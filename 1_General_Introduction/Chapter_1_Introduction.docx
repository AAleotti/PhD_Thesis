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6E65F5">
      <w:pPr>
        <w:jc w:val="both"/>
        <w:rPr>
          <w:rFonts w:ascii="Times New Roman" w:eastAsia="Times New Roman" w:hAnsi="Times New Roman" w:cs="Times New Roman"/>
          <w:sz w:val="144"/>
          <w:szCs w:val="144"/>
        </w:rPr>
      </w:pPr>
    </w:p>
    <w:p w14:paraId="6F371FD7" w14:textId="5D2C580F" w:rsidR="00215A72" w:rsidRPr="00976834" w:rsidRDefault="00215A72" w:rsidP="006E65F5">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Default="00215A72" w:rsidP="006E65F5">
      <w:pPr>
        <w:jc w:val="both"/>
        <w:rPr>
          <w:rFonts w:ascii="Times New Roman" w:eastAsia="Times New Roman" w:hAnsi="Times New Roman" w:cs="Times New Roman"/>
          <w:sz w:val="144"/>
          <w:szCs w:val="144"/>
        </w:rPr>
      </w:pPr>
    </w:p>
    <w:p w14:paraId="55AFDB11" w14:textId="1C9CE33C" w:rsidR="00215A72" w:rsidRPr="00976834" w:rsidRDefault="00007FF9" w:rsidP="006E65F5">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6E65F5">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017CE3D0" w14:textId="691EE3E9" w:rsidR="008C00DE" w:rsidRPr="003A5CA6" w:rsidRDefault="004B331C" w:rsidP="006E65F5">
      <w:pPr>
        <w:spacing w:line="360" w:lineRule="auto"/>
        <w:jc w:val="both"/>
        <w:rPr>
          <w:rFonts w:ascii="Times New Roman" w:hAnsi="Times New Roman" w:cs="Times New Roman"/>
          <w:color w:val="0070C0"/>
          <w:sz w:val="32"/>
          <w:szCs w:val="32"/>
        </w:rPr>
      </w:pPr>
      <w:del w:id="0" w:author="Aleotti, Alessandra" w:date="2023-10-11T11:12:00Z">
        <w:r w:rsidRPr="003A5CA6" w:rsidDel="00DC1219">
          <w:rPr>
            <w:rFonts w:ascii="Times New Roman" w:hAnsi="Times New Roman" w:cs="Times New Roman"/>
            <w:color w:val="0070C0"/>
            <w:sz w:val="32"/>
            <w:szCs w:val="32"/>
          </w:rPr>
          <w:lastRenderedPageBreak/>
          <w:delText>General introduction to s</w:delText>
        </w:r>
      </w:del>
      <w:ins w:id="1" w:author="Aleotti, Alessandra" w:date="2023-10-11T11:12:00Z">
        <w:r w:rsidR="00DC1219">
          <w:rPr>
            <w:rFonts w:ascii="Times New Roman" w:hAnsi="Times New Roman" w:cs="Times New Roman"/>
            <w:color w:val="0070C0"/>
            <w:sz w:val="32"/>
            <w:szCs w:val="32"/>
          </w:rPr>
          <w:t>S</w:t>
        </w:r>
      </w:ins>
      <w:r w:rsidRPr="003A5CA6">
        <w:rPr>
          <w:rFonts w:ascii="Times New Roman" w:hAnsi="Times New Roman" w:cs="Times New Roman"/>
          <w:color w:val="0070C0"/>
          <w:sz w:val="32"/>
          <w:szCs w:val="32"/>
        </w:rPr>
        <w:t>ignal transduction systems</w:t>
      </w:r>
    </w:p>
    <w:p w14:paraId="7FFB13AB" w14:textId="62AB2B5F" w:rsidR="004B331C" w:rsidRPr="00DC1219" w:rsidRDefault="00DC1219" w:rsidP="006E65F5">
      <w:pPr>
        <w:spacing w:line="360" w:lineRule="auto"/>
        <w:jc w:val="both"/>
        <w:rPr>
          <w:rFonts w:ascii="Times New Roman" w:hAnsi="Times New Roman" w:cs="Times New Roman"/>
          <w:color w:val="002060"/>
          <w:sz w:val="28"/>
          <w:szCs w:val="28"/>
        </w:rPr>
      </w:pPr>
      <w:r w:rsidRPr="00DC1219">
        <w:rPr>
          <w:rFonts w:ascii="Times New Roman" w:hAnsi="Times New Roman" w:cs="Times New Roman"/>
          <w:color w:val="002060"/>
          <w:sz w:val="28"/>
          <w:szCs w:val="28"/>
        </w:rPr>
        <w:t xml:space="preserve">Major evolutionary transitions </w:t>
      </w:r>
    </w:p>
    <w:p w14:paraId="7C3C70D8" w14:textId="645FB6AC" w:rsidR="001B5938" w:rsidRDefault="001B5938"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transition from unicellular to multicellular</w:t>
      </w:r>
      <w:r w:rsidR="00125614">
        <w:rPr>
          <w:rFonts w:ascii="Times New Roman" w:hAnsi="Times New Roman" w:cs="Times New Roman"/>
          <w:sz w:val="24"/>
          <w:szCs w:val="24"/>
        </w:rPr>
        <w:t xml:space="preserve"> life forms is one of the most significant events in the evolutionary history of life on Earth. </w:t>
      </w:r>
      <w:commentRangeStart w:id="2"/>
      <w:r w:rsidR="003B4496">
        <w:rPr>
          <w:rFonts w:ascii="Times New Roman" w:hAnsi="Times New Roman" w:cs="Times New Roman"/>
          <w:sz w:val="24"/>
          <w:szCs w:val="24"/>
        </w:rPr>
        <w:t xml:space="preserve">This jump </w:t>
      </w:r>
      <w:commentRangeEnd w:id="2"/>
      <w:r w:rsidR="00CA484C">
        <w:rPr>
          <w:rStyle w:val="CommentReference"/>
        </w:rPr>
        <w:commentReference w:id="2"/>
      </w:r>
      <w:r w:rsidR="003B4496">
        <w:rPr>
          <w:rFonts w:ascii="Times New Roman" w:hAnsi="Times New Roman" w:cs="Times New Roman"/>
          <w:sz w:val="24"/>
          <w:szCs w:val="24"/>
        </w:rPr>
        <w:t>opened up entirely new avenues for complexity and specialization</w:t>
      </w:r>
      <w:r w:rsidR="000117E2">
        <w:rPr>
          <w:rFonts w:ascii="Times New Roman" w:hAnsi="Times New Roman" w:cs="Times New Roman"/>
          <w:sz w:val="24"/>
          <w:szCs w:val="24"/>
        </w:rPr>
        <w:t>, significantly impacting the biodiversity and complexity we observe today</w:t>
      </w:r>
      <w:r w:rsidR="0012745C">
        <w:rPr>
          <w:rFonts w:ascii="Times New Roman" w:hAnsi="Times New Roman" w:cs="Times New Roman"/>
          <w:sz w:val="24"/>
          <w:szCs w:val="24"/>
        </w:rPr>
        <w:t xml:space="preserve"> </w:t>
      </w:r>
      <w:r w:rsidR="006E774C">
        <w:rPr>
          <w:rFonts w:ascii="Times New Roman" w:hAnsi="Times New Roman" w:cs="Times New Roman"/>
          <w:sz w:val="24"/>
          <w:szCs w:val="24"/>
        </w:rPr>
        <w:fldChar w:fldCharType="begin"/>
      </w:r>
      <w:r w:rsidR="006E774C">
        <w:rPr>
          <w:rFonts w:ascii="Times New Roman" w:hAnsi="Times New Roman" w:cs="Times New Roman"/>
          <w:sz w:val="24"/>
          <w:szCs w:val="24"/>
        </w:rPr>
        <w:instrText xml:space="preserve"> ADDIN ZOTERO_ITEM CSL_CITATION {"citationID":"GrHYe7NA","properties":{"formattedCitation":"(Buss 1987; Smith et al. 1997; Brunet and King 2017)","plainCitation":"(Buss 1987; Smith et al. 1997; Brunet and King 2017)","noteIndex":0},"citationItems":[{"id":1285,"uris":["http://zotero.org/users/8176000/items/W3HCSNA6"],"itemData":{"id":1285,"type":"book","abstract":"Leo Buss expounds a general theory of development through a simple hierarchical extension of the synthetic theory of evolution. He perceives innovations in development to have evolved in ancestral organisms where the germ line was not closed to genetic variation arising during the course of ontogeny.  Originally published in 1988.  ThePrinceton Legacy Libraryuses the latest print-on-demand technology to again make available previously out-of-print books from the distinguished backlist of Princeton University Press. These paperback editions preserve the original texts of these important books while presenting them in durable paperback editions. The goal of the Princeton Legacy Library is to vastly increase access to the rich scholarly heritage found in the thousands of books published by Princeton University Press since its founding in 1905.","publisher":"Princeton University Press","source":"JSTOR","title":"The Evolution of Individuality","URL":"https://www.jstor.org/stable/j.ctt7zvwtj","author":[{"family":"Buss","given":"Leo W."}],"accessed":{"date-parts":[["2023",8,20]]},"issued":{"date-parts":[["1987"]]}}},{"id":1286,"uris":["http://zotero.org/users/8176000/items/48D8WA7B"],"itemData":{"id":1286,"type":"book","abstract":"During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Maynard"},{"family":"Szathmary","given":"Eors"},{"family":"Smith","given":"The late Professor John Maynard"},{"family":"Szathmary","given":"Eors"}],"issued":{"date-parts":[["1997",10,30]]}}},{"id":1283,"uris":["http://zotero.org/users/8176000/items/CJTCITWB"],"itemData":{"id":1283,"type":"article-journal","container-title":"Developmental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Differentiation","volume":"43","author":[{"family":"Brunet","given":"Thibaut"},{"family":"King","given":"Nicole"}],"issued":{"date-parts":[["2017",10,23]]}}}],"schema":"https://github.com/citation-style-language/schema/raw/master/csl-citation.json"} </w:instrText>
      </w:r>
      <w:r w:rsidR="006E774C">
        <w:rPr>
          <w:rFonts w:ascii="Times New Roman" w:hAnsi="Times New Roman" w:cs="Times New Roman"/>
          <w:sz w:val="24"/>
          <w:szCs w:val="24"/>
        </w:rPr>
        <w:fldChar w:fldCharType="separate"/>
      </w:r>
      <w:r w:rsidR="006E774C" w:rsidRPr="006E774C">
        <w:rPr>
          <w:rFonts w:ascii="Times New Roman" w:hAnsi="Times New Roman" w:cs="Times New Roman"/>
          <w:sz w:val="24"/>
        </w:rPr>
        <w:t>(Buss 1987; Smith et al. 1997; Brunet and King 2017)</w:t>
      </w:r>
      <w:r w:rsidR="006E774C">
        <w:rPr>
          <w:rFonts w:ascii="Times New Roman" w:hAnsi="Times New Roman" w:cs="Times New Roman"/>
          <w:sz w:val="24"/>
          <w:szCs w:val="24"/>
        </w:rPr>
        <w:fldChar w:fldCharType="end"/>
      </w:r>
      <w:r w:rsidR="00AF1A1A">
        <w:rPr>
          <w:rFonts w:ascii="Times New Roman" w:hAnsi="Times New Roman" w:cs="Times New Roman"/>
          <w:sz w:val="24"/>
          <w:szCs w:val="24"/>
        </w:rPr>
        <w:t>.</w:t>
      </w:r>
    </w:p>
    <w:p w14:paraId="033E267A" w14:textId="287F51AD" w:rsidR="003A2F95"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Multicellularity allowed for the differen</w:t>
      </w:r>
      <w:r w:rsidR="00651112">
        <w:rPr>
          <w:rFonts w:ascii="Times New Roman" w:hAnsi="Times New Roman" w:cs="Times New Roman"/>
          <w:sz w:val="24"/>
          <w:szCs w:val="24"/>
        </w:rPr>
        <w:t>tiation of cells into specialised types, each performing specific roles within the organism. Thi</w:t>
      </w:r>
      <w:r w:rsidR="00D40D96">
        <w:rPr>
          <w:rFonts w:ascii="Times New Roman" w:hAnsi="Times New Roman" w:cs="Times New Roman"/>
          <w:sz w:val="24"/>
          <w:szCs w:val="24"/>
        </w:rPr>
        <w:t>s specialisation increased efficiency, enabling multicellul</w:t>
      </w:r>
      <w:r w:rsidR="00BB0671">
        <w:rPr>
          <w:rFonts w:ascii="Times New Roman" w:hAnsi="Times New Roman" w:cs="Times New Roman"/>
          <w:sz w:val="24"/>
          <w:szCs w:val="24"/>
        </w:rPr>
        <w:t>ar organisms to grow larger and survive in a wider range of environments. For example, the development of specialised cells for vision, reproduction</w:t>
      </w:r>
      <w:r w:rsidR="00540F9B">
        <w:rPr>
          <w:rFonts w:ascii="Times New Roman" w:hAnsi="Times New Roman" w:cs="Times New Roman"/>
          <w:sz w:val="24"/>
          <w:szCs w:val="24"/>
        </w:rPr>
        <w:t xml:space="preserve">, or immunity would not be possible without multicellularity </w:t>
      </w:r>
      <w:r w:rsidR="00446DF2">
        <w:rPr>
          <w:rFonts w:ascii="Times New Roman" w:hAnsi="Times New Roman" w:cs="Times New Roman"/>
          <w:sz w:val="24"/>
          <w:szCs w:val="24"/>
        </w:rPr>
        <w:fldChar w:fldCharType="begin"/>
      </w:r>
      <w:r w:rsidR="00446DF2">
        <w:rPr>
          <w:rFonts w:ascii="Times New Roman" w:hAnsi="Times New Roman" w:cs="Times New Roman"/>
          <w:sz w:val="24"/>
          <w:szCs w:val="24"/>
        </w:rPr>
        <w:instrText xml:space="preserve"> ADDIN ZOTERO_ITEM CSL_CITATION {"citationID":"5aSUszK1","properties":{"formattedCitation":"(Bich et al. 2019)","plainCitation":"(Bich et al. 2019)","noteIndex":0},"citationItems":[{"id":1287,"uris":["http://zotero.org/users/8176000/items/H8E5ENLY"],"itemData":{"id":1287,"type":"article-journal","abstract":"The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schema":"https://github.com/citation-style-language/schema/raw/master/csl-citation.json"} </w:instrText>
      </w:r>
      <w:r w:rsidR="00446DF2">
        <w:rPr>
          <w:rFonts w:ascii="Times New Roman" w:hAnsi="Times New Roman" w:cs="Times New Roman"/>
          <w:sz w:val="24"/>
          <w:szCs w:val="24"/>
        </w:rPr>
        <w:fldChar w:fldCharType="separate"/>
      </w:r>
      <w:r w:rsidR="00446DF2" w:rsidRPr="00446DF2">
        <w:rPr>
          <w:rFonts w:ascii="Times New Roman" w:hAnsi="Times New Roman" w:cs="Times New Roman"/>
          <w:sz w:val="24"/>
        </w:rPr>
        <w:t>(Bich et al. 2019)</w:t>
      </w:r>
      <w:r w:rsidR="00446DF2">
        <w:rPr>
          <w:rFonts w:ascii="Times New Roman" w:hAnsi="Times New Roman" w:cs="Times New Roman"/>
          <w:sz w:val="24"/>
          <w:szCs w:val="24"/>
        </w:rPr>
        <w:fldChar w:fldCharType="end"/>
      </w:r>
      <w:r w:rsidR="0098534A">
        <w:rPr>
          <w:rFonts w:ascii="Times New Roman" w:hAnsi="Times New Roman" w:cs="Times New Roman"/>
          <w:sz w:val="24"/>
          <w:szCs w:val="24"/>
        </w:rPr>
        <w:t>. Additionally, it establishes a cooperative framework</w:t>
      </w:r>
      <w:r w:rsidR="0062184A">
        <w:rPr>
          <w:rFonts w:ascii="Times New Roman" w:hAnsi="Times New Roman" w:cs="Times New Roman"/>
          <w:sz w:val="24"/>
          <w:szCs w:val="24"/>
        </w:rPr>
        <w:t xml:space="preserve">, driving the evolution of complex behaviours and traits as cells collaboratively respond to environmental challenges </w:t>
      </w:r>
      <w:commentRangeStart w:id="3"/>
      <w:r w:rsidR="00EB7365">
        <w:rPr>
          <w:rFonts w:ascii="Times New Roman" w:hAnsi="Times New Roman" w:cs="Times New Roman"/>
          <w:sz w:val="24"/>
          <w:szCs w:val="24"/>
        </w:rPr>
        <w:fldChar w:fldCharType="begin"/>
      </w:r>
      <w:r w:rsidR="00DD5706">
        <w:rPr>
          <w:rFonts w:ascii="Times New Roman" w:hAnsi="Times New Roman" w:cs="Times New Roman"/>
          <w:sz w:val="24"/>
          <w:szCs w:val="24"/>
        </w:rPr>
        <w:instrText xml:space="preserve"> ADDIN ZOTERO_ITEM CSL_CITATION {"citationID":"0IgiFA9L","properties":{"formattedCitation":"(Ruiz-Trillo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Life","volume":"91","author":[{"family":"Ruiz-Trillo","given":"Iñaki"},{"family":"Nedelcu","given":"Aurora M."}],"issued":{"date-parts":[["2015"]]}}}],"schema":"https://github.com/citation-style-language/schema/raw/master/csl-citation.json"} </w:instrText>
      </w:r>
      <w:r w:rsidR="00EB7365">
        <w:rPr>
          <w:rFonts w:ascii="Times New Roman" w:hAnsi="Times New Roman" w:cs="Times New Roman"/>
          <w:sz w:val="24"/>
          <w:szCs w:val="24"/>
        </w:rPr>
        <w:fldChar w:fldCharType="separate"/>
      </w:r>
      <w:r w:rsidR="00DD5706" w:rsidRPr="00DD5706">
        <w:rPr>
          <w:rFonts w:ascii="Times New Roman" w:hAnsi="Times New Roman" w:cs="Times New Roman"/>
          <w:sz w:val="24"/>
        </w:rPr>
        <w:t>(Ruiz-Trillo and Nedelcu 2015)</w:t>
      </w:r>
      <w:r w:rsidR="00EB7365">
        <w:rPr>
          <w:rFonts w:ascii="Times New Roman" w:hAnsi="Times New Roman" w:cs="Times New Roman"/>
          <w:sz w:val="24"/>
          <w:szCs w:val="24"/>
        </w:rPr>
        <w:fldChar w:fldCharType="end"/>
      </w:r>
      <w:commentRangeEnd w:id="3"/>
      <w:r w:rsidR="004441CB">
        <w:rPr>
          <w:rStyle w:val="CommentReference"/>
        </w:rPr>
        <w:commentReference w:id="3"/>
      </w:r>
      <w:r w:rsidR="005536B0">
        <w:rPr>
          <w:rFonts w:ascii="Times New Roman" w:hAnsi="Times New Roman" w:cs="Times New Roman"/>
          <w:sz w:val="24"/>
          <w:szCs w:val="24"/>
        </w:rPr>
        <w:t>.</w:t>
      </w:r>
    </w:p>
    <w:p w14:paraId="30C0AFF8" w14:textId="1E1A5275" w:rsidR="005536B0" w:rsidRDefault="005536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occurrence of multicellularity marked a turning point in the annals of life, opening the door to a new level of complexity. This progression from unicellular to multicellular</w:t>
      </w:r>
      <w:r w:rsidR="00211A45">
        <w:rPr>
          <w:rFonts w:ascii="Times New Roman" w:hAnsi="Times New Roman" w:cs="Times New Roman"/>
          <w:sz w:val="24"/>
          <w:szCs w:val="24"/>
        </w:rPr>
        <w:t xml:space="preserve"> organisms marked not only a physical transition but a paradigm shift in the way evolution sculpted life. Suddenly, organisms were no longer merely single entities adapting to their environment; they became complex systems of specialised cells evolving collectively. This cooperative interaction between cells allowed for an unprecedented level of adaptation and survival, expanding life’s potential to exploit a wider range of environments. Within this context of multicellularity, evolution found a new arena to manifest, shaping not just individual cells, but also the intricate systems they composed.</w:t>
      </w:r>
    </w:p>
    <w:p w14:paraId="32D64C54" w14:textId="5F15F1A6" w:rsidR="00211A45" w:rsidRDefault="00211A4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concept of evolution is the foundation of modern biological sciences and is critical to our understanding of life’s complexity, diversity, and continuity. Charles Darwin, the eminent nineteenth-century naturalist, provided the bases of evolutionary thery with his book “On the Origin of Species” (</w:t>
      </w:r>
      <w:r w:rsidRPr="00211A45">
        <w:rPr>
          <w:rFonts w:ascii="Times New Roman" w:hAnsi="Times New Roman" w:cs="Times New Roman"/>
          <w:sz w:val="24"/>
          <w:szCs w:val="24"/>
          <w:highlight w:val="yellow"/>
        </w:rPr>
        <w:t>REF</w:t>
      </w:r>
      <w:r>
        <w:rPr>
          <w:rFonts w:ascii="Times New Roman" w:hAnsi="Times New Roman" w:cs="Times New Roman"/>
          <w:sz w:val="24"/>
          <w:szCs w:val="24"/>
        </w:rPr>
        <w:t xml:space="preserve">). </w:t>
      </w:r>
      <w:r w:rsidR="00FB760A">
        <w:rPr>
          <w:rFonts w:ascii="Times New Roman" w:hAnsi="Times New Roman" w:cs="Times New Roman"/>
          <w:sz w:val="24"/>
          <w:szCs w:val="24"/>
        </w:rPr>
        <w:t>Evolution is a process that results in heritable changes in a population spread over many generations. It signifies the gradual transformation of living organisms from their simplest primitive state to complex and diversified forms. Evolution operates on the basic</w:t>
      </w:r>
      <w:r w:rsidR="00404C12">
        <w:rPr>
          <w:rFonts w:ascii="Times New Roman" w:hAnsi="Times New Roman" w:cs="Times New Roman"/>
          <w:sz w:val="24"/>
          <w:szCs w:val="24"/>
        </w:rPr>
        <w:t xml:space="preserve"> of “descent with modification”, meaning species evolve and adapt over time to their environment by gradua</w:t>
      </w:r>
      <w:r w:rsidR="00A81086">
        <w:rPr>
          <w:rFonts w:ascii="Times New Roman" w:hAnsi="Times New Roman" w:cs="Times New Roman"/>
          <w:sz w:val="24"/>
          <w:szCs w:val="24"/>
        </w:rPr>
        <w:t xml:space="preserve">l genetic </w:t>
      </w:r>
      <w:r w:rsidR="00A81086">
        <w:rPr>
          <w:rFonts w:ascii="Times New Roman" w:hAnsi="Times New Roman" w:cs="Times New Roman"/>
          <w:sz w:val="24"/>
          <w:szCs w:val="24"/>
        </w:rPr>
        <w:lastRenderedPageBreak/>
        <w:t>changes. The modified descendants then diverge from their ancestors as they acquire unique characteristics. These differences accumulate over lond periods, leading to the creation of entirely new species, a process known as speciation.</w:t>
      </w:r>
    </w:p>
    <w:p w14:paraId="3DEE6C91" w14:textId="1E19D78E" w:rsidR="00A81086" w:rsidRDefault="00A8108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Evolution is the fundamental biological process that </w:t>
      </w:r>
      <w:r w:rsidR="00265EFA">
        <w:rPr>
          <w:rFonts w:ascii="Times New Roman" w:hAnsi="Times New Roman" w:cs="Times New Roman"/>
          <w:sz w:val="24"/>
          <w:szCs w:val="24"/>
        </w:rPr>
        <w:t>describes the changes in heritable traits within populations over successive generations. It occurs through mechanisms such as natural selection, genetic drift, gene flow, and mutations, leading to the diversification and adaptation of species to their respective environments. In the context of animal physiology, evolution is highl</w:t>
      </w:r>
      <w:r w:rsidR="0030028B">
        <w:rPr>
          <w:rFonts w:ascii="Times New Roman" w:hAnsi="Times New Roman" w:cs="Times New Roman"/>
          <w:sz w:val="24"/>
          <w:szCs w:val="24"/>
        </w:rPr>
        <w:t>y relevant as it underpins the development and function of the physiological traits that allow animals to survive, reproduce, and thrive in their ecological niches. The study of evolution</w:t>
      </w:r>
      <w:r w:rsidR="007E1F1A">
        <w:rPr>
          <w:rFonts w:ascii="Times New Roman" w:hAnsi="Times New Roman" w:cs="Times New Roman"/>
          <w:sz w:val="24"/>
          <w:szCs w:val="24"/>
        </w:rPr>
        <w:t xml:space="preserve"> holds paramount importance in various scientific disciplines, providing insights into the history, functioning, and future of living organisms. Through the lens of evolution, we can understand how certain physiological features have emerged and persisted due to their </w:t>
      </w:r>
      <w:r w:rsidR="00705C73">
        <w:rPr>
          <w:rFonts w:ascii="Times New Roman" w:hAnsi="Times New Roman" w:cs="Times New Roman"/>
          <w:sz w:val="24"/>
          <w:szCs w:val="24"/>
        </w:rPr>
        <w:t>adaptive advantages, shaping the anatomical and biochemical characteristics of animals. The study of evolution in animal physiology provides crucial insights into the co-evolutionary relationship between organisms and their environment, shedding light on the mechanisms that have allowed animals to withstand env</w:t>
      </w:r>
      <w:r w:rsidR="00762A12">
        <w:rPr>
          <w:rFonts w:ascii="Times New Roman" w:hAnsi="Times New Roman" w:cs="Times New Roman"/>
          <w:sz w:val="24"/>
          <w:szCs w:val="24"/>
        </w:rPr>
        <w:t>ironmental pressures, exploit available resources, and ultimately, perpetuate their genetic legacy.</w:t>
      </w:r>
    </w:p>
    <w:p w14:paraId="255FBF6E" w14:textId="77777777" w:rsidR="00762A12" w:rsidRDefault="00762A12" w:rsidP="006E65F5">
      <w:pPr>
        <w:spacing w:line="360" w:lineRule="auto"/>
        <w:jc w:val="both"/>
        <w:rPr>
          <w:rFonts w:ascii="Times New Roman" w:hAnsi="Times New Roman" w:cs="Times New Roman"/>
          <w:sz w:val="24"/>
          <w:szCs w:val="24"/>
        </w:rPr>
      </w:pPr>
    </w:p>
    <w:p w14:paraId="445A31C0" w14:textId="54E8FDDA" w:rsidR="00A57FB0" w:rsidRPr="00E04297" w:rsidRDefault="00762A12" w:rsidP="006E65F5">
      <w:pPr>
        <w:spacing w:line="360" w:lineRule="auto"/>
        <w:jc w:val="both"/>
        <w:rPr>
          <w:rFonts w:ascii="Times New Roman" w:hAnsi="Times New Roman" w:cs="Times New Roman"/>
          <w:color w:val="002060"/>
          <w:sz w:val="28"/>
          <w:szCs w:val="28"/>
        </w:rPr>
      </w:pPr>
      <w:r w:rsidRPr="00E04297">
        <w:rPr>
          <w:rFonts w:ascii="Times New Roman" w:hAnsi="Times New Roman" w:cs="Times New Roman"/>
          <w:color w:val="002060"/>
          <w:sz w:val="28"/>
          <w:szCs w:val="28"/>
        </w:rPr>
        <w:t>Applied evolution</w:t>
      </w:r>
      <w:r w:rsidR="00A57FB0" w:rsidRPr="00E04297">
        <w:rPr>
          <w:rFonts w:ascii="Times New Roman" w:hAnsi="Times New Roman" w:cs="Times New Roman"/>
          <w:color w:val="002060"/>
          <w:sz w:val="28"/>
          <w:szCs w:val="28"/>
        </w:rPr>
        <w:t>/Why it’s important to study evolution</w:t>
      </w:r>
    </w:p>
    <w:p w14:paraId="2D71BC6B" w14:textId="77777777" w:rsidR="00A57FB0" w:rsidRDefault="00A57FB0" w:rsidP="006E65F5">
      <w:pPr>
        <w:spacing w:line="360" w:lineRule="auto"/>
        <w:jc w:val="both"/>
        <w:rPr>
          <w:rFonts w:ascii="Times New Roman" w:hAnsi="Times New Roman" w:cs="Times New Roman"/>
          <w:sz w:val="24"/>
          <w:szCs w:val="24"/>
        </w:rPr>
      </w:pPr>
    </w:p>
    <w:p w14:paraId="23DB60E0" w14:textId="226E3E03" w:rsidR="00A57FB0" w:rsidRDefault="00A57F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As our planet faces ongoing environmental challenges, evolutionary studies become increasingly vital. Investigating how animals have evolved in response to past environmental changes can offer valuable insights into their potential to cope with current and future challenges, such as climate change and habitat destruction. One remarkable example of applying evolutionary studies to a specific animal system</w:t>
      </w:r>
      <w:r w:rsidR="00EA052E">
        <w:rPr>
          <w:rFonts w:ascii="Times New Roman" w:hAnsi="Times New Roman" w:cs="Times New Roman"/>
          <w:sz w:val="24"/>
          <w:szCs w:val="24"/>
        </w:rPr>
        <w:t xml:space="preserve"> is the exploration of vision. Vision is a fundamental sense for many organisms, enabling them to navigate their environment, detect prey or predators, and communicate with conspecifics</w:t>
      </w:r>
      <w:r w:rsidR="001E3F42">
        <w:rPr>
          <w:rFonts w:ascii="Times New Roman" w:hAnsi="Times New Roman" w:cs="Times New Roman"/>
          <w:sz w:val="24"/>
          <w:szCs w:val="24"/>
        </w:rPr>
        <w:t>. Throughout the history of life, vision has undergone remarkable adaptations in response to the diverse ecological challenges faced by different species.</w:t>
      </w:r>
    </w:p>
    <w:p w14:paraId="120FDAC6" w14:textId="43F2685C" w:rsidR="001E3F42" w:rsidRDefault="001E3F4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the study of evolution is essential for comprehensive life’s history, adaptatio</w:t>
      </w:r>
      <w:r w:rsidR="00794BC7">
        <w:rPr>
          <w:rFonts w:ascii="Times New Roman" w:hAnsi="Times New Roman" w:cs="Times New Roman"/>
          <w:sz w:val="24"/>
          <w:szCs w:val="24"/>
        </w:rPr>
        <w:t>n, and the mechanisms driving the process of change. Exploring the evolution of defferent physiological processes we unlock invaluable insights into the ways species have adapted to their environments, and in which moments of the speciation some of the important genes emerged or got l</w:t>
      </w:r>
      <w:r w:rsidR="00033D03">
        <w:rPr>
          <w:rFonts w:ascii="Times New Roman" w:hAnsi="Times New Roman" w:cs="Times New Roman"/>
          <w:sz w:val="24"/>
          <w:szCs w:val="24"/>
        </w:rPr>
        <w:t>o</w:t>
      </w:r>
      <w:r w:rsidR="00794BC7">
        <w:rPr>
          <w:rFonts w:ascii="Times New Roman" w:hAnsi="Times New Roman" w:cs="Times New Roman"/>
          <w:sz w:val="24"/>
          <w:szCs w:val="24"/>
        </w:rPr>
        <w:t xml:space="preserve">st. </w:t>
      </w:r>
      <w:r w:rsidR="00033D03">
        <w:rPr>
          <w:rFonts w:ascii="Times New Roman" w:hAnsi="Times New Roman" w:cs="Times New Roman"/>
          <w:sz w:val="24"/>
          <w:szCs w:val="24"/>
        </w:rPr>
        <w:t xml:space="preserve">Here I provide a detailed evolutionary analysis of </w:t>
      </w:r>
      <w:r w:rsidR="002D65AD">
        <w:rPr>
          <w:rFonts w:ascii="Times New Roman" w:hAnsi="Times New Roman" w:cs="Times New Roman"/>
          <w:sz w:val="24"/>
          <w:szCs w:val="24"/>
        </w:rPr>
        <w:t>different systems ............</w:t>
      </w:r>
    </w:p>
    <w:p w14:paraId="51876A33" w14:textId="35C94D56" w:rsidR="002D65AD" w:rsidRDefault="002D65AD"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In summary, the general aim of this work was to obtain insghts into the evolution of the visual and immune system, by the means of ......</w:t>
      </w:r>
    </w:p>
    <w:p w14:paraId="105B60F1" w14:textId="77777777" w:rsidR="002D65AD" w:rsidRDefault="002D65AD" w:rsidP="006E65F5">
      <w:pPr>
        <w:spacing w:line="360" w:lineRule="auto"/>
        <w:jc w:val="both"/>
        <w:rPr>
          <w:rFonts w:ascii="Times New Roman" w:hAnsi="Times New Roman" w:cs="Times New Roman"/>
          <w:sz w:val="24"/>
          <w:szCs w:val="24"/>
        </w:rPr>
      </w:pPr>
    </w:p>
    <w:p w14:paraId="025FBE36" w14:textId="62CF68E7" w:rsidR="00CE51BA" w:rsidRPr="001F2857" w:rsidRDefault="00CE51BA" w:rsidP="006E65F5">
      <w:pPr>
        <w:spacing w:line="360" w:lineRule="auto"/>
        <w:jc w:val="both"/>
        <w:rPr>
          <w:rFonts w:ascii="Times New Roman" w:hAnsi="Times New Roman" w:cs="Times New Roman"/>
          <w:color w:val="002060"/>
          <w:sz w:val="28"/>
          <w:szCs w:val="28"/>
        </w:rPr>
      </w:pPr>
      <w:r w:rsidRPr="001F2857">
        <w:rPr>
          <w:rFonts w:ascii="Times New Roman" w:hAnsi="Times New Roman" w:cs="Times New Roman"/>
          <w:color w:val="002060"/>
          <w:sz w:val="28"/>
          <w:szCs w:val="28"/>
        </w:rPr>
        <w:t>Introduction about vision</w:t>
      </w:r>
    </w:p>
    <w:p w14:paraId="5813D4B6" w14:textId="77777777" w:rsidR="00CE51BA" w:rsidRDefault="00CE51BA" w:rsidP="006E65F5">
      <w:pPr>
        <w:spacing w:line="360" w:lineRule="auto"/>
        <w:jc w:val="both"/>
        <w:rPr>
          <w:rFonts w:ascii="Times New Roman" w:hAnsi="Times New Roman" w:cs="Times New Roman"/>
          <w:sz w:val="24"/>
          <w:szCs w:val="24"/>
        </w:rPr>
      </w:pPr>
    </w:p>
    <w:p w14:paraId="64FE3977" w14:textId="7715E465" w:rsidR="00CE51BA" w:rsidRPr="001F2857" w:rsidRDefault="00CE51BA" w:rsidP="006E65F5">
      <w:pPr>
        <w:spacing w:line="360" w:lineRule="auto"/>
        <w:jc w:val="both"/>
        <w:rPr>
          <w:rFonts w:ascii="Times New Roman" w:hAnsi="Times New Roman" w:cs="Times New Roman"/>
          <w:color w:val="002060"/>
          <w:sz w:val="28"/>
          <w:szCs w:val="28"/>
        </w:rPr>
      </w:pPr>
      <w:r w:rsidRPr="001F2857">
        <w:rPr>
          <w:rFonts w:ascii="Times New Roman" w:hAnsi="Times New Roman" w:cs="Times New Roman"/>
          <w:color w:val="002060"/>
          <w:sz w:val="28"/>
          <w:szCs w:val="28"/>
        </w:rPr>
        <w:t>Introduction about chemokine signalling</w:t>
      </w:r>
    </w:p>
    <w:p w14:paraId="65A45032" w14:textId="77777777" w:rsidR="00CE51BA" w:rsidRDefault="00CE51BA" w:rsidP="006E65F5">
      <w:pPr>
        <w:spacing w:line="360" w:lineRule="auto"/>
        <w:jc w:val="both"/>
        <w:rPr>
          <w:rFonts w:ascii="Times New Roman" w:hAnsi="Times New Roman" w:cs="Times New Roman"/>
          <w:sz w:val="24"/>
          <w:szCs w:val="24"/>
        </w:rPr>
      </w:pPr>
    </w:p>
    <w:p w14:paraId="1CB9F199" w14:textId="0AD21CD9" w:rsidR="00924C28" w:rsidRDefault="00924C28" w:rsidP="006E65F5">
      <w:pPr>
        <w:spacing w:line="360" w:lineRule="auto"/>
        <w:jc w:val="both"/>
        <w:rPr>
          <w:rFonts w:ascii="Times New Roman" w:hAnsi="Times New Roman" w:cs="Times New Roman"/>
          <w:sz w:val="24"/>
          <w:szCs w:val="24"/>
        </w:rPr>
      </w:pP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Pr="00D66471" w:rsidRDefault="003A2F95" w:rsidP="006E65F5">
      <w:pPr>
        <w:spacing w:line="360" w:lineRule="auto"/>
        <w:jc w:val="both"/>
        <w:rPr>
          <w:rFonts w:ascii="Times New Roman" w:hAnsi="Times New Roman" w:cs="Times New Roman"/>
          <w:color w:val="0070C0"/>
          <w:sz w:val="32"/>
          <w:szCs w:val="32"/>
        </w:rPr>
      </w:pPr>
      <w:r w:rsidRPr="00D66471">
        <w:rPr>
          <w:rFonts w:ascii="Times New Roman" w:hAnsi="Times New Roman" w:cs="Times New Roman"/>
          <w:color w:val="0070C0"/>
          <w:sz w:val="32"/>
          <w:szCs w:val="32"/>
        </w:rPr>
        <w:t>References</w:t>
      </w:r>
    </w:p>
    <w:p w14:paraId="34B17CE5" w14:textId="77777777" w:rsidR="00DD5706" w:rsidRPr="00DD5706" w:rsidRDefault="003A2F95" w:rsidP="00DD5706">
      <w:pPr>
        <w:pStyle w:val="Bibliography"/>
        <w:rPr>
          <w:rFonts w:ascii="Times New Roman" w:hAnsi="Times New Roman" w:cs="Times New Roman"/>
          <w:sz w:val="24"/>
        </w:rPr>
      </w:pPr>
      <w:r>
        <w:fldChar w:fldCharType="begin"/>
      </w:r>
      <w:r w:rsidR="00DD5706">
        <w:instrText xml:space="preserve"> ADDIN ZOTERO_BIBL {"uncited":[],"omitted":[],"custom":[]} CSL_BIBLIOGRAPHY </w:instrText>
      </w:r>
      <w:r>
        <w:fldChar w:fldCharType="separate"/>
      </w:r>
      <w:r w:rsidR="00DD5706" w:rsidRPr="00DD5706">
        <w:rPr>
          <w:rFonts w:ascii="Times New Roman" w:hAnsi="Times New Roman" w:cs="Times New Roman"/>
          <w:sz w:val="24"/>
        </w:rPr>
        <w:t xml:space="preserve">Bich L, Pradeu T, Moreau J-F. 2019. Understanding Multicellularity: The Functional Organization of the Intercellular Space. </w:t>
      </w:r>
      <w:r w:rsidR="00DD5706" w:rsidRPr="00DD5706">
        <w:rPr>
          <w:rFonts w:ascii="Times New Roman" w:hAnsi="Times New Roman" w:cs="Times New Roman"/>
          <w:i/>
          <w:iCs/>
          <w:sz w:val="24"/>
        </w:rPr>
        <w:t>Frontiers in Physiology</w:t>
      </w:r>
      <w:r w:rsidR="00DD5706" w:rsidRPr="00DD5706">
        <w:rPr>
          <w:rFonts w:ascii="Times New Roman" w:hAnsi="Times New Roman" w:cs="Times New Roman"/>
          <w:sz w:val="24"/>
        </w:rPr>
        <w:t xml:space="preserve"> [Internet] 10. Available from: https://www.frontiersin.org/articles/10.3389/fphys.2019.01170</w:t>
      </w:r>
    </w:p>
    <w:p w14:paraId="18112A12"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 xml:space="preserve">Brunet T, King N. 2017. The Origin of Animal Multicellularity and Cell Differentiation. </w:t>
      </w:r>
      <w:r w:rsidRPr="00DD5706">
        <w:rPr>
          <w:rFonts w:ascii="Times New Roman" w:hAnsi="Times New Roman" w:cs="Times New Roman"/>
          <w:i/>
          <w:iCs/>
          <w:sz w:val="24"/>
        </w:rPr>
        <w:t>Developmental Cell</w:t>
      </w:r>
      <w:r w:rsidRPr="00DD5706">
        <w:rPr>
          <w:rFonts w:ascii="Times New Roman" w:hAnsi="Times New Roman" w:cs="Times New Roman"/>
          <w:sz w:val="24"/>
        </w:rPr>
        <w:t xml:space="preserve"> 43:124–140.</w:t>
      </w:r>
    </w:p>
    <w:p w14:paraId="6587B5F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Buss LW. 1987. The Evolution of Individuality. Princeton University Press Available from: https://www.jstor.org/stable/j.ctt7zvwtj</w:t>
      </w:r>
    </w:p>
    <w:p w14:paraId="225C1B13"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lang w:val="it-IT"/>
        </w:rPr>
        <w:t xml:space="preserve">Ruiz-Trillo I, Nedelcu AM. 2015. </w:t>
      </w:r>
      <w:r w:rsidRPr="00DD5706">
        <w:rPr>
          <w:rFonts w:ascii="Times New Roman" w:hAnsi="Times New Roman" w:cs="Times New Roman"/>
          <w:sz w:val="24"/>
        </w:rPr>
        <w:t xml:space="preserve">Evolutionary Transitions to Multicellular Life: Principles and Mechanisms edited by Iñaki Ruiz-Trillo and Aurora M. Nedelcu. </w:t>
      </w:r>
      <w:r w:rsidRPr="00DD5706">
        <w:rPr>
          <w:rFonts w:ascii="Times New Roman" w:hAnsi="Times New Roman" w:cs="Times New Roman"/>
          <w:i/>
          <w:iCs/>
          <w:sz w:val="24"/>
        </w:rPr>
        <w:t>Advances in Marine Genomics 2. Springer</w:t>
      </w:r>
      <w:r w:rsidRPr="00DD5706">
        <w:rPr>
          <w:rFonts w:ascii="Times New Roman" w:hAnsi="Times New Roman" w:cs="Times New Roman"/>
          <w:sz w:val="24"/>
        </w:rPr>
        <w:t xml:space="preserve"> 91:370–371.</w:t>
      </w:r>
    </w:p>
    <w:p w14:paraId="42875BAE" w14:textId="77777777" w:rsidR="00DD5706" w:rsidRPr="00DD5706" w:rsidRDefault="00DD5706" w:rsidP="00DD5706">
      <w:pPr>
        <w:pStyle w:val="Bibliography"/>
        <w:rPr>
          <w:rFonts w:ascii="Times New Roman" w:hAnsi="Times New Roman" w:cs="Times New Roman"/>
          <w:sz w:val="24"/>
        </w:rPr>
      </w:pPr>
      <w:r w:rsidRPr="00DD5706">
        <w:rPr>
          <w:rFonts w:ascii="Times New Roman" w:hAnsi="Times New Roman" w:cs="Times New Roman"/>
          <w:sz w:val="24"/>
        </w:rPr>
        <w:t>Smith T late PJM, Szathmary E, Smith T late PJM, Szathmary E. 1997. The Major Transitions in Evolution. Oxford, New York: Oxford University Press</w:t>
      </w:r>
    </w:p>
    <w:p w14:paraId="3DB01041" w14:textId="4C0A9099" w:rsidR="003A2F95" w:rsidRPr="007A3F4C"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3A2F95" w:rsidRPr="007A3F4C" w:rsidSect="000605E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otti, Alessandra" w:date="2023-08-21T15:08:00Z" w:initials="AA">
    <w:p w14:paraId="54DDCF42" w14:textId="77777777" w:rsidR="00CA484C" w:rsidRDefault="00CA484C" w:rsidP="00C75C32">
      <w:pPr>
        <w:pStyle w:val="CommentText"/>
      </w:pPr>
      <w:r>
        <w:rPr>
          <w:rStyle w:val="CommentReference"/>
        </w:rPr>
        <w:annotationRef/>
      </w:r>
      <w:r>
        <w:t>In theory it happened multiple times independently. Should I focus more on the animal one?</w:t>
      </w:r>
    </w:p>
  </w:comment>
  <w:comment w:id="3" w:author="Aleotti, Alessandra" w:date="2023-08-20T12:45:00Z" w:initials="AA">
    <w:p w14:paraId="1B2D4EE9" w14:textId="3691331A" w:rsidR="004441CB" w:rsidRDefault="004441CB" w:rsidP="00383432">
      <w:pPr>
        <w:pStyle w:val="CommentText"/>
      </w:pPr>
      <w:r>
        <w:rPr>
          <w:rStyle w:val="CommentReference"/>
        </w:rPr>
        <w:annotationRef/>
      </w:r>
      <w:r>
        <w:t>Check if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DCF42" w15:done="0"/>
  <w15:commentEx w15:paraId="1B2D4E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DFC8A" w16cex:dateUtc="2023-08-21T14:08:00Z"/>
  <w16cex:commentExtensible w16cex:durableId="288C8976" w16cex:dateUtc="2023-08-2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DCF42" w16cid:durableId="288DFC8A"/>
  <w16cid:commentId w16cid:paraId="1B2D4EE9" w16cid:durableId="288C8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8623C"/>
    <w:rsid w:val="00125614"/>
    <w:rsid w:val="0012745C"/>
    <w:rsid w:val="001B5938"/>
    <w:rsid w:val="001E3F42"/>
    <w:rsid w:val="001F2857"/>
    <w:rsid w:val="00207D42"/>
    <w:rsid w:val="00211A45"/>
    <w:rsid w:val="00215A72"/>
    <w:rsid w:val="00265EFA"/>
    <w:rsid w:val="002D65AD"/>
    <w:rsid w:val="0030028B"/>
    <w:rsid w:val="003A2F95"/>
    <w:rsid w:val="003A5CA6"/>
    <w:rsid w:val="003B4496"/>
    <w:rsid w:val="00404C12"/>
    <w:rsid w:val="004441CB"/>
    <w:rsid w:val="00446DF2"/>
    <w:rsid w:val="004B331C"/>
    <w:rsid w:val="00540F9B"/>
    <w:rsid w:val="005536B0"/>
    <w:rsid w:val="00615C13"/>
    <w:rsid w:val="0062184A"/>
    <w:rsid w:val="00651112"/>
    <w:rsid w:val="00696B6A"/>
    <w:rsid w:val="006E65F5"/>
    <w:rsid w:val="006E774C"/>
    <w:rsid w:val="00705C73"/>
    <w:rsid w:val="00762A12"/>
    <w:rsid w:val="00794BC7"/>
    <w:rsid w:val="007A3F4C"/>
    <w:rsid w:val="007C6EFD"/>
    <w:rsid w:val="007E0C89"/>
    <w:rsid w:val="007E1F1A"/>
    <w:rsid w:val="007E3848"/>
    <w:rsid w:val="008C00DE"/>
    <w:rsid w:val="00924C28"/>
    <w:rsid w:val="0098534A"/>
    <w:rsid w:val="00A531BC"/>
    <w:rsid w:val="00A57FB0"/>
    <w:rsid w:val="00A81086"/>
    <w:rsid w:val="00AC1992"/>
    <w:rsid w:val="00AF1A1A"/>
    <w:rsid w:val="00BB0671"/>
    <w:rsid w:val="00CA484C"/>
    <w:rsid w:val="00CE51BA"/>
    <w:rsid w:val="00D40D96"/>
    <w:rsid w:val="00D66471"/>
    <w:rsid w:val="00DC1219"/>
    <w:rsid w:val="00DD5706"/>
    <w:rsid w:val="00DF3586"/>
    <w:rsid w:val="00E04297"/>
    <w:rsid w:val="00E87D00"/>
    <w:rsid w:val="00EA052E"/>
    <w:rsid w:val="00EB7365"/>
    <w:rsid w:val="00FB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2574</Words>
  <Characters>14676</Characters>
  <Application>Microsoft Office Word</Application>
  <DocSecurity>0</DocSecurity>
  <Lines>122</Lines>
  <Paragraphs>34</Paragraphs>
  <ScaleCrop>false</ScaleCrop>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54</cp:revision>
  <dcterms:created xsi:type="dcterms:W3CDTF">2023-07-13T14:26:00Z</dcterms:created>
  <dcterms:modified xsi:type="dcterms:W3CDTF">2023-10-11T10:12:00Z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id="tuXUgMZc"/&gt;&lt;style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
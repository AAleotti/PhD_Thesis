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A1793" w14:textId="77777777" w:rsidR="00215A72" w:rsidRDefault="00215A72" w:rsidP="00ED728E">
      <w:pPr>
        <w:spacing w:line="360" w:lineRule="auto"/>
        <w:jc w:val="both"/>
        <w:rPr>
          <w:rFonts w:ascii="Times New Roman" w:eastAsia="Times New Roman" w:hAnsi="Times New Roman" w:cs="Times New Roman"/>
          <w:sz w:val="144"/>
          <w:szCs w:val="144"/>
        </w:rPr>
      </w:pPr>
    </w:p>
    <w:p w14:paraId="6F371FD7" w14:textId="5D2C580F" w:rsidR="00215A72" w:rsidRPr="00976834" w:rsidRDefault="00215A72" w:rsidP="00ED728E">
      <w:pPr>
        <w:spacing w:line="360" w:lineRule="auto"/>
        <w:jc w:val="both"/>
        <w:rPr>
          <w:rFonts w:ascii="Times New Roman" w:eastAsia="Times New Roman" w:hAnsi="Times New Roman" w:cs="Times New Roman"/>
          <w:color w:val="0070C0"/>
          <w:sz w:val="144"/>
          <w:szCs w:val="144"/>
        </w:rPr>
      </w:pPr>
      <w:r w:rsidRPr="00976834">
        <w:rPr>
          <w:rFonts w:ascii="Times New Roman" w:eastAsia="Times New Roman" w:hAnsi="Times New Roman" w:cs="Times New Roman"/>
          <w:color w:val="0070C0"/>
          <w:sz w:val="144"/>
          <w:szCs w:val="144"/>
        </w:rPr>
        <w:t xml:space="preserve">Chapter </w:t>
      </w:r>
      <w:r w:rsidR="006E65F5">
        <w:rPr>
          <w:rFonts w:ascii="Times New Roman" w:eastAsia="Times New Roman" w:hAnsi="Times New Roman" w:cs="Times New Roman"/>
          <w:color w:val="0070C0"/>
          <w:sz w:val="144"/>
          <w:szCs w:val="144"/>
        </w:rPr>
        <w:t>1</w:t>
      </w:r>
    </w:p>
    <w:p w14:paraId="30CD7936" w14:textId="77777777" w:rsidR="00215A72" w:rsidRPr="000D5DD2" w:rsidRDefault="00215A72" w:rsidP="00ED728E">
      <w:pPr>
        <w:spacing w:line="360" w:lineRule="auto"/>
        <w:jc w:val="both"/>
        <w:rPr>
          <w:rFonts w:ascii="Times New Roman" w:eastAsia="Times New Roman" w:hAnsi="Times New Roman" w:cs="Times New Roman"/>
          <w:sz w:val="56"/>
          <w:szCs w:val="56"/>
        </w:rPr>
      </w:pPr>
    </w:p>
    <w:p w14:paraId="55AFDB11" w14:textId="1C9CE33C" w:rsidR="00215A72" w:rsidRPr="00976834" w:rsidRDefault="00007FF9" w:rsidP="00ED728E">
      <w:pPr>
        <w:spacing w:line="360" w:lineRule="auto"/>
        <w:jc w:val="both"/>
        <w:rPr>
          <w:rFonts w:ascii="Times New Roman" w:eastAsia="Times New Roman" w:hAnsi="Times New Roman" w:cs="Times New Roman"/>
          <w:color w:val="002060"/>
          <w:sz w:val="56"/>
          <w:szCs w:val="56"/>
        </w:rPr>
      </w:pPr>
      <w:r>
        <w:rPr>
          <w:rFonts w:ascii="Times New Roman" w:eastAsia="Times New Roman" w:hAnsi="Times New Roman" w:cs="Times New Roman"/>
          <w:color w:val="002060"/>
          <w:sz w:val="56"/>
          <w:szCs w:val="56"/>
        </w:rPr>
        <w:t>General I</w:t>
      </w:r>
      <w:r w:rsidR="006E65F5">
        <w:rPr>
          <w:rFonts w:ascii="Times New Roman" w:eastAsia="Times New Roman" w:hAnsi="Times New Roman" w:cs="Times New Roman"/>
          <w:color w:val="002060"/>
          <w:sz w:val="56"/>
          <w:szCs w:val="56"/>
        </w:rPr>
        <w:t>ntroduction</w:t>
      </w:r>
    </w:p>
    <w:p w14:paraId="66150387" w14:textId="31437CAE" w:rsidR="00207D42" w:rsidRPr="00215A72" w:rsidRDefault="00215A72" w:rsidP="00ED728E">
      <w:pPr>
        <w:spacing w:line="360" w:lineRule="auto"/>
        <w:jc w:val="both"/>
        <w:rPr>
          <w:rFonts w:ascii="Times New Roman" w:eastAsia="Times New Roman" w:hAnsi="Times New Roman" w:cs="Times New Roman"/>
          <w:sz w:val="144"/>
          <w:szCs w:val="144"/>
        </w:rPr>
      </w:pPr>
      <w:r w:rsidRPr="006E7E3A">
        <w:rPr>
          <w:rFonts w:ascii="Times New Roman" w:eastAsia="Times New Roman" w:hAnsi="Times New Roman" w:cs="Times New Roman"/>
          <w:sz w:val="144"/>
          <w:szCs w:val="144"/>
        </w:rPr>
        <w:br w:type="page"/>
      </w:r>
    </w:p>
    <w:p w14:paraId="25005B42" w14:textId="7330BB42" w:rsidR="00825422" w:rsidRPr="008E5E1E" w:rsidRDefault="00825422" w:rsidP="006E65F5">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General Introduction</w:t>
      </w:r>
    </w:p>
    <w:p w14:paraId="441650EE" w14:textId="77777777" w:rsidR="00825422" w:rsidRDefault="00825422" w:rsidP="006E65F5">
      <w:pPr>
        <w:spacing w:line="360" w:lineRule="auto"/>
        <w:jc w:val="both"/>
        <w:rPr>
          <w:rFonts w:ascii="Times New Roman" w:hAnsi="Times New Roman" w:cs="Times New Roman"/>
          <w:color w:val="002060"/>
          <w:sz w:val="28"/>
          <w:szCs w:val="28"/>
        </w:rPr>
      </w:pPr>
    </w:p>
    <w:p w14:paraId="2D71BC6B" w14:textId="71B0C19B" w:rsidR="00A57FB0" w:rsidRPr="002948FC" w:rsidRDefault="00D807D8" w:rsidP="006E65F5">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The origin of multicellularity: a m</w:t>
      </w:r>
      <w:r w:rsidR="00DC1219" w:rsidRPr="00DC1219">
        <w:rPr>
          <w:rFonts w:ascii="Times New Roman" w:hAnsi="Times New Roman" w:cs="Times New Roman"/>
          <w:color w:val="002060"/>
          <w:sz w:val="28"/>
          <w:szCs w:val="28"/>
        </w:rPr>
        <w:t xml:space="preserve">ajor evolutionary transition </w:t>
      </w:r>
    </w:p>
    <w:p w14:paraId="1F32E345" w14:textId="097D2693" w:rsidR="00942FC5" w:rsidRDefault="00DB2BE7" w:rsidP="00745B52">
      <w:pPr>
        <w:spacing w:line="360" w:lineRule="auto"/>
        <w:jc w:val="both"/>
        <w:rPr>
          <w:rFonts w:ascii="Times New Roman" w:hAnsi="Times New Roman" w:cs="Times New Roman"/>
          <w:sz w:val="24"/>
          <w:szCs w:val="24"/>
        </w:rPr>
      </w:pPr>
      <w:r w:rsidRPr="00DB2BE7">
        <w:rPr>
          <w:rFonts w:ascii="Times New Roman" w:hAnsi="Times New Roman" w:cs="Times New Roman"/>
          <w:sz w:val="24"/>
          <w:szCs w:val="24"/>
        </w:rPr>
        <w:t xml:space="preserve">The </w:t>
      </w:r>
      <w:r w:rsidR="001C55F5">
        <w:rPr>
          <w:rFonts w:ascii="Times New Roman" w:hAnsi="Times New Roman" w:cs="Times New Roman"/>
          <w:sz w:val="24"/>
          <w:szCs w:val="24"/>
        </w:rPr>
        <w:t xml:space="preserve">mesmerizing diversity of life on </w:t>
      </w:r>
      <w:r w:rsidRPr="00DB2BE7">
        <w:rPr>
          <w:rFonts w:ascii="Times New Roman" w:hAnsi="Times New Roman" w:cs="Times New Roman"/>
          <w:sz w:val="24"/>
          <w:szCs w:val="24"/>
        </w:rPr>
        <w:t xml:space="preserve">Earth showcases the </w:t>
      </w:r>
      <w:r w:rsidRPr="00793957">
        <w:rPr>
          <w:rFonts w:ascii="Times New Roman" w:hAnsi="Times New Roman" w:cs="Times New Roman"/>
          <w:sz w:val="24"/>
          <w:szCs w:val="24"/>
          <w:highlight w:val="yellow"/>
        </w:rPr>
        <w:t>wonders</w:t>
      </w:r>
      <w:r w:rsidRPr="00DB2BE7">
        <w:rPr>
          <w:rFonts w:ascii="Times New Roman" w:hAnsi="Times New Roman" w:cs="Times New Roman"/>
          <w:sz w:val="24"/>
          <w:szCs w:val="24"/>
        </w:rPr>
        <w:t xml:space="preserve"> of evolution over billions of years. Underpinning th</w:t>
      </w:r>
      <w:r w:rsidR="00A6318F">
        <w:rPr>
          <w:rFonts w:ascii="Times New Roman" w:hAnsi="Times New Roman" w:cs="Times New Roman"/>
          <w:sz w:val="24"/>
          <w:szCs w:val="24"/>
        </w:rPr>
        <w:t>e</w:t>
      </w:r>
      <w:r w:rsidRPr="00DB2BE7">
        <w:rPr>
          <w:rFonts w:ascii="Times New Roman" w:hAnsi="Times New Roman" w:cs="Times New Roman"/>
          <w:sz w:val="24"/>
          <w:szCs w:val="24"/>
        </w:rPr>
        <w:t xml:space="preserve"> complexity </w:t>
      </w:r>
      <w:r w:rsidR="00F94740">
        <w:rPr>
          <w:rFonts w:ascii="Times New Roman" w:hAnsi="Times New Roman" w:cs="Times New Roman"/>
          <w:sz w:val="24"/>
          <w:szCs w:val="24"/>
        </w:rPr>
        <w:t xml:space="preserve">of life forms </w:t>
      </w:r>
      <w:r w:rsidRPr="00DB2BE7">
        <w:rPr>
          <w:rFonts w:ascii="Times New Roman" w:hAnsi="Times New Roman" w:cs="Times New Roman"/>
          <w:sz w:val="24"/>
          <w:szCs w:val="24"/>
        </w:rPr>
        <w:t xml:space="preserve">are </w:t>
      </w:r>
      <w:r w:rsidR="00A6318F">
        <w:rPr>
          <w:rFonts w:ascii="Times New Roman" w:hAnsi="Times New Roman" w:cs="Times New Roman"/>
          <w:sz w:val="24"/>
          <w:szCs w:val="24"/>
        </w:rPr>
        <w:t xml:space="preserve">major </w:t>
      </w:r>
      <w:r w:rsidRPr="00DB2BE7">
        <w:rPr>
          <w:rFonts w:ascii="Times New Roman" w:hAnsi="Times New Roman" w:cs="Times New Roman"/>
          <w:sz w:val="24"/>
          <w:szCs w:val="24"/>
        </w:rPr>
        <w:t xml:space="preserve">evolutionary transitions, </w:t>
      </w:r>
      <w:r w:rsidR="002D4809">
        <w:rPr>
          <w:rFonts w:ascii="Times New Roman" w:hAnsi="Times New Roman" w:cs="Times New Roman"/>
          <w:sz w:val="24"/>
          <w:szCs w:val="24"/>
        </w:rPr>
        <w:t>l</w:t>
      </w:r>
      <w:r w:rsidR="002D4809" w:rsidRPr="00B86F30">
        <w:rPr>
          <w:rFonts w:ascii="Times New Roman" w:hAnsi="Times New Roman" w:cs="Times New Roman"/>
          <w:sz w:val="24"/>
          <w:szCs w:val="24"/>
        </w:rPr>
        <w:t>andmark</w:t>
      </w:r>
      <w:r w:rsidR="002D4809" w:rsidRPr="00B86F30" w:rsidDel="00B86F30">
        <w:rPr>
          <w:rFonts w:ascii="Times New Roman" w:hAnsi="Times New Roman" w:cs="Times New Roman"/>
          <w:sz w:val="24"/>
          <w:szCs w:val="24"/>
        </w:rPr>
        <w:t xml:space="preserve"> </w:t>
      </w:r>
      <w:r w:rsidR="002D4809" w:rsidRPr="00DB2BE7">
        <w:rPr>
          <w:rFonts w:ascii="Times New Roman" w:hAnsi="Times New Roman" w:cs="Times New Roman"/>
          <w:sz w:val="24"/>
          <w:szCs w:val="24"/>
        </w:rPr>
        <w:t xml:space="preserve">events </w:t>
      </w:r>
      <w:r w:rsidRPr="00DB2BE7">
        <w:rPr>
          <w:rFonts w:ascii="Times New Roman" w:hAnsi="Times New Roman" w:cs="Times New Roman"/>
          <w:sz w:val="24"/>
          <w:szCs w:val="24"/>
        </w:rPr>
        <w:t>which have drastically shaped the trajectory of life and paved the way for the rich biodiversity we observe today</w:t>
      </w:r>
      <w:r w:rsidR="003529D4">
        <w:rPr>
          <w:rFonts w:ascii="Times New Roman" w:hAnsi="Times New Roman" w:cs="Times New Roman"/>
          <w:sz w:val="24"/>
          <w:szCs w:val="24"/>
        </w:rPr>
        <w:t xml:space="preserve"> </w:t>
      </w:r>
      <w:r w:rsidR="003E69C2">
        <w:rPr>
          <w:rFonts w:ascii="Times New Roman" w:hAnsi="Times New Roman" w:cs="Times New Roman"/>
          <w:sz w:val="24"/>
          <w:szCs w:val="24"/>
        </w:rPr>
        <w:fldChar w:fldCharType="begin"/>
      </w:r>
      <w:r w:rsidR="003E69C2">
        <w:rPr>
          <w:rFonts w:ascii="Times New Roman" w:hAnsi="Times New Roman" w:cs="Times New Roman"/>
          <w:sz w:val="24"/>
          <w:szCs w:val="24"/>
        </w:rPr>
        <w:instrText xml:space="preserve"> ADDIN ZOTERO_ITEM CSL_CITATION {"citationID":"WC32RXw6","properties":{"formattedCitation":"(Smith and Szathmary 1997)","plainCitation":"(Smith and Szathmary 1997)","noteIndex":0},"citationItems":[{"id":1447,"uris":["http://zotero.org/users/8176000/items/8GSUUEPN"],"itemData":{"id":1447,"type":"book","abstract":"During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minimum.\n             \n             \n              \n            ,  \n             During evolution, there have been several major changes in the way that genetic information is organized and transmitted from one generation to the next. These transitions include the origin of life itself, the first eukaryotic cells, reproduction by sexual means, the appearance of multicellular plants and animals, the emergence of cooperation and of animal societies, and the unique language ability of humans. This is the first book to discuss all of these major transitions. In discussing such a wide range of topics in one volume, the authors are able to highlight the similarities between different transitions - for example, between the union of replicating molecules to form chromosomes and of cells to form multicellular organisms. The authors also show how an understanding of one transition sheds light on others. A common theme in the book is that entities that could replicate independently before the transition can replicate afterwards only as part of a larger whole. Why, then, does selection between entities at the lower level not disrupt selection at the higher level? In answering this question, the authors offer an explanation for the evolution of cooperation at all levels of complexity. Written in a clear style, and illustrated with many original diagrams, this book can be read with enjoyment by anyone with an undergraduate training in the biological sciences. It will be ideal for advanced discussion groups on evolution. Although the content ranges widely from molecular biology to linguistics and from intragenomic conflict to insect societies, no detailed knowledge of any of these topics is required. Mathematical models are clearly explained, and equations and formulae are kept to a minimum.","event-place":"Oxford, New York","ISBN":"978-0-19-850294-4","number-of-pages":"360","publisher":"Oxford University Press","publisher-place":"Oxford, New York","source":"Oxford University Press","title":"The Major Transitions in Evolution","author":[{"family":"Smith","given":"The late Professor John Maynard"},{"family":"Szathmary","given":"Eors"}],"issued":{"date-parts":[["1997",10,30]]}}}],"schema":"https://github.com/citation-style-language/schema/raw/master/csl-citation.json"} </w:instrText>
      </w:r>
      <w:r w:rsidR="003E69C2">
        <w:rPr>
          <w:rFonts w:ascii="Times New Roman" w:hAnsi="Times New Roman" w:cs="Times New Roman"/>
          <w:sz w:val="24"/>
          <w:szCs w:val="24"/>
        </w:rPr>
        <w:fldChar w:fldCharType="separate"/>
      </w:r>
      <w:r w:rsidR="003E69C2" w:rsidRPr="003E69C2">
        <w:rPr>
          <w:rFonts w:ascii="Times New Roman" w:hAnsi="Times New Roman" w:cs="Times New Roman"/>
          <w:sz w:val="24"/>
        </w:rPr>
        <w:t>(Smith and Szathmary 1997)</w:t>
      </w:r>
      <w:r w:rsidR="003E69C2">
        <w:rPr>
          <w:rFonts w:ascii="Times New Roman" w:hAnsi="Times New Roman" w:cs="Times New Roman"/>
          <w:sz w:val="24"/>
          <w:szCs w:val="24"/>
        </w:rPr>
        <w:fldChar w:fldCharType="end"/>
      </w:r>
      <w:r w:rsidRPr="00DB2BE7">
        <w:rPr>
          <w:rFonts w:ascii="Times New Roman" w:hAnsi="Times New Roman" w:cs="Times New Roman"/>
          <w:sz w:val="24"/>
          <w:szCs w:val="24"/>
        </w:rPr>
        <w:t>.</w:t>
      </w:r>
      <w:r w:rsidR="00863FD9">
        <w:rPr>
          <w:rFonts w:ascii="Times New Roman" w:hAnsi="Times New Roman" w:cs="Times New Roman"/>
          <w:sz w:val="24"/>
          <w:szCs w:val="24"/>
        </w:rPr>
        <w:t xml:space="preserve"> </w:t>
      </w:r>
      <w:r w:rsidR="000D7EC4">
        <w:rPr>
          <w:rFonts w:ascii="Times New Roman" w:hAnsi="Times New Roman" w:cs="Times New Roman"/>
          <w:sz w:val="24"/>
          <w:szCs w:val="24"/>
        </w:rPr>
        <w:t>M</w:t>
      </w:r>
      <w:r w:rsidR="00863FD9">
        <w:rPr>
          <w:rFonts w:ascii="Times New Roman" w:hAnsi="Times New Roman" w:cs="Times New Roman"/>
          <w:sz w:val="24"/>
          <w:szCs w:val="24"/>
        </w:rPr>
        <w:t>ajor evolutionary transitions include</w:t>
      </w:r>
      <w:r w:rsidR="00A205D6">
        <w:rPr>
          <w:rFonts w:ascii="Times New Roman" w:hAnsi="Times New Roman" w:cs="Times New Roman"/>
          <w:sz w:val="24"/>
          <w:szCs w:val="24"/>
        </w:rPr>
        <w:t xml:space="preserve"> for instance</w:t>
      </w:r>
      <w:r w:rsidR="002C476F">
        <w:rPr>
          <w:rFonts w:ascii="Times New Roman" w:hAnsi="Times New Roman" w:cs="Times New Roman"/>
          <w:sz w:val="24"/>
          <w:szCs w:val="24"/>
        </w:rPr>
        <w:t xml:space="preserve"> </w:t>
      </w:r>
      <w:r w:rsidR="00B91B39">
        <w:rPr>
          <w:rFonts w:ascii="Times New Roman" w:hAnsi="Times New Roman" w:cs="Times New Roman"/>
          <w:sz w:val="24"/>
          <w:szCs w:val="24"/>
        </w:rPr>
        <w:t xml:space="preserve">the origin of </w:t>
      </w:r>
      <w:r w:rsidR="00E9058A">
        <w:rPr>
          <w:rFonts w:ascii="Times New Roman" w:hAnsi="Times New Roman" w:cs="Times New Roman"/>
          <w:sz w:val="24"/>
          <w:szCs w:val="24"/>
        </w:rPr>
        <w:t xml:space="preserve">eukaryotes from the </w:t>
      </w:r>
      <w:r w:rsidR="00786E6D">
        <w:rPr>
          <w:rFonts w:ascii="Times New Roman" w:hAnsi="Times New Roman" w:cs="Times New Roman"/>
          <w:sz w:val="24"/>
          <w:szCs w:val="24"/>
        </w:rPr>
        <w:t>merging</w:t>
      </w:r>
      <w:r w:rsidR="00E9058A">
        <w:rPr>
          <w:rFonts w:ascii="Times New Roman" w:hAnsi="Times New Roman" w:cs="Times New Roman"/>
          <w:sz w:val="24"/>
          <w:szCs w:val="24"/>
        </w:rPr>
        <w:t xml:space="preserve"> </w:t>
      </w:r>
      <w:r w:rsidR="00157CAC">
        <w:rPr>
          <w:rFonts w:ascii="Times New Roman" w:hAnsi="Times New Roman" w:cs="Times New Roman"/>
          <w:sz w:val="24"/>
          <w:szCs w:val="24"/>
        </w:rPr>
        <w:t xml:space="preserve">of </w:t>
      </w:r>
      <w:r w:rsidR="003F2C0A">
        <w:rPr>
          <w:rFonts w:ascii="Times New Roman" w:hAnsi="Times New Roman" w:cs="Times New Roman"/>
          <w:sz w:val="24"/>
          <w:szCs w:val="24"/>
        </w:rPr>
        <w:t xml:space="preserve">an </w:t>
      </w:r>
      <w:r w:rsidR="00786E6D">
        <w:rPr>
          <w:rFonts w:ascii="Times New Roman" w:hAnsi="Times New Roman" w:cs="Times New Roman"/>
          <w:sz w:val="24"/>
          <w:szCs w:val="24"/>
        </w:rPr>
        <w:t>archaeal</w:t>
      </w:r>
      <w:r w:rsidR="003F2C0A">
        <w:rPr>
          <w:rFonts w:ascii="Times New Roman" w:hAnsi="Times New Roman" w:cs="Times New Roman"/>
          <w:sz w:val="24"/>
          <w:szCs w:val="24"/>
        </w:rPr>
        <w:t xml:space="preserve"> host and </w:t>
      </w:r>
      <w:r w:rsidR="00786E6D">
        <w:rPr>
          <w:rFonts w:ascii="Times New Roman" w:hAnsi="Times New Roman" w:cs="Times New Roman"/>
          <w:sz w:val="24"/>
          <w:szCs w:val="24"/>
        </w:rPr>
        <w:t>a bacterial endosymbiont</w:t>
      </w:r>
      <w:r w:rsidR="00E80208">
        <w:rPr>
          <w:rFonts w:ascii="Times New Roman" w:hAnsi="Times New Roman" w:cs="Times New Roman"/>
          <w:sz w:val="24"/>
          <w:szCs w:val="24"/>
        </w:rPr>
        <w:t xml:space="preserve"> </w:t>
      </w:r>
      <w:r w:rsidR="00582EE7">
        <w:rPr>
          <w:rFonts w:ascii="Times New Roman" w:hAnsi="Times New Roman" w:cs="Times New Roman"/>
          <w:sz w:val="24"/>
          <w:szCs w:val="24"/>
        </w:rPr>
        <w:fldChar w:fldCharType="begin"/>
      </w:r>
      <w:r w:rsidR="00582EE7">
        <w:rPr>
          <w:rFonts w:ascii="Times New Roman" w:hAnsi="Times New Roman" w:cs="Times New Roman"/>
          <w:sz w:val="24"/>
          <w:szCs w:val="24"/>
        </w:rPr>
        <w:instrText xml:space="preserve"> ADDIN ZOTERO_ITEM CSL_CITATION {"citationID":"9BbgmL1p","properties":{"formattedCitation":"(McInerney et al. 2015; Zaremba-Niedzwiedzka et al. 2017; Donoghue et al. 2023)","plainCitation":"(McInerney et al. 2015; Zaremba-Niedzwiedzka et al. 2017; Donoghue et al. 2023)","noteIndex":0},"citationItems":[{"id":1191,"uris":["http://zotero.org/users/8176000/items/WX465C8H"],"itemData":{"id":1191,"type":"article-journal","abstract":"The literature is replete with manuscripts describing the origin of eukaryotic cells. Most of the models for eukaryogenesis are either autogenous (sometimes called slow-drip), or symbiogenic (sometimes called big-bang). In this article, we use large and diverse suites of ‘Omics' and other data to make the inference that autogeneous hypotheses are a very poor fit to the data and the origin of eukaryotic cells occurred in a single symbiosis.","container-title":"Philosophical Transactions of the Royal Society B: Biological Sciences","DOI":"10.1098/rstb.2014.0323","issue":"1678","note":"publisher: Royal Society","page":"20140323","source":"royalsocietypublishing.org (Atypon)","title":"The ring of life hypothesis for eukaryote origins is supported by multiple kinds of data","URL":"https://royalsocietypublishing.org/doi/full/10.1098/rstb.2014.0323","volume":"370","author":[{"family":"McInerney","given":"James"},{"family":"Pisani","given":"Davide"},{"family":"O'Connell","given":"Mary J."}],"accessed":{"date-parts":[["2023",5,20]]},"issued":{"date-parts":[["2015",9,26]]}}},{"id":1449,"uris":["http://zotero.org/users/8176000/items/BHGSEK6T"],"itemData":{"id":1449,"type":"article-journal","abstract":"The origin and cellular complexity of eukaryotes represent a major enigma in biology. Current data support scenarios in which an archaeal host cell and an alphaproteobacterial (mitochondrial) endosymbiont merged together, resulting in the first eukaryotic cell. The host cell is related to Lokiarchaeota, an archaeal phylum with many eukaryotic features. The emergence of the structural complexity that characterizes eukaryotic cells remains unclear. Here we describe the ‘Asgard’ superphylum, a group of uncultivated archaea that, as well as Lokiarchaeota, includes Thor-, Odin- and Heimdallarchaeota. Asgard archaea affiliate with eukaryotes in phylogenomic analyses, and their genomes are enriched for proteins formerly considered specific to eukaryotes. Notably, thorarchaeal genomes encode several homologues of eukaryotic membrane-trafficking machinery components, including Sec23/24 and TRAPP domains. Furthermore, we identify thorarchaeal proteins with similar features to eukaryotic coat proteins involved in vesicle biogenesis. Our results expand the known repertoire of ‘eukaryote-specific’ proteins in Archaea, indicating that the archaeal host cell already contained many key components that govern eukaryotic cellular complexity.","container-title":"Nature","DOI":"10.1038/nature21031","ISSN":"1476-4687","issue":"7637","language":"en","license":"2017 Macmillan Publishers Limited, part of Springer Nature. All rights reserved.","note":"number: 7637\npublisher: Nature Publishing Group","page":"353-358","source":"www.nature.com","title":"Asgard archaea illuminate the origin of eukaryotic cellular complexity","URL":"https://www.nature.com/articles/nature21031","volume":"541","author":[{"family":"Zaremba-Niedzwiedzka","given":"Katarzyna"},{"family":"Caceres","given":"Eva F."},{"family":"Saw","given":"Jimmy H."},{"family":"Bäckström","given":"Disa"},{"family":"Juzokaite","given":"Lina"},{"family":"Vancaester","given":"Emmelien"},{"family":"Seitz","given":"Kiley W."},{"family":"Anantharaman","given":"Karthik"},{"family":"Starnawski","given":"Piotr"},{"family":"Kjeldsen","given":"Kasper U."},{"family":"Stott","given":"Matthew B."},{"family":"Nunoura","given":"Takuro"},{"family":"Banfield","given":"Jillian F."},{"family":"Schramm","given":"Andreas"},{"family":"Baker","given":"Brett J."},{"family":"Spang","given":"Anja"},{"family":"Ettema","given":"Thijs J. G."}],"accessed":{"date-parts":[["2023",10,20]]},"issued":{"date-parts":[["2017",1]]}}},{"id":1458,"uris":["http://zotero.org/users/8176000/items/9WQ3G7KE"],"itemData":{"id":1458,"type":"article-journal","abstract":"The origin of eukaryotes is among the most contentious debates in evolutionary biology, attracting multiple seemingly incompatible theories seeking to explain the sequence in which eukaryotic characteristics were acquired. Much of the controversy arises from differing views on the defining characteristics of eukaryotes. We argue that eukaryotes should be defined phylogenetically, and that doing so clarifies where competing hypotheses of eukaryogenesis agree and how we may test among aspects of disagreement. Some hypotheses make predictions about the phylogenetic origins of eukaryotic genes and are distinguishable on that basis. However, other hypotheses differ only in the order of key evolutionary steps, like mitochondrial endosymbiosis and nuclear assembly, which cannot currently be distinguished phylogenetically. Stages within eukaryogenesis may be made identifiable through the absolute dating of gene duplicates that map to eukaryotic traits, such as in genes of host or mitochondrial origin that duplicated and diverged functionally prior to emergence of the last eukaryotic common ancestor. In this way, it may finally be possible to distinguish heat from light in the debate over eukaryogenesis.","container-title":"Current Biology","DOI":"10.1016/j.cub.2023.07.048","ISSN":"0960-9822","issue":"17","journalAbbreviation":"Current Biology","page":"R919-R929","source":"ScienceDirect","title":"Defining eukaryotes to dissect eukaryogenesis","URL":"https://www.sciencedirect.com/science/article/pii/S0960982223009879","volume":"33","author":[{"family":"Donoghue","given":"Philip C. J."},{"family":"Kay","given":"Chris"},{"family":"Spang","given":"Anja"},{"family":"Szöllősi","given":"Gergely"},{"family":"Nenarokova","given":"Anna"},{"family":"Moody","given":"Edmund R. R."},{"family":"Pisani","given":"Davide"},{"family":"Williams","given":"Tom A."}],"accessed":{"date-parts":[["2023",10,21]]},"issued":{"date-parts":[["2023",9,11]]}}}],"schema":"https://github.com/citation-style-language/schema/raw/master/csl-citation.json"} </w:instrText>
      </w:r>
      <w:r w:rsidR="00582EE7">
        <w:rPr>
          <w:rFonts w:ascii="Times New Roman" w:hAnsi="Times New Roman" w:cs="Times New Roman"/>
          <w:sz w:val="24"/>
          <w:szCs w:val="24"/>
        </w:rPr>
        <w:fldChar w:fldCharType="separate"/>
      </w:r>
      <w:r w:rsidR="00582EE7" w:rsidRPr="00582EE7">
        <w:rPr>
          <w:rFonts w:ascii="Times New Roman" w:hAnsi="Times New Roman" w:cs="Times New Roman"/>
          <w:sz w:val="24"/>
        </w:rPr>
        <w:t>(McInerney et al. 2015; Zaremba-Niedzwiedzka et al. 2017; Donoghue et al. 2023)</w:t>
      </w:r>
      <w:r w:rsidR="00582EE7">
        <w:rPr>
          <w:rFonts w:ascii="Times New Roman" w:hAnsi="Times New Roman" w:cs="Times New Roman"/>
          <w:sz w:val="24"/>
          <w:szCs w:val="24"/>
        </w:rPr>
        <w:fldChar w:fldCharType="end"/>
      </w:r>
      <w:r w:rsidR="00E9058A">
        <w:rPr>
          <w:rFonts w:ascii="Times New Roman" w:hAnsi="Times New Roman" w:cs="Times New Roman"/>
          <w:sz w:val="24"/>
          <w:szCs w:val="24"/>
        </w:rPr>
        <w:t xml:space="preserve">, the advent of </w:t>
      </w:r>
      <w:r w:rsidR="00537967">
        <w:rPr>
          <w:rFonts w:ascii="Times New Roman" w:hAnsi="Times New Roman" w:cs="Times New Roman"/>
          <w:sz w:val="24"/>
          <w:szCs w:val="24"/>
        </w:rPr>
        <w:t xml:space="preserve">reproduction by sexual means </w:t>
      </w:r>
      <w:r w:rsidR="0097731B">
        <w:rPr>
          <w:rFonts w:ascii="Times New Roman" w:hAnsi="Times New Roman" w:cs="Times New Roman"/>
          <w:sz w:val="24"/>
          <w:szCs w:val="24"/>
        </w:rPr>
        <w:t>(</w:t>
      </w:r>
      <w:r w:rsidR="0097731B" w:rsidRPr="0097731B">
        <w:rPr>
          <w:rFonts w:ascii="Times New Roman" w:hAnsi="Times New Roman" w:cs="Times New Roman"/>
          <w:sz w:val="24"/>
          <w:szCs w:val="24"/>
          <w:highlight w:val="yellow"/>
        </w:rPr>
        <w:t>REFS</w:t>
      </w:r>
      <w:r w:rsidR="0097731B">
        <w:rPr>
          <w:rFonts w:ascii="Times New Roman" w:hAnsi="Times New Roman" w:cs="Times New Roman"/>
          <w:sz w:val="24"/>
          <w:szCs w:val="24"/>
        </w:rPr>
        <w:t xml:space="preserve">) </w:t>
      </w:r>
      <w:r w:rsidR="00537967">
        <w:rPr>
          <w:rFonts w:ascii="Times New Roman" w:hAnsi="Times New Roman" w:cs="Times New Roman"/>
          <w:sz w:val="24"/>
          <w:szCs w:val="24"/>
        </w:rPr>
        <w:t>and the emergence of multicellularity</w:t>
      </w:r>
      <w:r w:rsidR="0097731B">
        <w:rPr>
          <w:rFonts w:ascii="Times New Roman" w:hAnsi="Times New Roman" w:cs="Times New Roman"/>
          <w:sz w:val="24"/>
          <w:szCs w:val="24"/>
        </w:rPr>
        <w:t xml:space="preserve"> </w:t>
      </w:r>
      <w:r w:rsidR="00ED0AFF">
        <w:rPr>
          <w:rFonts w:ascii="Times New Roman" w:hAnsi="Times New Roman" w:cs="Times New Roman"/>
          <w:sz w:val="24"/>
          <w:szCs w:val="24"/>
        </w:rPr>
        <w:fldChar w:fldCharType="begin"/>
      </w:r>
      <w:r w:rsidR="00ED0AFF">
        <w:rPr>
          <w:rFonts w:ascii="Times New Roman" w:hAnsi="Times New Roman" w:cs="Times New Roman"/>
          <w:sz w:val="24"/>
          <w:szCs w:val="24"/>
        </w:rPr>
        <w:instrText xml:space="preserve"> ADDIN ZOTERO_ITEM CSL_CITATION {"citationID":"w2k3YKr5","properties":{"formattedCitation":"(Ruiz-Trillo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ED0AFF">
        <w:rPr>
          <w:rFonts w:ascii="Times New Roman" w:hAnsi="Times New Roman" w:cs="Times New Roman"/>
          <w:sz w:val="24"/>
          <w:szCs w:val="24"/>
        </w:rPr>
        <w:fldChar w:fldCharType="separate"/>
      </w:r>
      <w:r w:rsidR="00ED0AFF" w:rsidRPr="00ED0AFF">
        <w:rPr>
          <w:rFonts w:ascii="Times New Roman" w:hAnsi="Times New Roman" w:cs="Times New Roman"/>
          <w:sz w:val="24"/>
        </w:rPr>
        <w:t>(Ruiz-Trillo and Nedelcu 2015)</w:t>
      </w:r>
      <w:r w:rsidR="00ED0AFF">
        <w:rPr>
          <w:rFonts w:ascii="Times New Roman" w:hAnsi="Times New Roman" w:cs="Times New Roman"/>
          <w:sz w:val="24"/>
          <w:szCs w:val="24"/>
        </w:rPr>
        <w:fldChar w:fldCharType="end"/>
      </w:r>
      <w:r w:rsidR="00537967">
        <w:rPr>
          <w:rFonts w:ascii="Times New Roman" w:hAnsi="Times New Roman" w:cs="Times New Roman"/>
          <w:sz w:val="24"/>
          <w:szCs w:val="24"/>
        </w:rPr>
        <w:t>.</w:t>
      </w:r>
      <w:r w:rsidR="005B366E">
        <w:rPr>
          <w:rFonts w:ascii="Times New Roman" w:hAnsi="Times New Roman" w:cs="Times New Roman"/>
          <w:sz w:val="24"/>
          <w:szCs w:val="24"/>
        </w:rPr>
        <w:t xml:space="preserve"> </w:t>
      </w:r>
      <w:r w:rsidR="0053459C">
        <w:rPr>
          <w:rFonts w:ascii="Times New Roman" w:hAnsi="Times New Roman" w:cs="Times New Roman"/>
          <w:sz w:val="24"/>
          <w:szCs w:val="24"/>
        </w:rPr>
        <w:t>Multicellularity has arisen several times independently in various eukaryotic lineages</w:t>
      </w:r>
      <w:r w:rsidR="00875760">
        <w:rPr>
          <w:rFonts w:ascii="Times New Roman" w:hAnsi="Times New Roman" w:cs="Times New Roman"/>
          <w:sz w:val="24"/>
          <w:szCs w:val="24"/>
        </w:rPr>
        <w:t xml:space="preserve"> resulting</w:t>
      </w:r>
      <w:r w:rsidR="004B2F8C">
        <w:rPr>
          <w:rFonts w:ascii="Times New Roman" w:hAnsi="Times New Roman" w:cs="Times New Roman"/>
          <w:sz w:val="24"/>
          <w:szCs w:val="24"/>
        </w:rPr>
        <w:t xml:space="preserve"> i</w:t>
      </w:r>
      <w:r w:rsidR="00295974">
        <w:rPr>
          <w:rFonts w:ascii="Times New Roman" w:hAnsi="Times New Roman" w:cs="Times New Roman"/>
          <w:sz w:val="24"/>
          <w:szCs w:val="24"/>
        </w:rPr>
        <w:t>n</w:t>
      </w:r>
      <w:r w:rsidR="00386BD5">
        <w:rPr>
          <w:rFonts w:ascii="Times New Roman" w:hAnsi="Times New Roman" w:cs="Times New Roman"/>
          <w:sz w:val="24"/>
          <w:szCs w:val="24"/>
        </w:rPr>
        <w:t xml:space="preserve"> </w:t>
      </w:r>
      <w:r w:rsidR="00875760">
        <w:rPr>
          <w:rFonts w:ascii="Times New Roman" w:hAnsi="Times New Roman" w:cs="Times New Roman"/>
          <w:sz w:val="24"/>
          <w:szCs w:val="24"/>
        </w:rPr>
        <w:t>a diverse set of</w:t>
      </w:r>
      <w:r w:rsidR="00295974">
        <w:rPr>
          <w:rFonts w:ascii="Times New Roman" w:hAnsi="Times New Roman" w:cs="Times New Roman"/>
          <w:sz w:val="24"/>
          <w:szCs w:val="24"/>
        </w:rPr>
        <w:t xml:space="preserve"> </w:t>
      </w:r>
      <w:r w:rsidR="00386BD5">
        <w:rPr>
          <w:rFonts w:ascii="Times New Roman" w:hAnsi="Times New Roman" w:cs="Times New Roman"/>
          <w:sz w:val="24"/>
          <w:szCs w:val="24"/>
        </w:rPr>
        <w:t>comple</w:t>
      </w:r>
      <w:r w:rsidR="004B2F8C">
        <w:rPr>
          <w:rFonts w:ascii="Times New Roman" w:hAnsi="Times New Roman" w:cs="Times New Roman"/>
          <w:sz w:val="24"/>
          <w:szCs w:val="24"/>
        </w:rPr>
        <w:t>x multicellular organisms</w:t>
      </w:r>
      <w:r w:rsidR="00F83A8C">
        <w:rPr>
          <w:rFonts w:ascii="Times New Roman" w:hAnsi="Times New Roman" w:cs="Times New Roman"/>
          <w:sz w:val="24"/>
          <w:szCs w:val="24"/>
        </w:rPr>
        <w:t xml:space="preserve">, including </w:t>
      </w:r>
      <w:r w:rsidR="00745B52" w:rsidRPr="00745B52">
        <w:rPr>
          <w:rFonts w:ascii="Times New Roman" w:hAnsi="Times New Roman" w:cs="Times New Roman"/>
          <w:sz w:val="24"/>
          <w:szCs w:val="24"/>
        </w:rPr>
        <w:t>brown algae, red</w:t>
      </w:r>
      <w:r w:rsidR="00745B52">
        <w:rPr>
          <w:rFonts w:ascii="Times New Roman" w:hAnsi="Times New Roman" w:cs="Times New Roman"/>
          <w:sz w:val="24"/>
          <w:szCs w:val="24"/>
        </w:rPr>
        <w:t xml:space="preserve"> </w:t>
      </w:r>
      <w:r w:rsidR="00745B52" w:rsidRPr="00745B52">
        <w:rPr>
          <w:rFonts w:ascii="Times New Roman" w:hAnsi="Times New Roman" w:cs="Times New Roman"/>
          <w:sz w:val="24"/>
          <w:szCs w:val="24"/>
        </w:rPr>
        <w:t>algae, green algae</w:t>
      </w:r>
      <w:r w:rsidR="00875CE5">
        <w:rPr>
          <w:rFonts w:ascii="Times New Roman" w:hAnsi="Times New Roman" w:cs="Times New Roman"/>
          <w:sz w:val="24"/>
          <w:szCs w:val="24"/>
        </w:rPr>
        <w:t xml:space="preserve"> and</w:t>
      </w:r>
      <w:r w:rsidR="00745B52" w:rsidRPr="00745B52">
        <w:rPr>
          <w:rFonts w:ascii="Times New Roman" w:hAnsi="Times New Roman" w:cs="Times New Roman"/>
          <w:sz w:val="24"/>
          <w:szCs w:val="24"/>
        </w:rPr>
        <w:t xml:space="preserve"> land plants, fungi, and animals</w:t>
      </w:r>
      <w:r w:rsidR="002168C5">
        <w:rPr>
          <w:rFonts w:ascii="Times New Roman" w:hAnsi="Times New Roman" w:cs="Times New Roman"/>
          <w:sz w:val="24"/>
          <w:szCs w:val="24"/>
        </w:rPr>
        <w:t xml:space="preserve"> </w:t>
      </w:r>
      <w:r w:rsidR="002168C5">
        <w:rPr>
          <w:rFonts w:ascii="Times New Roman" w:hAnsi="Times New Roman" w:cs="Times New Roman"/>
          <w:sz w:val="24"/>
          <w:szCs w:val="24"/>
        </w:rPr>
        <w:fldChar w:fldCharType="begin"/>
      </w:r>
      <w:r w:rsidR="002168C5">
        <w:rPr>
          <w:rFonts w:ascii="Times New Roman" w:hAnsi="Times New Roman" w:cs="Times New Roman"/>
          <w:sz w:val="24"/>
          <w:szCs w:val="24"/>
        </w:rPr>
        <w:instrText xml:space="preserve"> ADDIN ZOTERO_ITEM CSL_CITATION {"citationID":"om9xrmFZ","properties":{"formattedCitation":"(Ruiz-Trillo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2168C5">
        <w:rPr>
          <w:rFonts w:ascii="Times New Roman" w:hAnsi="Times New Roman" w:cs="Times New Roman"/>
          <w:sz w:val="24"/>
          <w:szCs w:val="24"/>
        </w:rPr>
        <w:fldChar w:fldCharType="separate"/>
      </w:r>
      <w:r w:rsidR="002168C5" w:rsidRPr="002168C5">
        <w:rPr>
          <w:rFonts w:ascii="Times New Roman" w:hAnsi="Times New Roman" w:cs="Times New Roman"/>
          <w:sz w:val="24"/>
        </w:rPr>
        <w:t>(Ruiz-Trillo and Nedelcu 2015)</w:t>
      </w:r>
      <w:r w:rsidR="002168C5">
        <w:rPr>
          <w:rFonts w:ascii="Times New Roman" w:hAnsi="Times New Roman" w:cs="Times New Roman"/>
          <w:sz w:val="24"/>
          <w:szCs w:val="24"/>
        </w:rPr>
        <w:fldChar w:fldCharType="end"/>
      </w:r>
      <w:r w:rsidR="00025866">
        <w:rPr>
          <w:rFonts w:ascii="Times New Roman" w:hAnsi="Times New Roman" w:cs="Times New Roman"/>
          <w:sz w:val="24"/>
          <w:szCs w:val="24"/>
        </w:rPr>
        <w:t>.</w:t>
      </w:r>
      <w:r w:rsidR="00A14939">
        <w:rPr>
          <w:rFonts w:ascii="Times New Roman" w:hAnsi="Times New Roman" w:cs="Times New Roman"/>
          <w:sz w:val="24"/>
          <w:szCs w:val="24"/>
        </w:rPr>
        <w:t xml:space="preserve"> </w:t>
      </w:r>
      <w:r w:rsidR="00F83A8C">
        <w:rPr>
          <w:rFonts w:ascii="Times New Roman" w:hAnsi="Times New Roman" w:cs="Times New Roman"/>
          <w:sz w:val="24"/>
          <w:szCs w:val="24"/>
        </w:rPr>
        <w:t>T</w:t>
      </w:r>
      <w:r w:rsidR="009031A2" w:rsidRPr="009031A2">
        <w:rPr>
          <w:rFonts w:ascii="Times New Roman" w:hAnsi="Times New Roman" w:cs="Times New Roman"/>
          <w:sz w:val="24"/>
          <w:szCs w:val="24"/>
        </w:rPr>
        <w:t>he characteristics of the ancestral unicellular eukaryote and the mechanisms driving the emergence of multicellularity vary between lineages and remain subjects of ongoing research</w:t>
      </w:r>
      <w:r w:rsidR="009850FD">
        <w:rPr>
          <w:rFonts w:ascii="Times New Roman" w:hAnsi="Times New Roman" w:cs="Times New Roman"/>
          <w:sz w:val="24"/>
          <w:szCs w:val="24"/>
        </w:rPr>
        <w:t xml:space="preserve"> </w:t>
      </w:r>
      <w:r w:rsidR="009850FD">
        <w:rPr>
          <w:rFonts w:ascii="Times New Roman" w:hAnsi="Times New Roman" w:cs="Times New Roman"/>
          <w:sz w:val="24"/>
          <w:szCs w:val="24"/>
        </w:rPr>
        <w:fldChar w:fldCharType="begin"/>
      </w:r>
      <w:r w:rsidR="009850FD">
        <w:rPr>
          <w:rFonts w:ascii="Times New Roman" w:hAnsi="Times New Roman" w:cs="Times New Roman"/>
          <w:sz w:val="24"/>
          <w:szCs w:val="24"/>
        </w:rPr>
        <w:instrText xml:space="preserve"> ADDIN ZOTERO_ITEM CSL_CITATION {"citationID":"Cr7gG9oQ","properties":{"formattedCitation":"(Ruiz-Trillo and Nedelcu 2015)","plainCitation":"(Ruiz-Trillo and Nedelcu 2015)","noteIndex":0},"citationItems":[{"id":1288,"uris":["http://zotero.org/users/8176000/items/M65KS95V"],"itemData":{"id":1288,"type":"article-journal","container-title":"Advances in Marine Genomics 2. Springer","DOI":"10.1086/688137","ISSN":"0033-5770","issue":"3","note":"publisher: The University of Chicago Press","page":"370-371","source":"journals.uchicago.edu (Atypon)","title":"Evolutionary Transitions to Multicellular Life: Principles and Mechanisms edited by Iñaki Ruiz-Trillo and Aurora M. Nedelcu","title-short":"Evolutionary Transitions to Multicellular Life","URL":"https://www.journals.uchicago.edu/doi/abs/10.1086/688137","volume":"91","author":[{"family":"Ruiz-Trillo","given":"Iñaki"},{"family":"Nedelcu","given":"Aurora M."}],"accessed":{"date-parts":[["2023",8,20]]},"issued":{"date-parts":[["2015"]]}}}],"schema":"https://github.com/citation-style-language/schema/raw/master/csl-citation.json"} </w:instrText>
      </w:r>
      <w:r w:rsidR="009850FD">
        <w:rPr>
          <w:rFonts w:ascii="Times New Roman" w:hAnsi="Times New Roman" w:cs="Times New Roman"/>
          <w:sz w:val="24"/>
          <w:szCs w:val="24"/>
        </w:rPr>
        <w:fldChar w:fldCharType="separate"/>
      </w:r>
      <w:r w:rsidR="009850FD" w:rsidRPr="009850FD">
        <w:rPr>
          <w:rFonts w:ascii="Times New Roman" w:hAnsi="Times New Roman" w:cs="Times New Roman"/>
          <w:sz w:val="24"/>
        </w:rPr>
        <w:t>(Ruiz-Trillo and Nedelcu 2015)</w:t>
      </w:r>
      <w:r w:rsidR="009850FD">
        <w:rPr>
          <w:rFonts w:ascii="Times New Roman" w:hAnsi="Times New Roman" w:cs="Times New Roman"/>
          <w:sz w:val="24"/>
          <w:szCs w:val="24"/>
        </w:rPr>
        <w:fldChar w:fldCharType="end"/>
      </w:r>
      <w:r w:rsidR="009031A2" w:rsidRPr="009031A2">
        <w:rPr>
          <w:rFonts w:ascii="Times New Roman" w:hAnsi="Times New Roman" w:cs="Times New Roman"/>
          <w:sz w:val="24"/>
          <w:szCs w:val="24"/>
        </w:rPr>
        <w:t>.</w:t>
      </w:r>
      <w:r w:rsidR="00426CF3">
        <w:rPr>
          <w:rFonts w:ascii="Times New Roman" w:hAnsi="Times New Roman" w:cs="Times New Roman"/>
          <w:sz w:val="24"/>
          <w:szCs w:val="24"/>
        </w:rPr>
        <w:t xml:space="preserve"> </w:t>
      </w:r>
    </w:p>
    <w:p w14:paraId="1E1A1A9A" w14:textId="33BF49B1" w:rsidR="00666540" w:rsidRDefault="000B0EA3" w:rsidP="00745B52">
      <w:pPr>
        <w:spacing w:line="360" w:lineRule="auto"/>
        <w:jc w:val="both"/>
        <w:rPr>
          <w:rFonts w:ascii="Times New Roman" w:hAnsi="Times New Roman" w:cs="Times New Roman"/>
          <w:sz w:val="24"/>
          <w:szCs w:val="24"/>
        </w:rPr>
      </w:pPr>
      <w:r w:rsidRPr="000B0EA3">
        <w:rPr>
          <w:rFonts w:ascii="Times New Roman" w:hAnsi="Times New Roman" w:cs="Times New Roman"/>
          <w:sz w:val="24"/>
          <w:szCs w:val="24"/>
        </w:rPr>
        <w:t>The origin of animals through multicellularity has seen various hypotheses, each centred around the nature of the unicellular ancestor</w:t>
      </w:r>
      <w:r w:rsidR="00600EBD">
        <w:rPr>
          <w:rFonts w:ascii="Times New Roman" w:hAnsi="Times New Roman" w:cs="Times New Roman"/>
          <w:sz w:val="24"/>
          <w:szCs w:val="24"/>
        </w:rPr>
        <w:t xml:space="preserve">. This has been recently </w:t>
      </w:r>
      <w:r w:rsidR="006776B7" w:rsidRPr="00C648AF">
        <w:rPr>
          <w:rFonts w:ascii="Times New Roman" w:hAnsi="Times New Roman" w:cs="Times New Roman"/>
          <w:sz w:val="24"/>
          <w:szCs w:val="24"/>
        </w:rPr>
        <w:t xml:space="preserve">reviewed by </w:t>
      </w:r>
      <w:r w:rsidR="00553EB3">
        <w:rPr>
          <w:rFonts w:ascii="Times New Roman" w:hAnsi="Times New Roman" w:cs="Times New Roman"/>
          <w:sz w:val="24"/>
          <w:szCs w:val="24"/>
        </w:rPr>
        <w:t xml:space="preserve">Brunet and King </w:t>
      </w:r>
      <w:r w:rsidR="00C648AF">
        <w:rPr>
          <w:rFonts w:ascii="Times New Roman" w:hAnsi="Times New Roman" w:cs="Times New Roman"/>
          <w:sz w:val="24"/>
          <w:szCs w:val="24"/>
        </w:rPr>
        <w:fldChar w:fldCharType="begin"/>
      </w:r>
      <w:r w:rsidR="00C648AF">
        <w:rPr>
          <w:rFonts w:ascii="Times New Roman" w:hAnsi="Times New Roman" w:cs="Times New Roman"/>
          <w:sz w:val="24"/>
          <w:szCs w:val="24"/>
        </w:rPr>
        <w:instrText xml:space="preserve"> ADDIN ZOTERO_ITEM CSL_CITATION {"citationID":"XUmX7vSG","properties":{"formattedCitation":"(Brunet and King 2022)","plainCitation":"(Brunet and King 2022)","noteIndex":0},"citationItems":[{"id":1474,"uris":["http://zotero.org/users/8176000/items/8G6CLVRV"],"itemData":{"id":1474,"type":"chapter","abstract":"Animals,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48AF">
        <w:rPr>
          <w:rFonts w:ascii="Times New Roman" w:hAnsi="Times New Roman" w:cs="Times New Roman"/>
          <w:sz w:val="24"/>
          <w:szCs w:val="24"/>
        </w:rPr>
        <w:fldChar w:fldCharType="separate"/>
      </w:r>
      <w:r w:rsidR="00C648AF" w:rsidRPr="00C648AF">
        <w:rPr>
          <w:rFonts w:ascii="Times New Roman" w:hAnsi="Times New Roman" w:cs="Times New Roman"/>
          <w:sz w:val="24"/>
        </w:rPr>
        <w:t>(Brunet and King 2022)</w:t>
      </w:r>
      <w:r w:rsidR="00C648AF">
        <w:rPr>
          <w:rFonts w:ascii="Times New Roman" w:hAnsi="Times New Roman" w:cs="Times New Roman"/>
          <w:sz w:val="24"/>
          <w:szCs w:val="24"/>
        </w:rPr>
        <w:fldChar w:fldCharType="end"/>
      </w:r>
      <w:r w:rsidR="00600EBD">
        <w:rPr>
          <w:rFonts w:ascii="Times New Roman" w:hAnsi="Times New Roman" w:cs="Times New Roman"/>
          <w:sz w:val="24"/>
          <w:szCs w:val="24"/>
        </w:rPr>
        <w:t xml:space="preserve"> and is here summarized</w:t>
      </w:r>
      <w:r w:rsidR="008143C5">
        <w:rPr>
          <w:rFonts w:ascii="Times New Roman" w:hAnsi="Times New Roman" w:cs="Times New Roman"/>
          <w:sz w:val="24"/>
          <w:szCs w:val="24"/>
        </w:rPr>
        <w:t xml:space="preserve">. </w:t>
      </w:r>
      <w:r w:rsidR="000036F4" w:rsidRPr="000036F4">
        <w:rPr>
          <w:rFonts w:ascii="Times New Roman" w:hAnsi="Times New Roman" w:cs="Times New Roman"/>
          <w:sz w:val="24"/>
          <w:szCs w:val="24"/>
        </w:rPr>
        <w:t xml:space="preserve">Prior to the establishment of molecular phylogenies, proposed ancestral lineages spanned a range from amoebozoans </w:t>
      </w:r>
      <w:r w:rsidR="004A1DC5">
        <w:rPr>
          <w:rFonts w:ascii="Times New Roman" w:hAnsi="Times New Roman" w:cs="Times New Roman"/>
          <w:sz w:val="24"/>
          <w:szCs w:val="24"/>
        </w:rPr>
        <w:fldChar w:fldCharType="begin"/>
      </w:r>
      <w:r w:rsidR="00D27E27">
        <w:rPr>
          <w:rFonts w:ascii="Times New Roman" w:hAnsi="Times New Roman" w:cs="Times New Roman"/>
          <w:sz w:val="24"/>
          <w:szCs w:val="24"/>
        </w:rPr>
        <w:instrText xml:space="preserve"> ADDIN ZOTERO_ITEM CSL_CITATION {"citationID":"tOubbZTF","properties":{"formattedCitation":"(Haeckel 1876)","plainCitation":"(Haeckel 1876)","noteIndex":0},"citationItems":[{"id":1476,"uris":["http://zotero.org/users/8176000/items/T79V8T35"],"itemData":{"id":1476,"type":"book","event-place":"London","note":"DOI: 10.5962/bhl.title.45871\npage: 1-450","number-of-pages":"450","publisher":"Henry S. King","publisher-place":"London","title":"The history of creation, or, The development of the earth and its inhabitants by the action of natural causes : doctrine of evolution in general, and of that of Darwin, Goethe, and Lamarck in particular / from the German of Ernst Haeckel ; the translation revised by E. Ray Lankester","title-short":"The history of creation, or, The development of the earth and its inhabitants by the action of natural causes","URL":"https://www.biodiversitylibrary.org/item/99234","volume":"v.2","author":[{"family":"Haeckel","given":"Ernst"}],"issued":{"date-parts":[["1876"]]}}}],"schema":"https://github.com/citation-style-language/schema/raw/master/csl-citation.json"} </w:instrText>
      </w:r>
      <w:r w:rsidR="004A1DC5">
        <w:rPr>
          <w:rFonts w:ascii="Times New Roman" w:hAnsi="Times New Roman" w:cs="Times New Roman"/>
          <w:sz w:val="24"/>
          <w:szCs w:val="24"/>
        </w:rPr>
        <w:fldChar w:fldCharType="separate"/>
      </w:r>
      <w:r w:rsidR="00D27E27" w:rsidRPr="00D27E27">
        <w:rPr>
          <w:rFonts w:ascii="Times New Roman" w:hAnsi="Times New Roman" w:cs="Times New Roman"/>
          <w:sz w:val="24"/>
        </w:rPr>
        <w:t>(Haeckel 1876)</w:t>
      </w:r>
      <w:r w:rsidR="004A1DC5">
        <w:rPr>
          <w:rFonts w:ascii="Times New Roman" w:hAnsi="Times New Roman" w:cs="Times New Roman"/>
          <w:sz w:val="24"/>
          <w:szCs w:val="24"/>
        </w:rPr>
        <w:fldChar w:fldCharType="end"/>
      </w:r>
      <w:r w:rsidR="000036F4">
        <w:rPr>
          <w:rFonts w:ascii="Times New Roman" w:hAnsi="Times New Roman" w:cs="Times New Roman"/>
          <w:sz w:val="24"/>
          <w:szCs w:val="24"/>
        </w:rPr>
        <w:t xml:space="preserve"> </w:t>
      </w:r>
      <w:r w:rsidR="000036F4" w:rsidRPr="000036F4">
        <w:rPr>
          <w:rFonts w:ascii="Times New Roman" w:hAnsi="Times New Roman" w:cs="Times New Roman"/>
          <w:sz w:val="24"/>
          <w:szCs w:val="24"/>
        </w:rPr>
        <w:t>to choanoflagellates</w:t>
      </w:r>
      <w:r w:rsidR="000036F4">
        <w:rPr>
          <w:rFonts w:ascii="Times New Roman" w:hAnsi="Times New Roman" w:cs="Times New Roman"/>
          <w:sz w:val="24"/>
          <w:szCs w:val="24"/>
        </w:rPr>
        <w:t xml:space="preserve"> </w:t>
      </w:r>
      <w:r w:rsidR="00993219">
        <w:rPr>
          <w:rFonts w:ascii="Times New Roman" w:hAnsi="Times New Roman" w:cs="Times New Roman"/>
          <w:sz w:val="24"/>
          <w:szCs w:val="24"/>
        </w:rPr>
        <w:fldChar w:fldCharType="begin"/>
      </w:r>
      <w:r w:rsidR="00B16101">
        <w:rPr>
          <w:rFonts w:ascii="Times New Roman" w:hAnsi="Times New Roman" w:cs="Times New Roman"/>
          <w:sz w:val="24"/>
          <w:szCs w:val="24"/>
        </w:rPr>
        <w:instrText xml:space="preserve"> ADDIN ZOTERO_ITEM CSL_CITATION {"citationID":"RlAmNZLS","properties":{"formattedCitation":"(Metchnikoff 1886)","plainCitation":"(Metchnikoff 1886)","noteIndex":0},"citationItems":[{"id":1482,"uris":["http://zotero.org/users/8176000/items/36CMIIE8"],"itemData":{"id":1482,"type":"book","event-place":"Wien","note":"DOI: 10.5962/bhl.title.5982\npage: 1-174","number-of-pages":"174","publisher":"A. Hölder","publisher-place":"Wien","title":"Embryologische Studien an Medusen : Ein Beitrag zur Genealogie der Primitiv-organe","title-short":"Embryologische Studien an Medusen","URL":"https://www.biodiversitylibrary.org/item/27274","volume":"text","author":[{"family":"Metchnikoff","given":"Élie"}],"issued":{"date-parts":[["1886"]]}}}],"schema":"https://github.com/citation-style-language/schema/raw/master/csl-citation.json"} </w:instrText>
      </w:r>
      <w:r w:rsidR="00993219">
        <w:rPr>
          <w:rFonts w:ascii="Times New Roman" w:hAnsi="Times New Roman" w:cs="Times New Roman"/>
          <w:sz w:val="24"/>
          <w:szCs w:val="24"/>
        </w:rPr>
        <w:fldChar w:fldCharType="separate"/>
      </w:r>
      <w:r w:rsidR="00B16101" w:rsidRPr="00B16101">
        <w:rPr>
          <w:rFonts w:ascii="Times New Roman" w:hAnsi="Times New Roman" w:cs="Times New Roman"/>
          <w:sz w:val="24"/>
        </w:rPr>
        <w:t>(Metchnikoff 1886)</w:t>
      </w:r>
      <w:r w:rsidR="00993219">
        <w:rPr>
          <w:rFonts w:ascii="Times New Roman" w:hAnsi="Times New Roman" w:cs="Times New Roman"/>
          <w:sz w:val="24"/>
          <w:szCs w:val="24"/>
        </w:rPr>
        <w:fldChar w:fldCharType="end"/>
      </w:r>
      <w:r w:rsidR="00A06038">
        <w:rPr>
          <w:rFonts w:ascii="Times New Roman" w:hAnsi="Times New Roman" w:cs="Times New Roman"/>
          <w:sz w:val="24"/>
          <w:szCs w:val="24"/>
        </w:rPr>
        <w:t xml:space="preserve"> </w:t>
      </w:r>
      <w:r w:rsidR="00A06038" w:rsidRPr="000036F4">
        <w:rPr>
          <w:rFonts w:ascii="Times New Roman" w:hAnsi="Times New Roman" w:cs="Times New Roman"/>
          <w:sz w:val="24"/>
          <w:szCs w:val="24"/>
        </w:rPr>
        <w:t>and ciliates</w:t>
      </w:r>
      <w:r w:rsidR="00A06038">
        <w:rPr>
          <w:rFonts w:ascii="Times New Roman" w:hAnsi="Times New Roman" w:cs="Times New Roman"/>
          <w:sz w:val="24"/>
          <w:szCs w:val="24"/>
        </w:rPr>
        <w:t xml:space="preserve"> </w:t>
      </w:r>
      <w:r w:rsidR="00507A7B">
        <w:rPr>
          <w:rFonts w:ascii="Times New Roman" w:hAnsi="Times New Roman" w:cs="Times New Roman"/>
          <w:sz w:val="24"/>
          <w:szCs w:val="24"/>
        </w:rPr>
        <w:fldChar w:fldCharType="begin"/>
      </w:r>
      <w:r w:rsidR="00507A7B">
        <w:rPr>
          <w:rFonts w:ascii="Times New Roman" w:hAnsi="Times New Roman" w:cs="Times New Roman"/>
          <w:sz w:val="24"/>
          <w:szCs w:val="24"/>
        </w:rPr>
        <w:instrText xml:space="preserve"> ADDIN ZOTERO_ITEM CSL_CITATION {"citationID":"NYULcjjh","properties":{"formattedCitation":"(Saville-Kent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507A7B">
        <w:rPr>
          <w:rFonts w:ascii="Times New Roman" w:hAnsi="Times New Roman" w:cs="Times New Roman"/>
          <w:sz w:val="24"/>
          <w:szCs w:val="24"/>
        </w:rPr>
        <w:fldChar w:fldCharType="separate"/>
      </w:r>
      <w:r w:rsidR="00507A7B" w:rsidRPr="00507A7B">
        <w:rPr>
          <w:rFonts w:ascii="Times New Roman" w:hAnsi="Times New Roman" w:cs="Times New Roman"/>
          <w:sz w:val="24"/>
        </w:rPr>
        <w:t>(Saville-Kent 1882)</w:t>
      </w:r>
      <w:r w:rsidR="00507A7B">
        <w:rPr>
          <w:rFonts w:ascii="Times New Roman" w:hAnsi="Times New Roman" w:cs="Times New Roman"/>
          <w:sz w:val="24"/>
          <w:szCs w:val="24"/>
        </w:rPr>
        <w:fldChar w:fldCharType="end"/>
      </w:r>
      <w:r w:rsidR="000036F4" w:rsidRPr="000036F4">
        <w:rPr>
          <w:rFonts w:ascii="Times New Roman" w:hAnsi="Times New Roman" w:cs="Times New Roman"/>
          <w:sz w:val="24"/>
          <w:szCs w:val="24"/>
        </w:rPr>
        <w:t>.</w:t>
      </w:r>
      <w:r w:rsidR="00B90FDC">
        <w:rPr>
          <w:rFonts w:ascii="Times New Roman" w:hAnsi="Times New Roman" w:cs="Times New Roman"/>
          <w:sz w:val="24"/>
          <w:szCs w:val="24"/>
        </w:rPr>
        <w:t xml:space="preserve"> </w:t>
      </w:r>
      <w:r w:rsidR="003C2FDB" w:rsidRPr="003C2FDB">
        <w:rPr>
          <w:rFonts w:ascii="Times New Roman" w:hAnsi="Times New Roman" w:cs="Times New Roman"/>
          <w:sz w:val="24"/>
          <w:szCs w:val="24"/>
        </w:rPr>
        <w:t xml:space="preserve">This lack of consensus </w:t>
      </w:r>
      <w:r w:rsidR="00B24939">
        <w:rPr>
          <w:rFonts w:ascii="Times New Roman" w:hAnsi="Times New Roman" w:cs="Times New Roman"/>
          <w:sz w:val="24"/>
          <w:szCs w:val="24"/>
        </w:rPr>
        <w:t xml:space="preserve">throughout the </w:t>
      </w:r>
      <w:r w:rsidR="0011481F">
        <w:rPr>
          <w:rFonts w:ascii="Times New Roman" w:hAnsi="Times New Roman" w:cs="Times New Roman"/>
          <w:sz w:val="24"/>
          <w:szCs w:val="24"/>
        </w:rPr>
        <w:t>19</w:t>
      </w:r>
      <w:r w:rsidR="0011481F" w:rsidRPr="0011481F">
        <w:rPr>
          <w:rFonts w:ascii="Times New Roman" w:hAnsi="Times New Roman" w:cs="Times New Roman"/>
          <w:sz w:val="24"/>
          <w:szCs w:val="24"/>
          <w:vertAlign w:val="superscript"/>
        </w:rPr>
        <w:t>th</w:t>
      </w:r>
      <w:r w:rsidR="0011481F">
        <w:rPr>
          <w:rFonts w:ascii="Times New Roman" w:hAnsi="Times New Roman" w:cs="Times New Roman"/>
          <w:sz w:val="24"/>
          <w:szCs w:val="24"/>
        </w:rPr>
        <w:t xml:space="preserve"> and </w:t>
      </w:r>
      <w:r w:rsidR="00B24939">
        <w:rPr>
          <w:rFonts w:ascii="Times New Roman" w:hAnsi="Times New Roman" w:cs="Times New Roman"/>
          <w:sz w:val="24"/>
          <w:szCs w:val="24"/>
        </w:rPr>
        <w:t>20</w:t>
      </w:r>
      <w:r w:rsidR="00B24939" w:rsidRPr="002F0E8B">
        <w:rPr>
          <w:rFonts w:ascii="Times New Roman" w:hAnsi="Times New Roman" w:cs="Times New Roman"/>
          <w:sz w:val="24"/>
          <w:szCs w:val="24"/>
          <w:vertAlign w:val="superscript"/>
        </w:rPr>
        <w:t>th</w:t>
      </w:r>
      <w:r w:rsidR="00B24939">
        <w:rPr>
          <w:rFonts w:ascii="Times New Roman" w:hAnsi="Times New Roman" w:cs="Times New Roman"/>
          <w:sz w:val="24"/>
          <w:szCs w:val="24"/>
        </w:rPr>
        <w:t xml:space="preserve"> centur</w:t>
      </w:r>
      <w:r w:rsidR="0011481F">
        <w:rPr>
          <w:rFonts w:ascii="Times New Roman" w:hAnsi="Times New Roman" w:cs="Times New Roman"/>
          <w:sz w:val="24"/>
          <w:szCs w:val="24"/>
        </w:rPr>
        <w:t>ies</w:t>
      </w:r>
      <w:r w:rsidR="00B24939">
        <w:rPr>
          <w:rFonts w:ascii="Times New Roman" w:hAnsi="Times New Roman" w:cs="Times New Roman"/>
          <w:sz w:val="24"/>
          <w:szCs w:val="24"/>
        </w:rPr>
        <w:t xml:space="preserve">, </w:t>
      </w:r>
      <w:r w:rsidR="003C2FDB" w:rsidRPr="003C2FDB">
        <w:rPr>
          <w:rFonts w:ascii="Times New Roman" w:hAnsi="Times New Roman" w:cs="Times New Roman"/>
          <w:sz w:val="24"/>
          <w:szCs w:val="24"/>
        </w:rPr>
        <w:t>was amplified by both technical and conceptual limitations. A notable point of contention was the debate over animal monophyly</w:t>
      </w:r>
      <w:r w:rsidR="009E6090">
        <w:rPr>
          <w:rFonts w:ascii="Times New Roman" w:hAnsi="Times New Roman" w:cs="Times New Roman"/>
          <w:sz w:val="24"/>
          <w:szCs w:val="24"/>
        </w:rPr>
        <w:t>.</w:t>
      </w:r>
      <w:r w:rsidR="009D535E">
        <w:rPr>
          <w:rFonts w:ascii="Times New Roman" w:hAnsi="Times New Roman" w:cs="Times New Roman"/>
          <w:sz w:val="24"/>
          <w:szCs w:val="24"/>
        </w:rPr>
        <w:t xml:space="preserve"> Some researchers</w:t>
      </w:r>
      <w:r w:rsidR="003C2FDB" w:rsidRPr="003C2FDB">
        <w:rPr>
          <w:rFonts w:ascii="Times New Roman" w:hAnsi="Times New Roman" w:cs="Times New Roman"/>
          <w:sz w:val="24"/>
          <w:szCs w:val="24"/>
        </w:rPr>
        <w:t xml:space="preserve"> question</w:t>
      </w:r>
      <w:r w:rsidR="009D535E">
        <w:rPr>
          <w:rFonts w:ascii="Times New Roman" w:hAnsi="Times New Roman" w:cs="Times New Roman"/>
          <w:sz w:val="24"/>
          <w:szCs w:val="24"/>
        </w:rPr>
        <w:t>ed</w:t>
      </w:r>
      <w:r w:rsidR="003C2FDB" w:rsidRPr="003C2FDB">
        <w:rPr>
          <w:rFonts w:ascii="Times New Roman" w:hAnsi="Times New Roman" w:cs="Times New Roman"/>
          <w:sz w:val="24"/>
          <w:szCs w:val="24"/>
        </w:rPr>
        <w:t xml:space="preserve"> the relatedness of sponges to other animals</w:t>
      </w:r>
      <w:r w:rsidR="009D535E">
        <w:rPr>
          <w:rFonts w:ascii="Times New Roman" w:hAnsi="Times New Roman" w:cs="Times New Roman"/>
          <w:sz w:val="24"/>
          <w:szCs w:val="24"/>
        </w:rPr>
        <w:t>,</w:t>
      </w:r>
      <w:r w:rsidR="003C2FDB" w:rsidRPr="003C2FDB">
        <w:rPr>
          <w:rFonts w:ascii="Times New Roman" w:hAnsi="Times New Roman" w:cs="Times New Roman"/>
          <w:sz w:val="24"/>
          <w:szCs w:val="24"/>
        </w:rPr>
        <w:t xml:space="preserve"> </w:t>
      </w:r>
      <w:r w:rsidR="008E6802">
        <w:rPr>
          <w:rFonts w:ascii="Times New Roman" w:hAnsi="Times New Roman" w:cs="Times New Roman"/>
          <w:sz w:val="24"/>
          <w:szCs w:val="24"/>
        </w:rPr>
        <w:t>postulating the possibility of distinct ancestors for sponges (choanoflagellates) and the remainder of animals (ciliates)</w:t>
      </w:r>
      <w:r w:rsidR="00305B54">
        <w:rPr>
          <w:rFonts w:ascii="Times New Roman" w:hAnsi="Times New Roman" w:cs="Times New Roman"/>
          <w:sz w:val="24"/>
          <w:szCs w:val="24"/>
        </w:rPr>
        <w:t xml:space="preserve"> </w:t>
      </w:r>
      <w:r w:rsidR="001C7498">
        <w:rPr>
          <w:rFonts w:ascii="Times New Roman" w:hAnsi="Times New Roman" w:cs="Times New Roman"/>
          <w:sz w:val="24"/>
          <w:szCs w:val="24"/>
        </w:rPr>
        <w:fldChar w:fldCharType="begin"/>
      </w:r>
      <w:r w:rsidR="001C7498">
        <w:rPr>
          <w:rFonts w:ascii="Times New Roman" w:hAnsi="Times New Roman" w:cs="Times New Roman"/>
          <w:sz w:val="24"/>
          <w:szCs w:val="24"/>
        </w:rPr>
        <w:instrText xml:space="preserve"> ADDIN ZOTERO_ITEM CSL_CITATION {"citationID":"RKtHOJRu","properties":{"formattedCitation":"(Saville-Kent 1882)","plainCitation":"(Saville-Kent 1882)","noteIndex":0},"citationItems":[{"id":1480,"uris":["http://zotero.org/users/8176000/items/SG65BHID"],"itemData":{"id":1480,"type":"book","language":"en","note":"Google-Books-ID: roRIAAAAYAAJ","number-of-pages":"458","publisher":"D. Bogue","source":"Google Books","title":"A Manual of the Infusoria: Including a Description of All Known Flagellate, Ciliate, and Tentaculiferous Protozoa, British and Foreign, and an Account of the Organization and the Affinities of the Sponges","title-short":"A Manual of the Infusoria","author":[{"family":"Saville-Kent","given":"William"}],"issued":{"date-parts":[["1882"]]}}}],"schema":"https://github.com/citation-style-language/schema/raw/master/csl-citation.json"} </w:instrText>
      </w:r>
      <w:r w:rsidR="001C7498">
        <w:rPr>
          <w:rFonts w:ascii="Times New Roman" w:hAnsi="Times New Roman" w:cs="Times New Roman"/>
          <w:sz w:val="24"/>
          <w:szCs w:val="24"/>
        </w:rPr>
        <w:fldChar w:fldCharType="separate"/>
      </w:r>
      <w:r w:rsidR="001C7498" w:rsidRPr="001C7498">
        <w:rPr>
          <w:rFonts w:ascii="Times New Roman" w:hAnsi="Times New Roman" w:cs="Times New Roman"/>
          <w:sz w:val="24"/>
        </w:rPr>
        <w:t>(Saville-Kent 1882)</w:t>
      </w:r>
      <w:r w:rsidR="001C7498">
        <w:rPr>
          <w:rFonts w:ascii="Times New Roman" w:hAnsi="Times New Roman" w:cs="Times New Roman"/>
          <w:sz w:val="24"/>
          <w:szCs w:val="24"/>
        </w:rPr>
        <w:fldChar w:fldCharType="end"/>
      </w:r>
      <w:r w:rsidR="008E6802">
        <w:rPr>
          <w:rFonts w:ascii="Times New Roman" w:hAnsi="Times New Roman" w:cs="Times New Roman"/>
          <w:sz w:val="24"/>
          <w:szCs w:val="24"/>
        </w:rPr>
        <w:t>.</w:t>
      </w:r>
      <w:r w:rsidR="00043665">
        <w:rPr>
          <w:rFonts w:ascii="Times New Roman" w:hAnsi="Times New Roman" w:cs="Times New Roman"/>
          <w:sz w:val="24"/>
          <w:szCs w:val="24"/>
        </w:rPr>
        <w:t xml:space="preserve"> </w:t>
      </w:r>
      <w:r w:rsidR="00051DB3" w:rsidRPr="00051DB3">
        <w:rPr>
          <w:rFonts w:ascii="Times New Roman" w:hAnsi="Times New Roman" w:cs="Times New Roman"/>
          <w:sz w:val="24"/>
          <w:szCs w:val="24"/>
        </w:rPr>
        <w:t>Contemporary molecular phylogenies</w:t>
      </w:r>
      <w:r w:rsidR="00051DB3">
        <w:rPr>
          <w:rFonts w:ascii="Times New Roman" w:hAnsi="Times New Roman" w:cs="Times New Roman"/>
          <w:sz w:val="24"/>
          <w:szCs w:val="24"/>
        </w:rPr>
        <w:t xml:space="preserve"> </w:t>
      </w:r>
      <w:r w:rsidR="00F00523">
        <w:rPr>
          <w:rFonts w:ascii="Times New Roman" w:hAnsi="Times New Roman" w:cs="Times New Roman"/>
          <w:sz w:val="24"/>
          <w:szCs w:val="24"/>
        </w:rPr>
        <w:t>unequivocally</w:t>
      </w:r>
      <w:r w:rsidR="00FF776E">
        <w:rPr>
          <w:rFonts w:ascii="Times New Roman" w:hAnsi="Times New Roman" w:cs="Times New Roman"/>
          <w:sz w:val="24"/>
          <w:szCs w:val="24"/>
        </w:rPr>
        <w:t xml:space="preserve"> </w:t>
      </w:r>
      <w:r w:rsidR="00051DB3">
        <w:rPr>
          <w:rFonts w:ascii="Times New Roman" w:hAnsi="Times New Roman" w:cs="Times New Roman"/>
          <w:sz w:val="24"/>
          <w:szCs w:val="24"/>
        </w:rPr>
        <w:t>support the monophyly of</w:t>
      </w:r>
      <w:r w:rsidR="00FF776E">
        <w:rPr>
          <w:rFonts w:ascii="Times New Roman" w:hAnsi="Times New Roman" w:cs="Times New Roman"/>
          <w:sz w:val="24"/>
          <w:szCs w:val="24"/>
        </w:rPr>
        <w:t xml:space="preserve"> animals </w:t>
      </w:r>
      <w:r w:rsidR="00051DB3">
        <w:rPr>
          <w:rFonts w:ascii="Times New Roman" w:hAnsi="Times New Roman" w:cs="Times New Roman"/>
          <w:sz w:val="24"/>
          <w:szCs w:val="24"/>
        </w:rPr>
        <w:t>and</w:t>
      </w:r>
      <w:r w:rsidR="00FF776E">
        <w:rPr>
          <w:rFonts w:ascii="Times New Roman" w:hAnsi="Times New Roman" w:cs="Times New Roman"/>
          <w:sz w:val="24"/>
          <w:szCs w:val="24"/>
        </w:rPr>
        <w:t xml:space="preserve"> </w:t>
      </w:r>
      <w:r w:rsidR="00865031">
        <w:rPr>
          <w:rFonts w:ascii="Times New Roman" w:hAnsi="Times New Roman" w:cs="Times New Roman"/>
          <w:sz w:val="24"/>
          <w:szCs w:val="24"/>
        </w:rPr>
        <w:t xml:space="preserve">choanoflagellates </w:t>
      </w:r>
      <w:r w:rsidR="00051DB3">
        <w:rPr>
          <w:rFonts w:ascii="Times New Roman" w:hAnsi="Times New Roman" w:cs="Times New Roman"/>
          <w:sz w:val="24"/>
          <w:szCs w:val="24"/>
        </w:rPr>
        <w:t>as their</w:t>
      </w:r>
      <w:r w:rsidR="00865031">
        <w:rPr>
          <w:rFonts w:ascii="Times New Roman" w:hAnsi="Times New Roman" w:cs="Times New Roman"/>
          <w:sz w:val="24"/>
          <w:szCs w:val="24"/>
        </w:rPr>
        <w:t xml:space="preserve"> sister group</w:t>
      </w:r>
      <w:r w:rsidR="009826E8">
        <w:rPr>
          <w:rFonts w:ascii="Times New Roman" w:hAnsi="Times New Roman" w:cs="Times New Roman"/>
          <w:sz w:val="24"/>
          <w:szCs w:val="24"/>
        </w:rPr>
        <w:t xml:space="preserve">, </w:t>
      </w:r>
      <w:r w:rsidR="00FA3FC4">
        <w:rPr>
          <w:rFonts w:ascii="Times New Roman" w:hAnsi="Times New Roman" w:cs="Times New Roman"/>
          <w:sz w:val="24"/>
          <w:szCs w:val="24"/>
        </w:rPr>
        <w:t xml:space="preserve">together </w:t>
      </w:r>
      <w:r w:rsidR="009826E8">
        <w:rPr>
          <w:rFonts w:ascii="Times New Roman" w:hAnsi="Times New Roman" w:cs="Times New Roman"/>
          <w:sz w:val="24"/>
          <w:szCs w:val="24"/>
        </w:rPr>
        <w:t xml:space="preserve">forming the clade </w:t>
      </w:r>
      <w:r w:rsidR="00D424A3">
        <w:rPr>
          <w:rFonts w:ascii="Times New Roman" w:hAnsi="Times New Roman" w:cs="Times New Roman"/>
          <w:sz w:val="24"/>
          <w:szCs w:val="24"/>
        </w:rPr>
        <w:t>Choanozoa, within the broader Holozoan clade</w:t>
      </w:r>
      <w:r w:rsidR="007A2C6B">
        <w:rPr>
          <w:rFonts w:ascii="Times New Roman" w:hAnsi="Times New Roman" w:cs="Times New Roman"/>
          <w:sz w:val="24"/>
          <w:szCs w:val="24"/>
        </w:rPr>
        <w:t xml:space="preserve"> </w:t>
      </w:r>
      <w:r w:rsidR="00332D95">
        <w:rPr>
          <w:rFonts w:ascii="Times New Roman" w:hAnsi="Times New Roman" w:cs="Times New Roman"/>
          <w:sz w:val="24"/>
          <w:szCs w:val="24"/>
        </w:rPr>
        <w:fldChar w:fldCharType="begin"/>
      </w:r>
      <w:r w:rsidR="00332D95">
        <w:rPr>
          <w:rFonts w:ascii="Times New Roman" w:hAnsi="Times New Roman" w:cs="Times New Roman"/>
          <w:sz w:val="24"/>
          <w:szCs w:val="24"/>
        </w:rPr>
        <w:instrText xml:space="preserve"> ADDIN ZOTERO_ITEM CSL_CITATION {"citationID":"eSQcy4RM","properties":{"formattedCitation":"(Wainright et al. 1993; Lang et al. 2002; Ruiz-Trillo et al. 2008)","plainCitation":"(Wainright et al. 1993; Lang et al. 2002; Ruiz-Trillo et al. 2008)","noteIndex":0},"citationItems":[{"id":1484,"uris":["http://zotero.org/users/8176000/items/Y8HZATE2"],"itemData":{"id":1484,"type":"article-journal","abstract":"A phylogenetic framework inferred from comparisons of small subunit ribosomal RNA sequences describes the evolutionary origin and early branching patterns of the kingdom Animalia. Maximum likelihood analyses show the animal lineage is monophyletic and includes choanoflagellates. Within the metazoan assemblage, the divergence of sponges is followed by the Ctenophora, the Cnidaria plus the placozoan Trichoplax adhaerens, and finally by an unresolved polychotomy of bilateral animal phyla. From these data, it was inferred that animals and fungi share a unique evolutionary history and that their last common ancestor was a flagellated protist similar to extant choanoflagellates.","container-title":"Science","DOI":"10.1126/science.8469985","issue":"5106","note":"publisher: American Association for the Advancement of Science","page":"340-342","source":"science.org (Atypon)","title":"Monophyletic Origins of the Metazoa: an Evolutionary Link with Fungi","title-short":"Monophyletic Origins of the Metazoa","URL":"https://www.science.org/doi/10.1126/science.8469985","volume":"260","author":[{"family":"Wainright","given":"Patricia O."},{"family":"Hinkle","given":"Gregory"},{"family":"Sogin","given":"Mitchell L."},{"family":"Stickel","given":"Shawn K."}],"accessed":{"date-parts":[["2023",10,23]]},"issued":{"date-parts":[["1993",4,16]]}}},{"id":1486,"uris":["http://zotero.org/users/8176000/items/VV3YH7GS"],"itemData":{"id":1486,"type":"article-journal","abstract":"Molecular phylogenies support a common ancestry between animals (Metazoa) and Fungi 1, 2, 3, but the evolutionary descent of the Metazoa from single-celled eukaryotes (protists) and the nature and taxonomic affiliation of these ancestral protists remain elusive. We addressed this question by sequencing complete mitochondrial genomes from taxonomically diverse protists to generate a large body of molecular data for phylogenetic analyses. Trees inferred from multiple concatenated mitochondrial protein sequences demonstrate that animals are specifically affiliated with two morphologically dissimilar unicellular protist taxa: Monosiga brevicollis (Choanoflagellata), a flagellate, and Amoebidium parasiticum (Ichthyosporea), a fungus-like organism. Statistical evaluation of competing evolutionary hypotheses [4] confirms beyond a doubt that Choanoflagellata and multicellular animals share a close sister group relationship, originally proposed more than a century ago on morphological grounds [5]. For the first time, our trees convincingly resolve the currently controversial phylogenetic position of the Ichthyosporea, which the trees place basal to Choanoflagellata and Metazoa but after the divergence of Fungi. Considering these results, we propose the new taxonomic group Holozoa, comprising Ichthyosporea, Choanoflagellata, and Metazoa. Our findings provide insight into the nature of the animal ancestor and have broad implications for our understanding of the evolutionary transition from unicellular protists to multicellular animals.","container-title":"Current Biology","DOI":"10.1016/S0960-9822(02)01187-9","ISSN":"0960-9822","issue":"20","journalAbbreviation":"Current Biology","page":"1773-1778","source":"ScienceDirect","title":"The Closest Unicellular Relatives of Animals","URL":"https://www.sciencedirect.com/science/article/pii/S0960982202011879","volume":"12","author":[{"family":"Lang","given":"B. F."},{"family":"O'Kelly","given":"C."},{"family":"Nerad","given":"T."},{"family":"Gray","given":"M. W."},{"family":"Burger","given":"G."}],"accessed":{"date-parts":[["2023",10,23]]},"issued":{"date-parts":[["2002",10,15]]}}},{"id":1485,"uris":["http://zotero.org/users/8176000/items/WB4X47AJ"],"itemData":{"id":1485,"type":"article-journal","abstract":"The evolution of multicellular animals (Metazoa) from their unicellular ancestors was a key transition that was accompanied by the emergence and diversification of gene families associated with multicellularity. To clarify the timing and order of specific events in this transition, we conducted expressed sequence tag surveys on 4 putative protistan relatives of Metazoa including the choanoflagellate Monosiga ovata, the ichthyosporeans Sphaeroforma arctica and Amoebidium parasiticum, and the amoeba Capsaspora owczarzaki, and 2 members of Amoebozoa, Acanthamoeba castellanii and Mastigamoeba balamuthi. We find that homologs of genes involved in metazoan multicellularity exist in several of these unicellular organisms, including 1 encoding a membrane-associated guanylate kinase with an inverted arrangement of protein-protein interaction domains (MAGI) in Capsaspora. In Metazoa, MAGI regulates tight junctions involved in cell-cell communication. By phylogenomic analyses of genes encoded in nuclear and mitochondrial genomes, we show that the choanoflagellates are the closest relatives of the Metazoa, followed by the Capsaspora and Ichthyosporea lineages, although the branching order between the latter 2 groups remains unclear. Understanding the function of “metazoan-specific” proteins we have identified in these protists will clarify the evolutionary steps that led to the emergence of the Metazoa.","container-title":"Molecular Biology and Evolution","DOI":"10.1093/molbev/msn006","ISSN":"0737-4038","issue":"4","journalAbbreviation":"Molecular Biology and Evolution","page":"664-672","source":"Silverchair","title":"A Phylogenomic Investigation into the Origin of Metazoa","URL":"https://doi.org/10.1093/molbev/msn006","volume":"25","author":[{"family":"Ruiz-Trillo","given":"Iñaki"},{"family":"Roger","given":"Andrew J."},{"family":"Burger","given":"Gertraud"},{"family":"Gray","given":"Michael W."},{"family":"Lang","given":"B. Franz"}],"accessed":{"date-parts":[["2023",10,23]]},"issued":{"date-parts":[["2008",4,1]]}}}],"schema":"https://github.com/citation-style-language/schema/raw/master/csl-citation.json"} </w:instrText>
      </w:r>
      <w:r w:rsidR="00332D95">
        <w:rPr>
          <w:rFonts w:ascii="Times New Roman" w:hAnsi="Times New Roman" w:cs="Times New Roman"/>
          <w:sz w:val="24"/>
          <w:szCs w:val="24"/>
        </w:rPr>
        <w:fldChar w:fldCharType="separate"/>
      </w:r>
      <w:r w:rsidR="00332D95" w:rsidRPr="00332D95">
        <w:rPr>
          <w:rFonts w:ascii="Times New Roman" w:hAnsi="Times New Roman" w:cs="Times New Roman"/>
          <w:sz w:val="24"/>
        </w:rPr>
        <w:t>(Wainright et al. 1993; Lang et al. 2002; Ruiz-Trillo et al. 2008)</w:t>
      </w:r>
      <w:r w:rsidR="00332D95">
        <w:rPr>
          <w:rFonts w:ascii="Times New Roman" w:hAnsi="Times New Roman" w:cs="Times New Roman"/>
          <w:sz w:val="24"/>
          <w:szCs w:val="24"/>
        </w:rPr>
        <w:fldChar w:fldCharType="end"/>
      </w:r>
      <w:r w:rsidR="00865031">
        <w:rPr>
          <w:rFonts w:ascii="Times New Roman" w:hAnsi="Times New Roman" w:cs="Times New Roman"/>
          <w:sz w:val="24"/>
          <w:szCs w:val="24"/>
        </w:rPr>
        <w:t xml:space="preserve">. </w:t>
      </w:r>
      <w:r w:rsidR="00D424A3">
        <w:rPr>
          <w:rFonts w:ascii="Times New Roman" w:hAnsi="Times New Roman" w:cs="Times New Roman"/>
          <w:sz w:val="24"/>
          <w:szCs w:val="24"/>
        </w:rPr>
        <w:t>Choanozoa</w:t>
      </w:r>
      <w:r w:rsidR="005A2D94" w:rsidRPr="005A2D94">
        <w:rPr>
          <w:rFonts w:ascii="Times New Roman" w:hAnsi="Times New Roman" w:cs="Times New Roman"/>
          <w:sz w:val="24"/>
          <w:szCs w:val="24"/>
        </w:rPr>
        <w:t xml:space="preserve"> is corroborated by morphological</w:t>
      </w:r>
      <w:r w:rsidR="005A2D94">
        <w:rPr>
          <w:rFonts w:ascii="Times New Roman" w:hAnsi="Times New Roman" w:cs="Times New Roman"/>
          <w:sz w:val="24"/>
          <w:szCs w:val="24"/>
        </w:rPr>
        <w:t xml:space="preserve"> and biochemical</w:t>
      </w:r>
      <w:r w:rsidR="005A2D94" w:rsidRPr="005A2D94">
        <w:rPr>
          <w:rFonts w:ascii="Times New Roman" w:hAnsi="Times New Roman" w:cs="Times New Roman"/>
          <w:sz w:val="24"/>
          <w:szCs w:val="24"/>
        </w:rPr>
        <w:t xml:space="preserve"> evidence: the collar complex </w:t>
      </w:r>
      <w:r w:rsidR="005A2D94" w:rsidRPr="005A2D94">
        <w:rPr>
          <w:rFonts w:ascii="Times New Roman" w:hAnsi="Times New Roman" w:cs="Times New Roman"/>
          <w:sz w:val="24"/>
          <w:szCs w:val="24"/>
        </w:rPr>
        <w:lastRenderedPageBreak/>
        <w:t>surrounding the flagellum, a defining feature of choanoflagellate</w:t>
      </w:r>
      <w:r w:rsidR="00481C9A">
        <w:rPr>
          <w:rFonts w:ascii="Times New Roman" w:hAnsi="Times New Roman" w:cs="Times New Roman"/>
          <w:sz w:val="24"/>
          <w:szCs w:val="24"/>
        </w:rPr>
        <w:t>s</w:t>
      </w:r>
      <w:r w:rsidR="005A2D94" w:rsidRPr="005A2D94">
        <w:rPr>
          <w:rFonts w:ascii="Times New Roman" w:hAnsi="Times New Roman" w:cs="Times New Roman"/>
          <w:sz w:val="24"/>
          <w:szCs w:val="24"/>
        </w:rPr>
        <w:t>, is not only found in sponge choanocytes but across various animals</w:t>
      </w:r>
      <w:r w:rsidR="00AD222F">
        <w:rPr>
          <w:rFonts w:ascii="Times New Roman" w:hAnsi="Times New Roman" w:cs="Times New Roman"/>
          <w:sz w:val="24"/>
          <w:szCs w:val="24"/>
        </w:rPr>
        <w:t xml:space="preserve"> </w:t>
      </w:r>
      <w:r w:rsidR="00817F48">
        <w:rPr>
          <w:rFonts w:ascii="Times New Roman" w:hAnsi="Times New Roman" w:cs="Times New Roman"/>
          <w:sz w:val="24"/>
          <w:szCs w:val="24"/>
        </w:rPr>
        <w:t xml:space="preserve">and </w:t>
      </w:r>
      <w:r w:rsidR="009F2A81">
        <w:rPr>
          <w:rFonts w:ascii="Times New Roman" w:hAnsi="Times New Roman" w:cs="Times New Roman"/>
          <w:sz w:val="24"/>
          <w:szCs w:val="24"/>
        </w:rPr>
        <w:t>is</w:t>
      </w:r>
      <w:r w:rsidR="00817F48">
        <w:rPr>
          <w:rFonts w:ascii="Times New Roman" w:hAnsi="Times New Roman" w:cs="Times New Roman"/>
          <w:sz w:val="24"/>
          <w:szCs w:val="24"/>
        </w:rPr>
        <w:t xml:space="preserve"> composed of</w:t>
      </w:r>
      <w:r w:rsidR="005A2D94" w:rsidRPr="005A2D94">
        <w:rPr>
          <w:rFonts w:ascii="Times New Roman" w:hAnsi="Times New Roman" w:cs="Times New Roman"/>
          <w:sz w:val="24"/>
          <w:szCs w:val="24"/>
        </w:rPr>
        <w:t xml:space="preserve"> cytoskeletal filaments </w:t>
      </w:r>
      <w:r w:rsidR="00651ED4">
        <w:rPr>
          <w:rFonts w:ascii="Times New Roman" w:hAnsi="Times New Roman" w:cs="Times New Roman"/>
          <w:sz w:val="24"/>
          <w:szCs w:val="24"/>
        </w:rPr>
        <w:t>that</w:t>
      </w:r>
      <w:r w:rsidR="005A2D94" w:rsidRPr="005A2D94">
        <w:rPr>
          <w:rFonts w:ascii="Times New Roman" w:hAnsi="Times New Roman" w:cs="Times New Roman"/>
          <w:sz w:val="24"/>
          <w:szCs w:val="24"/>
        </w:rPr>
        <w:t xml:space="preserve"> are homologous among choanoflagellates, sponges, and other animals</w:t>
      </w:r>
      <w:r w:rsidR="00E157A9">
        <w:rPr>
          <w:rFonts w:ascii="Times New Roman" w:hAnsi="Times New Roman" w:cs="Times New Roman"/>
          <w:sz w:val="24"/>
          <w:szCs w:val="24"/>
        </w:rPr>
        <w:t xml:space="preserve"> </w:t>
      </w:r>
      <w:r w:rsidR="00AD4676">
        <w:rPr>
          <w:rFonts w:ascii="Times New Roman" w:hAnsi="Times New Roman" w:cs="Times New Roman"/>
          <w:sz w:val="24"/>
          <w:szCs w:val="24"/>
        </w:rPr>
        <w:fldChar w:fldCharType="begin"/>
      </w:r>
      <w:r w:rsidR="00AD4676">
        <w:rPr>
          <w:rFonts w:ascii="Times New Roman" w:hAnsi="Times New Roman" w:cs="Times New Roman"/>
          <w:sz w:val="24"/>
          <w:szCs w:val="24"/>
        </w:rPr>
        <w:instrText xml:space="preserve"> ADDIN ZOTERO_ITEM CSL_CITATION {"citationID":"LrFtkdTR","properties":{"formattedCitation":"(Nerrevang and Wingstrand 1970; Lyons 1973; Rieger 1976; Brunet and King 2017; Colgren and Nichols 2020)","plainCitation":"(Nerrevang and Wingstrand 1970; Lyons 1973; Rieger 1976; Brunet and King 2017; Colgren and Nichols 2020)","noteIndex":0},"citationItems":[{"id":1489,"uris":["http://zotero.org/users/8176000/items/W4JLEDU5"],"itemData":{"id":1489,"type":"article-journal","abstract":"Choanocyte-like cells with a collar of regularly arranged cylindrical microvilli around the base of the flagellum were observed in the ciliary bands of the Brachiolaria larva of Asterias rubens. The ambulacral ampullae and coelomic epithelia of adult Asterias and coelomic epithelia of Mesothuria contain similar cells with radial lamellae instead of cylindrical microvilli. Other similar but more modified types of cells, in which the inner edges of the radiating lamellae could be recognized as longitudinal ridges in the wall of a cylindrical flagellar pit, were found in ambulacral ampullae of Porania and in coelomic epithelia of Stichopus. Distinct indications of phagocytosis were seen in most of these cells. The present report together with previously published data lend support to the idea, that the choanocyte is a fundamental cell type in metazoans, probably derived phylogenetically from some flagellate ancestor.","container-title":"Acta Zoologica","DOI":"10.1111/j.1463-6395.1970.tb00436.x","ISSN":"1463-6395","issue":"3","language":"en","license":"1970 The Royal Swedish Academy of Sciences","note":"_eprint: https://onlinelibrary.wiley.com/doi/pdf/10.1111/j.1463-6395.1970.tb00436.x","page":"249-270","source":"Wiley Online Library","title":"On the Occurrence and Structure of Choanocyte-like Cells in Some Echinoderms","URL":"https://onlinelibrary.wiley.com/doi/abs/10.1111/j.1463-6395.1970.tb00436.x","volume":"51","author":[{"family":"Nerrevang","given":"A."},{"family":"Wingstrand","given":"K. G."}],"accessed":{"date-parts":[["2023",10,23]]},"issued":{"date-parts":[["1970"]]}}},{"id":1487,"uris":["http://zotero.org/users/8176000/items/FW952LID"],"itemData":{"id":1487,"type":"article-journal","abstract":"The planula larva of the solitary coral Balanophyllia regia has an ectoderm of flagellate, diplosomal collar cells. The collar of these cells is composed of a ring of microvilli linked with mucus strands. Four types of flagellate gland cells, three types of nematocyst and spirocysts are present in the planula ectoderm. The function of these ectoderm cells is discussed. The mesogloeal muscular and packing tissues of the planula are briefly described. The tentacle of the adult coral, examined for comparison, has an ectoderm of flattened flagellate cells with a shallow collar. Collar cells similar to those of the planula are occasionally found on the tentacle and their function is not known. Independent sensory cells built on a modified collar cell plan with collar of thickened microvilli are common in the tentacle. These are quite separate from the three kinds of tentacular nematocyte. Distended glandular areas occur in the tentacle ectoderm. The flagellate tentacle gastrodermis, muscle and mesogloeal region are briefly described. The evolutionary significance of collar cell ectoderm in a planula is discussed and the occurrence of collar cells throughout the animal kingdom, reviewed.","container-title":"Zeitschrift für Zellforschung und Mikroskopische Anatomie","DOI":"10.1007/BF00307189","ISSN":"1432-0878","issue":"1","journalAbbreviation":"Z.Zellforsch","language":"en","page":"57-74","source":"Springer Link","title":"Collar cells in planula and adult tentacle ectoderm of the solitary coral Balanophyllia regia (anthozoa eupsammiidae)","URL":"https://doi.org/10.1007/BF00307189","volume":"145","author":[{"family":"Lyons","given":"Kathleen M."}],"accessed":{"date-parts":[["2023",10,23]]},"issued":{"date-parts":[["1973",3,1]]}}},{"id":1488,"uris":["http://zotero.org/users/8176000/items/ICPF8EF3"],"itemData":{"id":1488,"type":"article-journal","container-title":"Journal of Zoological Systematics and Evolutionary Research","DOI":"10.1111/j.1439-0469.1976.tb00937.x","ISSN":"1439-0469","issue":"3","language":"en","note":"_eprint: https://onlinelibrary.wiley.com/doi/pdf/10.1111/j.1439-0469.1976.tb00937.x","page":"198-226","source":"Wiley Online Library","title":"Monociliated epidermal cells in Gastrotricha: Significance for concepts of early metazoan evolution","title-short":"Monociliated epidermal cells in Gastrotricha","URL":"https://onlinelibrary.wiley.com/doi/abs/10.1111/j.1439-0469.1976.tb00937.x","volume":"14","author":[{"family":"Rieger","given":"R. M."}],"accessed":{"date-parts":[["2023",10,23]]},"issued":{"date-parts":[["1976"]]}}},{"id":1283,"uris":["http://zotero.org/users/8176000/items/CJTCITWB"],"itemData":{"id":1283,"type":"article-journal","container-title":"Developmental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1491,"uris":["http://zotero.org/users/8176000/items/CZR6QGVC"],"itemData":{"id":1491,"type":"article-journal","abstract":"Abstract Sponges, ctenophores, placozoans, and cnidarians have key evolutionary significance in that they bracket the time interval during which organized animal tissues were first assembled, fundamental cell types originated (e.g., neurons and myocytes), and developmental patterning mechanisms evolved. Sponges in particular have often been viewed as living surrogates for early animal ancestors, largely due to similarities between their feeding cells (choanocytes) with choanoflagellates, the unicellular/colony-forming sister group to animals. Here, we evaluate these claims and highlight aspects of sponge biology with comparative value for understanding developmental evolution, irrespective of the purported antiquity of their body plan. Specifically, we argue that sponges strike a different balance between patterning and plasticity than other animals, and that environmental inputs may have prominence over genetically regulated developmental mechanisms. We then present a case study to illustrate how contractile epithelia in sponges can help unravel the complex ancestry of an ancient animal cell type, myocytes, which sponges lack. Sponges represent hundreds of millions of years of largely unexamined evolutionary experimentation within animals. Their phylogenetic placement lends them key significance for learning about the past, and their divergent biology challenges current views about the scope of animal cell and developmental biology. This article is characterized under: Comparative Development and Evolution &gt; Evolutionary Novelties Comparative Development and Evolution &gt; Body Plan Evolution","container-title":"WIREs Developmental Biology","DOI":"10.1002/wdev.359","ISSN":"1759-7684","issue":"2","note":"publisher: John Wiley &amp; Sons, Ltd","page":"e359","source":"wires.onlinelibrary.wiley.com (Atypon)","title":"The significance of sponges for comparative studies of developmental evolution","URL":"https://wires.onlinelibrary.wiley.com/doi/abs/10.1002/wdev.359","volume":"9","author":[{"family":"Colgren","given":"Jeffrey"},{"family":"Nichols","given":"Scott A."}],"accessed":{"date-parts":[["2023",10,23]]},"issued":{"date-parts":[["2020",3]]}}}],"schema":"https://github.com/citation-style-language/schema/raw/master/csl-citation.json"} </w:instrText>
      </w:r>
      <w:r w:rsidR="00AD4676">
        <w:rPr>
          <w:rFonts w:ascii="Times New Roman" w:hAnsi="Times New Roman" w:cs="Times New Roman"/>
          <w:sz w:val="24"/>
          <w:szCs w:val="24"/>
        </w:rPr>
        <w:fldChar w:fldCharType="separate"/>
      </w:r>
      <w:r w:rsidR="00AD4676" w:rsidRPr="00AD4676">
        <w:rPr>
          <w:rFonts w:ascii="Times New Roman" w:hAnsi="Times New Roman" w:cs="Times New Roman"/>
          <w:sz w:val="24"/>
        </w:rPr>
        <w:t>(Nerrevang and Wingstrand 1970; Lyons 1973; Rieger 1976; Brunet and King 2017; Colgren and Nichols 2020)</w:t>
      </w:r>
      <w:r w:rsidR="00AD4676">
        <w:rPr>
          <w:rFonts w:ascii="Times New Roman" w:hAnsi="Times New Roman" w:cs="Times New Roman"/>
          <w:sz w:val="24"/>
          <w:szCs w:val="24"/>
        </w:rPr>
        <w:fldChar w:fldCharType="end"/>
      </w:r>
      <w:r w:rsidR="005A2D94" w:rsidRPr="005A2D94">
        <w:rPr>
          <w:rFonts w:ascii="Times New Roman" w:hAnsi="Times New Roman" w:cs="Times New Roman"/>
          <w:sz w:val="24"/>
          <w:szCs w:val="24"/>
        </w:rPr>
        <w:t>.</w:t>
      </w:r>
      <w:r w:rsidR="00C609FC">
        <w:rPr>
          <w:rFonts w:ascii="Times New Roman" w:hAnsi="Times New Roman" w:cs="Times New Roman"/>
          <w:sz w:val="24"/>
          <w:szCs w:val="24"/>
        </w:rPr>
        <w:t xml:space="preserve"> </w:t>
      </w:r>
      <w:r w:rsidR="009B0276">
        <w:rPr>
          <w:rFonts w:ascii="Times New Roman" w:hAnsi="Times New Roman" w:cs="Times New Roman"/>
          <w:sz w:val="24"/>
          <w:szCs w:val="24"/>
        </w:rPr>
        <w:t>While the choanoflagellate</w:t>
      </w:r>
      <w:r w:rsidR="00731D83">
        <w:rPr>
          <w:rFonts w:ascii="Times New Roman" w:hAnsi="Times New Roman" w:cs="Times New Roman"/>
          <w:sz w:val="24"/>
          <w:szCs w:val="24"/>
        </w:rPr>
        <w:t>-like</w:t>
      </w:r>
      <w:r w:rsidR="009B0276">
        <w:rPr>
          <w:rFonts w:ascii="Times New Roman" w:hAnsi="Times New Roman" w:cs="Times New Roman"/>
          <w:sz w:val="24"/>
          <w:szCs w:val="24"/>
        </w:rPr>
        <w:t xml:space="preserve"> ancestor hypotheses is now </w:t>
      </w:r>
      <w:r w:rsidR="00186651">
        <w:rPr>
          <w:rFonts w:ascii="Times New Roman" w:hAnsi="Times New Roman" w:cs="Times New Roman"/>
          <w:sz w:val="24"/>
          <w:szCs w:val="24"/>
        </w:rPr>
        <w:t xml:space="preserve">the most </w:t>
      </w:r>
      <w:r w:rsidR="009B0276">
        <w:rPr>
          <w:rFonts w:ascii="Times New Roman" w:hAnsi="Times New Roman" w:cs="Times New Roman"/>
          <w:sz w:val="24"/>
          <w:szCs w:val="24"/>
        </w:rPr>
        <w:t xml:space="preserve">widely accepted, </w:t>
      </w:r>
      <w:r w:rsidR="00D24483" w:rsidRPr="00D24483">
        <w:rPr>
          <w:rFonts w:ascii="Times New Roman" w:hAnsi="Times New Roman" w:cs="Times New Roman"/>
          <w:sz w:val="24"/>
          <w:szCs w:val="24"/>
        </w:rPr>
        <w:t>the specific mechanisms behind the evolution of animals from such an ancestor remain</w:t>
      </w:r>
      <w:r w:rsidR="00D24483">
        <w:rPr>
          <w:rFonts w:ascii="Times New Roman" w:hAnsi="Times New Roman" w:cs="Times New Roman"/>
          <w:sz w:val="24"/>
          <w:szCs w:val="24"/>
        </w:rPr>
        <w:t xml:space="preserve"> to be clarified</w:t>
      </w:r>
      <w:r w:rsidR="009B0276">
        <w:rPr>
          <w:rFonts w:ascii="Times New Roman" w:hAnsi="Times New Roman" w:cs="Times New Roman"/>
          <w:sz w:val="24"/>
          <w:szCs w:val="24"/>
        </w:rPr>
        <w:t>.</w:t>
      </w:r>
      <w:r w:rsidR="00BF34A0">
        <w:rPr>
          <w:rFonts w:ascii="Times New Roman" w:hAnsi="Times New Roman" w:cs="Times New Roman"/>
          <w:sz w:val="24"/>
          <w:szCs w:val="24"/>
        </w:rPr>
        <w:t xml:space="preserve"> </w:t>
      </w:r>
      <w:r w:rsidR="004132CF">
        <w:rPr>
          <w:rFonts w:ascii="Times New Roman" w:hAnsi="Times New Roman" w:cs="Times New Roman"/>
          <w:sz w:val="24"/>
          <w:szCs w:val="24"/>
        </w:rPr>
        <w:t xml:space="preserve">Theories </w:t>
      </w:r>
      <w:r w:rsidR="00B1729E">
        <w:rPr>
          <w:rFonts w:ascii="Times New Roman" w:hAnsi="Times New Roman" w:cs="Times New Roman"/>
          <w:sz w:val="24"/>
          <w:szCs w:val="24"/>
        </w:rPr>
        <w:t xml:space="preserve">have </w:t>
      </w:r>
      <w:r w:rsidR="00155927">
        <w:rPr>
          <w:rFonts w:ascii="Times New Roman" w:hAnsi="Times New Roman" w:cs="Times New Roman"/>
          <w:sz w:val="24"/>
          <w:szCs w:val="24"/>
        </w:rPr>
        <w:t>revolve</w:t>
      </w:r>
      <w:r w:rsidR="00B1729E">
        <w:rPr>
          <w:rFonts w:ascii="Times New Roman" w:hAnsi="Times New Roman" w:cs="Times New Roman"/>
          <w:sz w:val="24"/>
          <w:szCs w:val="24"/>
        </w:rPr>
        <w:t>d</w:t>
      </w:r>
      <w:r w:rsidR="00155927">
        <w:rPr>
          <w:rFonts w:ascii="Times New Roman" w:hAnsi="Times New Roman" w:cs="Times New Roman"/>
          <w:sz w:val="24"/>
          <w:szCs w:val="24"/>
        </w:rPr>
        <w:t xml:space="preserve"> around the two hypotheses of </w:t>
      </w:r>
      <w:r w:rsidR="00CA292F">
        <w:rPr>
          <w:rFonts w:ascii="Times New Roman" w:hAnsi="Times New Roman" w:cs="Times New Roman"/>
          <w:sz w:val="24"/>
          <w:szCs w:val="24"/>
        </w:rPr>
        <w:t xml:space="preserve">aggregative  and </w:t>
      </w:r>
      <w:r w:rsidR="00155927">
        <w:rPr>
          <w:rFonts w:ascii="Times New Roman" w:hAnsi="Times New Roman" w:cs="Times New Roman"/>
          <w:sz w:val="24"/>
          <w:szCs w:val="24"/>
        </w:rPr>
        <w:t xml:space="preserve">clonal </w:t>
      </w:r>
      <w:r w:rsidR="002F6DD1">
        <w:rPr>
          <w:rFonts w:ascii="Times New Roman" w:hAnsi="Times New Roman" w:cs="Times New Roman"/>
          <w:sz w:val="24"/>
          <w:szCs w:val="24"/>
        </w:rPr>
        <w:t>multicellularity</w:t>
      </w:r>
      <w:r w:rsidR="00CA292F">
        <w:rPr>
          <w:rFonts w:ascii="Times New Roman" w:hAnsi="Times New Roman" w:cs="Times New Roman"/>
          <w:sz w:val="24"/>
          <w:szCs w:val="24"/>
        </w:rPr>
        <w:t>, with the latter</w:t>
      </w:r>
      <w:r w:rsidR="00157AED">
        <w:rPr>
          <w:rFonts w:ascii="Times New Roman" w:hAnsi="Times New Roman" w:cs="Times New Roman"/>
          <w:sz w:val="24"/>
          <w:szCs w:val="24"/>
        </w:rPr>
        <w:t xml:space="preserve"> currently </w:t>
      </w:r>
      <w:r w:rsidR="007864A5" w:rsidRPr="007864A5">
        <w:rPr>
          <w:rFonts w:ascii="Times New Roman" w:hAnsi="Times New Roman" w:cs="Times New Roman"/>
          <w:sz w:val="24"/>
          <w:szCs w:val="24"/>
        </w:rPr>
        <w:t>gaining wider acceptance</w:t>
      </w:r>
      <w:r w:rsidR="002F6DD1">
        <w:rPr>
          <w:rFonts w:ascii="Times New Roman" w:hAnsi="Times New Roman" w:cs="Times New Roman"/>
          <w:sz w:val="24"/>
          <w:szCs w:val="24"/>
        </w:rPr>
        <w:t xml:space="preserve"> </w:t>
      </w:r>
      <w:r w:rsidR="005A0383">
        <w:rPr>
          <w:rFonts w:ascii="Times New Roman" w:hAnsi="Times New Roman" w:cs="Times New Roman"/>
          <w:sz w:val="24"/>
          <w:szCs w:val="24"/>
        </w:rPr>
        <w:fldChar w:fldCharType="begin"/>
      </w:r>
      <w:r w:rsidR="005A0383">
        <w:rPr>
          <w:rFonts w:ascii="Times New Roman" w:hAnsi="Times New Roman" w:cs="Times New Roman"/>
          <w:sz w:val="24"/>
          <w:szCs w:val="24"/>
        </w:rPr>
        <w:instrText xml:space="preserve"> ADDIN ZOTERO_ITEM CSL_CITATION {"citationID":"qx6bpiA0","properties":{"formattedCitation":"(Brunet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A0383">
        <w:rPr>
          <w:rFonts w:ascii="Times New Roman" w:hAnsi="Times New Roman" w:cs="Times New Roman"/>
          <w:sz w:val="24"/>
          <w:szCs w:val="24"/>
        </w:rPr>
        <w:fldChar w:fldCharType="separate"/>
      </w:r>
      <w:r w:rsidR="005A0383" w:rsidRPr="005A0383">
        <w:rPr>
          <w:rFonts w:ascii="Times New Roman" w:hAnsi="Times New Roman" w:cs="Times New Roman"/>
          <w:sz w:val="24"/>
        </w:rPr>
        <w:t>(Brunet and King 2017)</w:t>
      </w:r>
      <w:r w:rsidR="005A0383">
        <w:rPr>
          <w:rFonts w:ascii="Times New Roman" w:hAnsi="Times New Roman" w:cs="Times New Roman"/>
          <w:sz w:val="24"/>
          <w:szCs w:val="24"/>
        </w:rPr>
        <w:fldChar w:fldCharType="end"/>
      </w:r>
      <w:r w:rsidR="002F6DD1">
        <w:rPr>
          <w:rFonts w:ascii="Times New Roman" w:hAnsi="Times New Roman" w:cs="Times New Roman"/>
          <w:sz w:val="24"/>
          <w:szCs w:val="24"/>
        </w:rPr>
        <w:t xml:space="preserve">. </w:t>
      </w:r>
      <w:r w:rsidR="00D30458">
        <w:rPr>
          <w:rFonts w:ascii="Times New Roman" w:hAnsi="Times New Roman" w:cs="Times New Roman"/>
          <w:sz w:val="24"/>
          <w:szCs w:val="24"/>
        </w:rPr>
        <w:t>However, a</w:t>
      </w:r>
      <w:r w:rsidR="002F6DD1">
        <w:rPr>
          <w:rFonts w:ascii="Times New Roman" w:hAnsi="Times New Roman" w:cs="Times New Roman"/>
          <w:sz w:val="24"/>
          <w:szCs w:val="24"/>
        </w:rPr>
        <w:t xml:space="preserve"> recent</w:t>
      </w:r>
      <w:r w:rsidR="002076FB">
        <w:rPr>
          <w:rFonts w:ascii="Times New Roman" w:hAnsi="Times New Roman" w:cs="Times New Roman"/>
          <w:sz w:val="24"/>
          <w:szCs w:val="24"/>
        </w:rPr>
        <w:t xml:space="preserve"> </w:t>
      </w:r>
      <w:r w:rsidR="0023347D" w:rsidRPr="0023347D">
        <w:rPr>
          <w:rFonts w:ascii="Times New Roman" w:hAnsi="Times New Roman" w:cs="Times New Roman"/>
          <w:sz w:val="24"/>
          <w:szCs w:val="24"/>
        </w:rPr>
        <w:t>theory posits that the mutual ancestor of animals and choanoflagellates</w:t>
      </w:r>
      <w:r w:rsidR="0047127A">
        <w:rPr>
          <w:rFonts w:ascii="Times New Roman" w:hAnsi="Times New Roman" w:cs="Times New Roman"/>
          <w:sz w:val="24"/>
          <w:szCs w:val="24"/>
        </w:rPr>
        <w:t xml:space="preserve"> presented a complex life-cycle, including </w:t>
      </w:r>
      <w:r w:rsidR="0047127A" w:rsidRPr="0047127A">
        <w:rPr>
          <w:rFonts w:ascii="Times New Roman" w:hAnsi="Times New Roman" w:cs="Times New Roman"/>
          <w:sz w:val="24"/>
          <w:szCs w:val="24"/>
        </w:rPr>
        <w:t>transition</w:t>
      </w:r>
      <w:r w:rsidR="0047127A">
        <w:rPr>
          <w:rFonts w:ascii="Times New Roman" w:hAnsi="Times New Roman" w:cs="Times New Roman"/>
          <w:sz w:val="24"/>
          <w:szCs w:val="24"/>
        </w:rPr>
        <w:t>s</w:t>
      </w:r>
      <w:r w:rsidR="0047127A" w:rsidRPr="0047127A">
        <w:rPr>
          <w:rFonts w:ascii="Times New Roman" w:hAnsi="Times New Roman" w:cs="Times New Roman"/>
          <w:sz w:val="24"/>
          <w:szCs w:val="24"/>
        </w:rPr>
        <w:t xml:space="preserve"> between amoeboid and flagellate</w:t>
      </w:r>
      <w:r w:rsidR="0047127A">
        <w:rPr>
          <w:rFonts w:ascii="Times New Roman" w:hAnsi="Times New Roman" w:cs="Times New Roman"/>
          <w:sz w:val="24"/>
          <w:szCs w:val="24"/>
        </w:rPr>
        <w:t xml:space="preserve"> </w:t>
      </w:r>
      <w:r w:rsidR="00731D83">
        <w:rPr>
          <w:rFonts w:ascii="Times New Roman" w:hAnsi="Times New Roman" w:cs="Times New Roman"/>
          <w:sz w:val="24"/>
          <w:szCs w:val="24"/>
        </w:rPr>
        <w:t>phenotypes</w:t>
      </w:r>
      <w:r w:rsidR="00CE36B4">
        <w:rPr>
          <w:rFonts w:ascii="Times New Roman" w:hAnsi="Times New Roman" w:cs="Times New Roman"/>
          <w:sz w:val="24"/>
          <w:szCs w:val="24"/>
        </w:rPr>
        <w:t>, similar to the cell types present in modern sponges</w:t>
      </w:r>
      <w:r w:rsidR="00C63EC9">
        <w:rPr>
          <w:rFonts w:ascii="Times New Roman" w:hAnsi="Times New Roman" w:cs="Times New Roman"/>
          <w:sz w:val="24"/>
          <w:szCs w:val="24"/>
        </w:rPr>
        <w:t xml:space="preserve"> </w:t>
      </w:r>
      <w:r w:rsidR="00C63EC9">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{"citationID":"dvZ1KUkI","properties":{"formattedCitation":"(Arendt et al. 2015; Brunet and King 2017; Brunet et al. 2021; Brunet and King 2022)","plainCitation":"(Arendt et al. 2015; Brunet and King 2017; Brunet et al. 2021; Brunet and King 2022)","noteIndex":0},"citationItems":[{"id":1493,"uris":["http://zotero.org/users/8176000/items/IEVFI6UE"],"itemData":{"id":1493,"type":"article-journal","abstract":"Prerequisite for tracing nervous system evolution is understanding of the body plan, feeding behaviour and locomotion of the first animals in which neurons evolved. Here, a comprehensive scenario is presented for the diversification of cell types in early metazoans, which enhanced feeding efficiency and led to the emergence of larger animals that were able to move. Starting from cup-shaped, gastraea-like animals with outer and inner choanoflagellate-like cells, two major innovations are discussed that set the stage for nervous system evolution. First, the invention of a mucociliary sole entailed a switch from intra- to extracellular digestion and increased the concentration of nutrients flowing into the gastric cavity. In these animals, an initial nerve net may have evolved via division of labour from mechanosensory-contractile cells in the lateral body wall, enabling coordinated movement of the growing body that involved both mucociliary creeping and changes of body shape. Second, the inner surface of the animals folded into metameric series of gastric pouches, which optimized nutrient resorption and allowed larger body sizes. The concomitant acquisition of bilateral symmetry may have allowed more directed locomotion and, with more demanding coordinative tasks, triggered the evolution of specialized nervous subsystems. Animals of this organizational state would have resembled Ediacarian fossils such as Dickinsonia and may have been close to the cnidarian–bilaterian ancestor. In the bilaterian lineage, the mucociliary sole was used mostly for creeping, or frequently lost. One possible remnant is the enigmatic Reissner's fibre in the ventral neural tube of cephalochordates and vertebrates.","container-title":"Philosophical Transactions of the Royal Society B: Biological Sciences","DOI":"10.1098/rstb.2015.0286","issue":"1684","note":"publisher: Royal Society","page":"20150286","source":"royalsocietypublishing.org (Atypon)","title":"Gastric pouches and the mucociliary sole: setting the stage for nervous system evolution","title-short":"Gastric pouches and the mucociliary sole","URL":"https://royalsocietypublishing.org/doi/full/10.1098/rstb.2015.0286","volume":"370","author":[{"family":"Arendt","given":"Detlev"},{"family":"Benito-Gutierrez","given":"Elia"},{"family":"Brunet","given":"Thibaut"},{"family":"Marlow","given":"Heather"}],"accessed":{"date-parts":[["2023",10,23]]},"issued":{"date-parts":[["2015",12,19]]}}},{"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id":1492,"uris":["http://zotero.org/users/8176000/items/UTNL3ZXD"],"itemData":{"id":1492,"type":"article-journal","abstract":"Amoeboid cell types are fundamental to animal biology and broadly distributed across animal diversity, but their evolutionary origin is unclear. The closest living relatives of animals, the choanoflagellates, display a polarized cell architecture (with an apical flagellum encircled by microvilli) that resembles that of epithelial cells and suggests homology, but this architecture differs strikingly from the deformable phenotype of animal amoeboid cells, which instead evoke more distantly related eukaryotes, such as diverse amoebae. Here, we show that choanoflagellates subjected to confinement become amoeboid by retracting their flagella and activating myosin-based motility. This switch allows escape from confinement and is conserved across choanoflagellate diversity. The conservation of the amoeboid cell phenotype across animals and choanoflagellates, together with the conserved role of myosin, is consistent with homology of amoeboid motility in both lineages. We hypothesize that the differentiation between animal epithelial and crawling cells might have evolved from a stress-induced switch between flagellate and amoeboid forms in their single-celled ancestors.","container-title":"eLife","DOI":"10.7554/eLife.61037","ISSN":"2050-084X","note":"publisher: eLife Sciences Publications, Ltd","page":"e61037","source":"eLife","title":"A flagellate-to-amoeboid switch in the closest living relatives of animals","URL":"https://doi.org/10.7554/eLife.61037","volume":"10","author":[{"family":"Brunet","given":"Thibaut"},{"family":"Albert","given":"Marvin"},{"family":"Roman","given":"William"},{"family":"Coyle","given":"Maxwell C"},{"family":"Spitzer","given":"Danielle C"},{"family":"King","given":"Nicole"}],"editor":[{"family":"Wittkopp","given":"Patricia J"},{"family":"Ruiz-Trillo","given":"Iñaki"},{"family":"López-García","given":"Purificación"}],"accessed":{"date-parts":[["2023",10,23]]},"issued":{"date-parts":[["2021",1,15]]}}},{"id":1474,"uris":["http://zotero.org/users/8176000/items/8G6CLVRV"],"itemData":{"id":1474,"type":"chapter","abstract":"Animals, with their complex and obligate multicellularity, evolved from microbial eukaryotes that were likely obligately or facultatively unicellular. The nature of the unicellular progenitors of animals has intrigued biologists since the late 19th century, coinciding with the parallel spread of the cell theory and the theory of evolution. However, views on the ancestry of animals have been extremely varied. The huge diversity of single-celled organisms, the tremendous plasticity of animal cellular phenotypes, and the difficulties of organizing both into clear phylogenies in the pre-molecular era allowed a wide range of hypotheses to flourish, with nearly every major single-celled lineage, at one time or another, having been proposed as the precursor of animals (Table 13.1). Most of these hypotheses never gained followers beyond their originator (such as the ideas that animals evolved directly from either bacteria, Volvox or brown algae) and will not be discussed further (see Table 13.1). Three concepts, however, have been enduring and influential: (1) the amoeboid hypothesis; (2) the flagellate hypothesis; and the (3) the ciliate hypothesis – to which a fourth category can now be added: (4) a mixed model, in which the ancestor was phenotypically plastic. We will discuss their origin, history, and current relevance.","container-title":"The Evolution of Multicellularity","ISBN":"978-0-429-35190-7","note":"number-of-pages: 28","publisher":"CRC Press","title":"The Single-Celled Ancestors of Animals: A History of Hypotheses","title-short":"The Single-Celled Ancestors of Animals","author":[{"family":"Brunet","given":"Thibaut"},{"family":"King","given":"Nicole"}],"issued":{"date-parts":[["2022"]]}}}],"schema":"https://github.com/citation-style-language/schema/raw/master/csl-citation.json"} </w:instrText>
      </w:r>
      <w:r w:rsidR="00C63EC9">
        <w:rPr>
          <w:rFonts w:ascii="Times New Roman" w:hAnsi="Times New Roman" w:cs="Times New Roman"/>
          <w:sz w:val="24"/>
          <w:szCs w:val="24"/>
        </w:rPr>
        <w:fldChar w:fldCharType="separate"/>
      </w:r>
      <w:r w:rsidR="005E6A66" w:rsidRPr="005E6A66">
        <w:rPr>
          <w:rFonts w:ascii="Times New Roman" w:hAnsi="Times New Roman" w:cs="Times New Roman"/>
          <w:sz w:val="24"/>
        </w:rPr>
        <w:t>(Arendt et al. 2015; Brunet and King 2017; Brunet et al. 2021; Brunet and King 2022)</w:t>
      </w:r>
      <w:r w:rsidR="00C63EC9">
        <w:rPr>
          <w:rFonts w:ascii="Times New Roman" w:hAnsi="Times New Roman" w:cs="Times New Roman"/>
          <w:sz w:val="24"/>
          <w:szCs w:val="24"/>
        </w:rPr>
        <w:fldChar w:fldCharType="end"/>
      </w:r>
      <w:r w:rsidR="0047127A">
        <w:rPr>
          <w:rFonts w:ascii="Times New Roman" w:hAnsi="Times New Roman" w:cs="Times New Roman"/>
          <w:sz w:val="24"/>
          <w:szCs w:val="24"/>
        </w:rPr>
        <w:t xml:space="preserve">. </w:t>
      </w:r>
      <w:r w:rsidR="006F7667">
        <w:rPr>
          <w:rFonts w:ascii="Times New Roman" w:hAnsi="Times New Roman" w:cs="Times New Roman"/>
          <w:sz w:val="24"/>
          <w:szCs w:val="24"/>
        </w:rPr>
        <w:t>These alternative phenotypes were temporally segregated into</w:t>
      </w:r>
      <w:r w:rsidR="001D4C70">
        <w:rPr>
          <w:rFonts w:ascii="Times New Roman" w:hAnsi="Times New Roman" w:cs="Times New Roman"/>
          <w:sz w:val="24"/>
          <w:szCs w:val="24"/>
        </w:rPr>
        <w:t xml:space="preserve"> different cells in the ancestor, however, following a process of clonal </w:t>
      </w:r>
      <w:r w:rsidR="00781E2E">
        <w:rPr>
          <w:rFonts w:ascii="Times New Roman" w:hAnsi="Times New Roman" w:cs="Times New Roman"/>
          <w:sz w:val="24"/>
          <w:szCs w:val="24"/>
        </w:rPr>
        <w:t>multi</w:t>
      </w:r>
      <w:r w:rsidR="001D4C70">
        <w:rPr>
          <w:rFonts w:ascii="Times New Roman" w:hAnsi="Times New Roman" w:cs="Times New Roman"/>
          <w:sz w:val="24"/>
          <w:szCs w:val="24"/>
        </w:rPr>
        <w:t xml:space="preserve">cellularity these different phenotypes became spatially rather than temporally segregated. </w:t>
      </w:r>
      <w:r w:rsidR="00D35CB7">
        <w:rPr>
          <w:rFonts w:ascii="Times New Roman" w:hAnsi="Times New Roman" w:cs="Times New Roman"/>
          <w:sz w:val="24"/>
          <w:szCs w:val="24"/>
        </w:rPr>
        <w:t xml:space="preserve">This combined with </w:t>
      </w:r>
      <w:r w:rsidR="0062711E">
        <w:rPr>
          <w:rFonts w:ascii="Times New Roman" w:hAnsi="Times New Roman" w:cs="Times New Roman"/>
          <w:sz w:val="24"/>
          <w:szCs w:val="24"/>
        </w:rPr>
        <w:t xml:space="preserve">division of labour and innovation lead to the evolution of animals </w:t>
      </w:r>
      <w:r w:rsidR="005E6A66">
        <w:rPr>
          <w:rFonts w:ascii="Times New Roman" w:hAnsi="Times New Roman" w:cs="Times New Roman"/>
          <w:sz w:val="24"/>
          <w:szCs w:val="24"/>
        </w:rPr>
        <w:fldChar w:fldCharType="begin"/>
      </w:r>
      <w:r w:rsidR="005E6A66">
        <w:rPr>
          <w:rFonts w:ascii="Times New Roman" w:hAnsi="Times New Roman" w:cs="Times New Roman"/>
          <w:sz w:val="24"/>
          <w:szCs w:val="24"/>
        </w:rPr>
        <w:instrText xml:space="preserve"> ADDIN ZOTERO_ITEM CSL_CITATION {"citationID":"Dx28SlD4","properties":{"formattedCitation":"(Brunet and King 2017)","plainCitation":"(Brunet and King 2017)","noteIndex":0},"citationItems":[{"id":1283,"uris":["http://zotero.org/users/8176000/items/CJTCITWB"],"itemData":{"id":1283,"type":"article-journal","container-title":"Developmental Cell","DOI":"10.1016/j.devcel.2017.09.016","ISSN":"1534-5807","issue":"2","journalAbbreviation":"Developmental Cell","language":"English","note":"publisher: Elsevier\nPMID: 29065305","page":"124-140","source":"www.cell.com","title":"The Origin of Animal Multicellularity and Cell Differentiation","URL":"https://www.cell.com/developmental-cell/abstract/S1534-5807(17)30769-4","volume":"43","author":[{"family":"Brunet","given":"Thibaut"},{"family":"King","given":"Nicole"}],"accessed":{"date-parts":[["2023",8,20]]},"issued":{"date-parts":[["2017",10,23]]}}}],"schema":"https://github.com/citation-style-language/schema/raw/master/csl-citation.json"} </w:instrText>
      </w:r>
      <w:r w:rsidR="005E6A66">
        <w:rPr>
          <w:rFonts w:ascii="Times New Roman" w:hAnsi="Times New Roman" w:cs="Times New Roman"/>
          <w:sz w:val="24"/>
          <w:szCs w:val="24"/>
        </w:rPr>
        <w:fldChar w:fldCharType="separate"/>
      </w:r>
      <w:r w:rsidR="005E6A66" w:rsidRPr="005E6A66">
        <w:rPr>
          <w:rFonts w:ascii="Times New Roman" w:hAnsi="Times New Roman" w:cs="Times New Roman"/>
          <w:sz w:val="24"/>
        </w:rPr>
        <w:t>(Brunet and King 2017)</w:t>
      </w:r>
      <w:r w:rsidR="005E6A66">
        <w:rPr>
          <w:rFonts w:ascii="Times New Roman" w:hAnsi="Times New Roman" w:cs="Times New Roman"/>
          <w:sz w:val="24"/>
          <w:szCs w:val="24"/>
        </w:rPr>
        <w:fldChar w:fldCharType="end"/>
      </w:r>
      <w:r w:rsidR="0062711E">
        <w:rPr>
          <w:rFonts w:ascii="Times New Roman" w:hAnsi="Times New Roman" w:cs="Times New Roman"/>
          <w:sz w:val="24"/>
          <w:szCs w:val="24"/>
        </w:rPr>
        <w:t xml:space="preserve">. </w:t>
      </w:r>
      <w:r w:rsidR="009322A6">
        <w:rPr>
          <w:rFonts w:ascii="Times New Roman" w:hAnsi="Times New Roman" w:cs="Times New Roman"/>
          <w:sz w:val="24"/>
          <w:szCs w:val="24"/>
        </w:rPr>
        <w:t>The notion that living choanoflagellates</w:t>
      </w:r>
      <w:r w:rsidR="007F211C">
        <w:rPr>
          <w:rFonts w:ascii="Times New Roman" w:hAnsi="Times New Roman" w:cs="Times New Roman"/>
          <w:sz w:val="24"/>
          <w:szCs w:val="24"/>
        </w:rPr>
        <w:t xml:space="preserve"> present multiple phenotypes </w:t>
      </w:r>
      <w:r w:rsidR="00F00523">
        <w:rPr>
          <w:rFonts w:ascii="Times New Roman" w:hAnsi="Times New Roman" w:cs="Times New Roman"/>
          <w:sz w:val="24"/>
          <w:szCs w:val="24"/>
        </w:rPr>
        <w:t>including</w:t>
      </w:r>
      <w:r w:rsidR="007F211C">
        <w:rPr>
          <w:rFonts w:ascii="Times New Roman" w:hAnsi="Times New Roman" w:cs="Times New Roman"/>
          <w:sz w:val="24"/>
          <w:szCs w:val="24"/>
        </w:rPr>
        <w:t xml:space="preserve"> sessile, </w:t>
      </w:r>
      <w:r w:rsidR="009155F4">
        <w:rPr>
          <w:rFonts w:ascii="Times New Roman" w:hAnsi="Times New Roman" w:cs="Times New Roman"/>
          <w:sz w:val="24"/>
          <w:szCs w:val="24"/>
        </w:rPr>
        <w:t>swimming,</w:t>
      </w:r>
      <w:r w:rsidR="007F211C">
        <w:rPr>
          <w:rFonts w:ascii="Times New Roman" w:hAnsi="Times New Roman" w:cs="Times New Roman"/>
          <w:sz w:val="24"/>
          <w:szCs w:val="24"/>
        </w:rPr>
        <w:t xml:space="preserve"> and colonial forms, plus the fact that other </w:t>
      </w:r>
      <w:r w:rsidR="00CC51B7">
        <w:rPr>
          <w:rFonts w:ascii="Times New Roman" w:hAnsi="Times New Roman" w:cs="Times New Roman"/>
          <w:sz w:val="24"/>
          <w:szCs w:val="24"/>
        </w:rPr>
        <w:t xml:space="preserve">closely related holozoans such as ichthyosporeans and </w:t>
      </w:r>
      <w:r w:rsidR="0033680B">
        <w:rPr>
          <w:rFonts w:ascii="Times New Roman" w:hAnsi="Times New Roman" w:cs="Times New Roman"/>
          <w:sz w:val="24"/>
          <w:szCs w:val="24"/>
        </w:rPr>
        <w:t>filastereans</w:t>
      </w:r>
      <w:r w:rsidR="00CC51B7">
        <w:rPr>
          <w:rFonts w:ascii="Times New Roman" w:hAnsi="Times New Roman" w:cs="Times New Roman"/>
          <w:sz w:val="24"/>
          <w:szCs w:val="24"/>
        </w:rPr>
        <w:t xml:space="preserve"> also assume diverse cellular forms</w:t>
      </w:r>
      <w:r w:rsidR="00781E2E">
        <w:rPr>
          <w:rFonts w:ascii="Times New Roman" w:hAnsi="Times New Roman" w:cs="Times New Roman"/>
          <w:sz w:val="24"/>
          <w:szCs w:val="24"/>
        </w:rPr>
        <w:t xml:space="preserve"> </w:t>
      </w:r>
      <w:r w:rsidR="00D272C5">
        <w:rPr>
          <w:rFonts w:ascii="Times New Roman" w:hAnsi="Times New Roman" w:cs="Times New Roman"/>
          <w:sz w:val="24"/>
          <w:szCs w:val="24"/>
        </w:rPr>
        <w:fldChar w:fldCharType="begin"/>
      </w:r>
      <w:r w:rsidR="00D272C5">
        <w:rPr>
          <w:rFonts w:ascii="Times New Roman" w:hAnsi="Times New Roman" w:cs="Times New Roman"/>
          <w:sz w:val="24"/>
          <w:szCs w:val="24"/>
        </w:rPr>
        <w:instrText xml:space="preserve"> ADDIN ZOTERO_ITEM CSL_CITATION {"citationID":"Cs14iDk7","properties":{"formattedCitation":"(Suga and Ruiz-Trillo 2013; Hehenberger et al. 2017; Parra-Acero et al. 2018; Brunet et al. 2019; Parra-Acero et al. 2020; Tikhonenkov, Hehenberger, et al. 2020; Tikhonenkov, Mikhailov, et al. 2020)","plainCitation":"(Suga and Ruiz-Trillo 2013; Hehenberger et al. 2017; Parra-Acero et al. 2018; Brunet et al. 2019; Parra-Acero et al. 2020; Tikhonenkov, Hehenberger, et al. 2020; Tikhonenkov, Mikhailov, et al. 2020)","noteIndex":0},"citationItems":[{"id":1500,"uris":["http://zotero.org/users/8176000/items/UK5TBCUT"],"itemData":{"id":1500,"type":"article-journal","abstract":"To understand the mechanisms involved in the transition from protists to multicellular animals (metazoans), studying unicellular relatives of metazoans is as important as studying metazoans themselves. However, investigations remain poor on the closest unicellular (or colonial) relatives of Metazoa, i.e., choanoflagellates, filastereans and ichthyosporeans. Molecular-level analyses on these protists have been severely limited by the lack of transgenesis tools. Their genomes, however, contain several key genes encoding proteins important for metazoan development and multicellularity, including those involved in cell–cell communication, cell proliferation, cell differentiation, and tissue growth control. Tools to analyze their functions in a molecular level are awaited. Here we report techniques of cell transformation and gene silencing developed for the first time in a close relative of metazoans, the ichthyosporean Creolimax fragrantissima. We propose C. fragrantissima as a model organism to investigate the origin of metazoan multicellularity. By transgenesis, we demonstrate that its colony develops from a fully-grown multinucleate syncytium, in which nuclear divisions are strictly synchronized. It has been hypothesized that metazoan multicellular development initially occurred in the course of evolution through successive rounds of cell division, which were not necessarily be synchronized, or alternatively through cell aggregation. Our findings point to another possible mechanism for the evolution of animal multicellularity, namely, cellularization of a syncytium in which nuclear divisions are synchronized. We believe that further studies on the development of ichthyosporeans by the use of our methodologies will provide novel insights into the origin of metazoan multicellularity.","container-title":"Developmental Biology","DOI":"10.1016/j.ydbio.2013.01.009","ISSN":"0012-1606","issue":"1","journalAbbreviation":"Developmental Biology","page":"284-292","source":"ScienceDirect","title":"Development of ichthyosporeans sheds light on the origin of metazoan multicellularity","URL":"https://www.sciencedirect.com/science/article/pii/S0012160613000146","volume":"377","author":[{"family":"Suga","given":"Hiroshi"},{"family":"Ruiz-Trillo","given":"Iñaki"}],"accessed":{"date-parts":[["2023",10,23]]},"issued":{"date-parts":[["2013",5,1]]}}},{"id":1495,"uris":["http://zotero.org/users/8176000/items/BKYQ5AMT"],"itemData":{"id":1495,"type":"article-journal","abstract":"Our understanding of the origin of animals has been transformed by characterizing their most closely related, unicellular sisters: the choanoflagellates, filastereans, and ichthyosporeans. Together with animals, these lineages make up the Holozoa [1, 2]. Many traits previously considered “animal specific” were subsequently found in other holozoans [3, 4], showing that they evolved before animals, although exactly when is currently uncertain because several key relationships remain unresolved [2, 5]. Here we report the morphology and transcriptome sequencing from three novel unicellular holozoans: Pigoraptor vietnamica and Pigoraptor chileana, which are related to filastereans, and Syssomonas multiformis, which forms a new lineage with Corallochytrium in phylogenomic analyses. All three species are predatory flagellates that feed on large eukaryotic prey, and all three also appear to exhibit complex life histories with several distinct stages, including multicellular clusters. Examination of genes associated with multicellularity in animals showed that the new filastereans contain a cell-adhesion gene repertoire similar to those of other species in this group. Syssomonas multiformis possessed a smaller complement overall but does encode genes absent from the earlier-branching ichthyosporeans. Analysis of the T-box transcription factor domain showed expansion of T-box transcription factors based on combination with a non-T-box domain (a receiver domain), which has not been described outside of vertebrates. This domain and other domains we identified in all unicellular holozoans are part of the two-component signaling system that has been lost in animals, suggesting the continued use of this system in the closest relatives of animals and emphasizing the importance of studying loss of function as well as gain in major evolutionary transitions.","container-title":"Current Biology","DOI":"10.1016/j.cub.2017.06.006","ISSN":"0960-9822","issue":"13","journalAbbreviation":"Current Biology","page":"2043-2050.e6","source":"ScienceDirect","title":"Novel Predators Reshape Holozoan Phylogeny and Reveal the Presence of a Two-Component Signaling System in the Ancestor of Animals","URL":"https://www.sciencedirect.com/science/article/pii/S0960982217307078","volume":"27","author":[{"family":"Hehenberger","given":"Elisabeth"},{"family":"Tikhonenkov","given":"Denis V."},{"family":"Kolisko","given":"Martin"},{"family":"Campo","given":"Javier","non-dropping-particle":"del"},{"family":"Esaulov","given":"Anton S."},{"family":"Mylnikov","given":"Alexander P."},{"family":"Keeling","given":"Patrick J."}],"accessed":{"date-parts":[["2023",10,23]]},"issued":{"date-parts":[["2017",7,10]]}}},{"id":1503,"uris":["http://zotero.org/users/8176000/items/MEHIC8EX"],"itemData":{"id":1503,"type":"article-journal","abstract":"How animals emerged from their unicellular ancestor remains a major evolutionary question. New genome data from the closest unicellular relatives of animals have provided important insights into the evolution of animal multicellularity. We know that the unicellular ancestor of animals had an unexpectedly complex genetic repertoire, including many genes that are key to animal development and multicellularity. Thus, assessing the function of these genes among unicellular relatives of animals is key to understanding how they were co-opted at the onset of the Metazoa. However, such analyses have been hampered by the lack of genetic tools. Progress has been made in choanoflagellates and teretosporeans, two of the three lineages closely related to animals, whereas no tools are yet available for functional analysis in the third lineage: the filastereans. Importantly, filastereans have a striking repertoire of genes involved in transcriptional regulation and other developmental processes. Here, we describe a reliable transfection method for the filasterean Capsaspora owczarzaki. We also provide a set of constructs for visualising subcellular structures in live cells. These tools convert Capsaspora into a unique experimentally tractable organism to use to investigate the origin and evolution of animal multicellularity.","container-title":"Development","DOI":"10.1242/dev.162107","ISSN":"0950-1991","issue":"10","journalAbbreviation":"Development","page":"dev162107","source":"Silverchair","title":"Transfection of Capsaspora owczarzaki, a close unicellular relative of animals","URL":"https://doi.org/10.1242/dev.162107","volume":"145","author":[{"family":"Parra-Acero","given":"Helena"},{"family":"Ros-Rocher","given":"Núria"},{"family":"Perez-Posada","given":"Alberto"},{"family":"Kożyczkowska","given":"Aleksandra"},{"family":"Sánchez-Pons","given":"Núria"},{"family":"Nakata","given":"Azusa"},{"family":"Suga","given":"Hiroshi"},{"family":"Najle","given":"Sebastián R."},{"family":"Ruiz-Trillo","given":"Iñaki"}],"accessed":{"date-parts":[["2023",10,23]]},"issued":{"date-parts":[["2018",5,23]]}}},{"id":1473,"uris":["http://zotero.org/users/8176000/items/5IWYXRT5"],"itemData":{"id":1473,"type":"article-journal","abstract":"Collective cell contractions that generate global tissue deformations are a signature feature of animal movement and morphogenesis. However, the origin of collective contractility in animals remains unclear. While surveying the Caribbean island of Curaçao for choanoflagellates, the closest living relatives of animals, we isolated a previously undescribed species (here named Choanoeca flexa sp. nov.) that forms multicellular cup-shaped colonies. The colonies rapidly invert their curvature in response to changing light levels, which they detect through a rhodopsin–cyclic guanosine monophosphate pathway. Inversion requires actomyosin-mediated apical contractility and allows alternation between feeding and swimming behavior. C. flexa thus rapidly converts sensory inputs directly into multicellular contractions. These findings may inform reconstructions of hypothesized animal ancestors that existed before the evolution of specialized sensory and contractile cells.","container-title":"Science","DOI":"10.1126/science.aay2346","issue":"6463","note":"publisher: American Association for the Advancement of Science","page":"326-334","source":"science.org (Atypon)","title":"Light-regulated collective contractility in a multicellular choanoflagellate","URL":"https://www.science.org/doi/full/10.1126/science.aay2346","volume":"366","author":[{"family":"Brunet","given":"Thibaut"},{"family":"Larson","given":"Ben T."},{"family":"Linden","given":"Tess A."},{"family":"Vermeij","given":"Mark J. A."},{"family":"McDonald","given":"Kent"},{"family":"King","given":"Nicole"}],"accessed":{"date-parts":[["2023",10,23]]},"issued":{"date-parts":[["2019",10,18]]}}},{"id":1501,"uris":["http://zotero.org/users/8176000/items/TYIQ5XPB"],"itemData":{"id":1501,"type":"article-journal","container-title":"Current Biology","DOI":"10.1016/j.cub.2020.08.015","ISSN":"0960-9822","issue":"21","journalAbbreviation":"Current Biology","language":"English","note":"publisher: Elsevier\nPMID: 32857975","page":"4270-4275.e4","source":"www.cell.com","title":"Integrin-Mediated Adhesion in the Unicellular Holozoan Capsaspora owczarzaki","URL":"https://www.cell.com/current-biology/abstract/S0960-9822(20)31169-6","volume":"30","author":[{"family":"Parra-Acero","given":"Helena"},{"family":"Harcet","given":"Matija"},{"family":"Sánchez-Pons","given":"Núria"},{"family":"Casacuberta","given":"Elena"},{"family":"Brown","given":"Nicholas H."},{"family":"Dudin","given":"Omaya"},{"family":"Ruiz-Trillo","given":"Iñaki"}],"accessed":{"date-parts":[["2023",10,23]]},"issued":{"date-parts":[["2020",11,2]]}}},{"id":1496,"uris":["http://zotero.org/users/8176000/items/N8CISKGS"],"itemData":{"id":1496,"type":"article-journal","abstract":"The origin of animals from their unicellular ancestor was one of the most important events in evolutionary history, but the nature and the order of events leading up to the emergence of multicellular animals are still highly uncertain. The diversity and biology of unicellular relatives of animals have strongly informed our understanding of the transition from single-celled organisms to the multicellular Metazoa. Here, we analyze the cellular structures and complex life cycles of the novel unicellular holozoans Pigoraptor and Syssomonas (Opisthokonta), and their implications for the origin of animals.","container-title":"BMC Biology","DOI":"10.1186/s12915-020-0762-1","ISSN":"1741-7007","issue":"1","journalAbbreviation":"BMC Biology","page":"39","source":"BioMed Central","title":"Insights into the origin of metazoan multicellularity from predatory unicellular relatives of animals","URL":"https://doi.org/10.1186/s12915-020-0762-1","volume":"18","author":[{"family":"Tikhonenkov","given":"Denis V."},{"family":"Hehenberger","given":"Elisabeth"},{"family":"Esaulov","given":"Anton S."},{"family":"Belyakova","given":"Olga I."},{"family":"Mazei","given":"Yuri A."},{"family":"Mylnikov","given":"Alexander P."},{"family":"Keeling","given":"Patrick J."}],"accessed":{"date-parts":[["2023",10,23]]},"issued":{"date-parts":[["2020",4,9]]}}},{"id":1497,"uris":["http://zotero.org/users/8176000/items/PVZ7DCUR"],"itemData":{"id":1497,"type":"article-journal","container-title":"Current Biology","DOI":"10.1016/j.cub.2020.08.061","ISSN":"0960-9822","issue":"22","journalAbbreviation":"Current Biology","language":"English","note":"publisher: Elsevier\nPMID: 32976804","page":"4500-4509.e5","source":"www.cell.com","title":"New Lineage of Microbial Predators Adds Complexity to Reconstructing the Evolutionary Origin of Animals","URL":"https://www.cell.com/current-biology/abstract/S0960-9822(20)31251-3","volume":"30","author":[{"family":"Tikhonenkov","given":"Denis V."},{"family":"Mikhailov","given":"Kirill V."},{"family":"Hehenberger","given":"Elisabeth"},{"family":"Karpov","given":"Sergei A."},{"family":"Prokina","given":"Kristina I."},{"family":"Esaulov","given":"Anton S."},{"family":"Belyakova","given":"Olga I."},{"family":"Mazei","given":"Yuri A."},{"family":"Mylnikov","given":"Alexander P."},{"family":"Aleoshin","given":"Vladimir V."},{"family":"Keeling","given":"Patrick J."}],"accessed":{"date-parts":[["2023",10,23]]},"issued":{"date-parts":[["2020",11,16]]}}}],"schema":"https://github.com/citation-style-language/schema/raw/master/csl-citation.json"} </w:instrText>
      </w:r>
      <w:r w:rsidR="00D272C5">
        <w:rPr>
          <w:rFonts w:ascii="Times New Roman" w:hAnsi="Times New Roman" w:cs="Times New Roman"/>
          <w:sz w:val="24"/>
          <w:szCs w:val="24"/>
        </w:rPr>
        <w:fldChar w:fldCharType="separate"/>
      </w:r>
      <w:r w:rsidR="00D272C5" w:rsidRPr="00D272C5">
        <w:rPr>
          <w:rFonts w:ascii="Times New Roman" w:hAnsi="Times New Roman" w:cs="Times New Roman"/>
          <w:sz w:val="24"/>
        </w:rPr>
        <w:t>(Suga and Ruiz-Trillo 2013; Hehenberger et al. 2017; Parra-Acero et al. 2018; Brunet et al. 2019; Parra-Acero et al. 2020; Tikhonenkov, Hehenberger, et al. 2020; Tikhonenkov, Mikhailov, et al. 2020)</w:t>
      </w:r>
      <w:r w:rsidR="00D272C5">
        <w:rPr>
          <w:rFonts w:ascii="Times New Roman" w:hAnsi="Times New Roman" w:cs="Times New Roman"/>
          <w:sz w:val="24"/>
          <w:szCs w:val="24"/>
        </w:rPr>
        <w:fldChar w:fldCharType="end"/>
      </w:r>
      <w:r w:rsidR="00CC51B7">
        <w:rPr>
          <w:rFonts w:ascii="Times New Roman" w:hAnsi="Times New Roman" w:cs="Times New Roman"/>
          <w:sz w:val="24"/>
          <w:szCs w:val="24"/>
        </w:rPr>
        <w:t xml:space="preserve">, support this line of investigation, that is currently topic of active research, driven by the </w:t>
      </w:r>
      <w:r w:rsidR="002F0E8B">
        <w:rPr>
          <w:rFonts w:ascii="Times New Roman" w:hAnsi="Times New Roman" w:cs="Times New Roman"/>
          <w:sz w:val="24"/>
          <w:szCs w:val="24"/>
        </w:rPr>
        <w:t>emergence of holozoans as model organisms</w:t>
      </w:r>
      <w:r w:rsidR="00430010">
        <w:rPr>
          <w:rFonts w:ascii="Times New Roman" w:hAnsi="Times New Roman" w:cs="Times New Roman"/>
          <w:sz w:val="24"/>
          <w:szCs w:val="24"/>
        </w:rPr>
        <w:t xml:space="preserve"> </w:t>
      </w:r>
      <w:r w:rsidR="006C1E07">
        <w:rPr>
          <w:rFonts w:ascii="Times New Roman" w:hAnsi="Times New Roman" w:cs="Times New Roman"/>
          <w:sz w:val="24"/>
          <w:szCs w:val="24"/>
        </w:rPr>
        <w:fldChar w:fldCharType="begin"/>
      </w:r>
      <w:r w:rsidR="006C1E07">
        <w:rPr>
          <w:rFonts w:ascii="Times New Roman" w:hAnsi="Times New Roman" w:cs="Times New Roman"/>
          <w:sz w:val="24"/>
          <w:szCs w:val="24"/>
        </w:rPr>
        <w:instrText xml:space="preserve"> ADDIN ZOTERO_ITEM CSL_CITATION {"citationID":"Ht8A0K2j","properties":{"formattedCitation":"(Booth and King 2022)","plainCitation":"(Booth and King 2022)","noteIndex":0},"citationItems":[{"id":1494,"uris":["http://zotero.org/users/8176000/items/UACW7MQE"],"itemData":{"id":1494,"type":"chapter","abstract":"Choanoflagellates, the closest living relatives of animals, have the potential to reveal the genetic and cell biological foundations of complex multicellular development in animals. Here we describe the history of research on the choanoflagellate Salpingoeca rosetta. From its original isolation in 2000 to the establishment of CRISPR-mediated genome editing in 2020, S. rosetta provides an instructive case study in the establishment of a new model organism.","collection-title":"Emerging Model Systems in Developmental Biology","container-title":"Current Topics in Developmental Biology","note":"DOI: 10.1016/bs.ctdb.2022.01.001","page":"73-91","publisher":"Academic Press","source":"ScienceDirect","title":"Chapter Three - The history of Salpingoeca rosetta as a model for reconstructing animal origins","URL":"https://www.sciencedirect.com/science/article/pii/S0070215322000011","volume":"147","author":[{"family":"Booth","given":"David S."},{"family":"King","given":"Nicole"}],"editor":[{"family":"Goldstein","given":"Bob"},{"family":"Srivastava","given":"Mansi"}],"accessed":{"date-parts":[["2023",10,23]]},"issued":{"date-parts":[["2022",1,1]]}}}],"schema":"https://github.com/citation-style-language/schema/raw/master/csl-citation.json"} </w:instrText>
      </w:r>
      <w:r w:rsidR="006C1E07">
        <w:rPr>
          <w:rFonts w:ascii="Times New Roman" w:hAnsi="Times New Roman" w:cs="Times New Roman"/>
          <w:sz w:val="24"/>
          <w:szCs w:val="24"/>
        </w:rPr>
        <w:fldChar w:fldCharType="separate"/>
      </w:r>
      <w:r w:rsidR="006C1E07" w:rsidRPr="006C1E07">
        <w:rPr>
          <w:rFonts w:ascii="Times New Roman" w:hAnsi="Times New Roman" w:cs="Times New Roman"/>
          <w:sz w:val="24"/>
        </w:rPr>
        <w:t>(Booth and King 2022)</w:t>
      </w:r>
      <w:r w:rsidR="006C1E07">
        <w:rPr>
          <w:rFonts w:ascii="Times New Roman" w:hAnsi="Times New Roman" w:cs="Times New Roman"/>
          <w:sz w:val="24"/>
          <w:szCs w:val="24"/>
        </w:rPr>
        <w:fldChar w:fldCharType="end"/>
      </w:r>
      <w:r w:rsidR="002F0E8B">
        <w:rPr>
          <w:rFonts w:ascii="Times New Roman" w:hAnsi="Times New Roman" w:cs="Times New Roman"/>
          <w:sz w:val="24"/>
          <w:szCs w:val="24"/>
        </w:rPr>
        <w:t>.</w:t>
      </w:r>
    </w:p>
    <w:p w14:paraId="23D54FD1" w14:textId="77777777" w:rsidR="00E85431" w:rsidRDefault="00E85431" w:rsidP="006E65F5">
      <w:pPr>
        <w:spacing w:line="360" w:lineRule="auto"/>
        <w:jc w:val="both"/>
        <w:rPr>
          <w:rFonts w:ascii="Times New Roman" w:hAnsi="Times New Roman" w:cs="Times New Roman"/>
          <w:sz w:val="24"/>
          <w:szCs w:val="24"/>
        </w:rPr>
      </w:pPr>
    </w:p>
    <w:p w14:paraId="377BEBEA" w14:textId="638C5BD3" w:rsidR="000B6FD8" w:rsidRPr="002948FC" w:rsidRDefault="00877B6C" w:rsidP="000B6FD8">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Expansion of signal transduction systems in animals</w:t>
      </w:r>
    </w:p>
    <w:p w14:paraId="0BC374F5" w14:textId="5DB28EFA" w:rsidR="00770CAB" w:rsidRDefault="00593E23" w:rsidP="00593E23">
      <w:pPr>
        <w:spacing w:line="360" w:lineRule="auto"/>
        <w:jc w:val="both"/>
        <w:rPr>
          <w:rFonts w:ascii="Times New Roman" w:hAnsi="Times New Roman" w:cs="Times New Roman"/>
          <w:sz w:val="24"/>
          <w:szCs w:val="24"/>
        </w:rPr>
      </w:pPr>
      <w:r>
        <w:rPr>
          <w:rFonts w:ascii="Times New Roman" w:hAnsi="Times New Roman" w:cs="Times New Roman"/>
          <w:sz w:val="24"/>
          <w:szCs w:val="24"/>
        </w:rPr>
        <w:t>Regardless of the</w:t>
      </w:r>
      <w:r w:rsidR="00FD2F15">
        <w:rPr>
          <w:rFonts w:ascii="Times New Roman" w:hAnsi="Times New Roman" w:cs="Times New Roman"/>
          <w:sz w:val="24"/>
          <w:szCs w:val="24"/>
        </w:rPr>
        <w:t xml:space="preserve"> </w:t>
      </w:r>
      <w:r w:rsidR="000304B8">
        <w:rPr>
          <w:rFonts w:ascii="Times New Roman" w:hAnsi="Times New Roman" w:cs="Times New Roman"/>
          <w:sz w:val="24"/>
          <w:szCs w:val="24"/>
        </w:rPr>
        <w:t>precise</w:t>
      </w:r>
      <w:r>
        <w:rPr>
          <w:rFonts w:ascii="Times New Roman" w:hAnsi="Times New Roman" w:cs="Times New Roman"/>
          <w:sz w:val="24"/>
          <w:szCs w:val="24"/>
        </w:rPr>
        <w:t xml:space="preserve"> mechanisms </w:t>
      </w:r>
      <w:r w:rsidR="00491769">
        <w:rPr>
          <w:rFonts w:ascii="Times New Roman" w:hAnsi="Times New Roman" w:cs="Times New Roman"/>
          <w:sz w:val="24"/>
          <w:szCs w:val="24"/>
        </w:rPr>
        <w:t>b</w:t>
      </w:r>
      <w:r w:rsidR="00491769" w:rsidRPr="00491769">
        <w:rPr>
          <w:rFonts w:ascii="Times New Roman" w:hAnsi="Times New Roman" w:cs="Times New Roman"/>
          <w:sz w:val="24"/>
          <w:szCs w:val="24"/>
        </w:rPr>
        <w:t>ehind the origin of multicellularity in animals</w:t>
      </w:r>
      <w:r>
        <w:rPr>
          <w:rFonts w:ascii="Times New Roman" w:hAnsi="Times New Roman" w:cs="Times New Roman"/>
          <w:sz w:val="24"/>
          <w:szCs w:val="24"/>
        </w:rPr>
        <w:t xml:space="preserve">, </w:t>
      </w:r>
      <w:r w:rsidR="00BF698A">
        <w:rPr>
          <w:rFonts w:ascii="Times New Roman" w:hAnsi="Times New Roman" w:cs="Times New Roman"/>
          <w:sz w:val="24"/>
          <w:szCs w:val="24"/>
        </w:rPr>
        <w:t>this</w:t>
      </w:r>
      <w:r>
        <w:rPr>
          <w:rFonts w:ascii="Times New Roman" w:hAnsi="Times New Roman" w:cs="Times New Roman"/>
          <w:sz w:val="24"/>
          <w:szCs w:val="24"/>
        </w:rPr>
        <w:t xml:space="preserve"> major </w:t>
      </w:r>
      <w:r w:rsidR="00BF698A">
        <w:rPr>
          <w:rFonts w:ascii="Times New Roman" w:hAnsi="Times New Roman" w:cs="Times New Roman"/>
          <w:sz w:val="24"/>
          <w:szCs w:val="24"/>
        </w:rPr>
        <w:t xml:space="preserve">transition has </w:t>
      </w:r>
      <w:r w:rsidR="00480569">
        <w:rPr>
          <w:rFonts w:ascii="Times New Roman" w:hAnsi="Times New Roman" w:cs="Times New Roman"/>
          <w:sz w:val="24"/>
          <w:szCs w:val="24"/>
        </w:rPr>
        <w:t>had profound</w:t>
      </w:r>
      <w:r w:rsidR="00330162">
        <w:rPr>
          <w:rFonts w:ascii="Times New Roman" w:hAnsi="Times New Roman" w:cs="Times New Roman"/>
          <w:sz w:val="24"/>
          <w:szCs w:val="24"/>
        </w:rPr>
        <w:t xml:space="preserve"> </w:t>
      </w:r>
      <w:r>
        <w:rPr>
          <w:rFonts w:ascii="Times New Roman" w:hAnsi="Times New Roman" w:cs="Times New Roman"/>
          <w:sz w:val="24"/>
          <w:szCs w:val="24"/>
        </w:rPr>
        <w:t>implications.</w:t>
      </w:r>
      <w:r w:rsidR="00FD2F15">
        <w:rPr>
          <w:rFonts w:ascii="Times New Roman" w:hAnsi="Times New Roman" w:cs="Times New Roman"/>
          <w:sz w:val="24"/>
          <w:szCs w:val="24"/>
        </w:rPr>
        <w:t xml:space="preserve"> </w:t>
      </w:r>
      <w:r w:rsidR="00CA195C">
        <w:rPr>
          <w:rFonts w:ascii="Times New Roman" w:hAnsi="Times New Roman" w:cs="Times New Roman"/>
          <w:sz w:val="24"/>
          <w:szCs w:val="24"/>
        </w:rPr>
        <w:t xml:space="preserve">Obligate multicellular organisms such as animals </w:t>
      </w:r>
      <w:r w:rsidR="00737579">
        <w:rPr>
          <w:rFonts w:ascii="Times New Roman" w:hAnsi="Times New Roman" w:cs="Times New Roman"/>
          <w:sz w:val="24"/>
          <w:szCs w:val="24"/>
        </w:rPr>
        <w:t>must</w:t>
      </w:r>
      <w:r w:rsidR="00CA195C">
        <w:rPr>
          <w:rFonts w:ascii="Times New Roman" w:hAnsi="Times New Roman" w:cs="Times New Roman"/>
          <w:sz w:val="24"/>
          <w:szCs w:val="24"/>
        </w:rPr>
        <w:t xml:space="preserve"> interact with the environment as a whole </w:t>
      </w:r>
      <w:r w:rsidR="00617438">
        <w:rPr>
          <w:rFonts w:ascii="Times New Roman" w:hAnsi="Times New Roman" w:cs="Times New Roman"/>
          <w:sz w:val="24"/>
          <w:szCs w:val="24"/>
        </w:rPr>
        <w:t>entity</w:t>
      </w:r>
      <w:r w:rsidR="00CA195C">
        <w:rPr>
          <w:rFonts w:ascii="Times New Roman" w:hAnsi="Times New Roman" w:cs="Times New Roman"/>
          <w:sz w:val="24"/>
          <w:szCs w:val="24"/>
        </w:rPr>
        <w:t xml:space="preserve"> rather than as </w:t>
      </w:r>
      <w:r w:rsidR="0044552D">
        <w:rPr>
          <w:rFonts w:ascii="Times New Roman" w:hAnsi="Times New Roman" w:cs="Times New Roman"/>
          <w:sz w:val="24"/>
          <w:szCs w:val="24"/>
        </w:rPr>
        <w:t>individual</w:t>
      </w:r>
      <w:r w:rsidR="00CA195C">
        <w:rPr>
          <w:rFonts w:ascii="Times New Roman" w:hAnsi="Times New Roman" w:cs="Times New Roman"/>
          <w:sz w:val="24"/>
          <w:szCs w:val="24"/>
        </w:rPr>
        <w:t xml:space="preserve"> cell</w:t>
      </w:r>
      <w:r w:rsidR="0044552D">
        <w:rPr>
          <w:rFonts w:ascii="Times New Roman" w:hAnsi="Times New Roman" w:cs="Times New Roman"/>
          <w:sz w:val="24"/>
          <w:szCs w:val="24"/>
        </w:rPr>
        <w:t>s</w:t>
      </w:r>
      <w:r w:rsidR="008C1F73">
        <w:rPr>
          <w:rFonts w:ascii="Times New Roman" w:hAnsi="Times New Roman" w:cs="Times New Roman"/>
          <w:sz w:val="24"/>
          <w:szCs w:val="24"/>
        </w:rPr>
        <w:t>.</w:t>
      </w:r>
      <w:r w:rsidR="00D67056">
        <w:rPr>
          <w:rFonts w:ascii="Times New Roman" w:hAnsi="Times New Roman" w:cs="Times New Roman"/>
          <w:sz w:val="24"/>
          <w:szCs w:val="24"/>
        </w:rPr>
        <w:t xml:space="preserve"> </w:t>
      </w:r>
      <w:r w:rsidR="00E23975">
        <w:rPr>
          <w:rFonts w:ascii="Times New Roman" w:hAnsi="Times New Roman" w:cs="Times New Roman"/>
          <w:sz w:val="24"/>
          <w:szCs w:val="24"/>
        </w:rPr>
        <w:t>Equally vital</w:t>
      </w:r>
      <w:r w:rsidR="004269DD">
        <w:rPr>
          <w:rFonts w:ascii="Times New Roman" w:hAnsi="Times New Roman" w:cs="Times New Roman"/>
          <w:sz w:val="24"/>
          <w:szCs w:val="24"/>
        </w:rPr>
        <w:t xml:space="preserve"> </w:t>
      </w:r>
      <w:r w:rsidR="00D67056">
        <w:rPr>
          <w:rFonts w:ascii="Times New Roman" w:hAnsi="Times New Roman" w:cs="Times New Roman"/>
          <w:sz w:val="24"/>
          <w:szCs w:val="24"/>
        </w:rPr>
        <w:t xml:space="preserve">is </w:t>
      </w:r>
      <w:r w:rsidR="004269DD">
        <w:rPr>
          <w:rFonts w:ascii="Times New Roman" w:hAnsi="Times New Roman" w:cs="Times New Roman"/>
          <w:sz w:val="24"/>
          <w:szCs w:val="24"/>
        </w:rPr>
        <w:t>the</w:t>
      </w:r>
      <w:r w:rsidR="00D67056">
        <w:rPr>
          <w:rFonts w:ascii="Times New Roman" w:hAnsi="Times New Roman" w:cs="Times New Roman"/>
          <w:sz w:val="24"/>
          <w:szCs w:val="24"/>
        </w:rPr>
        <w:t xml:space="preserve"> </w:t>
      </w:r>
      <w:r w:rsidR="00D55965">
        <w:rPr>
          <w:rFonts w:ascii="Times New Roman" w:hAnsi="Times New Roman" w:cs="Times New Roman"/>
          <w:sz w:val="24"/>
          <w:szCs w:val="24"/>
        </w:rPr>
        <w:t>internal</w:t>
      </w:r>
      <w:r w:rsidR="00D67056">
        <w:rPr>
          <w:rFonts w:ascii="Times New Roman" w:hAnsi="Times New Roman" w:cs="Times New Roman"/>
          <w:sz w:val="24"/>
          <w:szCs w:val="24"/>
        </w:rPr>
        <w:t xml:space="preserve"> communicat</w:t>
      </w:r>
      <w:r w:rsidR="00617438">
        <w:rPr>
          <w:rFonts w:ascii="Times New Roman" w:hAnsi="Times New Roman" w:cs="Times New Roman"/>
          <w:sz w:val="24"/>
          <w:szCs w:val="24"/>
        </w:rPr>
        <w:t>ion</w:t>
      </w:r>
      <w:r w:rsidR="00D67056">
        <w:rPr>
          <w:rFonts w:ascii="Times New Roman" w:hAnsi="Times New Roman" w:cs="Times New Roman"/>
          <w:sz w:val="24"/>
          <w:szCs w:val="24"/>
        </w:rPr>
        <w:t xml:space="preserve"> and coordinat</w:t>
      </w:r>
      <w:r w:rsidR="00617438">
        <w:rPr>
          <w:rFonts w:ascii="Times New Roman" w:hAnsi="Times New Roman" w:cs="Times New Roman"/>
          <w:sz w:val="24"/>
          <w:szCs w:val="24"/>
        </w:rPr>
        <w:t>ion</w:t>
      </w:r>
      <w:r w:rsidR="00D67056">
        <w:rPr>
          <w:rFonts w:ascii="Times New Roman" w:hAnsi="Times New Roman" w:cs="Times New Roman"/>
          <w:sz w:val="24"/>
          <w:szCs w:val="24"/>
        </w:rPr>
        <w:t xml:space="preserve"> among</w:t>
      </w:r>
      <w:r w:rsidR="00B57F72">
        <w:rPr>
          <w:rFonts w:ascii="Times New Roman" w:hAnsi="Times New Roman" w:cs="Times New Roman"/>
          <w:sz w:val="24"/>
          <w:szCs w:val="24"/>
        </w:rPr>
        <w:t>st</w:t>
      </w:r>
      <w:r w:rsidR="00D67056">
        <w:rPr>
          <w:rFonts w:ascii="Times New Roman" w:hAnsi="Times New Roman" w:cs="Times New Roman"/>
          <w:sz w:val="24"/>
          <w:szCs w:val="24"/>
        </w:rPr>
        <w:t xml:space="preserve"> </w:t>
      </w:r>
      <w:r w:rsidR="00D55965">
        <w:rPr>
          <w:rFonts w:ascii="Times New Roman" w:hAnsi="Times New Roman" w:cs="Times New Roman"/>
          <w:sz w:val="24"/>
          <w:szCs w:val="24"/>
        </w:rPr>
        <w:t>cells within the organism</w:t>
      </w:r>
      <w:r w:rsidR="00371FBA">
        <w:rPr>
          <w:rFonts w:ascii="Times New Roman" w:hAnsi="Times New Roman" w:cs="Times New Roman"/>
          <w:sz w:val="24"/>
          <w:szCs w:val="24"/>
        </w:rPr>
        <w:t xml:space="preserve">. </w:t>
      </w:r>
      <w:r w:rsidR="002E45B1">
        <w:rPr>
          <w:rFonts w:ascii="Times New Roman" w:hAnsi="Times New Roman" w:cs="Times New Roman"/>
          <w:sz w:val="24"/>
          <w:szCs w:val="24"/>
        </w:rPr>
        <w:t>Consequently</w:t>
      </w:r>
      <w:r w:rsidR="00D55965">
        <w:rPr>
          <w:rFonts w:ascii="Times New Roman" w:hAnsi="Times New Roman" w:cs="Times New Roman"/>
          <w:sz w:val="24"/>
          <w:szCs w:val="24"/>
        </w:rPr>
        <w:t>,</w:t>
      </w:r>
      <w:r w:rsidR="00D67056">
        <w:rPr>
          <w:rFonts w:ascii="Times New Roman" w:hAnsi="Times New Roman" w:cs="Times New Roman"/>
          <w:sz w:val="24"/>
          <w:szCs w:val="24"/>
        </w:rPr>
        <w:t xml:space="preserve"> cells </w:t>
      </w:r>
      <w:r w:rsidR="00DE7048">
        <w:rPr>
          <w:rFonts w:ascii="Times New Roman" w:hAnsi="Times New Roman" w:cs="Times New Roman"/>
          <w:sz w:val="24"/>
          <w:szCs w:val="24"/>
        </w:rPr>
        <w:t xml:space="preserve">must </w:t>
      </w:r>
      <w:r w:rsidR="00D67056">
        <w:rPr>
          <w:rFonts w:ascii="Times New Roman" w:hAnsi="Times New Roman" w:cs="Times New Roman"/>
          <w:sz w:val="24"/>
          <w:szCs w:val="24"/>
        </w:rPr>
        <w:t xml:space="preserve">undergo </w:t>
      </w:r>
      <w:r w:rsidR="005A66F6">
        <w:rPr>
          <w:rFonts w:ascii="Times New Roman" w:hAnsi="Times New Roman" w:cs="Times New Roman"/>
          <w:sz w:val="24"/>
          <w:szCs w:val="24"/>
        </w:rPr>
        <w:t xml:space="preserve">subspecialisations </w:t>
      </w:r>
      <w:r w:rsidR="002E45B1">
        <w:rPr>
          <w:rFonts w:ascii="Times New Roman" w:hAnsi="Times New Roman" w:cs="Times New Roman"/>
          <w:sz w:val="24"/>
          <w:szCs w:val="24"/>
        </w:rPr>
        <w:t>for</w:t>
      </w:r>
      <w:r w:rsidR="005A66F6">
        <w:rPr>
          <w:rFonts w:ascii="Times New Roman" w:hAnsi="Times New Roman" w:cs="Times New Roman"/>
          <w:sz w:val="24"/>
          <w:szCs w:val="24"/>
        </w:rPr>
        <w:t xml:space="preserve"> different tasks</w:t>
      </w:r>
      <w:r w:rsidR="002E45B1">
        <w:rPr>
          <w:rFonts w:ascii="Times New Roman" w:hAnsi="Times New Roman" w:cs="Times New Roman"/>
          <w:sz w:val="24"/>
          <w:szCs w:val="24"/>
        </w:rPr>
        <w:t xml:space="preserve">, </w:t>
      </w:r>
      <w:r w:rsidR="005A66F6">
        <w:rPr>
          <w:rFonts w:ascii="Times New Roman" w:hAnsi="Times New Roman" w:cs="Times New Roman"/>
          <w:sz w:val="24"/>
          <w:szCs w:val="24"/>
        </w:rPr>
        <w:t xml:space="preserve">whilst </w:t>
      </w:r>
      <w:r w:rsidR="00DE7048">
        <w:rPr>
          <w:rFonts w:ascii="Times New Roman" w:hAnsi="Times New Roman" w:cs="Times New Roman"/>
          <w:sz w:val="24"/>
          <w:szCs w:val="24"/>
        </w:rPr>
        <w:t>contemporarily maintaining the ability</w:t>
      </w:r>
      <w:r w:rsidR="005A66F6">
        <w:rPr>
          <w:rFonts w:ascii="Times New Roman" w:hAnsi="Times New Roman" w:cs="Times New Roman"/>
          <w:sz w:val="24"/>
          <w:szCs w:val="24"/>
        </w:rPr>
        <w:t xml:space="preserve"> to collaborate with each other</w:t>
      </w:r>
      <w:r w:rsidR="00371426">
        <w:rPr>
          <w:rFonts w:ascii="Times New Roman" w:hAnsi="Times New Roman" w:cs="Times New Roman"/>
          <w:sz w:val="24"/>
          <w:szCs w:val="24"/>
        </w:rPr>
        <w:t xml:space="preserve"> </w:t>
      </w:r>
      <w:r w:rsidR="00371426">
        <w:rPr>
          <w:rFonts w:ascii="Times New Roman" w:hAnsi="Times New Roman" w:cs="Times New Roman"/>
          <w:sz w:val="24"/>
          <w:szCs w:val="24"/>
        </w:rPr>
        <w:fldChar w:fldCharType="begin"/>
      </w:r>
      <w:r w:rsidR="00371426">
        <w:rPr>
          <w:rFonts w:ascii="Times New Roman" w:hAnsi="Times New Roman" w:cs="Times New Roman"/>
          <w:sz w:val="24"/>
          <w:szCs w:val="24"/>
        </w:rPr>
        <w:instrText xml:space="preserve"> ADDIN ZOTERO_ITEM CSL_CITATION {"citationID":"5rKPaIN5","properties":{"formattedCitation":"(Ruiz-Trillo et al. 2007)","plainCitation":"(Ruiz-Trillo et al. 2007)","noteIndex":0},"citationItems":[{"id":1504,"uris":["http://zotero.org/users/8176000/items/9HG83GKD"],"itemData":{"id":1504,"type":"article-journal","abstract":"&lt;p&gt;The emergence of multicellular organisms from single-celled ancestors – which occurred several times, independently in different branches of the eukaryotic tree – is one of the most profound evolutionary transitions in the history of life. These events not only radically changed the course of life on Earth but also created new challenges, including the need for cooperation and communication between cells, and the division of labor among different cell types. However, the genetic changes that accompanied the several origins of multicellularity remain elusive. Recently, the National Human Genome Research Institute (NHGRI) endorsed a multi-taxon genome-sequencing initiative that aims to gain insights into how multicellularity first evolved. This initiative (which we have termed UNICORN) will generate extensive genomic data from some of the closest extant unicellular relatives of both animals and fungi. Here, we introduce this initiative and the biological questions that underpin it, summarize the rationale guiding the choice of organisms and discuss the anticipated benefits to the broader scientific community.&lt;/p&gt;","container-title":"Trends in Genetics","DOI":"10.1016/j.tig.2007.01.005","ISSN":"0168-9525","issue":"3","journalAbbreviation":"Trends in Genetics","language":"English","note":"publisher: Elsevier\nPMID: 17275133","page":"113-118","source":"www.cell.com","title":"The origins of multicellularity: a multi-taxon genome initiative","title-short":"The origins of multicellularity","URL":"https://www.cell.com/trends/genetics/abstract/S0168-9525(07)00023-6","volume":"23","author":[{"family":"Ruiz-Trillo","given":"Iñaki"},{"family":"Burger","given":"Gertraud"},{"family":"Holland","given":"Peter W. H."},{"family":"King","given":"Nicole"},{"family":"Lang","given":"B. Franz"},{"family":"Roger","given":"Andrew J."},{"family":"Gray","given":"Michael W."}],"accessed":{"date-parts":[["2023",10,23]]},"issued":{"date-parts":[["2007",3,1]]}}}],"schema":"https://github.com/citation-style-language/schema/raw/master/csl-citation.json"} </w:instrText>
      </w:r>
      <w:r w:rsidR="00371426">
        <w:rPr>
          <w:rFonts w:ascii="Times New Roman" w:hAnsi="Times New Roman" w:cs="Times New Roman"/>
          <w:sz w:val="24"/>
          <w:szCs w:val="24"/>
        </w:rPr>
        <w:fldChar w:fldCharType="separate"/>
      </w:r>
      <w:r w:rsidR="00371426" w:rsidRPr="00371426">
        <w:rPr>
          <w:rFonts w:ascii="Times New Roman" w:hAnsi="Times New Roman" w:cs="Times New Roman"/>
          <w:sz w:val="24"/>
        </w:rPr>
        <w:t>(Ruiz-Trillo et al. 2007)</w:t>
      </w:r>
      <w:r w:rsidR="00371426">
        <w:rPr>
          <w:rFonts w:ascii="Times New Roman" w:hAnsi="Times New Roman" w:cs="Times New Roman"/>
          <w:sz w:val="24"/>
          <w:szCs w:val="24"/>
        </w:rPr>
        <w:fldChar w:fldCharType="end"/>
      </w:r>
      <w:r w:rsidR="005A66F6">
        <w:rPr>
          <w:rFonts w:ascii="Times New Roman" w:hAnsi="Times New Roman" w:cs="Times New Roman"/>
          <w:sz w:val="24"/>
          <w:szCs w:val="24"/>
        </w:rPr>
        <w:t>.</w:t>
      </w:r>
      <w:r w:rsidR="000F5234">
        <w:rPr>
          <w:rFonts w:ascii="Times New Roman" w:hAnsi="Times New Roman" w:cs="Times New Roman"/>
          <w:sz w:val="24"/>
          <w:szCs w:val="24"/>
        </w:rPr>
        <w:t xml:space="preserve"> </w:t>
      </w:r>
      <w:r w:rsidR="00A45402" w:rsidRPr="007517C9">
        <w:rPr>
          <w:rFonts w:ascii="Times New Roman" w:hAnsi="Times New Roman" w:cs="Times New Roman"/>
          <w:sz w:val="24"/>
          <w:szCs w:val="24"/>
        </w:rPr>
        <w:t>U</w:t>
      </w:r>
      <w:r w:rsidR="00A7032E" w:rsidRPr="007517C9">
        <w:rPr>
          <w:rFonts w:ascii="Times New Roman" w:hAnsi="Times New Roman" w:cs="Times New Roman"/>
          <w:sz w:val="24"/>
          <w:szCs w:val="24"/>
        </w:rPr>
        <w:t>ltimately</w:t>
      </w:r>
      <w:r w:rsidR="00A45402" w:rsidRPr="007517C9">
        <w:rPr>
          <w:rFonts w:ascii="Times New Roman" w:hAnsi="Times New Roman" w:cs="Times New Roman"/>
          <w:sz w:val="24"/>
          <w:szCs w:val="24"/>
        </w:rPr>
        <w:t xml:space="preserve"> this</w:t>
      </w:r>
      <w:r w:rsidR="00A7032E" w:rsidRPr="007517C9">
        <w:rPr>
          <w:rFonts w:ascii="Times New Roman" w:hAnsi="Times New Roman" w:cs="Times New Roman"/>
          <w:sz w:val="24"/>
          <w:szCs w:val="24"/>
        </w:rPr>
        <w:t xml:space="preserve"> paved the way for the vast diversity of </w:t>
      </w:r>
      <w:r w:rsidR="00A7032E" w:rsidRPr="007517C9">
        <w:rPr>
          <w:rFonts w:ascii="Times New Roman" w:hAnsi="Times New Roman" w:cs="Times New Roman"/>
          <w:sz w:val="24"/>
          <w:szCs w:val="24"/>
        </w:rPr>
        <w:lastRenderedPageBreak/>
        <w:t xml:space="preserve">animal forms, </w:t>
      </w:r>
      <w:r w:rsidR="00CF7D8C" w:rsidRPr="007517C9">
        <w:rPr>
          <w:rFonts w:ascii="Times New Roman" w:hAnsi="Times New Roman" w:cs="Times New Roman"/>
          <w:sz w:val="24"/>
          <w:szCs w:val="24"/>
        </w:rPr>
        <w:t xml:space="preserve">ranging from </w:t>
      </w:r>
      <w:r w:rsidR="008B141F" w:rsidRPr="007517C9">
        <w:rPr>
          <w:rFonts w:ascii="Times New Roman" w:hAnsi="Times New Roman" w:cs="Times New Roman"/>
          <w:sz w:val="24"/>
          <w:szCs w:val="24"/>
        </w:rPr>
        <w:t xml:space="preserve">relatively </w:t>
      </w:r>
      <w:r w:rsidR="00CF7D8C" w:rsidRPr="007517C9">
        <w:rPr>
          <w:rFonts w:ascii="Times New Roman" w:hAnsi="Times New Roman" w:cs="Times New Roman"/>
          <w:sz w:val="24"/>
          <w:szCs w:val="24"/>
        </w:rPr>
        <w:t>simple</w:t>
      </w:r>
      <w:r w:rsidR="00A7032E" w:rsidRPr="007517C9">
        <w:rPr>
          <w:rFonts w:ascii="Times New Roman" w:hAnsi="Times New Roman" w:cs="Times New Roman"/>
          <w:sz w:val="24"/>
          <w:szCs w:val="24"/>
        </w:rPr>
        <w:t xml:space="preserve"> </w:t>
      </w:r>
      <w:r w:rsidR="00FD04E2" w:rsidRPr="007517C9">
        <w:rPr>
          <w:rFonts w:ascii="Times New Roman" w:hAnsi="Times New Roman" w:cs="Times New Roman"/>
          <w:sz w:val="24"/>
          <w:szCs w:val="24"/>
        </w:rPr>
        <w:t xml:space="preserve">to </w:t>
      </w:r>
      <w:r w:rsidR="00B63C25" w:rsidRPr="007517C9">
        <w:rPr>
          <w:rFonts w:ascii="Times New Roman" w:hAnsi="Times New Roman" w:cs="Times New Roman"/>
          <w:sz w:val="24"/>
          <w:szCs w:val="24"/>
        </w:rPr>
        <w:t xml:space="preserve">extremely </w:t>
      </w:r>
      <w:r w:rsidR="00A7032E" w:rsidRPr="007517C9">
        <w:rPr>
          <w:rFonts w:ascii="Times New Roman" w:hAnsi="Times New Roman" w:cs="Times New Roman"/>
          <w:sz w:val="24"/>
          <w:szCs w:val="24"/>
        </w:rPr>
        <w:t xml:space="preserve">complex organisms with intricate systems </w:t>
      </w:r>
      <w:r w:rsidR="00DF1073" w:rsidRPr="007517C9">
        <w:rPr>
          <w:rFonts w:ascii="Times New Roman" w:hAnsi="Times New Roman" w:cs="Times New Roman"/>
          <w:sz w:val="24"/>
          <w:szCs w:val="24"/>
        </w:rPr>
        <w:t xml:space="preserve">for </w:t>
      </w:r>
      <w:r w:rsidR="00FB05F4" w:rsidRPr="007517C9">
        <w:rPr>
          <w:rFonts w:ascii="Times New Roman" w:hAnsi="Times New Roman" w:cs="Times New Roman"/>
          <w:sz w:val="24"/>
          <w:szCs w:val="24"/>
        </w:rPr>
        <w:t>self-coordination</w:t>
      </w:r>
      <w:r w:rsidR="00DF1073" w:rsidRPr="007517C9">
        <w:rPr>
          <w:rFonts w:ascii="Times New Roman" w:hAnsi="Times New Roman" w:cs="Times New Roman"/>
          <w:sz w:val="24"/>
          <w:szCs w:val="24"/>
        </w:rPr>
        <w:t xml:space="preserve"> and interaction with the</w:t>
      </w:r>
      <w:r w:rsidR="00FB05F4" w:rsidRPr="007517C9">
        <w:rPr>
          <w:rFonts w:ascii="Times New Roman" w:hAnsi="Times New Roman" w:cs="Times New Roman"/>
          <w:sz w:val="24"/>
          <w:szCs w:val="24"/>
        </w:rPr>
        <w:t xml:space="preserve"> non-self, </w:t>
      </w:r>
      <w:r w:rsidR="00A7032E" w:rsidRPr="007517C9">
        <w:rPr>
          <w:rFonts w:ascii="Times New Roman" w:hAnsi="Times New Roman" w:cs="Times New Roman"/>
          <w:sz w:val="24"/>
          <w:szCs w:val="24"/>
        </w:rPr>
        <w:t>such as the nervous and immun</w:t>
      </w:r>
      <w:r w:rsidR="00FB05F4" w:rsidRPr="007517C9">
        <w:rPr>
          <w:rFonts w:ascii="Times New Roman" w:hAnsi="Times New Roman" w:cs="Times New Roman"/>
          <w:sz w:val="24"/>
          <w:szCs w:val="24"/>
        </w:rPr>
        <w:t>e system</w:t>
      </w:r>
      <w:r w:rsidR="008F7FBA">
        <w:rPr>
          <w:rFonts w:ascii="Times New Roman" w:hAnsi="Times New Roman" w:cs="Times New Roman"/>
          <w:sz w:val="24"/>
          <w:szCs w:val="24"/>
        </w:rPr>
        <w:t>s</w:t>
      </w:r>
      <w:r w:rsidR="00293B09" w:rsidRPr="007517C9">
        <w:rPr>
          <w:rFonts w:ascii="Times New Roman" w:hAnsi="Times New Roman" w:cs="Times New Roman"/>
          <w:sz w:val="24"/>
          <w:szCs w:val="24"/>
        </w:rPr>
        <w:t xml:space="preserve"> </w:t>
      </w:r>
      <w:r w:rsidR="00024A36">
        <w:rPr>
          <w:rFonts w:ascii="Times New Roman" w:hAnsi="Times New Roman" w:cs="Times New Roman"/>
          <w:sz w:val="24"/>
          <w:szCs w:val="24"/>
        </w:rPr>
        <w:fldChar w:fldCharType="begin"/>
      </w:r>
      <w:r w:rsidR="00024A36">
        <w:rPr>
          <w:rFonts w:ascii="Times New Roman" w:hAnsi="Times New Roman" w:cs="Times New Roman"/>
          <w:sz w:val="24"/>
          <w:szCs w:val="24"/>
        </w:rPr>
        <w:instrText xml:space="preserve"> ADDIN ZOTERO_ITEM CSL_CITATION {"citationID":"tpbBBN0K","properties":{"formattedCitation":"(Bich et al. 2019; J\\uc0\\u233{}kely 2021; J\\uc0\\u233{}kely et al. 2021)","plainCitation":"(Bich et al. 2019; Jékely 2021; Jékely et al. 2021)","noteIndex":0},"citationItems":[{"id":1287,"uris":["http://zotero.org/users/8176000/items/H8E5ENLY"],"itemData":{"id":1287,"type":"article-journal","abstract":"The aim of this paper is to provide a theoretical framework to understand how multicellular systems realize functionally integrated physiological entities by organizing their intercellular space. From a perspective centered on physiology and integration, biological systems are often characterized as organized in such a way that they realize metabolic self-production and self-maintenance. The existence and activity of their components rely on the network they realize and on the continuous management of the exchange of matter and energy with their environment. One of the virtues of the organismic approach focused on organization is that it can provide an understanding of how biological systems are functionally integrated into coherent wholes. Organismic frameworks have been primarily developed by focusing on unicellular life. Multicellularity, however, presents additional challenges to our understanding of biological systems, related to how cells are capable to live together in higher-order entities, in such a way that some of their features and behaviors are constrained and controlled by the system they realize. Whereas most accounts of multicellularity focus on cell differentiation and increase in size as the main elements to understand biological systems at this level of organization, we argue that these factors are insufficient to provide an understanding of how cells are physically and functionally integrated in a coherent system. In this paper, we provide a new theoretical framework to understand multicellularity, capable to overcome these issues. Our thesis is that one of the fundamental theoretical principles to understand multicellularity, which is missing or underdeveloped in current accounts, is the functional organization of the intercellular space. In our view, the capability to be organized in space plays a central role in this context, as it enables (and allows to exploit all the implications of) cell differentiation and increase in size, and even specialized functions such as immunity. We argue that the extracellular matrix plays a crucial active role in this respect, as an evolutionary ancient and specific (non-cellular) control subsystem that contributes as a key actor to the functional specification of the multicellular space and to modulate cell fate and behavior. We also analyze how multicellular systems exert control upon internal movement and communication. Finally, we show how the organization of space is involved in some of the failures of multicellular organization, such as aging and cancer.","container-title":"Frontiers in Physiology","ISSN":"1664-042X","source":"Frontiers","title":"Understanding Multicellularity: The Functional Organization of the Intercellular Space","title-short":"Understanding Multicellularity","URL":"https://www.frontiersin.org/articles/10.3389/fphys.2019.01170","volume":"10","author":[{"family":"Bich","given":"Leonardo"},{"family":"Pradeu","given":"Thomas"},{"family":"Moreau","given":"Jean-François"}],"accessed":{"date-parts":[["2023",8,20]]},"issued":{"date-parts":[["2019"]]}}},{"id":1506,"uris":["http://zotero.org/users/8176000/items/RJ8JBZ7V"],"itemData":{"id":1506,"type":"article-journal","abstract":"In nervous systems, there are two main modes of transmission for the propagation of activity between cells. Synaptic transmission relies on close contact at chemical or electrical synapses while volume transmission is mediated by diffusible chemical signals and does not require direct contact. It is possible to wire complex neuronal networks by both chemical and synaptic transmission. Both types of networks are ubiquitous in nervous systems, leading to the question which of the two appeared first in evolution. This paper explores a scenario where chemically organized cellular networks appeared before synapses in evolution, a possibility supported by the presence of complex peptidergic signalling in all animals except sponges. Small peptides are ideally suited to link up cells into chemical networks. They have unlimited diversity, high diffusivity and high copy numbers derived from repetitive precursors. But chemical signalling is diffusion limited and becomes inefficient in larger bodies. To overcome this, peptidergic cells may have developed projections and formed synaptically connected networks tiling body surfaces and displaying synchronized activity with pulsatile peptide release. The advent of circulatory systems and neurohemal organs further reduced the constraint imposed on chemical signalling by diffusion. This could have contributed to the explosive radiation of peptidergic signalling systems in stem bilaterians. Neurosecretory centres in extant nervous systems are still predominantly chemically wired and coexist with the synaptic brain.\n\nThis article is part of the theme issue ‘Basal cognition: multicellularity, neurons and the cognitive lens’.","container-title":"Philosophical Transactions of the Royal Society B: Biological Sciences","DOI":"10.1098/rstb.2019.0761","issue":"1821","note":"publisher: Royal Society","page":"20190761","source":"royalsocietypublishing.org (Atypon)","title":"The chemical brain hypothesis for the origin of nervous systems","URL":"https://royalsocietypublishing.org/doi/full/10.1098/rstb.2019.0761","volume":"376","author":[{"family":"Jékely","given":"Gáspár"}],"accessed":{"date-parts":[["2023",10,23]]},"issued":{"date-parts":[["2021",2,8]]}}},{"id":1507,"uris":["http://zotero.org/users/8176000/items/WGLQ2SPA"],"itemData":{"id":1507,"type":"article-journal","abstract":"Discussions of the function of early nervous systems usually focus on a causal flow from sensors to effectors, by which an animal coordinates its actions with exogenous changes in its environment. We propose, instead, that much early sensing was reafferent; it was responsive to the consequences of the animal's own actions. We distinguish two general categories of reafference—translocational and deformational—and use these to survey the distribution of several often-neglected forms of sensing, including gravity sensing, flow sensing and proprioception. We discuss sensing of these kinds in sponges, ctenophores, placozoans, cnidarians and bilaterians. Reafference is ubiquitous, as ongoing action, especially whole-body motility, will almost inevitably influence the senses. Corollary discharge—a pathway or circuit by which an animal tracks its own actions and their reafferent consequences—is not a necessary feature of reafferent sensing but a later-evolving mechanism. We also argue for the importance of reafferent sensing to the evolution of the body-self, a form of organization that enables an animal to sense and act as a single unit.\n\nThis article is part of the theme issue ‘Basal cognition: multicellularity, neurons and the cognitive lens’.","container-title":"Philosophical Transactions of the Royal Society B: Biological Sciences","DOI":"10.1098/rstb.2019.0764","issue":"1821","note":"publisher: Royal Society","page":"20190764","source":"royalsocietypublishing.org (Atypon)","title":"Reafference and the origin of the self in early nervous system evolution","URL":"https://royalsocietypublishing.org/doi/full/10.1098/rstb.2019.0764","volume":"376","author":[{"family":"Jékely","given":"Gáspár"},{"family":"Godfrey-Smith","given":"Peter"},{"family":"Keijzer","given":"Fred"}],"accessed":{"date-parts":[["2023",10,23]]},"issued":{"date-parts":[["2021",2,8]]}}}],"schema":"https://github.com/citation-style-language/schema/raw/master/csl-citation.json"} </w:instrText>
      </w:r>
      <w:r w:rsidR="00024A36">
        <w:rPr>
          <w:rFonts w:ascii="Times New Roman" w:hAnsi="Times New Roman" w:cs="Times New Roman"/>
          <w:sz w:val="24"/>
          <w:szCs w:val="24"/>
        </w:rPr>
        <w:fldChar w:fldCharType="separate"/>
      </w:r>
      <w:r w:rsidR="00024A36" w:rsidRPr="00024A36">
        <w:rPr>
          <w:rFonts w:ascii="Times New Roman" w:hAnsi="Times New Roman" w:cs="Times New Roman"/>
          <w:kern w:val="0"/>
          <w:sz w:val="24"/>
          <w:szCs w:val="24"/>
        </w:rPr>
        <w:t>(Bich et al. 2019; Jékely 2021; Jékely et al. 2021)</w:t>
      </w:r>
      <w:r w:rsidR="00024A36">
        <w:rPr>
          <w:rFonts w:ascii="Times New Roman" w:hAnsi="Times New Roman" w:cs="Times New Roman"/>
          <w:sz w:val="24"/>
          <w:szCs w:val="24"/>
        </w:rPr>
        <w:fldChar w:fldCharType="end"/>
      </w:r>
      <w:r w:rsidR="00A7032E" w:rsidRPr="007517C9">
        <w:rPr>
          <w:rFonts w:ascii="Times New Roman" w:hAnsi="Times New Roman" w:cs="Times New Roman"/>
          <w:sz w:val="24"/>
          <w:szCs w:val="24"/>
        </w:rPr>
        <w:t>.</w:t>
      </w:r>
    </w:p>
    <w:p w14:paraId="77418FAA" w14:textId="0157E13A" w:rsidR="009D2F8D" w:rsidRDefault="00F35687" w:rsidP="009D2F8D">
      <w:pPr>
        <w:spacing w:line="360" w:lineRule="auto"/>
        <w:jc w:val="both"/>
        <w:rPr>
          <w:rFonts w:ascii="Times New Roman" w:hAnsi="Times New Roman" w:cs="Times New Roman"/>
          <w:sz w:val="24"/>
          <w:szCs w:val="24"/>
        </w:rPr>
      </w:pPr>
      <w:r>
        <w:rPr>
          <w:rFonts w:ascii="Times New Roman" w:hAnsi="Times New Roman" w:cs="Times New Roman"/>
          <w:sz w:val="24"/>
          <w:szCs w:val="24"/>
        </w:rPr>
        <w:t>From a genetic</w:t>
      </w:r>
      <w:r w:rsidR="00645EF2">
        <w:rPr>
          <w:rFonts w:ascii="Times New Roman" w:hAnsi="Times New Roman" w:cs="Times New Roman"/>
          <w:sz w:val="24"/>
          <w:szCs w:val="24"/>
        </w:rPr>
        <w:t xml:space="preserve"> </w:t>
      </w:r>
      <w:r>
        <w:rPr>
          <w:rFonts w:ascii="Times New Roman" w:hAnsi="Times New Roman" w:cs="Times New Roman"/>
          <w:sz w:val="24"/>
          <w:szCs w:val="24"/>
        </w:rPr>
        <w:t xml:space="preserve">perspective, we expect </w:t>
      </w:r>
      <w:r w:rsidR="00013BDE">
        <w:rPr>
          <w:rFonts w:ascii="Times New Roman" w:hAnsi="Times New Roman" w:cs="Times New Roman"/>
          <w:sz w:val="24"/>
          <w:szCs w:val="24"/>
        </w:rPr>
        <w:t>the</w:t>
      </w:r>
      <w:r w:rsidR="00F63807">
        <w:rPr>
          <w:rFonts w:ascii="Times New Roman" w:hAnsi="Times New Roman" w:cs="Times New Roman"/>
          <w:sz w:val="24"/>
          <w:szCs w:val="24"/>
        </w:rPr>
        <w:t xml:space="preserve"> emergence of</w:t>
      </w:r>
      <w:r>
        <w:rPr>
          <w:rFonts w:ascii="Times New Roman" w:hAnsi="Times New Roman" w:cs="Times New Roman"/>
          <w:sz w:val="24"/>
          <w:szCs w:val="24"/>
        </w:rPr>
        <w:t xml:space="preserve"> </w:t>
      </w:r>
      <w:r w:rsidR="00013BDE">
        <w:rPr>
          <w:rFonts w:ascii="Times New Roman" w:hAnsi="Times New Roman" w:cs="Times New Roman"/>
          <w:sz w:val="24"/>
          <w:szCs w:val="24"/>
        </w:rPr>
        <w:t>novel genes</w:t>
      </w:r>
      <w:r>
        <w:rPr>
          <w:rFonts w:ascii="Times New Roman" w:hAnsi="Times New Roman" w:cs="Times New Roman"/>
          <w:sz w:val="24"/>
          <w:szCs w:val="24"/>
        </w:rPr>
        <w:t xml:space="preserve"> </w:t>
      </w:r>
      <w:r w:rsidR="006E452F">
        <w:rPr>
          <w:rFonts w:ascii="Times New Roman" w:hAnsi="Times New Roman" w:cs="Times New Roman"/>
          <w:sz w:val="24"/>
          <w:szCs w:val="24"/>
        </w:rPr>
        <w:t>to</w:t>
      </w:r>
      <w:r>
        <w:rPr>
          <w:rFonts w:ascii="Times New Roman" w:hAnsi="Times New Roman" w:cs="Times New Roman"/>
          <w:sz w:val="24"/>
          <w:szCs w:val="24"/>
        </w:rPr>
        <w:t xml:space="preserve"> accompan</w:t>
      </w:r>
      <w:r w:rsidR="00044A64">
        <w:rPr>
          <w:rFonts w:ascii="Times New Roman" w:hAnsi="Times New Roman" w:cs="Times New Roman"/>
          <w:sz w:val="24"/>
          <w:szCs w:val="24"/>
        </w:rPr>
        <w:t>y</w:t>
      </w:r>
      <w:r>
        <w:rPr>
          <w:rFonts w:ascii="Times New Roman" w:hAnsi="Times New Roman" w:cs="Times New Roman"/>
          <w:sz w:val="24"/>
          <w:szCs w:val="24"/>
        </w:rPr>
        <w:t xml:space="preserve"> the evolution of </w:t>
      </w:r>
      <w:r w:rsidR="00A6451F" w:rsidRPr="00A6451F">
        <w:rPr>
          <w:rFonts w:ascii="Times New Roman" w:hAnsi="Times New Roman" w:cs="Times New Roman"/>
          <w:sz w:val="24"/>
          <w:szCs w:val="24"/>
        </w:rPr>
        <w:t xml:space="preserve">animals in response to these </w:t>
      </w:r>
      <w:r w:rsidR="00AB6A30">
        <w:rPr>
          <w:rFonts w:ascii="Times New Roman" w:hAnsi="Times New Roman" w:cs="Times New Roman"/>
          <w:sz w:val="24"/>
          <w:szCs w:val="24"/>
        </w:rPr>
        <w:t>new</w:t>
      </w:r>
      <w:r w:rsidR="00A6451F" w:rsidRPr="00A6451F">
        <w:rPr>
          <w:rFonts w:ascii="Times New Roman" w:hAnsi="Times New Roman" w:cs="Times New Roman"/>
          <w:sz w:val="24"/>
          <w:szCs w:val="24"/>
        </w:rPr>
        <w:t xml:space="preserve"> challenges.</w:t>
      </w:r>
      <w:r w:rsidR="00252D43" w:rsidRPr="00252D43">
        <w:t xml:space="preserve"> </w:t>
      </w:r>
      <w:r w:rsidR="00252D43">
        <w:rPr>
          <w:rFonts w:ascii="Times New Roman" w:hAnsi="Times New Roman" w:cs="Times New Roman"/>
          <w:sz w:val="24"/>
          <w:szCs w:val="24"/>
        </w:rPr>
        <w:t>Indeed, r</w:t>
      </w:r>
      <w:r w:rsidR="00252D43" w:rsidRPr="00252D43">
        <w:rPr>
          <w:rFonts w:ascii="Times New Roman" w:hAnsi="Times New Roman" w:cs="Times New Roman"/>
          <w:sz w:val="24"/>
          <w:szCs w:val="24"/>
        </w:rPr>
        <w:t>esearch into genes originating at the stem of metazoa</w:t>
      </w:r>
      <w:r w:rsidR="009F29D6">
        <w:rPr>
          <w:rFonts w:ascii="Times New Roman" w:hAnsi="Times New Roman" w:cs="Times New Roman"/>
          <w:sz w:val="24"/>
          <w:szCs w:val="24"/>
        </w:rPr>
        <w:t xml:space="preserve"> point towards </w:t>
      </w:r>
      <w:r>
        <w:rPr>
          <w:rFonts w:ascii="Times New Roman" w:hAnsi="Times New Roman" w:cs="Times New Roman"/>
          <w:sz w:val="24"/>
          <w:szCs w:val="24"/>
        </w:rPr>
        <w:t xml:space="preserve">an </w:t>
      </w:r>
      <w:r w:rsidR="00A07443">
        <w:rPr>
          <w:rFonts w:ascii="Times New Roman" w:hAnsi="Times New Roman" w:cs="Times New Roman"/>
          <w:sz w:val="24"/>
          <w:szCs w:val="24"/>
        </w:rPr>
        <w:t>increase</w:t>
      </w:r>
      <w:r>
        <w:rPr>
          <w:rFonts w:ascii="Times New Roman" w:hAnsi="Times New Roman" w:cs="Times New Roman"/>
          <w:sz w:val="24"/>
          <w:szCs w:val="24"/>
        </w:rPr>
        <w:t xml:space="preserve"> in new genes for nucleic acid binding</w:t>
      </w:r>
      <w:r w:rsidR="007517C9">
        <w:rPr>
          <w:rFonts w:ascii="Times New Roman" w:hAnsi="Times New Roman" w:cs="Times New Roman"/>
          <w:sz w:val="24"/>
          <w:szCs w:val="24"/>
        </w:rPr>
        <w:t xml:space="preserve"> molecules</w:t>
      </w:r>
      <w:r>
        <w:rPr>
          <w:rFonts w:ascii="Times New Roman" w:hAnsi="Times New Roman" w:cs="Times New Roman"/>
          <w:sz w:val="24"/>
          <w:szCs w:val="24"/>
        </w:rPr>
        <w:t xml:space="preserve">, transcription factors and </w:t>
      </w:r>
      <w:r w:rsidR="00C9738A">
        <w:rPr>
          <w:rFonts w:ascii="Times New Roman" w:hAnsi="Times New Roman" w:cs="Times New Roman"/>
          <w:sz w:val="24"/>
          <w:szCs w:val="24"/>
        </w:rPr>
        <w:t xml:space="preserve">molecules involved in </w:t>
      </w:r>
      <w:r w:rsidR="00A95ED9">
        <w:rPr>
          <w:rFonts w:ascii="Times New Roman" w:hAnsi="Times New Roman" w:cs="Times New Roman"/>
          <w:sz w:val="24"/>
          <w:szCs w:val="24"/>
        </w:rPr>
        <w:t xml:space="preserve">cell </w:t>
      </w:r>
      <w:r>
        <w:rPr>
          <w:rFonts w:ascii="Times New Roman" w:hAnsi="Times New Roman" w:cs="Times New Roman"/>
          <w:sz w:val="24"/>
          <w:szCs w:val="24"/>
        </w:rPr>
        <w:t xml:space="preserve">signalling </w:t>
      </w:r>
      <w:r w:rsidR="00A42026">
        <w:rPr>
          <w:rFonts w:ascii="Times New Roman" w:hAnsi="Times New Roman" w:cs="Times New Roman"/>
          <w:sz w:val="24"/>
          <w:szCs w:val="24"/>
        </w:rPr>
        <w:fldChar w:fldCharType="begin"/>
      </w:r>
      <w:r w:rsidR="00A42026">
        <w:rPr>
          <w:rFonts w:ascii="Times New Roman" w:hAnsi="Times New Roman" w:cs="Times New Roman"/>
          <w:sz w:val="24"/>
          <w:szCs w:val="24"/>
        </w:rPr>
        <w:instrText xml:space="preserve"> ADDIN ZOTERO_ITEM CSL_CITATION {"citationID":"ooP7foNA","properties":{"formattedCitation":"(Paps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A42026">
        <w:rPr>
          <w:rFonts w:ascii="Times New Roman" w:hAnsi="Times New Roman" w:cs="Times New Roman"/>
          <w:sz w:val="24"/>
          <w:szCs w:val="24"/>
        </w:rPr>
        <w:fldChar w:fldCharType="separate"/>
      </w:r>
      <w:r w:rsidR="00A42026" w:rsidRPr="00A42026">
        <w:rPr>
          <w:rFonts w:ascii="Times New Roman" w:hAnsi="Times New Roman" w:cs="Times New Roman"/>
          <w:sz w:val="24"/>
        </w:rPr>
        <w:t>(Paps and Holland 2018)</w:t>
      </w:r>
      <w:r w:rsidR="00A42026">
        <w:rPr>
          <w:rFonts w:ascii="Times New Roman" w:hAnsi="Times New Roman" w:cs="Times New Roman"/>
          <w:sz w:val="24"/>
          <w:szCs w:val="24"/>
        </w:rPr>
        <w:fldChar w:fldCharType="end"/>
      </w:r>
      <w:r>
        <w:rPr>
          <w:rFonts w:ascii="Times New Roman" w:hAnsi="Times New Roman" w:cs="Times New Roman"/>
          <w:sz w:val="24"/>
          <w:szCs w:val="24"/>
        </w:rPr>
        <w:t>.</w:t>
      </w:r>
      <w:r w:rsidR="00E94715">
        <w:rPr>
          <w:rFonts w:ascii="Times New Roman" w:hAnsi="Times New Roman" w:cs="Times New Roman"/>
          <w:sz w:val="24"/>
          <w:szCs w:val="24"/>
        </w:rPr>
        <w:t xml:space="preserve"> </w:t>
      </w:r>
      <w:r w:rsidR="0019070A">
        <w:rPr>
          <w:rFonts w:ascii="Times New Roman" w:hAnsi="Times New Roman" w:cs="Times New Roman"/>
          <w:sz w:val="24"/>
          <w:szCs w:val="24"/>
        </w:rPr>
        <w:t>Cell s</w:t>
      </w:r>
      <w:r w:rsidR="003E50B6" w:rsidRPr="003E50B6">
        <w:rPr>
          <w:rFonts w:ascii="Times New Roman" w:hAnsi="Times New Roman" w:cs="Times New Roman"/>
          <w:sz w:val="24"/>
          <w:szCs w:val="24"/>
        </w:rPr>
        <w:t>ignalling play</w:t>
      </w:r>
      <w:r w:rsidR="0019070A">
        <w:rPr>
          <w:rFonts w:ascii="Times New Roman" w:hAnsi="Times New Roman" w:cs="Times New Roman"/>
          <w:sz w:val="24"/>
          <w:szCs w:val="24"/>
        </w:rPr>
        <w:t>s</w:t>
      </w:r>
      <w:r w:rsidR="003E50B6" w:rsidRPr="003E50B6">
        <w:rPr>
          <w:rFonts w:ascii="Times New Roman" w:hAnsi="Times New Roman" w:cs="Times New Roman"/>
          <w:sz w:val="24"/>
          <w:szCs w:val="24"/>
        </w:rPr>
        <w:t xml:space="preserve"> a pivotal role in facilitating biological processes </w:t>
      </w:r>
      <w:r w:rsidR="008D7582">
        <w:rPr>
          <w:rFonts w:ascii="Times New Roman" w:hAnsi="Times New Roman" w:cs="Times New Roman"/>
          <w:sz w:val="24"/>
          <w:szCs w:val="24"/>
        </w:rPr>
        <w:t>requiring communication amongst cells</w:t>
      </w:r>
      <w:r w:rsidR="00341A0D">
        <w:rPr>
          <w:rFonts w:ascii="Times New Roman" w:hAnsi="Times New Roman" w:cs="Times New Roman"/>
          <w:sz w:val="24"/>
          <w:szCs w:val="24"/>
        </w:rPr>
        <w:t xml:space="preserve">. </w:t>
      </w:r>
      <w:r w:rsidR="00E44171" w:rsidRPr="00E44171">
        <w:rPr>
          <w:rFonts w:ascii="Times New Roman" w:hAnsi="Times New Roman" w:cs="Times New Roman"/>
          <w:sz w:val="24"/>
          <w:szCs w:val="24"/>
        </w:rPr>
        <w:t xml:space="preserve">Typically, it </w:t>
      </w:r>
      <w:r w:rsidR="005E64B4">
        <w:rPr>
          <w:rFonts w:ascii="Times New Roman" w:hAnsi="Times New Roman" w:cs="Times New Roman"/>
          <w:sz w:val="24"/>
          <w:szCs w:val="24"/>
        </w:rPr>
        <w:t>involves</w:t>
      </w:r>
      <w:r w:rsidR="00E44171" w:rsidRPr="00E44171">
        <w:rPr>
          <w:rFonts w:ascii="Times New Roman" w:hAnsi="Times New Roman" w:cs="Times New Roman"/>
          <w:sz w:val="24"/>
          <w:szCs w:val="24"/>
        </w:rPr>
        <w:t xml:space="preserve"> chemical messages or ligands—either endogenous or </w:t>
      </w:r>
      <w:r w:rsidR="00846A11" w:rsidRPr="00846A11">
        <w:rPr>
          <w:rFonts w:ascii="Times New Roman" w:hAnsi="Times New Roman" w:cs="Times New Roman"/>
          <w:sz w:val="24"/>
          <w:szCs w:val="24"/>
        </w:rPr>
        <w:t>exogenous</w:t>
      </w:r>
      <w:r w:rsidR="00E44171" w:rsidRPr="00E44171">
        <w:rPr>
          <w:rFonts w:ascii="Times New Roman" w:hAnsi="Times New Roman" w:cs="Times New Roman"/>
          <w:sz w:val="24"/>
          <w:szCs w:val="24"/>
        </w:rPr>
        <w:t xml:space="preserve">—that engage cellular receptors. This activation triggers a sequence of intracellular events, </w:t>
      </w:r>
      <w:r w:rsidR="00846A11">
        <w:rPr>
          <w:rFonts w:ascii="Times New Roman" w:hAnsi="Times New Roman" w:cs="Times New Roman"/>
          <w:sz w:val="24"/>
          <w:szCs w:val="24"/>
        </w:rPr>
        <w:t>the</w:t>
      </w:r>
      <w:r w:rsidR="00E44171" w:rsidRPr="00E44171">
        <w:rPr>
          <w:rFonts w:ascii="Times New Roman" w:hAnsi="Times New Roman" w:cs="Times New Roman"/>
          <w:sz w:val="24"/>
          <w:szCs w:val="24"/>
        </w:rPr>
        <w:t xml:space="preserve"> signal transduction, involving second messengers and various effectors</w:t>
      </w:r>
      <w:r w:rsidR="005B08F0">
        <w:rPr>
          <w:rFonts w:ascii="Times New Roman" w:hAnsi="Times New Roman" w:cs="Times New Roman"/>
          <w:sz w:val="24"/>
          <w:szCs w:val="24"/>
        </w:rPr>
        <w:t xml:space="preserve"> (</w:t>
      </w:r>
      <w:r w:rsidR="005B08F0" w:rsidRPr="005B08F0">
        <w:rPr>
          <w:rFonts w:ascii="Times New Roman" w:hAnsi="Times New Roman" w:cs="Times New Roman"/>
          <w:sz w:val="24"/>
          <w:szCs w:val="24"/>
          <w:highlight w:val="yellow"/>
        </w:rPr>
        <w:t>REFS</w:t>
      </w:r>
      <w:r w:rsidR="005B08F0">
        <w:rPr>
          <w:rFonts w:ascii="Times New Roman" w:hAnsi="Times New Roman" w:cs="Times New Roman"/>
          <w:sz w:val="24"/>
          <w:szCs w:val="24"/>
        </w:rPr>
        <w:t>)</w:t>
      </w:r>
      <w:r w:rsidR="00E44171" w:rsidRPr="00E44171">
        <w:rPr>
          <w:rFonts w:ascii="Times New Roman" w:hAnsi="Times New Roman" w:cs="Times New Roman"/>
          <w:sz w:val="24"/>
          <w:szCs w:val="24"/>
        </w:rPr>
        <w:t xml:space="preserve">. Ultimately, this allows cells to detect and react to extracellular cues </w:t>
      </w:r>
      <w:r w:rsidR="00D40053">
        <w:rPr>
          <w:rFonts w:ascii="Times New Roman" w:hAnsi="Times New Roman" w:cs="Times New Roman"/>
          <w:sz w:val="24"/>
          <w:szCs w:val="24"/>
        </w:rPr>
        <w:t xml:space="preserve">either deriving from other cells, </w:t>
      </w:r>
      <w:r w:rsidR="00E44171" w:rsidRPr="00E44171">
        <w:rPr>
          <w:rFonts w:ascii="Times New Roman" w:hAnsi="Times New Roman" w:cs="Times New Roman"/>
          <w:sz w:val="24"/>
          <w:szCs w:val="24"/>
        </w:rPr>
        <w:t xml:space="preserve">like hormones, </w:t>
      </w:r>
      <w:r w:rsidR="00616FD2" w:rsidRPr="00E44171">
        <w:rPr>
          <w:rFonts w:ascii="Times New Roman" w:hAnsi="Times New Roman" w:cs="Times New Roman"/>
          <w:sz w:val="24"/>
          <w:szCs w:val="24"/>
        </w:rPr>
        <w:t>neurotransmitters,</w:t>
      </w:r>
      <w:r w:rsidR="00616FD2">
        <w:rPr>
          <w:rFonts w:ascii="Times New Roman" w:hAnsi="Times New Roman" w:cs="Times New Roman"/>
          <w:sz w:val="24"/>
          <w:szCs w:val="24"/>
        </w:rPr>
        <w:t xml:space="preserve"> and</w:t>
      </w:r>
      <w:r w:rsidR="00E44171" w:rsidRPr="00E44171">
        <w:rPr>
          <w:rFonts w:ascii="Times New Roman" w:hAnsi="Times New Roman" w:cs="Times New Roman"/>
          <w:sz w:val="24"/>
          <w:szCs w:val="24"/>
        </w:rPr>
        <w:t xml:space="preserve"> neuropeptides, or </w:t>
      </w:r>
      <w:r w:rsidR="005E64B4">
        <w:rPr>
          <w:rFonts w:ascii="Times New Roman" w:hAnsi="Times New Roman" w:cs="Times New Roman"/>
          <w:sz w:val="24"/>
          <w:szCs w:val="24"/>
        </w:rPr>
        <w:t xml:space="preserve">from </w:t>
      </w:r>
      <w:r w:rsidR="00E44171" w:rsidRPr="00E44171">
        <w:rPr>
          <w:rFonts w:ascii="Times New Roman" w:hAnsi="Times New Roman" w:cs="Times New Roman"/>
          <w:sz w:val="24"/>
          <w:szCs w:val="24"/>
        </w:rPr>
        <w:t>external stimuli such as light</w:t>
      </w:r>
      <w:r w:rsidR="005B08F0">
        <w:rPr>
          <w:rFonts w:ascii="Times New Roman" w:hAnsi="Times New Roman" w:cs="Times New Roman"/>
          <w:sz w:val="24"/>
          <w:szCs w:val="24"/>
        </w:rPr>
        <w:t xml:space="preserve"> (</w:t>
      </w:r>
      <w:r w:rsidR="005B08F0" w:rsidRPr="005B08F0">
        <w:rPr>
          <w:rFonts w:ascii="Times New Roman" w:hAnsi="Times New Roman" w:cs="Times New Roman"/>
          <w:sz w:val="24"/>
          <w:szCs w:val="24"/>
          <w:highlight w:val="yellow"/>
        </w:rPr>
        <w:t>REFS</w:t>
      </w:r>
      <w:r w:rsidR="005B08F0">
        <w:rPr>
          <w:rFonts w:ascii="Times New Roman" w:hAnsi="Times New Roman" w:cs="Times New Roman"/>
          <w:sz w:val="24"/>
          <w:szCs w:val="24"/>
        </w:rPr>
        <w:t>)</w:t>
      </w:r>
      <w:r w:rsidR="00E44171" w:rsidRPr="00E44171">
        <w:rPr>
          <w:rFonts w:ascii="Times New Roman" w:hAnsi="Times New Roman" w:cs="Times New Roman"/>
          <w:sz w:val="24"/>
          <w:szCs w:val="24"/>
        </w:rPr>
        <w:t>.</w:t>
      </w:r>
      <w:r w:rsidR="00616FD2">
        <w:rPr>
          <w:rFonts w:ascii="Times New Roman" w:hAnsi="Times New Roman" w:cs="Times New Roman"/>
          <w:sz w:val="24"/>
          <w:szCs w:val="24"/>
        </w:rPr>
        <w:t xml:space="preserve"> </w:t>
      </w:r>
      <w:r w:rsidR="00B026C8" w:rsidRPr="00B026C8">
        <w:rPr>
          <w:rFonts w:ascii="Times New Roman" w:hAnsi="Times New Roman" w:cs="Times New Roman"/>
          <w:sz w:val="24"/>
          <w:szCs w:val="24"/>
        </w:rPr>
        <w:t>There are many different types of receptors</w:t>
      </w:r>
      <w:r w:rsidR="00831DCF">
        <w:rPr>
          <w:rFonts w:ascii="Times New Roman" w:hAnsi="Times New Roman" w:cs="Times New Roman"/>
          <w:sz w:val="24"/>
          <w:szCs w:val="24"/>
        </w:rPr>
        <w:t xml:space="preserve"> that generally fall within the categories of</w:t>
      </w:r>
      <w:r w:rsidR="00B026C8" w:rsidRPr="00B026C8">
        <w:rPr>
          <w:rFonts w:ascii="Times New Roman" w:hAnsi="Times New Roman" w:cs="Times New Roman"/>
          <w:sz w:val="24"/>
          <w:szCs w:val="24"/>
        </w:rPr>
        <w:t xml:space="preserve"> ligand-gated ion channels, enzyme linked receptors, </w:t>
      </w:r>
      <w:r w:rsidR="00FD3817">
        <w:rPr>
          <w:rFonts w:ascii="Times New Roman" w:hAnsi="Times New Roman" w:cs="Times New Roman"/>
          <w:sz w:val="24"/>
          <w:szCs w:val="24"/>
        </w:rPr>
        <w:t>G</w:t>
      </w:r>
      <w:r w:rsidR="00B026C8" w:rsidRPr="00B026C8">
        <w:rPr>
          <w:rFonts w:ascii="Times New Roman" w:hAnsi="Times New Roman" w:cs="Times New Roman"/>
          <w:sz w:val="24"/>
          <w:szCs w:val="24"/>
        </w:rPr>
        <w:t>-protein-coupled receptors (GPCR</w:t>
      </w:r>
      <w:r w:rsidR="005F73A6">
        <w:rPr>
          <w:rFonts w:ascii="Times New Roman" w:hAnsi="Times New Roman" w:cs="Times New Roman"/>
          <w:sz w:val="24"/>
          <w:szCs w:val="24"/>
        </w:rPr>
        <w:t>s</w:t>
      </w:r>
      <w:r w:rsidR="00B026C8" w:rsidRPr="00B026C8">
        <w:rPr>
          <w:rFonts w:ascii="Times New Roman" w:hAnsi="Times New Roman" w:cs="Times New Roman"/>
          <w:sz w:val="24"/>
          <w:szCs w:val="24"/>
        </w:rPr>
        <w:t>) and even intracellular receptors</w:t>
      </w:r>
      <w:r w:rsidR="00AB4BEE">
        <w:rPr>
          <w:rFonts w:ascii="Times New Roman" w:hAnsi="Times New Roman" w:cs="Times New Roman"/>
          <w:sz w:val="24"/>
          <w:szCs w:val="24"/>
        </w:rPr>
        <w:t xml:space="preserve"> </w:t>
      </w:r>
      <w:r w:rsidR="00D970C8">
        <w:rPr>
          <w:rFonts w:ascii="Times New Roman" w:hAnsi="Times New Roman" w:cs="Times New Roman"/>
          <w:sz w:val="24"/>
          <w:szCs w:val="24"/>
        </w:rPr>
        <w:fldChar w:fldCharType="begin"/>
      </w:r>
      <w:r w:rsidR="00D970C8">
        <w:rPr>
          <w:rFonts w:ascii="Times New Roman" w:hAnsi="Times New Roman" w:cs="Times New Roman"/>
          <w:sz w:val="24"/>
          <w:szCs w:val="24"/>
        </w:rPr>
        <w:instrText xml:space="preserve"> ADDIN ZOTERO_ITEM CSL_CITATION {"citationID":"BlVjAmQB","properties":{"formattedCitation":"(Foreman et al. 2010)","plainCitation":"(Foreman et al. 2010)","noteIndex":0},"citationItems":[{"id":1508,"uris":["http://zotero.org/users/8176000/items/M48ABDSF"],"itemData":{"id":1508,"type":"book","abstract":"For the past four decades, University College London has offered a renowned course on receptor pharmacology. Originating from this course, the perennially bestselling Textbook of Receptor Pharmacology has presented in-depth coverage of this rapidly expanding area of research. This third edition continues to combine current understanding of classica","ISBN":"978-1-4200-5255-8","language":"en","note":"Google-Books-ID: LofLBQAAQBAJ","number-of-pages":"314","publisher":"CRC Press","source":"Google Books","title":"Textbook of Receptor Pharmacology","author":[{"family":"Foreman","given":"John C."},{"family":"Johansen","given":"Torben"},{"family":"Gibb","given":"Alasdair J."}],"issued":{"date-parts":[["2010",9,10]]}}}],"schema":"https://github.com/citation-style-language/schema/raw/master/csl-citation.json"} </w:instrText>
      </w:r>
      <w:r w:rsidR="00D970C8">
        <w:rPr>
          <w:rFonts w:ascii="Times New Roman" w:hAnsi="Times New Roman" w:cs="Times New Roman"/>
          <w:sz w:val="24"/>
          <w:szCs w:val="24"/>
        </w:rPr>
        <w:fldChar w:fldCharType="separate"/>
      </w:r>
      <w:r w:rsidR="00D970C8" w:rsidRPr="00D970C8">
        <w:rPr>
          <w:rFonts w:ascii="Times New Roman" w:hAnsi="Times New Roman" w:cs="Times New Roman"/>
          <w:sz w:val="24"/>
        </w:rPr>
        <w:t>(Foreman et al. 2010)</w:t>
      </w:r>
      <w:r w:rsidR="00D970C8">
        <w:rPr>
          <w:rFonts w:ascii="Times New Roman" w:hAnsi="Times New Roman" w:cs="Times New Roman"/>
          <w:sz w:val="24"/>
          <w:szCs w:val="24"/>
        </w:rPr>
        <w:fldChar w:fldCharType="end"/>
      </w:r>
      <w:r w:rsidR="00B026C8" w:rsidRPr="00B026C8">
        <w:rPr>
          <w:rFonts w:ascii="Times New Roman" w:hAnsi="Times New Roman" w:cs="Times New Roman"/>
          <w:sz w:val="24"/>
          <w:szCs w:val="24"/>
        </w:rPr>
        <w:t>.</w:t>
      </w:r>
      <w:r w:rsidR="00AD34DF">
        <w:rPr>
          <w:rFonts w:ascii="Times New Roman" w:hAnsi="Times New Roman" w:cs="Times New Roman"/>
          <w:sz w:val="24"/>
          <w:szCs w:val="24"/>
        </w:rPr>
        <w:t xml:space="preserve"> </w:t>
      </w:r>
      <w:r w:rsidR="00AD34DF" w:rsidRPr="00AD34DF">
        <w:rPr>
          <w:rFonts w:ascii="Times New Roman" w:hAnsi="Times New Roman" w:cs="Times New Roman"/>
          <w:sz w:val="24"/>
          <w:szCs w:val="24"/>
        </w:rPr>
        <w:t>GPCRs</w:t>
      </w:r>
      <w:r w:rsidR="005F73A6">
        <w:rPr>
          <w:rFonts w:ascii="Times New Roman" w:hAnsi="Times New Roman" w:cs="Times New Roman"/>
          <w:sz w:val="24"/>
          <w:szCs w:val="24"/>
        </w:rPr>
        <w:t>,</w:t>
      </w:r>
      <w:r w:rsidR="00AD34DF" w:rsidRPr="00AD34DF">
        <w:rPr>
          <w:rFonts w:ascii="Times New Roman" w:hAnsi="Times New Roman" w:cs="Times New Roman"/>
          <w:sz w:val="24"/>
          <w:szCs w:val="24"/>
        </w:rPr>
        <w:t xml:space="preserve"> in particular</w:t>
      </w:r>
      <w:r w:rsidR="005F73A6">
        <w:rPr>
          <w:rFonts w:ascii="Times New Roman" w:hAnsi="Times New Roman" w:cs="Times New Roman"/>
          <w:sz w:val="24"/>
          <w:szCs w:val="24"/>
        </w:rPr>
        <w:t>,</w:t>
      </w:r>
      <w:r w:rsidR="00AD34DF" w:rsidRPr="00AD34DF">
        <w:rPr>
          <w:rFonts w:ascii="Times New Roman" w:hAnsi="Times New Roman" w:cs="Times New Roman"/>
          <w:sz w:val="24"/>
          <w:szCs w:val="24"/>
        </w:rPr>
        <w:t xml:space="preserve"> play a key role in </w:t>
      </w:r>
      <w:r w:rsidR="00091DB3">
        <w:rPr>
          <w:rFonts w:ascii="Times New Roman" w:hAnsi="Times New Roman" w:cs="Times New Roman"/>
          <w:sz w:val="24"/>
          <w:szCs w:val="24"/>
        </w:rPr>
        <w:t xml:space="preserve">numerous </w:t>
      </w:r>
      <w:r w:rsidR="00AD34DF" w:rsidRPr="00AD34DF">
        <w:rPr>
          <w:rFonts w:ascii="Times New Roman" w:hAnsi="Times New Roman" w:cs="Times New Roman"/>
          <w:sz w:val="24"/>
          <w:szCs w:val="24"/>
        </w:rPr>
        <w:t xml:space="preserve">signalling pathways in animals, from neural communication, </w:t>
      </w:r>
      <w:r w:rsidR="002B2375">
        <w:rPr>
          <w:rFonts w:ascii="Times New Roman" w:hAnsi="Times New Roman" w:cs="Times New Roman"/>
          <w:sz w:val="24"/>
          <w:szCs w:val="24"/>
        </w:rPr>
        <w:t xml:space="preserve">light reception and other </w:t>
      </w:r>
      <w:r w:rsidR="00AD34DF" w:rsidRPr="00AD34DF">
        <w:rPr>
          <w:rFonts w:ascii="Times New Roman" w:hAnsi="Times New Roman" w:cs="Times New Roman"/>
          <w:sz w:val="24"/>
          <w:szCs w:val="24"/>
        </w:rPr>
        <w:t>sensory systems and immunity.</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Given the importance of </w:t>
      </w:r>
      <w:r w:rsidR="00A73950">
        <w:rPr>
          <w:rFonts w:ascii="Times New Roman" w:hAnsi="Times New Roman" w:cs="Times New Roman"/>
          <w:sz w:val="24"/>
          <w:szCs w:val="24"/>
        </w:rPr>
        <w:t xml:space="preserve">cell </w:t>
      </w:r>
      <w:r w:rsidR="00B50609">
        <w:rPr>
          <w:rFonts w:ascii="Times New Roman" w:hAnsi="Times New Roman" w:cs="Times New Roman"/>
          <w:sz w:val="24"/>
          <w:szCs w:val="24"/>
        </w:rPr>
        <w:t xml:space="preserve">signalling </w:t>
      </w:r>
      <w:r w:rsidR="00A73950">
        <w:rPr>
          <w:rFonts w:ascii="Times New Roman" w:hAnsi="Times New Roman" w:cs="Times New Roman"/>
          <w:sz w:val="24"/>
          <w:szCs w:val="24"/>
        </w:rPr>
        <w:t>for animals</w:t>
      </w:r>
      <w:r w:rsidR="00B50609">
        <w:rPr>
          <w:rFonts w:ascii="Times New Roman" w:hAnsi="Times New Roman" w:cs="Times New Roman"/>
          <w:sz w:val="24"/>
          <w:szCs w:val="24"/>
        </w:rPr>
        <w:t xml:space="preserve">, it is </w:t>
      </w:r>
      <w:r w:rsidR="00AD34DF">
        <w:rPr>
          <w:rFonts w:ascii="Times New Roman" w:hAnsi="Times New Roman" w:cs="Times New Roman"/>
          <w:sz w:val="24"/>
          <w:szCs w:val="24"/>
        </w:rPr>
        <w:t>not surprising that one of the categories</w:t>
      </w:r>
      <w:r w:rsidR="002B2375">
        <w:rPr>
          <w:rFonts w:ascii="Times New Roman" w:hAnsi="Times New Roman" w:cs="Times New Roman"/>
          <w:sz w:val="24"/>
          <w:szCs w:val="24"/>
        </w:rPr>
        <w:t xml:space="preserve"> of gene families</w:t>
      </w:r>
      <w:r w:rsidR="00AD34DF">
        <w:rPr>
          <w:rFonts w:ascii="Times New Roman" w:hAnsi="Times New Roman" w:cs="Times New Roman"/>
          <w:sz w:val="24"/>
          <w:szCs w:val="24"/>
        </w:rPr>
        <w:t xml:space="preserve"> that </w:t>
      </w:r>
      <w:r w:rsidR="00AF3498">
        <w:rPr>
          <w:rFonts w:ascii="Times New Roman" w:hAnsi="Times New Roman" w:cs="Times New Roman"/>
          <w:sz w:val="24"/>
          <w:szCs w:val="24"/>
        </w:rPr>
        <w:t>was found to</w:t>
      </w:r>
      <w:r w:rsidR="00466B5D">
        <w:rPr>
          <w:rFonts w:ascii="Times New Roman" w:hAnsi="Times New Roman" w:cs="Times New Roman"/>
          <w:sz w:val="24"/>
          <w:szCs w:val="24"/>
        </w:rPr>
        <w:t xml:space="preserve"> have</w:t>
      </w:r>
      <w:r w:rsidR="00AD34DF">
        <w:rPr>
          <w:rFonts w:ascii="Times New Roman" w:hAnsi="Times New Roman" w:cs="Times New Roman"/>
          <w:sz w:val="24"/>
          <w:szCs w:val="24"/>
        </w:rPr>
        <w:t xml:space="preserve"> </w:t>
      </w:r>
      <w:r w:rsidR="007660FA" w:rsidRPr="007660FA">
        <w:rPr>
          <w:rFonts w:ascii="Times New Roman" w:hAnsi="Times New Roman" w:cs="Times New Roman"/>
          <w:sz w:val="24"/>
          <w:szCs w:val="24"/>
        </w:rPr>
        <w:t>significant emergence</w:t>
      </w:r>
      <w:r w:rsidR="00566B9A">
        <w:rPr>
          <w:rFonts w:ascii="Times New Roman" w:hAnsi="Times New Roman" w:cs="Times New Roman"/>
          <w:sz w:val="24"/>
          <w:szCs w:val="24"/>
        </w:rPr>
        <w:t xml:space="preserve"> of new genes</w:t>
      </w:r>
      <w:r w:rsidR="00AD34DF">
        <w:rPr>
          <w:rFonts w:ascii="Times New Roman" w:hAnsi="Times New Roman" w:cs="Times New Roman"/>
          <w:sz w:val="24"/>
          <w:szCs w:val="24"/>
        </w:rPr>
        <w:t xml:space="preserve"> </w:t>
      </w:r>
      <w:r w:rsidR="00B50609">
        <w:rPr>
          <w:rFonts w:ascii="Times New Roman" w:hAnsi="Times New Roman" w:cs="Times New Roman"/>
          <w:sz w:val="24"/>
          <w:szCs w:val="24"/>
        </w:rPr>
        <w:t xml:space="preserve">in the stem of metazoa </w:t>
      </w:r>
      <w:r w:rsidR="00AD34DF">
        <w:rPr>
          <w:rFonts w:ascii="Times New Roman" w:hAnsi="Times New Roman" w:cs="Times New Roman"/>
          <w:sz w:val="24"/>
          <w:szCs w:val="24"/>
        </w:rPr>
        <w:t>is signalling molecules</w:t>
      </w:r>
      <w:r w:rsidR="00466B5D">
        <w:rPr>
          <w:rFonts w:ascii="Times New Roman" w:hAnsi="Times New Roman" w:cs="Times New Roman"/>
          <w:sz w:val="24"/>
          <w:szCs w:val="24"/>
        </w:rPr>
        <w:t xml:space="preserve"> </w:t>
      </w:r>
      <w:r w:rsidR="0038067A">
        <w:rPr>
          <w:rFonts w:ascii="Times New Roman" w:hAnsi="Times New Roman" w:cs="Times New Roman"/>
          <w:sz w:val="24"/>
          <w:szCs w:val="24"/>
        </w:rPr>
        <w:fldChar w:fldCharType="begin"/>
      </w:r>
      <w:r w:rsidR="0038067A">
        <w:rPr>
          <w:rFonts w:ascii="Times New Roman" w:hAnsi="Times New Roman" w:cs="Times New Roman"/>
          <w:sz w:val="24"/>
          <w:szCs w:val="24"/>
        </w:rPr>
        <w:instrText xml:space="preserve"> ADDIN ZOTERO_ITEM CSL_CITATION {"citationID":"KNyDIpny","properties":{"formattedCitation":"(Paps and Holland 2018)","plainCitation":"(Paps and Holland 2018)","noteIndex":0},"citationItems":[{"id":1461,"uris":["http://zotero.org/users/8176000/items/DUBMKLE4"],"itemData":{"id":1461,"type":"article-journal","abstract":"Understanding the emergence of the Animal Kingdom is one of the major challenges of modern evolutionary biology. Many genomic changes took place along the evolutionary lineage that gave rise to the Metazoa. Recent research has revealed the role that co-option of old genes played during this transition, but the contribution of genomic novelty has not been fully assessed. Here, using extensive genome comparisons between metazoans and multiple outgroups, we infer the minimal protein-coding genome of the first animal, in addition to other eukaryotic ancestors, and estimate the proportion of novelties in these ancient genomes. Contrary to the prevailing view, this uncovers an unprecedented increase in the extent of genomic novelty during the origin of metazoans, and identifies 25 groups of metazoan-specific genes that are essential across the Animal Kingdom. We argue that internal genomic changes were as important as external factors in the emergence of animals.","container-title":"Nature Communications","DOI":"10.1038/s41467-018-04136-5","ISSN":"2041-1723","issue":"1","journalAbbreviation":"Nat Commun","language":"en","license":"2018 The Author(s)","note":"number: 1\npublisher: Nature Publishing Group","page":"1730","source":"www.nature.com","title":"Reconstruction of the ancestral metazoan genome reveals an increase in genomic novelty","URL":"https://www.nature.com/articles/s41467-018-04136-5","volume":"9","author":[{"family":"Paps","given":"Jordi"},{"family":"Holland","given":"Peter W. H."}],"accessed":{"date-parts":[["2023",10,21]]},"issued":{"date-parts":[["2018",4,30]]}}}],"schema":"https://github.com/citation-style-language/schema/raw/master/csl-citation.json"} </w:instrText>
      </w:r>
      <w:r w:rsidR="0038067A">
        <w:rPr>
          <w:rFonts w:ascii="Times New Roman" w:hAnsi="Times New Roman" w:cs="Times New Roman"/>
          <w:sz w:val="24"/>
          <w:szCs w:val="24"/>
        </w:rPr>
        <w:fldChar w:fldCharType="separate"/>
      </w:r>
      <w:r w:rsidR="0038067A" w:rsidRPr="0038067A">
        <w:rPr>
          <w:rFonts w:ascii="Times New Roman" w:hAnsi="Times New Roman" w:cs="Times New Roman"/>
          <w:sz w:val="24"/>
        </w:rPr>
        <w:t>(Paps and Holland 2018)</w:t>
      </w:r>
      <w:r w:rsidR="0038067A">
        <w:rPr>
          <w:rFonts w:ascii="Times New Roman" w:hAnsi="Times New Roman" w:cs="Times New Roman"/>
          <w:sz w:val="24"/>
          <w:szCs w:val="24"/>
        </w:rPr>
        <w:fldChar w:fldCharType="end"/>
      </w:r>
      <w:r w:rsidR="00AD34DF">
        <w:rPr>
          <w:rFonts w:ascii="Times New Roman" w:hAnsi="Times New Roman" w:cs="Times New Roman"/>
          <w:sz w:val="24"/>
          <w:szCs w:val="24"/>
        </w:rPr>
        <w:t xml:space="preserve">. </w:t>
      </w:r>
      <w:r w:rsidR="001E1E17">
        <w:rPr>
          <w:rFonts w:ascii="Times New Roman" w:hAnsi="Times New Roman" w:cs="Times New Roman"/>
          <w:sz w:val="24"/>
          <w:szCs w:val="24"/>
        </w:rPr>
        <w:t>Additionally</w:t>
      </w:r>
      <w:r w:rsidR="00D95D98">
        <w:rPr>
          <w:rFonts w:ascii="Times New Roman" w:hAnsi="Times New Roman" w:cs="Times New Roman"/>
          <w:sz w:val="24"/>
          <w:szCs w:val="24"/>
        </w:rPr>
        <w:t xml:space="preserve">, </w:t>
      </w:r>
      <w:r w:rsidR="0050746D">
        <w:rPr>
          <w:rFonts w:ascii="Times New Roman" w:hAnsi="Times New Roman" w:cs="Times New Roman"/>
          <w:sz w:val="24"/>
          <w:szCs w:val="24"/>
        </w:rPr>
        <w:t xml:space="preserve">even when </w:t>
      </w:r>
      <w:r w:rsidR="001E1E17">
        <w:rPr>
          <w:rFonts w:ascii="Times New Roman" w:hAnsi="Times New Roman" w:cs="Times New Roman"/>
          <w:sz w:val="24"/>
          <w:szCs w:val="24"/>
        </w:rPr>
        <w:t xml:space="preserve">there has not been a </w:t>
      </w:r>
      <w:r w:rsidR="001E1E17" w:rsidRPr="000B686A">
        <w:rPr>
          <w:rFonts w:ascii="Times New Roman" w:hAnsi="Times New Roman" w:cs="Times New Roman"/>
          <w:i/>
          <w:iCs/>
          <w:sz w:val="24"/>
          <w:szCs w:val="24"/>
        </w:rPr>
        <w:t>de novo</w:t>
      </w:r>
      <w:r w:rsidR="001E1E17">
        <w:rPr>
          <w:rFonts w:ascii="Times New Roman" w:hAnsi="Times New Roman" w:cs="Times New Roman"/>
          <w:sz w:val="24"/>
          <w:szCs w:val="24"/>
        </w:rPr>
        <w:t xml:space="preserve"> origin of novel </w:t>
      </w:r>
      <w:r w:rsidR="0050746D">
        <w:rPr>
          <w:rFonts w:ascii="Times New Roman" w:hAnsi="Times New Roman" w:cs="Times New Roman"/>
          <w:sz w:val="24"/>
          <w:szCs w:val="24"/>
        </w:rPr>
        <w:t>genes</w:t>
      </w:r>
      <w:r w:rsidR="00C0372F">
        <w:rPr>
          <w:rFonts w:ascii="Times New Roman" w:hAnsi="Times New Roman" w:cs="Times New Roman"/>
          <w:sz w:val="24"/>
          <w:szCs w:val="24"/>
        </w:rPr>
        <w:t xml:space="preserve">, there can be expansions within existing gene families effectively </w:t>
      </w:r>
      <w:r w:rsidR="000B686A">
        <w:rPr>
          <w:rFonts w:ascii="Times New Roman" w:hAnsi="Times New Roman" w:cs="Times New Roman"/>
          <w:sz w:val="24"/>
          <w:szCs w:val="24"/>
        </w:rPr>
        <w:t>introducing</w:t>
      </w:r>
      <w:r w:rsidR="00C0372F">
        <w:rPr>
          <w:rFonts w:ascii="Times New Roman" w:hAnsi="Times New Roman" w:cs="Times New Roman"/>
          <w:sz w:val="24"/>
          <w:szCs w:val="24"/>
        </w:rPr>
        <w:t xml:space="preserve"> novel genes </w:t>
      </w:r>
      <w:r w:rsidR="005722FE">
        <w:rPr>
          <w:rFonts w:ascii="Times New Roman" w:hAnsi="Times New Roman" w:cs="Times New Roman"/>
          <w:sz w:val="24"/>
          <w:szCs w:val="24"/>
        </w:rPr>
        <w:t>that</w:t>
      </w:r>
      <w:r w:rsidR="00C0372F">
        <w:rPr>
          <w:rFonts w:ascii="Times New Roman" w:hAnsi="Times New Roman" w:cs="Times New Roman"/>
          <w:sz w:val="24"/>
          <w:szCs w:val="24"/>
        </w:rPr>
        <w:t xml:space="preserve"> are often associated with new functions. </w:t>
      </w:r>
      <w:r w:rsidR="001C134E">
        <w:rPr>
          <w:rFonts w:ascii="Times New Roman" w:hAnsi="Times New Roman" w:cs="Times New Roman"/>
          <w:sz w:val="24"/>
          <w:szCs w:val="24"/>
        </w:rPr>
        <w:t>This seems to have been the case for GPCR receptors</w:t>
      </w:r>
      <w:r w:rsidR="002A260B">
        <w:rPr>
          <w:rFonts w:ascii="Times New Roman" w:hAnsi="Times New Roman" w:cs="Times New Roman"/>
          <w:sz w:val="24"/>
          <w:szCs w:val="24"/>
        </w:rPr>
        <w:t xml:space="preserve">. </w:t>
      </w:r>
      <w:r w:rsidR="00881B70">
        <w:rPr>
          <w:rFonts w:ascii="Times New Roman" w:hAnsi="Times New Roman" w:cs="Times New Roman"/>
          <w:sz w:val="24"/>
          <w:szCs w:val="24"/>
        </w:rPr>
        <w:t>GPCR signalling is ancient, being present throughout eukaryotes, however,</w:t>
      </w:r>
      <w:r w:rsidR="005D2A5D">
        <w:rPr>
          <w:rFonts w:ascii="Times New Roman" w:hAnsi="Times New Roman" w:cs="Times New Roman"/>
          <w:sz w:val="24"/>
          <w:szCs w:val="24"/>
        </w:rPr>
        <w:t xml:space="preserve"> a huge expansion of this gene family occurs </w:t>
      </w:r>
      <w:r w:rsidR="00CE1852">
        <w:rPr>
          <w:rFonts w:ascii="Times New Roman" w:hAnsi="Times New Roman" w:cs="Times New Roman"/>
          <w:sz w:val="24"/>
          <w:szCs w:val="24"/>
        </w:rPr>
        <w:t>in animals. This is not seen neither in close relatives of animals nor in other multicellular organisms (e.g., plants have a comparatively limited set of GPCRs)</w:t>
      </w:r>
      <w:r w:rsidR="001A2A5B">
        <w:rPr>
          <w:rFonts w:ascii="Times New Roman" w:hAnsi="Times New Roman" w:cs="Times New Roman"/>
          <w:sz w:val="24"/>
          <w:szCs w:val="24"/>
        </w:rPr>
        <w:t xml:space="preserve"> </w:t>
      </w:r>
      <w:r w:rsidR="001A2A5B">
        <w:rPr>
          <w:rFonts w:ascii="Times New Roman" w:hAnsi="Times New Roman" w:cs="Times New Roman"/>
          <w:sz w:val="24"/>
          <w:szCs w:val="24"/>
        </w:rPr>
        <w:fldChar w:fldCharType="begin"/>
      </w:r>
      <w:r w:rsidR="001A2A5B">
        <w:rPr>
          <w:rFonts w:ascii="Times New Roman" w:hAnsi="Times New Roman" w:cs="Times New Roman"/>
          <w:sz w:val="24"/>
          <w:szCs w:val="24"/>
        </w:rPr>
        <w:instrText xml:space="preserve"> ADDIN ZOTERO_ITEM CSL_CITATION {"citationID":"eeboAYfn","properties":{"formattedCitation":"(de Mendoza et al. 2014)","plainCitation":"(de Mendoza et al. 2014)","noteIndex":0},"citationItems":[{"id":608,"uris":["http://zotero.org/users/8176000/items/5MQILVSR"],"itemData":{"id":608,"type":"article-journal","abstract":"The G-protein-coupled receptor (GPCR) signaling system is one of the main signaling pathways in eukaryotes. Here, we analyze the evolutionary history of all its components, from receptors to regulators, to gain a broad picture of its system-level evolution. Using eukaryotic genomes covering most lineages sampled to date, we find that the various components of the GPCR signaling pathway evolved independently, highlighting the modular nature of this system. Our data show that some GPCR families, G proteins, and regulators of G proteins diversified through lineage-specific diversifications and recurrent domain shuffling. Moreover, most of the gene families involved in the GPCR signaling system were already present in the last common ancestor of eukaryotes. Furthermore, we show that the unicellular ancestor of Metazoa already had most of the cytoplasmic components of the GPCR signaling system, including, remarkably, all the G protein alpha subunits, which are typical of metazoans. Thus, we show how the transition to multicellularity involved conservation of the signaling transduction machinery, as well as a burst of receptor diversification to cope with the new multicellular necessities.","container-title":"Genome Biology and Evolution","DOI":"10.1093/gbe/evu038","ISSN":"1759-6653","issue":"3","journalAbbreviation":"Genome Biology and Evolution","page":"606-619","source":"Silverchair","title":"The Evolution of the GPCR Signaling System in Eukaryotes: Modularity, Conservation, and the Transition to Metazoan Multicellularity","title-short":"The Evolution of the GPCR Signaling System in Eukaryotes","URL":"https://doi.org/10.1093/gbe/evu038","volume":"6","author":[{"family":"Mendoza","given":"Alex","non-dropping-particle":"de"},{"family":"Sebé-Pedrós","given":"Arnau"},{"family":"Ruiz-Trillo","given":"Iñaki"}],"accessed":{"date-parts":[["2022",8,25]]},"issued":{"date-parts":[["2014",3,1]]}}}],"schema":"https://github.com/citation-style-language/schema/raw/master/csl-citation.json"} </w:instrText>
      </w:r>
      <w:r w:rsidR="001A2A5B">
        <w:rPr>
          <w:rFonts w:ascii="Times New Roman" w:hAnsi="Times New Roman" w:cs="Times New Roman"/>
          <w:sz w:val="24"/>
          <w:szCs w:val="24"/>
        </w:rPr>
        <w:fldChar w:fldCharType="separate"/>
      </w:r>
      <w:r w:rsidR="001A2A5B" w:rsidRPr="001A2A5B">
        <w:rPr>
          <w:rFonts w:ascii="Times New Roman" w:hAnsi="Times New Roman" w:cs="Times New Roman"/>
          <w:sz w:val="24"/>
        </w:rPr>
        <w:t>(de Mendoza et al. 2014)</w:t>
      </w:r>
      <w:r w:rsidR="001A2A5B">
        <w:rPr>
          <w:rFonts w:ascii="Times New Roman" w:hAnsi="Times New Roman" w:cs="Times New Roman"/>
          <w:sz w:val="24"/>
          <w:szCs w:val="24"/>
        </w:rPr>
        <w:fldChar w:fldCharType="end"/>
      </w:r>
      <w:r w:rsidR="00CE1852">
        <w:rPr>
          <w:rFonts w:ascii="Times New Roman" w:hAnsi="Times New Roman" w:cs="Times New Roman"/>
          <w:sz w:val="24"/>
          <w:szCs w:val="24"/>
        </w:rPr>
        <w:t>.</w:t>
      </w:r>
      <w:r w:rsidR="001A2A5B">
        <w:rPr>
          <w:rFonts w:ascii="Times New Roman" w:hAnsi="Times New Roman" w:cs="Times New Roman"/>
          <w:sz w:val="24"/>
          <w:szCs w:val="24"/>
        </w:rPr>
        <w:t xml:space="preserve">  </w:t>
      </w:r>
      <w:r w:rsidR="001730D4">
        <w:rPr>
          <w:rFonts w:ascii="Times New Roman" w:hAnsi="Times New Roman" w:cs="Times New Roman"/>
          <w:sz w:val="24"/>
          <w:szCs w:val="24"/>
        </w:rPr>
        <w:t xml:space="preserve">This dramatic increase of GPCRs in animals </w:t>
      </w:r>
      <w:r w:rsidR="009D2F8D">
        <w:rPr>
          <w:rFonts w:ascii="Times New Roman" w:hAnsi="Times New Roman" w:cs="Times New Roman"/>
          <w:sz w:val="24"/>
          <w:szCs w:val="24"/>
        </w:rPr>
        <w:t xml:space="preserve">is likely linked to their </w:t>
      </w:r>
      <w:r w:rsidR="009D2F8D" w:rsidRPr="005533B2">
        <w:rPr>
          <w:rFonts w:ascii="Times New Roman" w:hAnsi="Times New Roman" w:cs="Times New Roman"/>
          <w:sz w:val="24"/>
          <w:szCs w:val="24"/>
        </w:rPr>
        <w:t xml:space="preserve">heightened need </w:t>
      </w:r>
      <w:r w:rsidR="00F542AC">
        <w:rPr>
          <w:rFonts w:ascii="Times New Roman" w:hAnsi="Times New Roman" w:cs="Times New Roman"/>
          <w:sz w:val="24"/>
          <w:szCs w:val="24"/>
        </w:rPr>
        <w:t xml:space="preserve">for </w:t>
      </w:r>
      <w:r w:rsidR="002B1988" w:rsidRPr="002B1988">
        <w:rPr>
          <w:rFonts w:ascii="Times New Roman" w:hAnsi="Times New Roman" w:cs="Times New Roman"/>
          <w:sz w:val="24"/>
          <w:szCs w:val="24"/>
        </w:rPr>
        <w:t>rapid responsiveness</w:t>
      </w:r>
      <w:r w:rsidR="009D2F8D">
        <w:rPr>
          <w:rFonts w:ascii="Times New Roman" w:hAnsi="Times New Roman" w:cs="Times New Roman"/>
          <w:sz w:val="24"/>
          <w:szCs w:val="24"/>
        </w:rPr>
        <w:t xml:space="preserve"> to their environment.</w:t>
      </w:r>
    </w:p>
    <w:p w14:paraId="6EB1161F" w14:textId="7BF1FFE8" w:rsidR="00817712" w:rsidRDefault="00051319" w:rsidP="00753583">
      <w:pPr>
        <w:spacing w:line="360" w:lineRule="auto"/>
        <w:jc w:val="both"/>
        <w:rPr>
          <w:rFonts w:ascii="Times New Roman" w:hAnsi="Times New Roman" w:cs="Times New Roman"/>
          <w:sz w:val="24"/>
          <w:szCs w:val="24"/>
        </w:rPr>
      </w:pPr>
      <w:r w:rsidRPr="008A08F1">
        <w:rPr>
          <w:rFonts w:ascii="Times New Roman" w:hAnsi="Times New Roman" w:cs="Times New Roman"/>
          <w:sz w:val="24"/>
          <w:szCs w:val="24"/>
        </w:rPr>
        <w:t>Given the centrality of these receptors in orchestrating myriad biological processes, they</w:t>
      </w:r>
      <w:r>
        <w:rPr>
          <w:rFonts w:ascii="Times New Roman" w:hAnsi="Times New Roman" w:cs="Times New Roman"/>
          <w:sz w:val="24"/>
          <w:szCs w:val="24"/>
        </w:rPr>
        <w:t xml:space="preserve"> ha</w:t>
      </w:r>
      <w:r w:rsidRPr="008A08F1">
        <w:rPr>
          <w:rFonts w:ascii="Times New Roman" w:hAnsi="Times New Roman" w:cs="Times New Roman"/>
          <w:sz w:val="24"/>
          <w:szCs w:val="24"/>
        </w:rPr>
        <w:t xml:space="preserve">ve </w:t>
      </w:r>
      <w:r w:rsidR="000F60D7">
        <w:rPr>
          <w:rFonts w:ascii="Times New Roman" w:hAnsi="Times New Roman" w:cs="Times New Roman"/>
          <w:sz w:val="24"/>
          <w:szCs w:val="24"/>
        </w:rPr>
        <w:t xml:space="preserve">long </w:t>
      </w:r>
      <w:r w:rsidRPr="00066959">
        <w:rPr>
          <w:rFonts w:ascii="Times New Roman" w:hAnsi="Times New Roman" w:cs="Times New Roman"/>
          <w:sz w:val="24"/>
          <w:szCs w:val="24"/>
        </w:rPr>
        <w:t xml:space="preserve">been a </w:t>
      </w:r>
      <w:r w:rsidR="0037262D" w:rsidRPr="00066959">
        <w:rPr>
          <w:rFonts w:ascii="Times New Roman" w:hAnsi="Times New Roman" w:cs="Times New Roman"/>
          <w:sz w:val="24"/>
          <w:szCs w:val="24"/>
        </w:rPr>
        <w:t>primary</w:t>
      </w:r>
      <w:r w:rsidRPr="00066959">
        <w:rPr>
          <w:rFonts w:ascii="Times New Roman" w:hAnsi="Times New Roman" w:cs="Times New Roman"/>
          <w:sz w:val="24"/>
          <w:szCs w:val="24"/>
        </w:rPr>
        <w:t xml:space="preserve"> </w:t>
      </w:r>
      <w:r w:rsidR="0037262D" w:rsidRPr="00066959">
        <w:rPr>
          <w:rFonts w:ascii="Times New Roman" w:hAnsi="Times New Roman" w:cs="Times New Roman"/>
          <w:sz w:val="24"/>
          <w:szCs w:val="24"/>
        </w:rPr>
        <w:t>subject</w:t>
      </w:r>
      <w:r w:rsidRPr="00066959">
        <w:rPr>
          <w:rFonts w:ascii="Times New Roman" w:hAnsi="Times New Roman" w:cs="Times New Roman"/>
          <w:sz w:val="24"/>
          <w:szCs w:val="24"/>
        </w:rPr>
        <w:t xml:space="preserve"> of research</w:t>
      </w:r>
      <w:r w:rsidR="0040190C" w:rsidRPr="00066959">
        <w:rPr>
          <w:rFonts w:ascii="Times New Roman" w:hAnsi="Times New Roman" w:cs="Times New Roman"/>
          <w:sz w:val="24"/>
          <w:szCs w:val="24"/>
        </w:rPr>
        <w:t xml:space="preserve">, with a particular focus in </w:t>
      </w:r>
      <w:r w:rsidR="00C44503" w:rsidRPr="00066959">
        <w:rPr>
          <w:rFonts w:ascii="Times New Roman" w:hAnsi="Times New Roman" w:cs="Times New Roman"/>
          <w:sz w:val="24"/>
          <w:szCs w:val="24"/>
        </w:rPr>
        <w:t>deciphering</w:t>
      </w:r>
      <w:r w:rsidR="00FD4437" w:rsidRPr="00066959">
        <w:rPr>
          <w:rFonts w:ascii="Times New Roman" w:hAnsi="Times New Roman" w:cs="Times New Roman"/>
          <w:sz w:val="24"/>
          <w:szCs w:val="24"/>
        </w:rPr>
        <w:t xml:space="preserve"> their </w:t>
      </w:r>
      <w:r w:rsidR="0040190C" w:rsidRPr="00066959">
        <w:rPr>
          <w:rFonts w:ascii="Times New Roman" w:hAnsi="Times New Roman" w:cs="Times New Roman"/>
          <w:sz w:val="24"/>
          <w:szCs w:val="24"/>
        </w:rPr>
        <w:t xml:space="preserve">evolution </w:t>
      </w:r>
      <w:r w:rsidR="008813DF" w:rsidRPr="00066959">
        <w:rPr>
          <w:rFonts w:ascii="Times New Roman" w:hAnsi="Times New Roman" w:cs="Times New Roman"/>
          <w:sz w:val="24"/>
          <w:szCs w:val="24"/>
        </w:rPr>
        <w:t xml:space="preserve">to </w:t>
      </w:r>
      <w:r w:rsidR="00EE202A" w:rsidRPr="00066959">
        <w:rPr>
          <w:rFonts w:ascii="Times New Roman" w:hAnsi="Times New Roman" w:cs="Times New Roman"/>
          <w:sz w:val="24"/>
          <w:szCs w:val="24"/>
        </w:rPr>
        <w:t>gain insights into</w:t>
      </w:r>
      <w:r w:rsidR="0040190C" w:rsidRPr="00066959">
        <w:rPr>
          <w:rFonts w:ascii="Times New Roman" w:hAnsi="Times New Roman" w:cs="Times New Roman"/>
          <w:sz w:val="24"/>
          <w:szCs w:val="24"/>
        </w:rPr>
        <w:t xml:space="preserve"> the </w:t>
      </w:r>
      <w:r w:rsidR="008813DF" w:rsidRPr="00066959">
        <w:rPr>
          <w:rFonts w:ascii="Times New Roman" w:hAnsi="Times New Roman" w:cs="Times New Roman"/>
          <w:sz w:val="24"/>
          <w:szCs w:val="24"/>
        </w:rPr>
        <w:t xml:space="preserve">fundamental </w:t>
      </w:r>
      <w:r w:rsidR="0040190C" w:rsidRPr="00066959">
        <w:rPr>
          <w:rFonts w:ascii="Times New Roman" w:hAnsi="Times New Roman" w:cs="Times New Roman"/>
          <w:sz w:val="24"/>
          <w:szCs w:val="24"/>
        </w:rPr>
        <w:t xml:space="preserve">biological processes that they </w:t>
      </w:r>
      <w:r w:rsidR="008813DF" w:rsidRPr="00066959">
        <w:rPr>
          <w:rFonts w:ascii="Times New Roman" w:hAnsi="Times New Roman" w:cs="Times New Roman"/>
          <w:sz w:val="24"/>
          <w:szCs w:val="24"/>
        </w:rPr>
        <w:t xml:space="preserve">govern </w:t>
      </w:r>
      <w:r w:rsidR="000F0450" w:rsidRPr="00066959">
        <w:rPr>
          <w:rFonts w:ascii="Times New Roman" w:hAnsi="Times New Roman" w:cs="Times New Roman"/>
          <w:sz w:val="24"/>
          <w:szCs w:val="24"/>
        </w:rPr>
        <w:lastRenderedPageBreak/>
        <w:fldChar w:fldCharType="begin"/>
      </w:r>
      <w:r w:rsidR="000F0450" w:rsidRPr="00066959">
        <w:rPr>
          <w:rFonts w:ascii="Times New Roman" w:hAnsi="Times New Roman" w:cs="Times New Roman"/>
          <w:sz w:val="24"/>
          <w:szCs w:val="24"/>
        </w:rPr>
        <w:instrText xml:space="preserve"> ADDIN ZOTERO_ITEM CSL_CITATION {"citationID":"MT413v0R","properties":{"formattedCitation":"(Fredriksson et al. 2003; Foster et al. 2019)","plainCitation":"(Fredriksson et al. 2003; Foster et al. 2019)","noteIndex":0},"citationItems":[{"id":1462,"uris":["http://zotero.org/users/8176000/items/9J7PA227"],"itemData":{"id":1462,"type":"article-journal","abstract":"The superfamily of G-protein-coupled receptors (GPCRs) is very diverse in structure and function and its members are among the most pursued targets for drug development. We identified more than 800 human GPCR sequences and simultaneously analyzed 342 unique functional nonolfactory human GPCR sequences with phylogenetic analyses. Our results show, with high bootstrap support, five main families, named glutamate, rhodopsin, adhesion, frizzled/taste2, and secretin, forming the GRAFS classification system. The rhodopsin family is the largest and forms four main groups with 13 sub-branches. Positions of the GPCRs in chromosomal paralogons regions indicate the importance of tetraploidizations or local gene duplication events for their creation. We also searched for “fingerprint” motifs using Hidden Markov Models delineating the putative inter-relationship of the GRAFS families. We show several common structural features indicating that the human GPCRs in the GRAFS families share a common ancestor. This study represents the first overall map of the GPCRs in a single mammalian genome. Our novel approach of analyzing such large and diverse sequence sets may be useful for studies on GPCRs in other genomes and divergent protein families.","container-title":"Molecular Pharmacology","DOI":"10.1124/mol.63.6.1256","ISSN":"0026-895X, 1521-0111","issue":"6","journalAbbreviation":"Mol Pharmacol","language":"en","license":"The American Society for Pharmacology and  Experimental Therapeutics","note":"publisher: American Society for Pharmacology and Experimental Therapeutics\nsection: Article\nPMID: 12761335","page":"1256-1272","source":"molpharm.aspetjournals.org","title":"The G-Protein-Coupled Receptors in the Human Genome Form Five Main Families. Phylogenetic Analysis, Paralogon Groups, and Fingerprints","URL":"https://molpharm.aspetjournals.org/content/63/6/1256","volume":"63","author":[{"family":"Fredriksson","given":"Robert"},{"family":"Lagerström","given":"Malin C."},{"family":"Lundin","given":"Lars-Gustav"},{"family":"Schiöth","given":"Helgi B."}],"accessed":{"date-parts":[["2023",10,21]]},"issued":{"date-parts":[["2003",6,1]]}}},{"id":1510,"uris":["http://zotero.org/users/8176000/items/TSSLBNJ9"],"itemData":{"id":1510,"type":"article-journal","abstract":"The peptidergic system is the most abundant network of ligand-receptor-mediated signaling in humans. However, the physiological roles remain elusive for numerous peptides and more than 100 G protein-coupled receptors (GPCRs). Here we report the pairing of cognate peptides and receptors. Integrating comparative genomics across 313 species and bioinformatics on all protein sequences and structures of human class A GPCRs, we identify universal characteristics that uncover additional potential peptidergic signaling systems. Using three orthogonal biochemical assays, we pair 17 proposed endogenous ligands with five orphan GPCRs that are associated with diseases, including genetic, neoplastic, nervous and reproductive system disorders. We also identify additional peptides for nine receptors with recognized ligands and pathophysiological roles. This integrated computational and multifaceted experimental approach expands the peptide-GPCR network and opens the way for studies to elucidate the roles of these signaling systems in human physiology and disease.\nVideo Abstract","container-title":"Cell","DOI":"10.1016/j.cell.2019.10.010","ISSN":"0092-8674","issue":"4","journalAbbreviation":"Cell","page":"895-908.e21","source":"ScienceDirect","title":"Discovery of Human Signaling Systems: Pairing Peptides to G Protein-Coupled Receptors","title-short":"Discovery of Human Signaling Systems","URL":"https://www.sciencedirect.com/science/article/pii/S0092867419311262","volume":"179","author":[{"family":"Foster","given":"Simon R."},{"family":"Hauser","given":"Alexander S."},{"family":"Vedel","given":"Line"},{"family":"Strachan","given":"Ryan T."},{"family":"Huang","given":"Xi-Ping"},{"family":"Gavin","given":"Ariana C."},{"family":"Shah","given":"Sushrut D."},{"family":"Nayak","given":"Ajay P."},{"family":"Haugaard-Kedström","given":"Linda M."},{"family":"Penn","given":"Raymond B."},{"family":"Roth","given":"Bryan L."},{"family":"Bräuner-Osborne","given":"Hans"},{"family":"Gloriam","given":"David E."}],"accessed":{"date-parts":[["2023",10,23]]},"issued":{"date-parts":[["2019",10,31]]}}}],"schema":"https://github.com/citation-style-language/schema/raw/master/csl-citation.json"} </w:instrText>
      </w:r>
      <w:r w:rsidR="000F0450" w:rsidRPr="00066959">
        <w:rPr>
          <w:rFonts w:ascii="Times New Roman" w:hAnsi="Times New Roman" w:cs="Times New Roman"/>
          <w:sz w:val="24"/>
          <w:szCs w:val="24"/>
        </w:rPr>
        <w:fldChar w:fldCharType="separate"/>
      </w:r>
      <w:r w:rsidR="000F0450" w:rsidRPr="00066959">
        <w:rPr>
          <w:rFonts w:ascii="Times New Roman" w:hAnsi="Times New Roman" w:cs="Times New Roman"/>
          <w:sz w:val="24"/>
          <w:szCs w:val="24"/>
        </w:rPr>
        <w:t>(Fredriksson et al. 2003; Foster et al. 2019)</w:t>
      </w:r>
      <w:r w:rsidR="000F0450" w:rsidRPr="00066959">
        <w:rPr>
          <w:rFonts w:ascii="Times New Roman" w:hAnsi="Times New Roman" w:cs="Times New Roman"/>
          <w:sz w:val="24"/>
          <w:szCs w:val="24"/>
        </w:rPr>
        <w:fldChar w:fldCharType="end"/>
      </w:r>
      <w:r w:rsidR="0040190C" w:rsidRPr="00066959">
        <w:rPr>
          <w:rFonts w:ascii="Times New Roman" w:hAnsi="Times New Roman" w:cs="Times New Roman"/>
          <w:sz w:val="24"/>
          <w:szCs w:val="24"/>
        </w:rPr>
        <w:t>.</w:t>
      </w:r>
      <w:r w:rsidR="002A3727" w:rsidRPr="00066959">
        <w:rPr>
          <w:rFonts w:ascii="Times New Roman" w:hAnsi="Times New Roman" w:cs="Times New Roman"/>
          <w:sz w:val="24"/>
          <w:szCs w:val="24"/>
        </w:rPr>
        <w:t xml:space="preserve"> </w:t>
      </w:r>
      <w:r w:rsidR="003A5352" w:rsidRPr="00066959">
        <w:rPr>
          <w:rFonts w:ascii="Times New Roman" w:hAnsi="Times New Roman" w:cs="Times New Roman"/>
          <w:sz w:val="24"/>
          <w:szCs w:val="24"/>
        </w:rPr>
        <w:t>Understanding the evolution of these molecules</w:t>
      </w:r>
      <w:r w:rsidR="00B41F13">
        <w:rPr>
          <w:rFonts w:ascii="Times New Roman" w:hAnsi="Times New Roman" w:cs="Times New Roman"/>
          <w:sz w:val="24"/>
          <w:szCs w:val="24"/>
        </w:rPr>
        <w:t>,</w:t>
      </w:r>
      <w:r w:rsidR="003A5352" w:rsidRPr="00066959">
        <w:rPr>
          <w:rFonts w:ascii="Times New Roman" w:hAnsi="Times New Roman" w:cs="Times New Roman"/>
          <w:sz w:val="24"/>
          <w:szCs w:val="24"/>
        </w:rPr>
        <w:t xml:space="preserve"> sheds light on animal evolution</w:t>
      </w:r>
      <w:r w:rsidR="002A3727" w:rsidRPr="00066959">
        <w:rPr>
          <w:rFonts w:ascii="Times New Roman" w:hAnsi="Times New Roman" w:cs="Times New Roman"/>
          <w:sz w:val="24"/>
          <w:szCs w:val="24"/>
        </w:rPr>
        <w:t xml:space="preserve">, </w:t>
      </w:r>
      <w:r w:rsidR="00FB1A7A" w:rsidRPr="00066959">
        <w:rPr>
          <w:rFonts w:ascii="Times New Roman" w:hAnsi="Times New Roman" w:cs="Times New Roman"/>
          <w:sz w:val="24"/>
          <w:szCs w:val="24"/>
        </w:rPr>
        <w:t>especially</w:t>
      </w:r>
      <w:r w:rsidR="002A3727">
        <w:rPr>
          <w:rFonts w:ascii="Times New Roman" w:hAnsi="Times New Roman" w:cs="Times New Roman"/>
          <w:sz w:val="24"/>
          <w:szCs w:val="24"/>
        </w:rPr>
        <w:t xml:space="preserve"> </w:t>
      </w:r>
      <w:r w:rsidR="00A10588">
        <w:rPr>
          <w:rFonts w:ascii="Times New Roman" w:hAnsi="Times New Roman" w:cs="Times New Roman"/>
          <w:sz w:val="24"/>
          <w:szCs w:val="24"/>
        </w:rPr>
        <w:t xml:space="preserve">during </w:t>
      </w:r>
      <w:r w:rsidR="00992AD6">
        <w:rPr>
          <w:rFonts w:ascii="Times New Roman" w:hAnsi="Times New Roman" w:cs="Times New Roman"/>
          <w:sz w:val="24"/>
          <w:szCs w:val="24"/>
        </w:rPr>
        <w:t xml:space="preserve">its </w:t>
      </w:r>
      <w:r w:rsidR="00A10588">
        <w:rPr>
          <w:rFonts w:ascii="Times New Roman" w:hAnsi="Times New Roman" w:cs="Times New Roman"/>
          <w:sz w:val="24"/>
          <w:szCs w:val="24"/>
        </w:rPr>
        <w:t xml:space="preserve">early stages </w:t>
      </w:r>
      <w:r w:rsidR="00AA0DFE" w:rsidRPr="00885D21">
        <w:rPr>
          <w:rFonts w:ascii="Times New Roman" w:hAnsi="Times New Roman" w:cs="Times New Roman"/>
          <w:sz w:val="24"/>
          <w:szCs w:val="24"/>
        </w:rPr>
        <w:t>when</w:t>
      </w:r>
      <w:r w:rsidR="00EE37F6">
        <w:rPr>
          <w:rFonts w:ascii="Times New Roman" w:hAnsi="Times New Roman" w:cs="Times New Roman"/>
          <w:sz w:val="24"/>
          <w:szCs w:val="24"/>
        </w:rPr>
        <w:t xml:space="preserve"> </w:t>
      </w:r>
      <w:r w:rsidR="00A10588">
        <w:rPr>
          <w:rFonts w:ascii="Times New Roman" w:hAnsi="Times New Roman" w:cs="Times New Roman"/>
          <w:sz w:val="24"/>
          <w:szCs w:val="24"/>
        </w:rPr>
        <w:t>critical</w:t>
      </w:r>
      <w:r w:rsidR="00EE37F6">
        <w:rPr>
          <w:rFonts w:ascii="Times New Roman" w:hAnsi="Times New Roman" w:cs="Times New Roman"/>
          <w:sz w:val="24"/>
          <w:szCs w:val="24"/>
        </w:rPr>
        <w:t xml:space="preserve"> adaptations </w:t>
      </w:r>
      <w:r w:rsidR="00FF44BD">
        <w:rPr>
          <w:rFonts w:ascii="Times New Roman" w:hAnsi="Times New Roman" w:cs="Times New Roman"/>
          <w:sz w:val="24"/>
          <w:szCs w:val="24"/>
        </w:rPr>
        <w:t xml:space="preserve">were </w:t>
      </w:r>
      <w:r w:rsidR="004201BB">
        <w:rPr>
          <w:rFonts w:ascii="Times New Roman" w:hAnsi="Times New Roman" w:cs="Times New Roman"/>
          <w:sz w:val="24"/>
          <w:szCs w:val="24"/>
        </w:rPr>
        <w:t>likely</w:t>
      </w:r>
      <w:r w:rsidR="00FF44BD">
        <w:rPr>
          <w:rFonts w:ascii="Times New Roman" w:hAnsi="Times New Roman" w:cs="Times New Roman"/>
          <w:sz w:val="24"/>
          <w:szCs w:val="24"/>
        </w:rPr>
        <w:t xml:space="preserve"> to have</w:t>
      </w:r>
      <w:r w:rsidR="004201BB">
        <w:rPr>
          <w:rFonts w:ascii="Times New Roman" w:hAnsi="Times New Roman" w:cs="Times New Roman"/>
          <w:sz w:val="24"/>
          <w:szCs w:val="24"/>
        </w:rPr>
        <w:t xml:space="preserve"> occurred </w:t>
      </w:r>
      <w:r w:rsidR="00B41F13">
        <w:rPr>
          <w:rFonts w:ascii="Times New Roman" w:hAnsi="Times New Roman" w:cs="Times New Roman"/>
          <w:sz w:val="24"/>
          <w:szCs w:val="24"/>
        </w:rPr>
        <w:t>following</w:t>
      </w:r>
      <w:r w:rsidR="004201BB">
        <w:rPr>
          <w:rFonts w:ascii="Times New Roman" w:hAnsi="Times New Roman" w:cs="Times New Roman"/>
          <w:sz w:val="24"/>
          <w:szCs w:val="24"/>
        </w:rPr>
        <w:t xml:space="preserve"> the transition </w:t>
      </w:r>
      <w:r w:rsidR="00EE37F6">
        <w:rPr>
          <w:rFonts w:ascii="Times New Roman" w:hAnsi="Times New Roman" w:cs="Times New Roman"/>
          <w:sz w:val="24"/>
          <w:szCs w:val="24"/>
        </w:rPr>
        <w:t xml:space="preserve">to </w:t>
      </w:r>
      <w:r w:rsidR="004201BB">
        <w:rPr>
          <w:rFonts w:ascii="Times New Roman" w:hAnsi="Times New Roman" w:cs="Times New Roman"/>
          <w:sz w:val="24"/>
          <w:szCs w:val="24"/>
        </w:rPr>
        <w:t>the novel</w:t>
      </w:r>
      <w:r w:rsidR="00EE37F6">
        <w:rPr>
          <w:rFonts w:ascii="Times New Roman" w:hAnsi="Times New Roman" w:cs="Times New Roman"/>
          <w:sz w:val="24"/>
          <w:szCs w:val="24"/>
        </w:rPr>
        <w:t xml:space="preserve"> multicellular lifestyle</w:t>
      </w:r>
      <w:r w:rsidR="00885D21" w:rsidRPr="00885D21">
        <w:rPr>
          <w:rFonts w:ascii="Times New Roman" w:hAnsi="Times New Roman" w:cs="Times New Roman"/>
          <w:sz w:val="24"/>
          <w:szCs w:val="24"/>
        </w:rPr>
        <w:t>.</w:t>
      </w:r>
      <w:r w:rsidR="0069142B">
        <w:rPr>
          <w:rFonts w:ascii="Times New Roman" w:hAnsi="Times New Roman" w:cs="Times New Roman"/>
          <w:sz w:val="24"/>
          <w:szCs w:val="24"/>
        </w:rPr>
        <w:t xml:space="preserve"> Similarly, unravelling the evolutionary histories of other molecules involved in GPCR signalling,</w:t>
      </w:r>
      <w:r w:rsidR="000F4ABD">
        <w:rPr>
          <w:rFonts w:ascii="Times New Roman" w:hAnsi="Times New Roman" w:cs="Times New Roman"/>
          <w:sz w:val="24"/>
          <w:szCs w:val="24"/>
        </w:rPr>
        <w:t xml:space="preserve"> such as</w:t>
      </w:r>
      <w:r w:rsidR="0069142B">
        <w:rPr>
          <w:rFonts w:ascii="Times New Roman" w:hAnsi="Times New Roman" w:cs="Times New Roman"/>
          <w:sz w:val="24"/>
          <w:szCs w:val="24"/>
        </w:rPr>
        <w:t xml:space="preserve"> the second messengers and effectors, </w:t>
      </w:r>
      <w:r w:rsidR="00801491">
        <w:rPr>
          <w:rFonts w:ascii="Times New Roman" w:hAnsi="Times New Roman" w:cs="Times New Roman"/>
          <w:sz w:val="24"/>
          <w:szCs w:val="24"/>
        </w:rPr>
        <w:t>is also important in understanding the evolution of cell signalling in animals.</w:t>
      </w:r>
    </w:p>
    <w:p w14:paraId="0934D151" w14:textId="0DF35E7F" w:rsidR="000F4ABD" w:rsidRDefault="000F4ABD">
      <w:pPr>
        <w:rPr>
          <w:rFonts w:ascii="Times New Roman" w:hAnsi="Times New Roman" w:cs="Times New Roman"/>
          <w:sz w:val="24"/>
          <w:szCs w:val="24"/>
        </w:rPr>
      </w:pPr>
      <w:r>
        <w:rPr>
          <w:rFonts w:ascii="Times New Roman" w:hAnsi="Times New Roman" w:cs="Times New Roman"/>
          <w:sz w:val="24"/>
          <w:szCs w:val="24"/>
        </w:rPr>
        <w:br w:type="page"/>
      </w:r>
    </w:p>
    <w:p w14:paraId="01707812" w14:textId="3358CADB" w:rsidR="00FC630C" w:rsidRPr="008E5E1E" w:rsidRDefault="00FC630C" w:rsidP="00FC630C">
      <w:pPr>
        <w:spacing w:line="360" w:lineRule="auto"/>
        <w:jc w:val="both"/>
        <w:rPr>
          <w:rFonts w:ascii="Times New Roman" w:hAnsi="Times New Roman" w:cs="Times New Roman"/>
          <w:color w:val="0070C0"/>
          <w:sz w:val="32"/>
          <w:szCs w:val="32"/>
        </w:rPr>
      </w:pPr>
      <w:r w:rsidRPr="008E5E1E">
        <w:rPr>
          <w:rFonts w:ascii="Times New Roman" w:hAnsi="Times New Roman" w:cs="Times New Roman"/>
          <w:color w:val="0070C0"/>
          <w:sz w:val="32"/>
          <w:szCs w:val="32"/>
        </w:rPr>
        <w:lastRenderedPageBreak/>
        <w:t xml:space="preserve">General </w:t>
      </w:r>
      <w:r>
        <w:rPr>
          <w:rFonts w:ascii="Times New Roman" w:hAnsi="Times New Roman" w:cs="Times New Roman"/>
          <w:color w:val="0070C0"/>
          <w:sz w:val="32"/>
          <w:szCs w:val="32"/>
        </w:rPr>
        <w:t>Aims of the Thesis</w:t>
      </w:r>
    </w:p>
    <w:p w14:paraId="400BDEEC" w14:textId="77777777" w:rsidR="00C65C1E" w:rsidRDefault="00C65C1E" w:rsidP="00753583">
      <w:pPr>
        <w:spacing w:line="360" w:lineRule="auto"/>
        <w:jc w:val="both"/>
        <w:rPr>
          <w:rFonts w:ascii="Times New Roman" w:hAnsi="Times New Roman" w:cs="Times New Roman"/>
          <w:sz w:val="24"/>
          <w:szCs w:val="24"/>
        </w:rPr>
      </w:pPr>
    </w:p>
    <w:p w14:paraId="5C3ED00C" w14:textId="52171ED3" w:rsidR="00301218" w:rsidRDefault="007417B3" w:rsidP="00266729">
      <w:pPr>
        <w:spacing w:line="360" w:lineRule="auto"/>
        <w:jc w:val="both"/>
        <w:rPr>
          <w:rFonts w:ascii="Times New Roman" w:hAnsi="Times New Roman" w:cs="Times New Roman"/>
          <w:sz w:val="24"/>
          <w:szCs w:val="24"/>
        </w:rPr>
      </w:pPr>
      <w:r>
        <w:rPr>
          <w:rFonts w:ascii="Times New Roman" w:hAnsi="Times New Roman" w:cs="Times New Roman"/>
          <w:sz w:val="24"/>
          <w:szCs w:val="24"/>
        </w:rPr>
        <w:t>During</w:t>
      </w:r>
      <w:r w:rsidR="00CF4F51">
        <w:rPr>
          <w:rFonts w:ascii="Times New Roman" w:hAnsi="Times New Roman" w:cs="Times New Roman"/>
          <w:sz w:val="24"/>
          <w:szCs w:val="24"/>
        </w:rPr>
        <w:t xml:space="preserve"> my PhD, I </w:t>
      </w:r>
      <w:r w:rsidR="003D29DC">
        <w:rPr>
          <w:rFonts w:ascii="Times New Roman" w:hAnsi="Times New Roman" w:cs="Times New Roman"/>
          <w:sz w:val="24"/>
          <w:szCs w:val="24"/>
        </w:rPr>
        <w:t>was</w:t>
      </w:r>
      <w:r w:rsidR="00CF4F51">
        <w:rPr>
          <w:rFonts w:ascii="Times New Roman" w:hAnsi="Times New Roman" w:cs="Times New Roman"/>
          <w:sz w:val="24"/>
          <w:szCs w:val="24"/>
        </w:rPr>
        <w:t xml:space="preserve"> interested</w:t>
      </w:r>
      <w:r w:rsidR="003D29DC">
        <w:rPr>
          <w:rFonts w:ascii="Times New Roman" w:hAnsi="Times New Roman" w:cs="Times New Roman"/>
          <w:sz w:val="24"/>
          <w:szCs w:val="24"/>
        </w:rPr>
        <w:t xml:space="preserve"> </w:t>
      </w:r>
      <w:r w:rsidR="00420A2A">
        <w:rPr>
          <w:rFonts w:ascii="Times New Roman" w:hAnsi="Times New Roman" w:cs="Times New Roman"/>
          <w:sz w:val="24"/>
          <w:szCs w:val="24"/>
        </w:rPr>
        <w:t>in</w:t>
      </w:r>
      <w:r w:rsidR="003D29DC">
        <w:rPr>
          <w:rFonts w:ascii="Times New Roman" w:hAnsi="Times New Roman" w:cs="Times New Roman"/>
          <w:sz w:val="24"/>
          <w:szCs w:val="24"/>
        </w:rPr>
        <w:t xml:space="preserve"> </w:t>
      </w:r>
      <w:r w:rsidR="0092502E">
        <w:rPr>
          <w:rFonts w:ascii="Times New Roman" w:hAnsi="Times New Roman" w:cs="Times New Roman"/>
          <w:sz w:val="24"/>
          <w:szCs w:val="24"/>
        </w:rPr>
        <w:t>investigat</w:t>
      </w:r>
      <w:r w:rsidR="00420A2A">
        <w:rPr>
          <w:rFonts w:ascii="Times New Roman" w:hAnsi="Times New Roman" w:cs="Times New Roman"/>
          <w:sz w:val="24"/>
          <w:szCs w:val="24"/>
        </w:rPr>
        <w:t>ing</w:t>
      </w:r>
      <w:r w:rsidR="0092502E">
        <w:rPr>
          <w:rFonts w:ascii="Times New Roman" w:hAnsi="Times New Roman" w:cs="Times New Roman"/>
          <w:sz w:val="24"/>
          <w:szCs w:val="24"/>
        </w:rPr>
        <w:t xml:space="preserve"> the evolution of signalling systems in animals</w:t>
      </w:r>
      <w:r w:rsidR="00F76384">
        <w:rPr>
          <w:rFonts w:ascii="Times New Roman" w:hAnsi="Times New Roman" w:cs="Times New Roman"/>
          <w:sz w:val="24"/>
          <w:szCs w:val="24"/>
        </w:rPr>
        <w:t>. For this, I focused my attention on two different biological processes that rely on signal transduction systems. The first is vision</w:t>
      </w:r>
      <w:r>
        <w:rPr>
          <w:rFonts w:ascii="Times New Roman" w:hAnsi="Times New Roman" w:cs="Times New Roman"/>
          <w:sz w:val="24"/>
          <w:szCs w:val="24"/>
        </w:rPr>
        <w:t>, a widespread phenomenon</w:t>
      </w:r>
      <w:r w:rsidR="00F76384">
        <w:rPr>
          <w:rFonts w:ascii="Times New Roman" w:hAnsi="Times New Roman" w:cs="Times New Roman"/>
          <w:sz w:val="24"/>
          <w:szCs w:val="24"/>
        </w:rPr>
        <w:t xml:space="preserve"> in animals</w:t>
      </w:r>
      <w:r w:rsidR="00603DD2">
        <w:rPr>
          <w:rFonts w:ascii="Times New Roman" w:hAnsi="Times New Roman" w:cs="Times New Roman"/>
          <w:sz w:val="24"/>
          <w:szCs w:val="24"/>
        </w:rPr>
        <w:t xml:space="preserve"> </w:t>
      </w:r>
      <w:r w:rsidR="00943EB9">
        <w:rPr>
          <w:rFonts w:ascii="Times New Roman" w:hAnsi="Times New Roman" w:cs="Times New Roman"/>
          <w:sz w:val="24"/>
          <w:szCs w:val="24"/>
        </w:rPr>
        <w:fldChar w:fldCharType="begin"/>
      </w:r>
      <w:r w:rsidR="00943EB9">
        <w:rPr>
          <w:rFonts w:ascii="Times New Roman" w:hAnsi="Times New Roman" w:cs="Times New Roman"/>
          <w:sz w:val="24"/>
          <w:szCs w:val="24"/>
        </w:rPr>
        <w:instrText xml:space="preserve"> ADDIN ZOTERO_ITEM CSL_CITATION {"citationID":"fjo33SAG","properties":{"formattedCitation":"(Land and Nilsson 2012)","plainCitation":"(Land and Nilsson 2012)","noteIndex":0},"citationItems":[{"id":1511,"uris":["http://zotero.org/users/8176000/items/GA7PK9F6"],"itemData":{"id":1511,"type":"book","abstract":"Animal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research.\n             \n             \n              \n            ,  \n             Animal Eyes provides a comparative account of all known types of eye in the animal kingdom, outlining their structure and function with an emphasis on the nature of the optical systems and the physical principles involved in image formation. A universal theme throughout the book is the evolution and taxonomic distribution of each type of eye, and the roles of different eye types in the behaviour and ecology of the animals that possess them. In comparing the specific capabilities of eyes, it considers the factors that lead to good resolution of detail and the ability to function under a wide range of light conditions. This new edition is fully updated throughout, incorporating more than a decade of new discoveries and research.","collection-title":"Oxford Animal Biology Series","edition":"Second Edition, Second Edition","event-place":"Oxford, New York","ISBN":"978-0-19-958114-6","number-of-pages":"288","publisher":"Oxford University Press","publisher-place":"Oxford, New York","source":"Oxford University Press","title":"Animal Eyes","author":[{"family":"Land","given":"Michael F."},{"family":"Nilsson","given":"Dan-Eric"}],"issued":{"date-parts":[["2012",3,1]]}}}],"schema":"https://github.com/citation-style-language/schema/raw/master/csl-citation.json"} </w:instrText>
      </w:r>
      <w:r w:rsidR="00943EB9">
        <w:rPr>
          <w:rFonts w:ascii="Times New Roman" w:hAnsi="Times New Roman" w:cs="Times New Roman"/>
          <w:sz w:val="24"/>
          <w:szCs w:val="24"/>
        </w:rPr>
        <w:fldChar w:fldCharType="separate"/>
      </w:r>
      <w:r w:rsidR="00943EB9" w:rsidRPr="00943EB9">
        <w:rPr>
          <w:rFonts w:ascii="Times New Roman" w:hAnsi="Times New Roman" w:cs="Times New Roman"/>
          <w:sz w:val="24"/>
        </w:rPr>
        <w:t>(Land and Nilsson 2012)</w:t>
      </w:r>
      <w:r w:rsidR="00943EB9">
        <w:rPr>
          <w:rFonts w:ascii="Times New Roman" w:hAnsi="Times New Roman" w:cs="Times New Roman"/>
          <w:sz w:val="24"/>
          <w:szCs w:val="24"/>
        </w:rPr>
        <w:fldChar w:fldCharType="end"/>
      </w:r>
      <w:r>
        <w:rPr>
          <w:rFonts w:ascii="Times New Roman" w:hAnsi="Times New Roman" w:cs="Times New Roman"/>
          <w:sz w:val="24"/>
          <w:szCs w:val="24"/>
        </w:rPr>
        <w:t>;</w:t>
      </w:r>
      <w:r w:rsidR="00F76384">
        <w:rPr>
          <w:rFonts w:ascii="Times New Roman" w:hAnsi="Times New Roman" w:cs="Times New Roman"/>
          <w:sz w:val="24"/>
          <w:szCs w:val="24"/>
        </w:rPr>
        <w:t xml:space="preserve"> the second is </w:t>
      </w:r>
      <w:r w:rsidR="00CF4F51">
        <w:rPr>
          <w:rFonts w:ascii="Times New Roman" w:hAnsi="Times New Roman" w:cs="Times New Roman"/>
          <w:sz w:val="24"/>
          <w:szCs w:val="24"/>
        </w:rPr>
        <w:t>the</w:t>
      </w:r>
      <w:r w:rsidR="00F76384">
        <w:rPr>
          <w:rFonts w:ascii="Times New Roman" w:hAnsi="Times New Roman" w:cs="Times New Roman"/>
          <w:sz w:val="24"/>
          <w:szCs w:val="24"/>
        </w:rPr>
        <w:t xml:space="preserve"> vertebrate-specific</w:t>
      </w:r>
      <w:r w:rsidR="00CF4F51">
        <w:rPr>
          <w:rFonts w:ascii="Times New Roman" w:hAnsi="Times New Roman" w:cs="Times New Roman"/>
          <w:sz w:val="24"/>
          <w:szCs w:val="24"/>
        </w:rPr>
        <w:t xml:space="preserve"> chemokine signalling, best known for its role in immunity but also involved in other physiological and developmental processes</w:t>
      </w:r>
      <w:r w:rsidR="00603DD2">
        <w:rPr>
          <w:rFonts w:ascii="Times New Roman" w:hAnsi="Times New Roman" w:cs="Times New Roman"/>
          <w:sz w:val="24"/>
          <w:szCs w:val="24"/>
        </w:rPr>
        <w:t xml:space="preserve"> (</w:t>
      </w:r>
      <w:r w:rsidR="00603DD2" w:rsidRPr="00603DD2">
        <w:rPr>
          <w:rFonts w:ascii="Times New Roman" w:hAnsi="Times New Roman" w:cs="Times New Roman"/>
          <w:sz w:val="24"/>
          <w:szCs w:val="24"/>
          <w:highlight w:val="yellow"/>
        </w:rPr>
        <w:t>REFS</w:t>
      </w:r>
      <w:r w:rsidR="00603DD2">
        <w:rPr>
          <w:rFonts w:ascii="Times New Roman" w:hAnsi="Times New Roman" w:cs="Times New Roman"/>
          <w:sz w:val="24"/>
          <w:szCs w:val="24"/>
        </w:rPr>
        <w:t>)</w:t>
      </w:r>
      <w:r w:rsidR="00CF4F51">
        <w:rPr>
          <w:rFonts w:ascii="Times New Roman" w:hAnsi="Times New Roman" w:cs="Times New Roman"/>
          <w:sz w:val="24"/>
          <w:szCs w:val="24"/>
        </w:rPr>
        <w:t>.</w:t>
      </w:r>
      <w:r w:rsidR="0008588A">
        <w:rPr>
          <w:rFonts w:ascii="Times New Roman" w:hAnsi="Times New Roman" w:cs="Times New Roman"/>
          <w:sz w:val="24"/>
          <w:szCs w:val="24"/>
        </w:rPr>
        <w:t xml:space="preserve"> Each presented unique challenges but were both </w:t>
      </w:r>
      <w:r w:rsidR="0003303A">
        <w:rPr>
          <w:rFonts w:ascii="Times New Roman" w:hAnsi="Times New Roman" w:cs="Times New Roman"/>
          <w:sz w:val="24"/>
          <w:szCs w:val="24"/>
        </w:rPr>
        <w:t xml:space="preserve">primarily </w:t>
      </w:r>
      <w:r w:rsidR="00301218">
        <w:rPr>
          <w:rFonts w:ascii="Times New Roman" w:hAnsi="Times New Roman" w:cs="Times New Roman"/>
          <w:sz w:val="24"/>
          <w:szCs w:val="24"/>
        </w:rPr>
        <w:t xml:space="preserve">addressed with phylogenetic </w:t>
      </w:r>
      <w:r w:rsidR="008C50A1">
        <w:rPr>
          <w:rFonts w:ascii="Times New Roman" w:hAnsi="Times New Roman" w:cs="Times New Roman"/>
          <w:sz w:val="24"/>
          <w:szCs w:val="24"/>
        </w:rPr>
        <w:t>methods</w:t>
      </w:r>
      <w:r w:rsidR="008C50A1">
        <w:rPr>
          <w:rFonts w:ascii="Times New Roman" w:hAnsi="Times New Roman" w:cs="Times New Roman"/>
          <w:sz w:val="24"/>
          <w:szCs w:val="24"/>
        </w:rPr>
        <w:t xml:space="preserve"> </w:t>
      </w:r>
      <w:r w:rsidR="00301218">
        <w:rPr>
          <w:rFonts w:ascii="Times New Roman" w:hAnsi="Times New Roman" w:cs="Times New Roman"/>
          <w:sz w:val="24"/>
          <w:szCs w:val="24"/>
        </w:rPr>
        <w:t xml:space="preserve">and </w:t>
      </w:r>
      <w:r w:rsidR="00022553">
        <w:rPr>
          <w:rFonts w:ascii="Times New Roman" w:hAnsi="Times New Roman" w:cs="Times New Roman"/>
          <w:sz w:val="24"/>
          <w:szCs w:val="24"/>
        </w:rPr>
        <w:t>in some cases with additional</w:t>
      </w:r>
      <w:r w:rsidR="00022553">
        <w:rPr>
          <w:rFonts w:ascii="Times New Roman" w:hAnsi="Times New Roman" w:cs="Times New Roman"/>
          <w:sz w:val="24"/>
          <w:szCs w:val="24"/>
        </w:rPr>
        <w:t xml:space="preserve"> </w:t>
      </w:r>
      <w:r w:rsidR="00301218">
        <w:rPr>
          <w:rFonts w:ascii="Times New Roman" w:hAnsi="Times New Roman" w:cs="Times New Roman"/>
          <w:sz w:val="24"/>
          <w:szCs w:val="24"/>
        </w:rPr>
        <w:t>bioinformatic approaches such as single cell sequencing analyses.</w:t>
      </w:r>
      <w:r w:rsidR="00320485">
        <w:rPr>
          <w:rFonts w:ascii="Times New Roman" w:hAnsi="Times New Roman" w:cs="Times New Roman"/>
          <w:sz w:val="24"/>
          <w:szCs w:val="24"/>
        </w:rPr>
        <w:t xml:space="preserve"> </w:t>
      </w:r>
      <w:r w:rsidR="00301218">
        <w:rPr>
          <w:rFonts w:ascii="Times New Roman" w:hAnsi="Times New Roman" w:cs="Times New Roman"/>
          <w:sz w:val="24"/>
          <w:szCs w:val="24"/>
        </w:rPr>
        <w:t xml:space="preserve">In this </w:t>
      </w:r>
      <w:r w:rsidR="000B3CBF">
        <w:rPr>
          <w:rFonts w:ascii="Times New Roman" w:hAnsi="Times New Roman" w:cs="Times New Roman"/>
          <w:sz w:val="24"/>
          <w:szCs w:val="24"/>
        </w:rPr>
        <w:t>short G</w:t>
      </w:r>
      <w:r w:rsidR="00301218">
        <w:rPr>
          <w:rFonts w:ascii="Times New Roman" w:hAnsi="Times New Roman" w:cs="Times New Roman"/>
          <w:sz w:val="24"/>
          <w:szCs w:val="24"/>
        </w:rPr>
        <w:t xml:space="preserve">eneral </w:t>
      </w:r>
      <w:r w:rsidR="000B3CBF">
        <w:rPr>
          <w:rFonts w:ascii="Times New Roman" w:hAnsi="Times New Roman" w:cs="Times New Roman"/>
          <w:sz w:val="24"/>
          <w:szCs w:val="24"/>
        </w:rPr>
        <w:t>I</w:t>
      </w:r>
      <w:r w:rsidR="00301218">
        <w:rPr>
          <w:rFonts w:ascii="Times New Roman" w:hAnsi="Times New Roman" w:cs="Times New Roman"/>
          <w:sz w:val="24"/>
          <w:szCs w:val="24"/>
        </w:rPr>
        <w:t>ntroduction, I will delineate the basi</w:t>
      </w:r>
      <w:r w:rsidR="00572FE0">
        <w:rPr>
          <w:rFonts w:ascii="Times New Roman" w:hAnsi="Times New Roman" w:cs="Times New Roman"/>
          <w:sz w:val="24"/>
          <w:szCs w:val="24"/>
        </w:rPr>
        <w:t>c</w:t>
      </w:r>
      <w:r w:rsidR="00301218">
        <w:rPr>
          <w:rFonts w:ascii="Times New Roman" w:hAnsi="Times New Roman" w:cs="Times New Roman"/>
          <w:sz w:val="24"/>
          <w:szCs w:val="24"/>
        </w:rPr>
        <w:t xml:space="preserve"> background </w:t>
      </w:r>
      <w:r w:rsidR="00844AD5">
        <w:rPr>
          <w:rFonts w:ascii="Times New Roman" w:hAnsi="Times New Roman" w:cs="Times New Roman"/>
          <w:sz w:val="24"/>
          <w:szCs w:val="24"/>
        </w:rPr>
        <w:t>and aims</w:t>
      </w:r>
      <w:r w:rsidR="00521593">
        <w:rPr>
          <w:rFonts w:ascii="Times New Roman" w:hAnsi="Times New Roman" w:cs="Times New Roman"/>
          <w:sz w:val="24"/>
          <w:szCs w:val="24"/>
        </w:rPr>
        <w:t xml:space="preserve"> </w:t>
      </w:r>
      <w:r w:rsidR="00913EB7">
        <w:rPr>
          <w:rFonts w:ascii="Times New Roman" w:hAnsi="Times New Roman" w:cs="Times New Roman"/>
          <w:sz w:val="24"/>
          <w:szCs w:val="24"/>
        </w:rPr>
        <w:t xml:space="preserve">for </w:t>
      </w:r>
      <w:r w:rsidR="0074583E">
        <w:rPr>
          <w:rFonts w:ascii="Times New Roman" w:hAnsi="Times New Roman" w:cs="Times New Roman"/>
          <w:sz w:val="24"/>
          <w:szCs w:val="24"/>
        </w:rPr>
        <w:t xml:space="preserve">both </w:t>
      </w:r>
      <w:r w:rsidR="002B6BEC">
        <w:rPr>
          <w:rFonts w:ascii="Times New Roman" w:hAnsi="Times New Roman" w:cs="Times New Roman"/>
          <w:sz w:val="24"/>
          <w:szCs w:val="24"/>
        </w:rPr>
        <w:t>systems studied</w:t>
      </w:r>
      <w:r w:rsidR="00895798">
        <w:rPr>
          <w:rFonts w:ascii="Times New Roman" w:hAnsi="Times New Roman" w:cs="Times New Roman"/>
          <w:sz w:val="24"/>
          <w:szCs w:val="24"/>
        </w:rPr>
        <w:t xml:space="preserve">. In the next chapter, General Methods, I </w:t>
      </w:r>
      <w:r w:rsidR="0004499E">
        <w:rPr>
          <w:rFonts w:ascii="Times New Roman" w:hAnsi="Times New Roman" w:cs="Times New Roman"/>
          <w:sz w:val="24"/>
          <w:szCs w:val="24"/>
        </w:rPr>
        <w:t>will introduce the basic</w:t>
      </w:r>
      <w:r w:rsidR="00567601">
        <w:rPr>
          <w:rFonts w:ascii="Times New Roman" w:hAnsi="Times New Roman" w:cs="Times New Roman"/>
          <w:sz w:val="24"/>
          <w:szCs w:val="24"/>
        </w:rPr>
        <w:t>s</w:t>
      </w:r>
      <w:r w:rsidR="0004499E">
        <w:rPr>
          <w:rFonts w:ascii="Times New Roman" w:hAnsi="Times New Roman" w:cs="Times New Roman"/>
          <w:sz w:val="24"/>
          <w:szCs w:val="24"/>
        </w:rPr>
        <w:t xml:space="preserve"> of the methodologies used. F</w:t>
      </w:r>
      <w:r w:rsidR="00913EB7">
        <w:rPr>
          <w:rFonts w:ascii="Times New Roman" w:hAnsi="Times New Roman" w:cs="Times New Roman"/>
          <w:sz w:val="24"/>
          <w:szCs w:val="24"/>
        </w:rPr>
        <w:t xml:space="preserve">urther details </w:t>
      </w:r>
      <w:r w:rsidR="00FC425A">
        <w:rPr>
          <w:rFonts w:ascii="Times New Roman" w:hAnsi="Times New Roman" w:cs="Times New Roman"/>
          <w:sz w:val="24"/>
          <w:szCs w:val="24"/>
        </w:rPr>
        <w:t xml:space="preserve">about </w:t>
      </w:r>
      <w:r w:rsidR="00567601">
        <w:rPr>
          <w:rFonts w:ascii="Times New Roman" w:hAnsi="Times New Roman" w:cs="Times New Roman"/>
          <w:sz w:val="24"/>
          <w:szCs w:val="24"/>
        </w:rPr>
        <w:t xml:space="preserve">both </w:t>
      </w:r>
      <w:r w:rsidR="00FC425A">
        <w:rPr>
          <w:rFonts w:ascii="Times New Roman" w:hAnsi="Times New Roman" w:cs="Times New Roman"/>
          <w:sz w:val="24"/>
          <w:szCs w:val="24"/>
        </w:rPr>
        <w:t>the background and the methodologies are then provided</w:t>
      </w:r>
      <w:r w:rsidR="00913EB7">
        <w:rPr>
          <w:rFonts w:ascii="Times New Roman" w:hAnsi="Times New Roman" w:cs="Times New Roman"/>
          <w:sz w:val="24"/>
          <w:szCs w:val="24"/>
        </w:rPr>
        <w:t xml:space="preserve"> in the respective chapters.</w:t>
      </w:r>
      <w:r w:rsidR="00572FE0">
        <w:rPr>
          <w:rFonts w:ascii="Times New Roman" w:hAnsi="Times New Roman" w:cs="Times New Roman"/>
          <w:sz w:val="24"/>
          <w:szCs w:val="24"/>
        </w:rPr>
        <w:t xml:space="preserve"> </w:t>
      </w:r>
    </w:p>
    <w:p w14:paraId="2C7E11BD" w14:textId="77777777" w:rsidR="001E68F3" w:rsidRDefault="001E68F3" w:rsidP="006E65F5">
      <w:pPr>
        <w:spacing w:line="360" w:lineRule="auto"/>
        <w:jc w:val="both"/>
        <w:rPr>
          <w:rFonts w:ascii="Times New Roman" w:hAnsi="Times New Roman" w:cs="Times New Roman"/>
          <w:sz w:val="24"/>
          <w:szCs w:val="24"/>
        </w:rPr>
      </w:pPr>
    </w:p>
    <w:p w14:paraId="025FBE36" w14:textId="77A3DB4A" w:rsidR="00CE51BA" w:rsidRPr="006A7842" w:rsidRDefault="00B77A50" w:rsidP="006E65F5">
      <w:pPr>
        <w:spacing w:line="360" w:lineRule="auto"/>
        <w:jc w:val="both"/>
        <w:rPr>
          <w:rFonts w:ascii="Times New Roman" w:hAnsi="Times New Roman" w:cs="Times New Roman"/>
          <w:color w:val="002060"/>
          <w:sz w:val="28"/>
          <w:szCs w:val="28"/>
        </w:rPr>
      </w:pPr>
      <w:bookmarkStart w:id="0" w:name="_Hlk148707171"/>
      <w:r>
        <w:rPr>
          <w:rFonts w:ascii="Times New Roman" w:hAnsi="Times New Roman" w:cs="Times New Roman"/>
          <w:color w:val="002060"/>
          <w:sz w:val="28"/>
          <w:szCs w:val="28"/>
        </w:rPr>
        <w:t>The origin and evolution of</w:t>
      </w:r>
      <w:r w:rsidR="00CE51BA" w:rsidRPr="006A7842">
        <w:rPr>
          <w:rFonts w:ascii="Times New Roman" w:hAnsi="Times New Roman" w:cs="Times New Roman"/>
          <w:color w:val="002060"/>
          <w:sz w:val="28"/>
          <w:szCs w:val="28"/>
        </w:rPr>
        <w:t xml:space="preserve"> vision</w:t>
      </w:r>
      <w:r>
        <w:rPr>
          <w:rFonts w:ascii="Times New Roman" w:hAnsi="Times New Roman" w:cs="Times New Roman"/>
          <w:color w:val="002060"/>
          <w:sz w:val="28"/>
          <w:szCs w:val="28"/>
        </w:rPr>
        <w:t xml:space="preserve"> in animals</w:t>
      </w:r>
    </w:p>
    <w:bookmarkEnd w:id="0"/>
    <w:p w14:paraId="07788F19" w14:textId="77777777" w:rsidR="0021590E" w:rsidRDefault="00C559B3" w:rsidP="005F195C">
      <w:pPr>
        <w:tabs>
          <w:tab w:val="left" w:pos="1194"/>
        </w:tabs>
        <w:spacing w:line="360" w:lineRule="auto"/>
        <w:jc w:val="both"/>
        <w:rPr>
          <w:rFonts w:ascii="Times New Roman" w:hAnsi="Times New Roman" w:cs="Times New Roman"/>
          <w:sz w:val="24"/>
          <w:szCs w:val="24"/>
        </w:rPr>
      </w:pPr>
      <w:r w:rsidRPr="005F7C48">
        <w:rPr>
          <w:rFonts w:ascii="Times New Roman" w:hAnsi="Times New Roman" w:cs="Times New Roman"/>
          <w:sz w:val="24"/>
          <w:szCs w:val="24"/>
        </w:rPr>
        <w:t>Vision is a</w:t>
      </w:r>
      <w:r w:rsidR="00EF4DF4">
        <w:rPr>
          <w:rFonts w:ascii="Times New Roman" w:hAnsi="Times New Roman" w:cs="Times New Roman"/>
          <w:sz w:val="24"/>
          <w:szCs w:val="24"/>
        </w:rPr>
        <w:t xml:space="preserve">n example of sensory system that functions through GPCR signalling. It is </w:t>
      </w:r>
      <w:r w:rsidR="00E610EF">
        <w:rPr>
          <w:rFonts w:ascii="Times New Roman" w:hAnsi="Times New Roman" w:cs="Times New Roman"/>
          <w:sz w:val="24"/>
          <w:szCs w:val="24"/>
        </w:rPr>
        <w:t>a</w:t>
      </w:r>
      <w:r w:rsidR="00EF4DF4">
        <w:rPr>
          <w:rFonts w:ascii="Times New Roman" w:hAnsi="Times New Roman" w:cs="Times New Roman"/>
          <w:sz w:val="24"/>
          <w:szCs w:val="24"/>
        </w:rPr>
        <w:t xml:space="preserve"> </w:t>
      </w:r>
      <w:r w:rsidRPr="005F7C48">
        <w:rPr>
          <w:rFonts w:ascii="Times New Roman" w:hAnsi="Times New Roman" w:cs="Times New Roman"/>
          <w:sz w:val="24"/>
          <w:szCs w:val="24"/>
        </w:rPr>
        <w:t xml:space="preserve">quintessential feature </w:t>
      </w:r>
      <w:r w:rsidR="00075B68">
        <w:rPr>
          <w:rFonts w:ascii="Times New Roman" w:hAnsi="Times New Roman" w:cs="Times New Roman"/>
          <w:sz w:val="24"/>
          <w:szCs w:val="24"/>
        </w:rPr>
        <w:t>of</w:t>
      </w:r>
      <w:r w:rsidRPr="005F7C48">
        <w:rPr>
          <w:rFonts w:ascii="Times New Roman" w:hAnsi="Times New Roman" w:cs="Times New Roman"/>
          <w:sz w:val="24"/>
          <w:szCs w:val="24"/>
        </w:rPr>
        <w:t xml:space="preserve"> anima</w:t>
      </w:r>
      <w:r>
        <w:rPr>
          <w:rFonts w:ascii="Times New Roman" w:hAnsi="Times New Roman" w:cs="Times New Roman"/>
          <w:sz w:val="24"/>
          <w:szCs w:val="24"/>
        </w:rPr>
        <w:t>ls</w:t>
      </w:r>
      <w:r w:rsidRPr="005F7C48">
        <w:rPr>
          <w:rFonts w:ascii="Times New Roman" w:hAnsi="Times New Roman" w:cs="Times New Roman"/>
          <w:sz w:val="24"/>
          <w:szCs w:val="24"/>
        </w:rPr>
        <w:t xml:space="preserve">, </w:t>
      </w:r>
      <w:r w:rsidR="007C5BFC" w:rsidRPr="007C5BFC">
        <w:rPr>
          <w:rFonts w:ascii="Times New Roman" w:hAnsi="Times New Roman" w:cs="Times New Roman"/>
          <w:sz w:val="24"/>
          <w:szCs w:val="24"/>
        </w:rPr>
        <w:t>deeply influencing</w:t>
      </w:r>
      <w:r w:rsidR="007C5BFC" w:rsidRPr="007C5BFC">
        <w:rPr>
          <w:rFonts w:ascii="Times New Roman" w:hAnsi="Times New Roman" w:cs="Times New Roman"/>
          <w:sz w:val="24"/>
          <w:szCs w:val="24"/>
        </w:rPr>
        <w:t xml:space="preserve"> </w:t>
      </w:r>
      <w:r w:rsidRPr="005F7C48">
        <w:rPr>
          <w:rFonts w:ascii="Times New Roman" w:hAnsi="Times New Roman" w:cs="Times New Roman"/>
          <w:sz w:val="24"/>
          <w:szCs w:val="24"/>
        </w:rPr>
        <w:t>their ecology and behaviour</w:t>
      </w:r>
      <w:r w:rsidR="00855A2A">
        <w:rPr>
          <w:rFonts w:ascii="Times New Roman" w:hAnsi="Times New Roman" w:cs="Times New Roman"/>
          <w:sz w:val="24"/>
          <w:szCs w:val="24"/>
        </w:rPr>
        <w:t xml:space="preserve"> (</w:t>
      </w:r>
      <w:r w:rsidR="00855A2A" w:rsidRPr="00855A2A">
        <w:rPr>
          <w:rFonts w:ascii="Times New Roman" w:hAnsi="Times New Roman" w:cs="Times New Roman"/>
          <w:sz w:val="24"/>
          <w:szCs w:val="24"/>
          <w:highlight w:val="yellow"/>
        </w:rPr>
        <w:t>REFS</w:t>
      </w:r>
      <w:r w:rsidR="00855A2A">
        <w:rPr>
          <w:rFonts w:ascii="Times New Roman" w:hAnsi="Times New Roman" w:cs="Times New Roman"/>
          <w:sz w:val="24"/>
          <w:szCs w:val="24"/>
        </w:rPr>
        <w:t>)</w:t>
      </w:r>
      <w:r w:rsidRPr="005F7C48">
        <w:rPr>
          <w:rFonts w:ascii="Times New Roman" w:hAnsi="Times New Roman" w:cs="Times New Roman"/>
          <w:sz w:val="24"/>
          <w:szCs w:val="24"/>
        </w:rPr>
        <w:t xml:space="preserve">. </w:t>
      </w:r>
      <w:r w:rsidR="00D401CD">
        <w:rPr>
          <w:rFonts w:ascii="Times New Roman" w:hAnsi="Times New Roman" w:cs="Times New Roman"/>
          <w:sz w:val="24"/>
          <w:szCs w:val="24"/>
        </w:rPr>
        <w:t xml:space="preserve">At its core, vision consists in a </w:t>
      </w:r>
      <w:r w:rsidR="00FE59E2">
        <w:rPr>
          <w:rFonts w:ascii="Times New Roman" w:hAnsi="Times New Roman" w:cs="Times New Roman"/>
          <w:sz w:val="24"/>
          <w:szCs w:val="24"/>
        </w:rPr>
        <w:t xml:space="preserve">photo-sensitive molecule </w:t>
      </w:r>
      <w:r w:rsidR="00D401CD">
        <w:rPr>
          <w:rFonts w:ascii="Times New Roman" w:hAnsi="Times New Roman" w:cs="Times New Roman"/>
          <w:sz w:val="24"/>
          <w:szCs w:val="24"/>
        </w:rPr>
        <w:t xml:space="preserve">coupled to a signal transduction machinery within a highly specialised photoreceptor cell. </w:t>
      </w:r>
      <w:r w:rsidR="00311055">
        <w:rPr>
          <w:rFonts w:ascii="Times New Roman" w:hAnsi="Times New Roman" w:cs="Times New Roman"/>
          <w:sz w:val="24"/>
          <w:szCs w:val="24"/>
        </w:rPr>
        <w:t>The photo-sensitive molecule</w:t>
      </w:r>
      <w:r w:rsidR="009818D7">
        <w:rPr>
          <w:rFonts w:ascii="Times New Roman" w:hAnsi="Times New Roman" w:cs="Times New Roman"/>
          <w:sz w:val="24"/>
          <w:szCs w:val="24"/>
        </w:rPr>
        <w:t xml:space="preserve"> </w:t>
      </w:r>
      <w:r w:rsidR="00311055">
        <w:rPr>
          <w:rFonts w:ascii="Times New Roman" w:hAnsi="Times New Roman" w:cs="Times New Roman"/>
          <w:sz w:val="24"/>
          <w:szCs w:val="24"/>
        </w:rPr>
        <w:t xml:space="preserve">is </w:t>
      </w:r>
      <w:r w:rsidR="00AE5792">
        <w:rPr>
          <w:rFonts w:ascii="Times New Roman" w:hAnsi="Times New Roman" w:cs="Times New Roman"/>
          <w:sz w:val="24"/>
          <w:szCs w:val="24"/>
        </w:rPr>
        <w:t>an</w:t>
      </w:r>
      <w:r w:rsidR="009818D7">
        <w:rPr>
          <w:rFonts w:ascii="Times New Roman" w:hAnsi="Times New Roman" w:cs="Times New Roman"/>
          <w:sz w:val="24"/>
          <w:szCs w:val="24"/>
        </w:rPr>
        <w:t xml:space="preserve"> opsin</w:t>
      </w:r>
      <w:r w:rsidR="0043353B">
        <w:rPr>
          <w:rFonts w:ascii="Times New Roman" w:hAnsi="Times New Roman" w:cs="Times New Roman"/>
          <w:sz w:val="24"/>
          <w:szCs w:val="24"/>
        </w:rPr>
        <w:t>, a GPCR</w:t>
      </w:r>
      <w:r w:rsidR="00B56A58">
        <w:rPr>
          <w:rFonts w:ascii="Times New Roman" w:hAnsi="Times New Roman" w:cs="Times New Roman"/>
          <w:sz w:val="24"/>
          <w:szCs w:val="24"/>
        </w:rPr>
        <w:t xml:space="preserve"> </w:t>
      </w:r>
      <w:r w:rsidR="00D922F6">
        <w:rPr>
          <w:rFonts w:ascii="Times New Roman" w:hAnsi="Times New Roman" w:cs="Times New Roman"/>
          <w:sz w:val="24"/>
          <w:szCs w:val="24"/>
        </w:rPr>
        <w:t xml:space="preserve">of </w:t>
      </w:r>
      <w:r w:rsidR="00B56A58">
        <w:rPr>
          <w:rFonts w:ascii="Times New Roman" w:hAnsi="Times New Roman" w:cs="Times New Roman"/>
          <w:sz w:val="24"/>
          <w:szCs w:val="24"/>
        </w:rPr>
        <w:t>class A</w:t>
      </w:r>
      <w:r w:rsidR="0043353B">
        <w:rPr>
          <w:rFonts w:ascii="Times New Roman" w:hAnsi="Times New Roman" w:cs="Times New Roman"/>
          <w:sz w:val="24"/>
          <w:szCs w:val="24"/>
        </w:rPr>
        <w:t xml:space="preserve">, </w:t>
      </w:r>
      <w:r w:rsidR="00306B29">
        <w:rPr>
          <w:rFonts w:ascii="Times New Roman" w:hAnsi="Times New Roman" w:cs="Times New Roman"/>
          <w:sz w:val="24"/>
          <w:szCs w:val="24"/>
        </w:rPr>
        <w:t>bound to</w:t>
      </w:r>
      <w:r w:rsidR="0043353B">
        <w:rPr>
          <w:rFonts w:ascii="Times New Roman" w:hAnsi="Times New Roman" w:cs="Times New Roman"/>
          <w:sz w:val="24"/>
          <w:szCs w:val="24"/>
        </w:rPr>
        <w:t xml:space="preserve"> a derivative of vitamin A</w:t>
      </w:r>
      <w:r w:rsidR="00306B29">
        <w:rPr>
          <w:rFonts w:ascii="Times New Roman" w:hAnsi="Times New Roman" w:cs="Times New Roman"/>
          <w:sz w:val="24"/>
          <w:szCs w:val="24"/>
        </w:rPr>
        <w:t>, the retinal</w:t>
      </w:r>
      <w:r w:rsidR="008C564F">
        <w:rPr>
          <w:rFonts w:ascii="Times New Roman" w:hAnsi="Times New Roman" w:cs="Times New Roman"/>
          <w:sz w:val="24"/>
          <w:szCs w:val="24"/>
        </w:rPr>
        <w:t xml:space="preserve"> (</w:t>
      </w:r>
      <w:r w:rsidR="008C564F" w:rsidRPr="008C564F">
        <w:rPr>
          <w:rFonts w:ascii="Times New Roman" w:hAnsi="Times New Roman" w:cs="Times New Roman"/>
          <w:sz w:val="24"/>
          <w:szCs w:val="24"/>
          <w:highlight w:val="yellow"/>
        </w:rPr>
        <w:t>REFS</w:t>
      </w:r>
      <w:r w:rsidR="008C564F">
        <w:rPr>
          <w:rFonts w:ascii="Times New Roman" w:hAnsi="Times New Roman" w:cs="Times New Roman"/>
          <w:sz w:val="24"/>
          <w:szCs w:val="24"/>
        </w:rPr>
        <w:t>)</w:t>
      </w:r>
      <w:r w:rsidR="0043353B">
        <w:rPr>
          <w:rFonts w:ascii="Times New Roman" w:hAnsi="Times New Roman" w:cs="Times New Roman"/>
          <w:sz w:val="24"/>
          <w:szCs w:val="24"/>
        </w:rPr>
        <w:t xml:space="preserve">. </w:t>
      </w:r>
      <w:r w:rsidR="00EA0A5F">
        <w:rPr>
          <w:rFonts w:ascii="Times New Roman" w:hAnsi="Times New Roman" w:cs="Times New Roman"/>
          <w:sz w:val="24"/>
          <w:szCs w:val="24"/>
        </w:rPr>
        <w:t>W</w:t>
      </w:r>
      <w:r w:rsidR="0043353B">
        <w:rPr>
          <w:rFonts w:ascii="Times New Roman" w:hAnsi="Times New Roman" w:cs="Times New Roman"/>
          <w:sz w:val="24"/>
          <w:szCs w:val="24"/>
        </w:rPr>
        <w:t xml:space="preserve">hen </w:t>
      </w:r>
      <w:r w:rsidR="00DA3FB3">
        <w:rPr>
          <w:rFonts w:ascii="Times New Roman" w:hAnsi="Times New Roman" w:cs="Times New Roman"/>
          <w:sz w:val="24"/>
          <w:szCs w:val="24"/>
        </w:rPr>
        <w:t xml:space="preserve">the retinal is hit by light </w:t>
      </w:r>
      <w:r w:rsidR="00AE5792">
        <w:rPr>
          <w:rFonts w:ascii="Times New Roman" w:hAnsi="Times New Roman" w:cs="Times New Roman"/>
          <w:sz w:val="24"/>
          <w:szCs w:val="24"/>
        </w:rPr>
        <w:t xml:space="preserve">it </w:t>
      </w:r>
      <w:r w:rsidR="0043353B">
        <w:rPr>
          <w:rFonts w:ascii="Times New Roman" w:hAnsi="Times New Roman" w:cs="Times New Roman"/>
          <w:sz w:val="24"/>
          <w:szCs w:val="24"/>
        </w:rPr>
        <w:t xml:space="preserve">changes conformation (from 11-cis to all-trans), </w:t>
      </w:r>
      <w:r w:rsidR="00D948BA">
        <w:rPr>
          <w:rFonts w:ascii="Times New Roman" w:hAnsi="Times New Roman" w:cs="Times New Roman"/>
          <w:sz w:val="24"/>
          <w:szCs w:val="24"/>
        </w:rPr>
        <w:t>inducing</w:t>
      </w:r>
      <w:r w:rsidR="00D948BA">
        <w:rPr>
          <w:rFonts w:ascii="Times New Roman" w:hAnsi="Times New Roman" w:cs="Times New Roman"/>
          <w:sz w:val="24"/>
          <w:szCs w:val="24"/>
        </w:rPr>
        <w:t xml:space="preserve"> </w:t>
      </w:r>
      <w:r w:rsidR="0043353B">
        <w:rPr>
          <w:rFonts w:ascii="Times New Roman" w:hAnsi="Times New Roman" w:cs="Times New Roman"/>
          <w:sz w:val="24"/>
          <w:szCs w:val="24"/>
        </w:rPr>
        <w:t>a structural change of the opsin</w:t>
      </w:r>
      <w:r w:rsidR="00E22BB5">
        <w:rPr>
          <w:rFonts w:ascii="Times New Roman" w:hAnsi="Times New Roman" w:cs="Times New Roman"/>
          <w:sz w:val="24"/>
          <w:szCs w:val="24"/>
        </w:rPr>
        <w:t xml:space="preserve"> which</w:t>
      </w:r>
      <w:r w:rsidR="009B3A6A">
        <w:rPr>
          <w:rFonts w:ascii="Times New Roman" w:hAnsi="Times New Roman" w:cs="Times New Roman"/>
          <w:sz w:val="24"/>
          <w:szCs w:val="24"/>
        </w:rPr>
        <w:t xml:space="preserve"> in turn</w:t>
      </w:r>
      <w:r w:rsidR="00E22BB5">
        <w:rPr>
          <w:rFonts w:ascii="Times New Roman" w:hAnsi="Times New Roman" w:cs="Times New Roman"/>
          <w:sz w:val="24"/>
          <w:szCs w:val="24"/>
        </w:rPr>
        <w:t xml:space="preserve"> triggers the G alpha protein it is </w:t>
      </w:r>
      <w:r w:rsidR="003F1F0E">
        <w:rPr>
          <w:rFonts w:ascii="Times New Roman" w:hAnsi="Times New Roman" w:cs="Times New Roman"/>
          <w:sz w:val="24"/>
          <w:szCs w:val="24"/>
        </w:rPr>
        <w:t>coupled</w:t>
      </w:r>
      <w:r w:rsidR="00E22BB5">
        <w:rPr>
          <w:rFonts w:ascii="Times New Roman" w:hAnsi="Times New Roman" w:cs="Times New Roman"/>
          <w:sz w:val="24"/>
          <w:szCs w:val="24"/>
        </w:rPr>
        <w:t xml:space="preserve"> with</w:t>
      </w:r>
      <w:r w:rsidR="00144665">
        <w:rPr>
          <w:rFonts w:ascii="Times New Roman" w:hAnsi="Times New Roman" w:cs="Times New Roman"/>
          <w:sz w:val="24"/>
          <w:szCs w:val="24"/>
        </w:rPr>
        <w:t xml:space="preserve"> activat</w:t>
      </w:r>
      <w:r w:rsidR="0020503D">
        <w:rPr>
          <w:rFonts w:ascii="Times New Roman" w:hAnsi="Times New Roman" w:cs="Times New Roman"/>
          <w:sz w:val="24"/>
          <w:szCs w:val="24"/>
        </w:rPr>
        <w:t>ing</w:t>
      </w:r>
      <w:r w:rsidR="00144665">
        <w:rPr>
          <w:rFonts w:ascii="Times New Roman" w:hAnsi="Times New Roman" w:cs="Times New Roman"/>
          <w:sz w:val="24"/>
          <w:szCs w:val="24"/>
        </w:rPr>
        <w:t xml:space="preserve"> a signal transduction pathway </w:t>
      </w:r>
      <w:r w:rsidR="004649CA">
        <w:rPr>
          <w:rFonts w:ascii="Times New Roman" w:hAnsi="Times New Roman" w:cs="Times New Roman"/>
          <w:sz w:val="24"/>
          <w:szCs w:val="24"/>
        </w:rPr>
        <w:t>called phototransduction</w:t>
      </w:r>
      <w:r w:rsidR="00144665">
        <w:rPr>
          <w:rFonts w:ascii="Times New Roman" w:hAnsi="Times New Roman" w:cs="Times New Roman"/>
          <w:sz w:val="24"/>
          <w:szCs w:val="24"/>
        </w:rPr>
        <w:t xml:space="preserve">. </w:t>
      </w:r>
      <w:r w:rsidR="005E1B29">
        <w:rPr>
          <w:rFonts w:ascii="Times New Roman" w:hAnsi="Times New Roman" w:cs="Times New Roman"/>
          <w:sz w:val="24"/>
          <w:szCs w:val="24"/>
        </w:rPr>
        <w:t>T</w:t>
      </w:r>
      <w:r w:rsidR="00B07C10">
        <w:rPr>
          <w:rFonts w:ascii="Times New Roman" w:hAnsi="Times New Roman" w:cs="Times New Roman"/>
          <w:sz w:val="24"/>
          <w:szCs w:val="24"/>
        </w:rPr>
        <w:t xml:space="preserve">here are two </w:t>
      </w:r>
      <w:r w:rsidR="00326A36">
        <w:rPr>
          <w:rFonts w:ascii="Times New Roman" w:hAnsi="Times New Roman" w:cs="Times New Roman"/>
          <w:sz w:val="24"/>
          <w:szCs w:val="24"/>
        </w:rPr>
        <w:t xml:space="preserve">major types of phototransduction, </w:t>
      </w:r>
      <w:r w:rsidR="003D2C9E">
        <w:rPr>
          <w:rFonts w:ascii="Times New Roman" w:hAnsi="Times New Roman" w:cs="Times New Roman"/>
          <w:sz w:val="24"/>
          <w:szCs w:val="24"/>
        </w:rPr>
        <w:t xml:space="preserve">rhabdomeric and ciliary, </w:t>
      </w:r>
      <w:r w:rsidR="00326A36">
        <w:rPr>
          <w:rFonts w:ascii="Times New Roman" w:hAnsi="Times New Roman" w:cs="Times New Roman"/>
          <w:sz w:val="24"/>
          <w:szCs w:val="24"/>
        </w:rPr>
        <w:t xml:space="preserve">depending on the type of opsins that initiate them, but both </w:t>
      </w:r>
      <w:r w:rsidR="005E1B29">
        <w:rPr>
          <w:rFonts w:ascii="Times New Roman" w:hAnsi="Times New Roman" w:cs="Times New Roman"/>
          <w:sz w:val="24"/>
          <w:szCs w:val="24"/>
        </w:rPr>
        <w:t xml:space="preserve">culminate in the modulation of ion channels </w:t>
      </w:r>
      <w:r w:rsidR="00326A36">
        <w:rPr>
          <w:rFonts w:ascii="Times New Roman" w:hAnsi="Times New Roman" w:cs="Times New Roman"/>
          <w:sz w:val="24"/>
          <w:szCs w:val="24"/>
        </w:rPr>
        <w:t>initiating</w:t>
      </w:r>
      <w:r w:rsidR="005E1B29">
        <w:rPr>
          <w:rFonts w:ascii="Times New Roman" w:hAnsi="Times New Roman" w:cs="Times New Roman"/>
          <w:sz w:val="24"/>
          <w:szCs w:val="24"/>
        </w:rPr>
        <w:t xml:space="preserve"> electrical signalling</w:t>
      </w:r>
      <w:r w:rsidR="00326A36">
        <w:rPr>
          <w:rFonts w:ascii="Times New Roman" w:hAnsi="Times New Roman" w:cs="Times New Roman"/>
          <w:sz w:val="24"/>
          <w:szCs w:val="24"/>
        </w:rPr>
        <w:t xml:space="preserve"> of the photoreceptor cell</w:t>
      </w:r>
      <w:r w:rsidR="00765A59">
        <w:rPr>
          <w:rFonts w:ascii="Times New Roman" w:hAnsi="Times New Roman" w:cs="Times New Roman"/>
          <w:sz w:val="24"/>
          <w:szCs w:val="24"/>
        </w:rPr>
        <w:t xml:space="preserve"> (</w:t>
      </w:r>
      <w:r w:rsidR="00765A59" w:rsidRPr="00765A59">
        <w:rPr>
          <w:rFonts w:ascii="Times New Roman" w:hAnsi="Times New Roman" w:cs="Times New Roman"/>
          <w:sz w:val="24"/>
          <w:szCs w:val="24"/>
          <w:highlight w:val="yellow"/>
        </w:rPr>
        <w:t>REFS</w:t>
      </w:r>
      <w:r w:rsidR="00765A59">
        <w:rPr>
          <w:rFonts w:ascii="Times New Roman" w:hAnsi="Times New Roman" w:cs="Times New Roman"/>
          <w:sz w:val="24"/>
          <w:szCs w:val="24"/>
        </w:rPr>
        <w:t>)</w:t>
      </w:r>
      <w:r w:rsidR="00563BA3">
        <w:rPr>
          <w:rFonts w:ascii="Times New Roman" w:hAnsi="Times New Roman" w:cs="Times New Roman"/>
          <w:sz w:val="24"/>
          <w:szCs w:val="24"/>
        </w:rPr>
        <w:t xml:space="preserve">. </w:t>
      </w:r>
    </w:p>
    <w:p w14:paraId="3C510290" w14:textId="1CE139F1" w:rsidR="003671E0" w:rsidRPr="00266251" w:rsidRDefault="00326A36" w:rsidP="005F195C">
      <w:pPr>
        <w:tabs>
          <w:tab w:val="left" w:pos="1194"/>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Photoreceptor cells </w:t>
      </w:r>
      <w:r w:rsidR="00273DAE">
        <w:rPr>
          <w:rFonts w:ascii="Times New Roman" w:hAnsi="Times New Roman" w:cs="Times New Roman"/>
          <w:sz w:val="24"/>
          <w:szCs w:val="24"/>
        </w:rPr>
        <w:t xml:space="preserve">(PRCs) </w:t>
      </w:r>
      <w:r w:rsidR="009474D1">
        <w:rPr>
          <w:rFonts w:ascii="Times New Roman" w:hAnsi="Times New Roman" w:cs="Times New Roman"/>
          <w:sz w:val="24"/>
          <w:szCs w:val="24"/>
        </w:rPr>
        <w:t>are</w:t>
      </w:r>
      <w:r>
        <w:rPr>
          <w:rFonts w:ascii="Times New Roman" w:hAnsi="Times New Roman" w:cs="Times New Roman"/>
          <w:sz w:val="24"/>
          <w:szCs w:val="24"/>
        </w:rPr>
        <w:t xml:space="preserve"> classified based on the type of opsins and phototransduction </w:t>
      </w:r>
      <w:r w:rsidR="009474D1">
        <w:rPr>
          <w:rFonts w:ascii="Times New Roman" w:hAnsi="Times New Roman" w:cs="Times New Roman"/>
          <w:sz w:val="24"/>
          <w:szCs w:val="24"/>
        </w:rPr>
        <w:t>pathway employed</w:t>
      </w:r>
      <w:r w:rsidR="00492D49">
        <w:rPr>
          <w:rFonts w:ascii="Times New Roman" w:hAnsi="Times New Roman" w:cs="Times New Roman"/>
          <w:sz w:val="24"/>
          <w:szCs w:val="24"/>
        </w:rPr>
        <w:t xml:space="preserve"> (</w:t>
      </w:r>
      <w:r w:rsidR="00492D49" w:rsidRPr="0065123E">
        <w:rPr>
          <w:rFonts w:ascii="Times New Roman" w:hAnsi="Times New Roman" w:cs="Times New Roman"/>
          <w:sz w:val="24"/>
          <w:szCs w:val="24"/>
          <w:highlight w:val="yellow"/>
        </w:rPr>
        <w:t>REFS</w:t>
      </w:r>
      <w:r w:rsidR="00492D49">
        <w:rPr>
          <w:rFonts w:ascii="Times New Roman" w:hAnsi="Times New Roman" w:cs="Times New Roman"/>
          <w:sz w:val="24"/>
          <w:szCs w:val="24"/>
        </w:rPr>
        <w:t xml:space="preserve">). </w:t>
      </w:r>
      <w:r w:rsidR="003671E0" w:rsidRPr="00266251">
        <w:rPr>
          <w:rFonts w:ascii="Times New Roman" w:hAnsi="Times New Roman" w:cs="Times New Roman"/>
          <w:sz w:val="24"/>
          <w:szCs w:val="24"/>
        </w:rPr>
        <w:t xml:space="preserve">A </w:t>
      </w:r>
      <w:r w:rsidR="00884D94">
        <w:rPr>
          <w:rFonts w:ascii="Times New Roman" w:hAnsi="Times New Roman" w:cs="Times New Roman"/>
          <w:sz w:val="24"/>
          <w:szCs w:val="24"/>
        </w:rPr>
        <w:t xml:space="preserve">general </w:t>
      </w:r>
      <w:r w:rsidR="003671E0" w:rsidRPr="00266251">
        <w:rPr>
          <w:rFonts w:ascii="Times New Roman" w:hAnsi="Times New Roman" w:cs="Times New Roman"/>
          <w:sz w:val="24"/>
          <w:szCs w:val="24"/>
        </w:rPr>
        <w:t xml:space="preserve">peculiarity of </w:t>
      </w:r>
      <w:r w:rsidR="00FD3C4F">
        <w:rPr>
          <w:rFonts w:ascii="Times New Roman" w:hAnsi="Times New Roman" w:cs="Times New Roman"/>
          <w:sz w:val="24"/>
          <w:szCs w:val="24"/>
        </w:rPr>
        <w:t>PRCs</w:t>
      </w:r>
      <w:r w:rsidR="003671E0" w:rsidRPr="00266251">
        <w:rPr>
          <w:rFonts w:ascii="Times New Roman" w:hAnsi="Times New Roman" w:cs="Times New Roman"/>
          <w:sz w:val="24"/>
          <w:szCs w:val="24"/>
        </w:rPr>
        <w:t xml:space="preserve"> is the enlargement and folding of the membrane </w:t>
      </w:r>
      <w:r w:rsidR="003671E0" w:rsidRPr="00743C3C">
        <w:rPr>
          <w:rFonts w:ascii="Times New Roman" w:hAnsi="Times New Roman" w:cs="Times New Roman"/>
          <w:sz w:val="24"/>
          <w:szCs w:val="24"/>
        </w:rPr>
        <w:t>surface to increase the area with the photopigment and therefore enhance light sensitivity. Th</w:t>
      </w:r>
      <w:r w:rsidR="002B26F6">
        <w:rPr>
          <w:rFonts w:ascii="Times New Roman" w:hAnsi="Times New Roman" w:cs="Times New Roman"/>
          <w:sz w:val="24"/>
          <w:szCs w:val="24"/>
        </w:rPr>
        <w:t xml:space="preserve">is </w:t>
      </w:r>
      <w:r w:rsidR="003671E0" w:rsidRPr="00743C3C">
        <w:rPr>
          <w:rFonts w:ascii="Times New Roman" w:hAnsi="Times New Roman" w:cs="Times New Roman"/>
          <w:sz w:val="24"/>
          <w:szCs w:val="24"/>
        </w:rPr>
        <w:t xml:space="preserve">characteristic membrane </w:t>
      </w:r>
      <w:r w:rsidR="003671E0" w:rsidRPr="00743C3C">
        <w:rPr>
          <w:rFonts w:ascii="Times New Roman" w:hAnsi="Times New Roman" w:cs="Times New Roman"/>
          <w:sz w:val="24"/>
          <w:szCs w:val="24"/>
        </w:rPr>
        <w:lastRenderedPageBreak/>
        <w:t>folding is present within the cilia of ciliary PRCs</w:t>
      </w:r>
      <w:r w:rsidR="00937B10">
        <w:rPr>
          <w:rFonts w:ascii="Times New Roman" w:hAnsi="Times New Roman" w:cs="Times New Roman"/>
          <w:sz w:val="24"/>
          <w:szCs w:val="24"/>
        </w:rPr>
        <w:t xml:space="preserve"> of vertebrates</w:t>
      </w:r>
      <w:r w:rsidR="003671E0" w:rsidRPr="00743C3C">
        <w:rPr>
          <w:rFonts w:ascii="Times New Roman" w:hAnsi="Times New Roman" w:cs="Times New Roman"/>
          <w:sz w:val="24"/>
          <w:szCs w:val="24"/>
        </w:rPr>
        <w:t xml:space="preserve">, while in rhabdomeric PRCs </w:t>
      </w:r>
      <w:r w:rsidR="00030DB4">
        <w:rPr>
          <w:rFonts w:ascii="Times New Roman" w:hAnsi="Times New Roman" w:cs="Times New Roman"/>
          <w:sz w:val="24"/>
          <w:szCs w:val="24"/>
        </w:rPr>
        <w:t xml:space="preserve">of insects such as </w:t>
      </w:r>
      <w:r w:rsidR="00030DB4" w:rsidRPr="009378F2">
        <w:rPr>
          <w:rFonts w:ascii="Times New Roman" w:hAnsi="Times New Roman" w:cs="Times New Roman"/>
          <w:i/>
          <w:iCs/>
          <w:sz w:val="24"/>
          <w:szCs w:val="24"/>
        </w:rPr>
        <w:t>Drosophila melanogaster</w:t>
      </w:r>
      <w:r w:rsidR="00030DB4">
        <w:rPr>
          <w:rFonts w:ascii="Times New Roman" w:hAnsi="Times New Roman" w:cs="Times New Roman"/>
          <w:sz w:val="24"/>
          <w:szCs w:val="24"/>
        </w:rPr>
        <w:t xml:space="preserve"> </w:t>
      </w:r>
      <w:r w:rsidR="003671E0" w:rsidRPr="00743C3C">
        <w:rPr>
          <w:rFonts w:ascii="Times New Roman" w:hAnsi="Times New Roman" w:cs="Times New Roman"/>
          <w:sz w:val="24"/>
          <w:szCs w:val="24"/>
        </w:rPr>
        <w:t>this folding is in the apical surface of the cell forming the rhabdomere</w:t>
      </w:r>
      <w:r w:rsidR="008D734E">
        <w:rPr>
          <w:rFonts w:ascii="Times New Roman" w:hAnsi="Times New Roman" w:cs="Times New Roman"/>
          <w:sz w:val="24"/>
          <w:szCs w:val="24"/>
        </w:rPr>
        <w:t xml:space="preserve"> </w:t>
      </w:r>
      <w:r w:rsidR="008D734E">
        <w:rPr>
          <w:rFonts w:ascii="Times New Roman" w:hAnsi="Times New Roman" w:cs="Times New Roman"/>
          <w:sz w:val="24"/>
          <w:szCs w:val="24"/>
        </w:rPr>
        <w:fldChar w:fldCharType="begin"/>
      </w:r>
      <w:r w:rsidR="008D734E">
        <w:rPr>
          <w:rFonts w:ascii="Times New Roman" w:hAnsi="Times New Roman" w:cs="Times New Roman"/>
          <w:sz w:val="24"/>
          <w:szCs w:val="24"/>
        </w:rPr>
        <w:instrText xml:space="preserve"> ADDIN ZOTERO_ITEM CSL_CITATION {"citationID":"VN8KPzV7","properties":{"formattedCitation":"(Arendt 2003)","plainCitation":"(Arendt 2003)","noteIndex":0},"citationItems":[{"id":361,"uris":["http://zotero.org/users/8176000/items/NZIDMZ9V"],"itemData":{"id":361,"type":"article-journal","abstract":"The evolution of the eye is a matter of debate ever since Darwin's Origin of Species. While morphological comparisons of eye anatomy and photoreceptor cell types led to the view that animal eyes evolved multiple times independently, the molecular conservation of the pax6 eye-specifying cascade has indicated the contrary - that animal eyes evolved from a common, simple precursor, the proto-eye. Morphological and molecular comparative approaches are combined here in a novel Evo-Devo approach, the molecular comparison of cell types (\"comparative molecular cell biology\"). In the eye, the various types of photoreceptor cells, as well as pigment and lens cells, each require distinct combinations of specifying transcription factors that control their particular differentiation programmes, such as opsin expression in photoreceptors, specific neurotransmitter metabolism, or axonal outgrowth. Comparing the molecular combinatorial codes of cell types of animal extant eyes, their evolutionary histories can be reconstructed. This is exemplified here on the evolution of ciliary and rhabdomeric photoreceptor cells in bilaterian eyes and on the evolution of cell type diversity in the vertebrate retina. I propose that the retinal ganglion, amacrine and horizontal cells are evolutionary sister cell types that evolved from a common rhabdomeric photoreceptor cell precursor.","container-title":"The International Journal of Developmental Biology","ISSN":"0214-6282","issue":"7-8","journalAbbreviation":"Int J Dev Biol","language":"eng","note":"PMID: 14756332","page":"563-571","source":"PubMed","title":"Evolution of eyes and photoreceptor cell types","volume":"47","author":[{"family":"Arendt","given":"Detlev"}],"issued":{"date-parts":[["2003"]]}}}],"schema":"https://github.com/citation-style-language/schema/raw/master/csl-citation.json"} </w:instrText>
      </w:r>
      <w:r w:rsidR="008D734E">
        <w:rPr>
          <w:rFonts w:ascii="Times New Roman" w:hAnsi="Times New Roman" w:cs="Times New Roman"/>
          <w:sz w:val="24"/>
          <w:szCs w:val="24"/>
        </w:rPr>
        <w:fldChar w:fldCharType="separate"/>
      </w:r>
      <w:r w:rsidR="008D734E" w:rsidRPr="008D734E">
        <w:rPr>
          <w:rFonts w:ascii="Times New Roman" w:hAnsi="Times New Roman" w:cs="Times New Roman"/>
          <w:sz w:val="24"/>
        </w:rPr>
        <w:t>(Arendt 2003)</w:t>
      </w:r>
      <w:r w:rsidR="008D734E">
        <w:rPr>
          <w:rFonts w:ascii="Times New Roman" w:hAnsi="Times New Roman" w:cs="Times New Roman"/>
          <w:sz w:val="24"/>
          <w:szCs w:val="24"/>
        </w:rPr>
        <w:fldChar w:fldCharType="end"/>
      </w:r>
      <w:r w:rsidR="003671E0" w:rsidRPr="00743C3C">
        <w:rPr>
          <w:rFonts w:ascii="Times New Roman" w:hAnsi="Times New Roman" w:cs="Times New Roman"/>
          <w:sz w:val="24"/>
          <w:szCs w:val="24"/>
        </w:rPr>
        <w:t>. Traditionally</w:t>
      </w:r>
      <w:r w:rsidR="00035BD3">
        <w:rPr>
          <w:rFonts w:ascii="Times New Roman" w:hAnsi="Times New Roman" w:cs="Times New Roman"/>
          <w:sz w:val="24"/>
          <w:szCs w:val="24"/>
        </w:rPr>
        <w:t xml:space="preserve"> these morphological differences were the primary basis for </w:t>
      </w:r>
      <w:r w:rsidR="00BD157B">
        <w:rPr>
          <w:rFonts w:ascii="Times New Roman" w:hAnsi="Times New Roman" w:cs="Times New Roman"/>
          <w:sz w:val="24"/>
          <w:szCs w:val="24"/>
        </w:rPr>
        <w:t>PRC</w:t>
      </w:r>
      <w:r w:rsidR="00BD157B">
        <w:rPr>
          <w:rFonts w:ascii="Times New Roman" w:hAnsi="Times New Roman" w:cs="Times New Roman"/>
          <w:sz w:val="24"/>
          <w:szCs w:val="24"/>
        </w:rPr>
        <w:t xml:space="preserve"> </w:t>
      </w:r>
      <w:r w:rsidR="00AE16D9">
        <w:rPr>
          <w:rFonts w:ascii="Times New Roman" w:hAnsi="Times New Roman" w:cs="Times New Roman"/>
          <w:sz w:val="24"/>
          <w:szCs w:val="24"/>
        </w:rPr>
        <w:t>classification,</w:t>
      </w:r>
      <w:r w:rsidR="00035BD3">
        <w:rPr>
          <w:rFonts w:ascii="Times New Roman" w:hAnsi="Times New Roman" w:cs="Times New Roman"/>
          <w:sz w:val="24"/>
          <w:szCs w:val="24"/>
        </w:rPr>
        <w:t xml:space="preserve"> and</w:t>
      </w:r>
      <w:r w:rsidR="003671E0" w:rsidRPr="00743C3C">
        <w:rPr>
          <w:rFonts w:ascii="Times New Roman" w:hAnsi="Times New Roman" w:cs="Times New Roman"/>
          <w:sz w:val="24"/>
          <w:szCs w:val="24"/>
        </w:rPr>
        <w:t xml:space="preserve"> it was believed that rhabdomeric PRCs were characteristic of</w:t>
      </w:r>
      <w:r w:rsidR="00030DB4">
        <w:rPr>
          <w:rFonts w:ascii="Times New Roman" w:hAnsi="Times New Roman" w:cs="Times New Roman"/>
          <w:sz w:val="24"/>
          <w:szCs w:val="24"/>
        </w:rPr>
        <w:t xml:space="preserve"> the</w:t>
      </w:r>
      <w:r w:rsidR="003671E0" w:rsidRPr="00743C3C">
        <w:rPr>
          <w:rFonts w:ascii="Times New Roman" w:hAnsi="Times New Roman" w:cs="Times New Roman"/>
          <w:sz w:val="24"/>
          <w:szCs w:val="24"/>
        </w:rPr>
        <w:t xml:space="preserve"> protostome (e.g. insects) lineage of Bilateria, while ciliary PRCs belonged to visual systems of the deuterostome clade, that includes vertebrates</w:t>
      </w:r>
      <w:r w:rsidR="00501A06">
        <w:rPr>
          <w:rFonts w:ascii="Times New Roman" w:hAnsi="Times New Roman" w:cs="Times New Roman"/>
          <w:sz w:val="24"/>
          <w:szCs w:val="24"/>
        </w:rPr>
        <w:t xml:space="preserve"> </w:t>
      </w:r>
      <w:r w:rsidR="00501A06">
        <w:rPr>
          <w:rFonts w:ascii="Times New Roman" w:hAnsi="Times New Roman" w:cs="Times New Roman"/>
          <w:sz w:val="24"/>
          <w:szCs w:val="24"/>
        </w:rPr>
        <w:fldChar w:fldCharType="begin"/>
      </w:r>
      <w:r w:rsidR="00501A06">
        <w:rPr>
          <w:rFonts w:ascii="Times New Roman" w:hAnsi="Times New Roman" w:cs="Times New Roman"/>
          <w:sz w:val="24"/>
          <w:szCs w:val="24"/>
        </w:rPr>
        <w:instrText xml:space="preserve"> ADDIN ZOTERO_ITEM CSL_CITATION {"citationID":"14IScPEA","properties":{"formattedCitation":"(Eakin 1979)","plainCitation":"(Eakin 1979)","noteIndex":0},"citationItems":[{"id":1514,"uris":["http://zotero.org/users/8176000/items/IG9FNA5I"],"itemData":{"id":1514,"type":"article-journal","container-title":"American Zoologist","DOI":"10.1093/icb/19.2.647","ISSN":"0003-1569","issue":"2","journalAbbreviation":"Am Zool","language":"en","page":"647-653","source":"DOI.org (Crossref)","title":"Evolutionary Significance of Photoreceptors: In Retrospect","title-short":"Evolutionary Significance of Photoreceptors","URL":"https://academic.oup.com/icb/article-lookup/doi/10.1093/icb/19.2.647","volume":"19","author":[{"family":"Eakin","given":"Richard M."}],"accessed":{"date-parts":[["2023",10,24]]},"issued":{"date-parts":[["1979",5]]}}}],"schema":"https://github.com/citation-style-language/schema/raw/master/csl-citation.json"} </w:instrText>
      </w:r>
      <w:r w:rsidR="00501A06">
        <w:rPr>
          <w:rFonts w:ascii="Times New Roman" w:hAnsi="Times New Roman" w:cs="Times New Roman"/>
          <w:sz w:val="24"/>
          <w:szCs w:val="24"/>
        </w:rPr>
        <w:fldChar w:fldCharType="separate"/>
      </w:r>
      <w:r w:rsidR="00501A06" w:rsidRPr="00501A06">
        <w:rPr>
          <w:rFonts w:ascii="Times New Roman" w:hAnsi="Times New Roman" w:cs="Times New Roman"/>
          <w:sz w:val="24"/>
        </w:rPr>
        <w:t>(Eakin 1979)</w:t>
      </w:r>
      <w:r w:rsidR="00501A06">
        <w:rPr>
          <w:rFonts w:ascii="Times New Roman" w:hAnsi="Times New Roman" w:cs="Times New Roman"/>
          <w:sz w:val="24"/>
          <w:szCs w:val="24"/>
        </w:rPr>
        <w:fldChar w:fldCharType="end"/>
      </w:r>
      <w:r w:rsidR="003671E0" w:rsidRPr="00743C3C">
        <w:rPr>
          <w:rFonts w:ascii="Times New Roman" w:hAnsi="Times New Roman" w:cs="Times New Roman"/>
          <w:sz w:val="24"/>
          <w:szCs w:val="24"/>
        </w:rPr>
        <w:t xml:space="preserve">. However, </w:t>
      </w:r>
      <w:r w:rsidR="00F72D2D">
        <w:rPr>
          <w:rFonts w:ascii="Times New Roman" w:hAnsi="Times New Roman" w:cs="Times New Roman"/>
          <w:sz w:val="24"/>
          <w:szCs w:val="24"/>
        </w:rPr>
        <w:t>it is now known that</w:t>
      </w:r>
      <w:r w:rsidR="003671E0" w:rsidRPr="00743C3C">
        <w:rPr>
          <w:rFonts w:ascii="Times New Roman" w:hAnsi="Times New Roman" w:cs="Times New Roman"/>
          <w:sz w:val="24"/>
          <w:szCs w:val="24"/>
        </w:rPr>
        <w:t xml:space="preserve"> </w:t>
      </w:r>
      <w:r w:rsidR="00030DB4">
        <w:rPr>
          <w:rFonts w:ascii="Times New Roman" w:hAnsi="Times New Roman" w:cs="Times New Roman"/>
          <w:sz w:val="24"/>
          <w:szCs w:val="24"/>
        </w:rPr>
        <w:t xml:space="preserve">ciliary PRCs are present within </w:t>
      </w:r>
      <w:r w:rsidR="003671E0" w:rsidRPr="00743C3C">
        <w:rPr>
          <w:rFonts w:ascii="Times New Roman" w:hAnsi="Times New Roman" w:cs="Times New Roman"/>
          <w:sz w:val="24"/>
          <w:szCs w:val="24"/>
        </w:rPr>
        <w:t xml:space="preserve">protostomes </w:t>
      </w:r>
      <w:r w:rsidR="00756499">
        <w:rPr>
          <w:rFonts w:ascii="Times New Roman" w:hAnsi="Times New Roman" w:cs="Times New Roman"/>
          <w:sz w:val="24"/>
          <w:szCs w:val="24"/>
        </w:rPr>
        <w:fldChar w:fldCharType="begin"/>
      </w:r>
      <w:r w:rsidR="00756499">
        <w:rPr>
          <w:rFonts w:ascii="Times New Roman" w:hAnsi="Times New Roman" w:cs="Times New Roman"/>
          <w:sz w:val="24"/>
          <w:szCs w:val="24"/>
        </w:rPr>
        <w:instrText xml:space="preserve"> ADDIN ZOTERO_ITEM CSL_CITATION {"citationID":"js0Y2LCD","properties":{"formattedCitation":"(Arendt et al. 2004; Passamaneck et al. 2011; von D\\uc0\\u246{}hren and Bartolomaeus 2018)","plainCitation":"(Arendt et al. 2004; Passamaneck et al. 2011; von Döhren and Bartolomaeus 2018)","noteIndex":0},"citationItems":[{"id":363,"uris":["http://zotero.org/users/8176000/items/SMP45DHT"],"itemData":{"id":363,"type":"article-journal","abstract":"For vision, insect and vertebrate eyes use rhabdomeric and ciliary photoreceptor cells, respectively. These cells show distinct architecture and transduce the light signal by different phototransductory cascades. In the marine rag-worm Platynereis, we find both cell types: rhabdomeric photoreceptor cells in the eyes and ciliary photoreceptor cells in the brain. The latter use a photopigment closely related to vertebrate rod and cone opsins. Comparative analysis indicates that both types of photoreceptors, with distinct opsins, coexisted in Urbilateria, the last common ancestor of insects and vertebrates, and sheds new light on vertebrate eye evolution.","container-title":"Science (New York, N.Y.)","DOI":"10.1126/science.1099955","ISSN":"1095-9203","issue":"5697","journalAbbreviation":"Science","language":"eng","note":"PMID: 15514158","page":"869-871","source":"PubMed","title":"Ciliary photoreceptors with a vertebrate-type opsin in an invertebrate brain","volume":"306","author":[{"family":"Arendt","given":"Detlev"},{"family":"Tessmar-Raible","given":"Kristin"},{"family":"Snyman","given":"Heidi"},{"family":"Dorresteijn","given":"Adriaan W."},{"family":"Wittbrodt","given":"Joachim"}],"issued":{"date-parts":[["2004",10,29]]}}},{"id":365,"uris":["http://zotero.org/users/8176000/items/ZZ2X7D32"],"itemData":{"id":365,"type":"article-journal","abstract":"Eyes in bilaterian metazoans have been described as being composed of either ciliary or rhabdomeric photoreceptors. Phylogenetic distribution, as well as distinct morphologies and characteristic deployment of different photopigments (ciliary vs. rhabdomeric opsins) and transduction pathways argue for the co-existence of both of these two photoreceptor types in the last common bilaterian ancestor. Both receptor types exist throughout the Bilateria, but only vertebrates are thought to use ciliary photoreceptors for directional light detection in cerebral eyes, while all other invertebrate bilaterians studied utilize rhabdomeric photoreceptors for this purpose. In protostomes, ciliary photoreceptors that express c-opsin have been described only from a non-visual deep-brain photoreceptor. Their homology with vertebrate rods and cones of the human eye has been hypothesized to represent a unique functional transition from non-visual to visual roles in the vertebrate lineage.","container-title":"EvoDevo","DOI":"10.1186/2041-9139-2-6","ISSN":"2041-9139","issue":"1","journalAbbreviation":"EvoDevo","page":"6","source":"BioMed Central","title":"Ciliary photoreceptors in the cerebral eyes of a protostome larva","URL":"https://doi.org/10.1186/2041-9139-2-6","volume":"2","author":[{"family":"Passamaneck","given":"Yale J."},{"family":"Furchheim","given":"Nina"},{"family":"Hejnol","given":"Andreas"},{"family":"Martindale","given":"Mark Q."},{"family":"Lüter","given":"Carsten"}],"accessed":{"date-parts":[["2021",10,1]]},"issued":{"date-parts":[["2011",3,1]]}}},{"id":368,"uris":["http://zotero.org/users/8176000/items/EA9UDPLD"],"itemData":{"id":368,"type":"article-journal","abstract":"The evolution of eyes and their constituent photoreceptor cells in Metazoa in general and in Protostomia in particular remains unresolved with present morphological and developmental genetic data. This is mainly due to the lack of comprehensive ultrastructural data in some lineages, such as in the spiralian taxon Nemertea. The eyes of the derived Neonemertea possess rhabdomeric photoreceptor cells, considered typical of the protostome lineage. In the more basally branching palaeonemertean lineages, ultrastructural data on the eyes are wanting. Ultrastructural investigation of the eyes of the larva of the palaeonemertean Procephalothrix oestrymnicus reveals that, although in a similar position as the eyes of adult neonemertean species, the eyes in palaeonemertean larvae differ fundamentally from the expected protostomian type: They consist of one shading-pigment cell that forms a closed optical cavity embedded in the epidermis. Apart from basally distributed shading-pigment vesicles, the pigment cell apically possesses epidermal cilia and microvilli as well as sub-apical, tubular lens vesicles. Two ciliary photoreceptor cells project flattened ciliary membranes into the optical cavity formed by the pigment cell, whereas their basal portions are situated outside of the optical cavity, next to the shading-pigment cell. Although the structure of the eye in P. oestrymnicus is unparalleled in Nemertea, ciliary photoreceptor cells have been found in larval eyes of several other spiralian lineages. Occurrence of additional ciliary-type eyes in Spiralia deepens the doubts regarding the validity of the hypothesis of an exclusively rhabdomeric line of visual photoreceptor cell evolution in Protostomia.","container-title":"Zoomorphology","DOI":"10.1007/s00435-017-0394-3","ISSN":"1432-234X","issue":"2","journalAbbreviation":"Zoomorphology","language":"en","page":"241-248","source":"Springer Link","title":"Unexpected ultrastructure of an eye in Spiralia: the larval ocelli of Procephalothrix oestrymnicus (Nemertea)","title-short":"Unexpected ultrastructure of an eye in Spiralia","URL":"https://doi.org/10.1007/s00435-017-0394-3","volume":"137","author":[{"family":"Döhren","given":"Jörn","non-dropping-particle":"von"},{"family":"Bartolomaeus","given":"Thomas"}],"accessed":{"date-parts":[["2021",10,1]]},"issued":{"date-parts":[["2018",6,1]]}}}],"schema":"https://github.com/citation-style-language/schema/raw/master/csl-citation.json"} </w:instrText>
      </w:r>
      <w:r w:rsidR="00756499">
        <w:rPr>
          <w:rFonts w:ascii="Times New Roman" w:hAnsi="Times New Roman" w:cs="Times New Roman"/>
          <w:sz w:val="24"/>
          <w:szCs w:val="24"/>
        </w:rPr>
        <w:fldChar w:fldCharType="separate"/>
      </w:r>
      <w:r w:rsidR="00756499" w:rsidRPr="00756499">
        <w:rPr>
          <w:rFonts w:ascii="Times New Roman" w:hAnsi="Times New Roman" w:cs="Times New Roman"/>
          <w:kern w:val="0"/>
          <w:sz w:val="24"/>
          <w:szCs w:val="24"/>
        </w:rPr>
        <w:t xml:space="preserve">(Arendt et al. 2004; </w:t>
      </w:r>
      <w:proofErr w:type="spellStart"/>
      <w:r w:rsidR="00756499" w:rsidRPr="00756499">
        <w:rPr>
          <w:rFonts w:ascii="Times New Roman" w:hAnsi="Times New Roman" w:cs="Times New Roman"/>
          <w:kern w:val="0"/>
          <w:sz w:val="24"/>
          <w:szCs w:val="24"/>
        </w:rPr>
        <w:t>Passamaneck</w:t>
      </w:r>
      <w:proofErr w:type="spellEnd"/>
      <w:r w:rsidR="00756499" w:rsidRPr="00756499">
        <w:rPr>
          <w:rFonts w:ascii="Times New Roman" w:hAnsi="Times New Roman" w:cs="Times New Roman"/>
          <w:kern w:val="0"/>
          <w:sz w:val="24"/>
          <w:szCs w:val="24"/>
        </w:rPr>
        <w:t xml:space="preserve"> et al. 2011; von </w:t>
      </w:r>
      <w:proofErr w:type="spellStart"/>
      <w:r w:rsidR="00756499" w:rsidRPr="00756499">
        <w:rPr>
          <w:rFonts w:ascii="Times New Roman" w:hAnsi="Times New Roman" w:cs="Times New Roman"/>
          <w:kern w:val="0"/>
          <w:sz w:val="24"/>
          <w:szCs w:val="24"/>
        </w:rPr>
        <w:t>Döhren</w:t>
      </w:r>
      <w:proofErr w:type="spellEnd"/>
      <w:r w:rsidR="00756499" w:rsidRPr="00756499">
        <w:rPr>
          <w:rFonts w:ascii="Times New Roman" w:hAnsi="Times New Roman" w:cs="Times New Roman"/>
          <w:kern w:val="0"/>
          <w:sz w:val="24"/>
          <w:szCs w:val="24"/>
        </w:rPr>
        <w:t xml:space="preserve"> and Bartolomaeus 2018)</w:t>
      </w:r>
      <w:r w:rsidR="00756499">
        <w:rPr>
          <w:rFonts w:ascii="Times New Roman" w:hAnsi="Times New Roman" w:cs="Times New Roman"/>
          <w:sz w:val="24"/>
          <w:szCs w:val="24"/>
        </w:rPr>
        <w:fldChar w:fldCharType="end"/>
      </w:r>
      <w:r w:rsidR="003671E0" w:rsidRPr="00743C3C">
        <w:rPr>
          <w:rFonts w:ascii="Times New Roman" w:hAnsi="Times New Roman" w:cs="Times New Roman"/>
          <w:sz w:val="24"/>
          <w:szCs w:val="24"/>
        </w:rPr>
        <w:t xml:space="preserve"> and </w:t>
      </w:r>
      <w:r w:rsidR="007150A7">
        <w:rPr>
          <w:rFonts w:ascii="Times New Roman" w:hAnsi="Times New Roman" w:cs="Times New Roman"/>
          <w:sz w:val="24"/>
          <w:szCs w:val="24"/>
        </w:rPr>
        <w:t>rhabdomeric PRCs within</w:t>
      </w:r>
      <w:r w:rsidR="003671E0" w:rsidRPr="00743C3C">
        <w:rPr>
          <w:rFonts w:ascii="Times New Roman" w:hAnsi="Times New Roman" w:cs="Times New Roman"/>
          <w:sz w:val="24"/>
          <w:szCs w:val="24"/>
        </w:rPr>
        <w:t xml:space="preserve"> deuterostomes </w:t>
      </w:r>
      <w:r w:rsidR="005A1157">
        <w:rPr>
          <w:rFonts w:ascii="Times New Roman" w:hAnsi="Times New Roman" w:cs="Times New Roman"/>
          <w:sz w:val="24"/>
          <w:szCs w:val="24"/>
        </w:rPr>
        <w:fldChar w:fldCharType="begin"/>
      </w:r>
      <w:r w:rsidR="005A1157">
        <w:rPr>
          <w:rFonts w:ascii="Times New Roman" w:hAnsi="Times New Roman" w:cs="Times New Roman"/>
          <w:sz w:val="24"/>
          <w:szCs w:val="24"/>
        </w:rPr>
        <w:instrText xml:space="preserve"> ADDIN ZOTERO_ITEM CSL_CITATION {"citationID":"P9G3EiBN","properties":{"formattedCitation":"(Hattar et al. 2002; Ullrich-L\\uc0\\u252{}ter et al. 2011)","plainCitation":"(Hattar et al. 2002; Ullrich-Lüter et al. 2011)","noteIndex":0},"citationItems":[{"id":373,"uris":["http://zotero.org/users/8176000/items/YJTYGX3E"],"itemData":{"id":373,"type":"article-journal","abstract":"The primary circadian pacemaker, in the suprachiasmatic nucleus (SCN) of the mammalian brain, is photoentrained by light signals from the eyes through the retinohypothalamic tract. Retinal rod and cone cells are not required for photoentrainment. Recent evidence suggests that the entraining photoreceptors are retinal ganglion cells (RGCs) that project to the SCN. The visual pigment for this photoreceptor may be melanopsin, an opsin-like protein whose coding messenger RNA is found in a subset of mammalian RGCs. By cloning rat melanopsin and generating specific antibodies, we show that melanopsin is present in cell bodies, dendrites, and proximal axonal segments of a subset of rat RGCs. In mice heterozygous for tau-lacZ targeted to the melanopsin gene locus, beta-galactosidase-positive RGC axons projected to the SCN and other brain nuclei involved in circadian photoentrainment or the pupillary light reflex. Rat RGCs that exhibited intrinsic photosensitivity invariably expressed melanopsin. Hence, melanopsin is most likely the visual pigment of phototransducing RGCs that set the circadian clock and initiate other non-image-forming visual functions.","container-title":"Science (New York, N.Y.)","DOI":"10.1126/science.1069609","ISSN":"1095-9203","issue":"5557","journalAbbreviation":"Science","language":"eng","note":"PMID: 11834834\nPMCID: PMC2885915","page":"1065-1070","source":"PubMed","title":"Melanopsin-containing retinal ganglion cells: architecture, projections, and intrinsic photosensitivity","title-short":"Melanopsin-containing retinal ganglion cells","volume":"295","author":[{"family":"Hattar","given":"S."},{"family":"Liao","given":"H. W."},{"family":"Takao","given":"M."},{"family":"Berson","given":"D. M."},{"family":"Yau","given":"K. W."}],"issued":{"date-parts":[["2002",2,8]]}}},{"id":370,"uris":["http://zotero.org/users/8176000/items/BY7Y3BUU"],"itemData":{"id":370,"type":"article-journal","abstract":"Different sea urchin species show a vast variety of responses to variations in light intensity; however, despite this behavioral evidence for photosensitivity, light sensing in these animals has remained an enigma. Genome information of the recently sequenced purple sea urchin (Strongylocentrotus purpuratus) allowed us to address this question from a previously unexplored molecular perspective by localizing expression of the rhabdomeric opsin Sp-opsin4 and Sp-pax6, two genes essential for photoreceptor function and development, respectively. Using a specifically designed antibody against Sp-Opsin4 and in situ hybridization for both genes, we detected expression in two distinct groups of photoreceptor cells (PRCs) located in the animal's numerous tube feet. Specific reactivity of the Sp-Opsin4 antibody with sea star optic cushions, which regulate phototaxis, suggests a similar visual function in sea urchins. Ultrastructural characterization of the sea urchin PRCs revealed them to be of a microvillar receptor type. Our data suggest that echinoderms, in contrast to chordates, deploy a microvillar, r-opsin-expressing PRC type for vision, a feature that has been so far documented only in protostome animals. Surprisingly, sea urchin PRCs lack any associated screening pigment. Indeed, one of the tube foot PRC clusters may account for directional vision by being shaded through the opaque calcite skeleton. The PRC axons connect to the animal internal nervous system, suggesting an integrative function beyond local short circuits. Because juveniles display no phototaxis until skeleton completion, we suggest a model in which the entire sea urchin, deploying its skeleton as PRC screening device, functions as a huge compound eye.","container-title":"Proceedings of the National Academy of Sciences of the United States of America","DOI":"10.1073/pnas.1018495108","ISSN":"1091-6490","issue":"20","journalAbbreviation":"Proc Natl Acad Sci U S A","language":"eng","note":"PMID: 21536888\nPMCID: PMC3100952","page":"8367-8372","source":"PubMed","title":"Unique system of photoreceptors in sea urchin tube feet","volume":"108","author":[{"family":"Ullrich-Lüter","given":"Esther M."},{"family":"Dupont","given":"Sam"},{"family":"Arboleda","given":"Enrique"},{"family":"Hausen","given":"Harald"},{"family":"Arnone","given":"Maria Ina"}],"issued":{"date-parts":[["2011",5,17]]}}}],"schema":"https://github.com/citation-style-language/schema/raw/master/csl-citation.json"} </w:instrText>
      </w:r>
      <w:r w:rsidR="005A1157">
        <w:rPr>
          <w:rFonts w:ascii="Times New Roman" w:hAnsi="Times New Roman" w:cs="Times New Roman"/>
          <w:sz w:val="24"/>
          <w:szCs w:val="24"/>
        </w:rPr>
        <w:fldChar w:fldCharType="separate"/>
      </w:r>
      <w:r w:rsidR="005A1157" w:rsidRPr="005A1157">
        <w:rPr>
          <w:rFonts w:ascii="Times New Roman" w:hAnsi="Times New Roman" w:cs="Times New Roman"/>
          <w:kern w:val="0"/>
          <w:sz w:val="24"/>
          <w:szCs w:val="24"/>
        </w:rPr>
        <w:t>(Hattar et al. 2002; Ullrich-</w:t>
      </w:r>
      <w:proofErr w:type="spellStart"/>
      <w:r w:rsidR="005A1157" w:rsidRPr="005A1157">
        <w:rPr>
          <w:rFonts w:ascii="Times New Roman" w:hAnsi="Times New Roman" w:cs="Times New Roman"/>
          <w:kern w:val="0"/>
          <w:sz w:val="24"/>
          <w:szCs w:val="24"/>
        </w:rPr>
        <w:t>Lüter</w:t>
      </w:r>
      <w:proofErr w:type="spellEnd"/>
      <w:r w:rsidR="005A1157" w:rsidRPr="005A1157">
        <w:rPr>
          <w:rFonts w:ascii="Times New Roman" w:hAnsi="Times New Roman" w:cs="Times New Roman"/>
          <w:kern w:val="0"/>
          <w:sz w:val="24"/>
          <w:szCs w:val="24"/>
        </w:rPr>
        <w:t xml:space="preserve"> et al. 2011)</w:t>
      </w:r>
      <w:r w:rsidR="005A1157">
        <w:rPr>
          <w:rFonts w:ascii="Times New Roman" w:hAnsi="Times New Roman" w:cs="Times New Roman"/>
          <w:sz w:val="24"/>
          <w:szCs w:val="24"/>
        </w:rPr>
        <w:fldChar w:fldCharType="end"/>
      </w:r>
      <w:r w:rsidR="00740F67">
        <w:rPr>
          <w:rFonts w:ascii="Times New Roman" w:hAnsi="Times New Roman" w:cs="Times New Roman"/>
          <w:sz w:val="24"/>
          <w:szCs w:val="24"/>
        </w:rPr>
        <w:t xml:space="preserve"> </w:t>
      </w:r>
      <w:r w:rsidR="00F45BA7">
        <w:rPr>
          <w:rFonts w:ascii="Times New Roman" w:hAnsi="Times New Roman" w:cs="Times New Roman"/>
          <w:sz w:val="24"/>
          <w:szCs w:val="24"/>
        </w:rPr>
        <w:t xml:space="preserve">and that a molecular definition of </w:t>
      </w:r>
      <w:r w:rsidR="00B064B6">
        <w:rPr>
          <w:rFonts w:ascii="Times New Roman" w:hAnsi="Times New Roman" w:cs="Times New Roman"/>
          <w:sz w:val="24"/>
          <w:szCs w:val="24"/>
        </w:rPr>
        <w:t xml:space="preserve">the PRC type is most appropriate, especially when trying to characterise the PRCs of non-bilaterian animals. </w:t>
      </w:r>
      <w:r w:rsidR="009A3207" w:rsidRPr="001768AF">
        <w:rPr>
          <w:rFonts w:ascii="Times New Roman" w:hAnsi="Times New Roman" w:cs="Times New Roman"/>
          <w:sz w:val="24"/>
          <w:szCs w:val="24"/>
          <w:highlight w:val="yellow"/>
        </w:rPr>
        <w:t xml:space="preserve">Regardless of differences in </w:t>
      </w:r>
      <w:r w:rsidR="009A3207" w:rsidRPr="001768AF">
        <w:rPr>
          <w:rFonts w:ascii="Times New Roman" w:hAnsi="Times New Roman" w:cs="Times New Roman"/>
          <w:sz w:val="24"/>
          <w:szCs w:val="24"/>
          <w:highlight w:val="yellow"/>
        </w:rPr>
        <w:t>morpholog</w:t>
      </w:r>
      <w:r w:rsidR="009A3207" w:rsidRPr="001768AF">
        <w:rPr>
          <w:rFonts w:ascii="Times New Roman" w:hAnsi="Times New Roman" w:cs="Times New Roman"/>
          <w:sz w:val="24"/>
          <w:szCs w:val="24"/>
          <w:highlight w:val="yellow"/>
        </w:rPr>
        <w:t>y and</w:t>
      </w:r>
      <w:r w:rsidR="009A3207" w:rsidRPr="001768AF">
        <w:rPr>
          <w:rFonts w:ascii="Times New Roman" w:hAnsi="Times New Roman" w:cs="Times New Roman"/>
          <w:sz w:val="24"/>
          <w:szCs w:val="24"/>
          <w:highlight w:val="yellow"/>
        </w:rPr>
        <w:t xml:space="preserve"> </w:t>
      </w:r>
      <w:r w:rsidR="003671E0" w:rsidRPr="001768AF">
        <w:rPr>
          <w:rFonts w:ascii="Times New Roman" w:hAnsi="Times New Roman" w:cs="Times New Roman"/>
          <w:sz w:val="24"/>
          <w:szCs w:val="24"/>
          <w:highlight w:val="yellow"/>
        </w:rPr>
        <w:t>phototransduction pathways employed</w:t>
      </w:r>
      <w:r w:rsidR="009A3207" w:rsidRPr="001768AF">
        <w:rPr>
          <w:rFonts w:ascii="Times New Roman" w:hAnsi="Times New Roman" w:cs="Times New Roman"/>
          <w:sz w:val="24"/>
          <w:szCs w:val="24"/>
          <w:highlight w:val="yellow"/>
        </w:rPr>
        <w:t xml:space="preserve">, </w:t>
      </w:r>
      <w:r w:rsidR="00C03C3D" w:rsidRPr="001768AF">
        <w:rPr>
          <w:rFonts w:ascii="Times New Roman" w:hAnsi="Times New Roman" w:cs="Times New Roman"/>
          <w:sz w:val="24"/>
          <w:szCs w:val="24"/>
          <w:highlight w:val="yellow"/>
        </w:rPr>
        <w:t>all photoreceptor</w:t>
      </w:r>
      <w:r w:rsidR="009A3207" w:rsidRPr="001768AF">
        <w:rPr>
          <w:rFonts w:ascii="Times New Roman" w:hAnsi="Times New Roman" w:cs="Times New Roman"/>
          <w:sz w:val="24"/>
          <w:szCs w:val="24"/>
          <w:highlight w:val="yellow"/>
        </w:rPr>
        <w:t xml:space="preserve"> cell</w:t>
      </w:r>
      <w:r w:rsidR="00C03C3D" w:rsidRPr="001768AF">
        <w:rPr>
          <w:rFonts w:ascii="Times New Roman" w:hAnsi="Times New Roman" w:cs="Times New Roman"/>
          <w:sz w:val="24"/>
          <w:szCs w:val="24"/>
          <w:highlight w:val="yellow"/>
        </w:rPr>
        <w:t>s</w:t>
      </w:r>
      <w:r w:rsidR="009A3207" w:rsidRPr="001768AF">
        <w:rPr>
          <w:rFonts w:ascii="Times New Roman" w:hAnsi="Times New Roman" w:cs="Times New Roman"/>
          <w:sz w:val="24"/>
          <w:szCs w:val="24"/>
          <w:highlight w:val="yellow"/>
        </w:rPr>
        <w:t xml:space="preserve"> are generally considered homologous cell types</w:t>
      </w:r>
      <w:r w:rsidR="00C03C3D" w:rsidRPr="001768AF">
        <w:rPr>
          <w:rFonts w:ascii="Times New Roman" w:hAnsi="Times New Roman" w:cs="Times New Roman"/>
          <w:sz w:val="24"/>
          <w:szCs w:val="24"/>
          <w:highlight w:val="yellow"/>
        </w:rPr>
        <w:t xml:space="preserve"> (REFS)</w:t>
      </w:r>
      <w:r w:rsidR="001B446D">
        <w:rPr>
          <w:rFonts w:ascii="Times New Roman" w:hAnsi="Times New Roman" w:cs="Times New Roman"/>
          <w:sz w:val="24"/>
          <w:szCs w:val="24"/>
          <w:highlight w:val="yellow"/>
        </w:rPr>
        <w:t xml:space="preserve">, meaning there may be </w:t>
      </w:r>
      <w:r w:rsidR="00EB3142">
        <w:rPr>
          <w:rFonts w:ascii="Times New Roman" w:hAnsi="Times New Roman" w:cs="Times New Roman"/>
          <w:sz w:val="24"/>
          <w:szCs w:val="24"/>
          <w:highlight w:val="yellow"/>
        </w:rPr>
        <w:t xml:space="preserve">a </w:t>
      </w:r>
      <w:r w:rsidR="001B446D">
        <w:rPr>
          <w:rFonts w:ascii="Times New Roman" w:hAnsi="Times New Roman" w:cs="Times New Roman"/>
          <w:sz w:val="24"/>
          <w:szCs w:val="24"/>
          <w:highlight w:val="yellow"/>
        </w:rPr>
        <w:t xml:space="preserve">core </w:t>
      </w:r>
      <w:r w:rsidR="00EB3142">
        <w:rPr>
          <w:rFonts w:ascii="Times New Roman" w:hAnsi="Times New Roman" w:cs="Times New Roman"/>
          <w:sz w:val="24"/>
          <w:szCs w:val="24"/>
          <w:highlight w:val="yellow"/>
        </w:rPr>
        <w:t xml:space="preserve">set of </w:t>
      </w:r>
      <w:r w:rsidR="001B446D">
        <w:rPr>
          <w:rFonts w:ascii="Times New Roman" w:hAnsi="Times New Roman" w:cs="Times New Roman"/>
          <w:sz w:val="24"/>
          <w:szCs w:val="24"/>
          <w:highlight w:val="yellow"/>
        </w:rPr>
        <w:t>regulatory genes constant amongst all animal PRCs</w:t>
      </w:r>
      <w:r w:rsidR="009A3207" w:rsidRPr="001768AF">
        <w:rPr>
          <w:rFonts w:ascii="Times New Roman" w:hAnsi="Times New Roman" w:cs="Times New Roman"/>
          <w:sz w:val="24"/>
          <w:szCs w:val="24"/>
          <w:highlight w:val="yellow"/>
        </w:rPr>
        <w:t>.</w:t>
      </w:r>
    </w:p>
    <w:p w14:paraId="1274D525" w14:textId="339C9C6F" w:rsidR="00675205" w:rsidRDefault="001327E0" w:rsidP="005F195C">
      <w:pPr>
        <w:tabs>
          <w:tab w:val="left" w:pos="1194"/>
        </w:tabs>
        <w:spacing w:line="360" w:lineRule="auto"/>
        <w:jc w:val="both"/>
        <w:rPr>
          <w:rFonts w:ascii="Times New Roman" w:hAnsi="Times New Roman" w:cs="Times New Roman"/>
          <w:sz w:val="24"/>
          <w:szCs w:val="24"/>
        </w:rPr>
      </w:pPr>
      <w:r w:rsidRPr="001327E0">
        <w:rPr>
          <w:rFonts w:ascii="Times New Roman" w:hAnsi="Times New Roman" w:cs="Times New Roman"/>
          <w:sz w:val="24"/>
          <w:szCs w:val="24"/>
        </w:rPr>
        <w:t xml:space="preserve">Beyond the phototransduction machinery and photoreceptor cells, vision encompasses another layer of molecular complexity. </w:t>
      </w:r>
      <w:r w:rsidR="00262FBF">
        <w:rPr>
          <w:rFonts w:ascii="Times New Roman" w:hAnsi="Times New Roman" w:cs="Times New Roman"/>
          <w:sz w:val="24"/>
          <w:szCs w:val="24"/>
        </w:rPr>
        <w:t>A</w:t>
      </w:r>
      <w:r w:rsidR="00B7593A">
        <w:rPr>
          <w:rFonts w:ascii="Times New Roman" w:hAnsi="Times New Roman" w:cs="Times New Roman"/>
          <w:sz w:val="24"/>
          <w:szCs w:val="24"/>
        </w:rPr>
        <w:t xml:space="preserve">fter </w:t>
      </w:r>
      <w:r w:rsidR="00563E21">
        <w:rPr>
          <w:rFonts w:ascii="Times New Roman" w:hAnsi="Times New Roman" w:cs="Times New Roman"/>
          <w:sz w:val="24"/>
          <w:szCs w:val="24"/>
        </w:rPr>
        <w:t>the retinal is isomerized from it cis to its trans state</w:t>
      </w:r>
      <w:r w:rsidR="00111500">
        <w:rPr>
          <w:rFonts w:ascii="Times New Roman" w:hAnsi="Times New Roman" w:cs="Times New Roman"/>
          <w:sz w:val="24"/>
          <w:szCs w:val="24"/>
        </w:rPr>
        <w:t xml:space="preserve"> by light</w:t>
      </w:r>
      <w:r w:rsidR="00563E21">
        <w:rPr>
          <w:rFonts w:ascii="Times New Roman" w:hAnsi="Times New Roman" w:cs="Times New Roman"/>
          <w:sz w:val="24"/>
          <w:szCs w:val="24"/>
        </w:rPr>
        <w:t xml:space="preserve">, </w:t>
      </w:r>
      <w:r w:rsidR="00111500" w:rsidRPr="007B29F0">
        <w:rPr>
          <w:rFonts w:ascii="Times New Roman" w:hAnsi="Times New Roman" w:cs="Times New Roman"/>
          <w:sz w:val="24"/>
          <w:szCs w:val="24"/>
        </w:rPr>
        <w:t>it must return to its cis state</w:t>
      </w:r>
      <w:r w:rsidR="00921995">
        <w:rPr>
          <w:rFonts w:ascii="Times New Roman" w:hAnsi="Times New Roman" w:cs="Times New Roman"/>
          <w:sz w:val="24"/>
          <w:szCs w:val="24"/>
        </w:rPr>
        <w:t xml:space="preserve"> in order </w:t>
      </w:r>
      <w:r w:rsidR="00675205">
        <w:rPr>
          <w:rFonts w:ascii="Times New Roman" w:hAnsi="Times New Roman" w:cs="Times New Roman"/>
          <w:sz w:val="24"/>
          <w:szCs w:val="24"/>
        </w:rPr>
        <w:t>to be receptive to new light stimuli</w:t>
      </w:r>
      <w:r w:rsidR="000C00EC">
        <w:rPr>
          <w:rFonts w:ascii="Times New Roman" w:hAnsi="Times New Roman" w:cs="Times New Roman"/>
          <w:sz w:val="24"/>
          <w:szCs w:val="24"/>
        </w:rPr>
        <w:t>.</w:t>
      </w:r>
      <w:r w:rsidR="00675205">
        <w:rPr>
          <w:rFonts w:ascii="Times New Roman" w:hAnsi="Times New Roman" w:cs="Times New Roman"/>
          <w:sz w:val="24"/>
          <w:szCs w:val="24"/>
        </w:rPr>
        <w:t xml:space="preserve"> </w:t>
      </w:r>
      <w:r w:rsidR="00EF61E3">
        <w:rPr>
          <w:rFonts w:ascii="Times New Roman" w:hAnsi="Times New Roman" w:cs="Times New Roman"/>
          <w:sz w:val="24"/>
          <w:szCs w:val="24"/>
        </w:rPr>
        <w:t xml:space="preserve">This </w:t>
      </w:r>
      <w:r w:rsidR="00F4679A">
        <w:rPr>
          <w:rFonts w:ascii="Times New Roman" w:hAnsi="Times New Roman" w:cs="Times New Roman"/>
          <w:sz w:val="24"/>
          <w:szCs w:val="24"/>
        </w:rPr>
        <w:t xml:space="preserve">recycling </w:t>
      </w:r>
      <w:r w:rsidR="00EF61E3">
        <w:rPr>
          <w:rFonts w:ascii="Times New Roman" w:hAnsi="Times New Roman" w:cs="Times New Roman"/>
          <w:sz w:val="24"/>
          <w:szCs w:val="24"/>
        </w:rPr>
        <w:t>occurs</w:t>
      </w:r>
      <w:r w:rsidR="00675205">
        <w:rPr>
          <w:rFonts w:ascii="Times New Roman" w:hAnsi="Times New Roman" w:cs="Times New Roman"/>
          <w:sz w:val="24"/>
          <w:szCs w:val="24"/>
        </w:rPr>
        <w:t xml:space="preserve"> through </w:t>
      </w:r>
      <w:r w:rsidR="006029A5">
        <w:rPr>
          <w:rFonts w:ascii="Times New Roman" w:hAnsi="Times New Roman" w:cs="Times New Roman"/>
          <w:sz w:val="24"/>
          <w:szCs w:val="24"/>
        </w:rPr>
        <w:t>a series of enzymatic reactions occurring as part of the ret</w:t>
      </w:r>
      <w:r w:rsidR="00675205">
        <w:rPr>
          <w:rFonts w:ascii="Times New Roman" w:hAnsi="Times New Roman" w:cs="Times New Roman"/>
          <w:sz w:val="24"/>
          <w:szCs w:val="24"/>
        </w:rPr>
        <w:t>inol metabolism</w:t>
      </w:r>
      <w:r w:rsidR="008131D3">
        <w:rPr>
          <w:rFonts w:ascii="Times New Roman" w:hAnsi="Times New Roman" w:cs="Times New Roman"/>
          <w:sz w:val="24"/>
          <w:szCs w:val="24"/>
        </w:rPr>
        <w:t xml:space="preserve"> (</w:t>
      </w:r>
      <w:r w:rsidR="008131D3" w:rsidRPr="008131D3">
        <w:rPr>
          <w:rFonts w:ascii="Times New Roman" w:hAnsi="Times New Roman" w:cs="Times New Roman"/>
          <w:sz w:val="24"/>
          <w:szCs w:val="24"/>
          <w:highlight w:val="yellow"/>
        </w:rPr>
        <w:t>REFS</w:t>
      </w:r>
      <w:r w:rsidR="008131D3">
        <w:rPr>
          <w:rFonts w:ascii="Times New Roman" w:hAnsi="Times New Roman" w:cs="Times New Roman"/>
          <w:sz w:val="24"/>
          <w:szCs w:val="24"/>
        </w:rPr>
        <w:t>)</w:t>
      </w:r>
      <w:r w:rsidR="00675205">
        <w:rPr>
          <w:rFonts w:ascii="Times New Roman" w:hAnsi="Times New Roman" w:cs="Times New Roman"/>
          <w:sz w:val="24"/>
          <w:szCs w:val="24"/>
        </w:rPr>
        <w:t>.</w:t>
      </w:r>
      <w:r w:rsidR="005C4FFF">
        <w:rPr>
          <w:rFonts w:ascii="Times New Roman" w:hAnsi="Times New Roman" w:cs="Times New Roman"/>
          <w:sz w:val="24"/>
          <w:szCs w:val="24"/>
        </w:rPr>
        <w:t xml:space="preserve"> As the opsin alone cannot </w:t>
      </w:r>
      <w:r w:rsidR="00AA152E">
        <w:rPr>
          <w:rFonts w:ascii="Times New Roman" w:hAnsi="Times New Roman" w:cs="Times New Roman"/>
          <w:sz w:val="24"/>
          <w:szCs w:val="24"/>
        </w:rPr>
        <w:t>carry out</w:t>
      </w:r>
      <w:r w:rsidR="005C4FFF">
        <w:rPr>
          <w:rFonts w:ascii="Times New Roman" w:hAnsi="Times New Roman" w:cs="Times New Roman"/>
          <w:sz w:val="24"/>
          <w:szCs w:val="24"/>
        </w:rPr>
        <w:t xml:space="preserve"> the visual function, th</w:t>
      </w:r>
      <w:r w:rsidR="0026580F">
        <w:rPr>
          <w:rFonts w:ascii="Times New Roman" w:hAnsi="Times New Roman" w:cs="Times New Roman"/>
          <w:sz w:val="24"/>
          <w:szCs w:val="24"/>
        </w:rPr>
        <w:t xml:space="preserve">is </w:t>
      </w:r>
      <w:r w:rsidR="005C4FFF">
        <w:rPr>
          <w:rFonts w:ascii="Times New Roman" w:hAnsi="Times New Roman" w:cs="Times New Roman"/>
          <w:sz w:val="24"/>
          <w:szCs w:val="24"/>
        </w:rPr>
        <w:t>pathway that allows con</w:t>
      </w:r>
      <w:r w:rsidR="0026580F">
        <w:rPr>
          <w:rFonts w:ascii="Times New Roman" w:hAnsi="Times New Roman" w:cs="Times New Roman"/>
          <w:sz w:val="24"/>
          <w:szCs w:val="24"/>
        </w:rPr>
        <w:t>stant replenishment of the cis-retinal is just as essential part of the molecular assembly of vision.</w:t>
      </w:r>
    </w:p>
    <w:p w14:paraId="0DAB0E10" w14:textId="36C0F240" w:rsidR="00CC1FDD" w:rsidRDefault="00CC1FDD" w:rsidP="005F195C">
      <w:pPr>
        <w:tabs>
          <w:tab w:val="left" w:pos="1194"/>
        </w:tabs>
        <w:spacing w:line="360" w:lineRule="auto"/>
        <w:jc w:val="both"/>
        <w:rPr>
          <w:ins w:id="1" w:author="Aleotti, Alessandra" w:date="2023-10-24T22:59:00Z"/>
          <w:rFonts w:ascii="Times New Roman" w:hAnsi="Times New Roman" w:cs="Times New Roman"/>
          <w:sz w:val="24"/>
          <w:szCs w:val="24"/>
        </w:rPr>
      </w:pPr>
      <w:r>
        <w:rPr>
          <w:rFonts w:ascii="Times New Roman" w:hAnsi="Times New Roman" w:cs="Times New Roman"/>
          <w:sz w:val="24"/>
          <w:szCs w:val="24"/>
        </w:rPr>
        <w:t>Vision is</w:t>
      </w:r>
      <w:r w:rsidRPr="005F7C48">
        <w:rPr>
          <w:rFonts w:ascii="Times New Roman" w:hAnsi="Times New Roman" w:cs="Times New Roman"/>
          <w:sz w:val="24"/>
          <w:szCs w:val="24"/>
        </w:rPr>
        <w:t xml:space="preserve"> presen</w:t>
      </w:r>
      <w:r>
        <w:rPr>
          <w:rFonts w:ascii="Times New Roman" w:hAnsi="Times New Roman" w:cs="Times New Roman"/>
          <w:sz w:val="24"/>
          <w:szCs w:val="24"/>
        </w:rPr>
        <w:t>t even</w:t>
      </w:r>
      <w:r w:rsidRPr="005F7C48">
        <w:rPr>
          <w:rFonts w:ascii="Times New Roman" w:hAnsi="Times New Roman" w:cs="Times New Roman"/>
          <w:sz w:val="24"/>
          <w:szCs w:val="24"/>
        </w:rPr>
        <w:t xml:space="preserve"> </w:t>
      </w:r>
      <w:r>
        <w:rPr>
          <w:rFonts w:ascii="Times New Roman" w:hAnsi="Times New Roman" w:cs="Times New Roman"/>
          <w:sz w:val="24"/>
          <w:szCs w:val="24"/>
        </w:rPr>
        <w:t>in some</w:t>
      </w:r>
      <w:r w:rsidRPr="005F7C48">
        <w:rPr>
          <w:rFonts w:ascii="Times New Roman" w:hAnsi="Times New Roman" w:cs="Times New Roman"/>
          <w:sz w:val="24"/>
          <w:szCs w:val="24"/>
        </w:rPr>
        <w:t xml:space="preserve"> early-</w:t>
      </w:r>
      <w:r>
        <w:rPr>
          <w:rFonts w:ascii="Times New Roman" w:hAnsi="Times New Roman" w:cs="Times New Roman"/>
          <w:sz w:val="24"/>
          <w:szCs w:val="24"/>
        </w:rPr>
        <w:t>branchin</w:t>
      </w:r>
      <w:r w:rsidRPr="005F7C48">
        <w:rPr>
          <w:rFonts w:ascii="Times New Roman" w:hAnsi="Times New Roman" w:cs="Times New Roman"/>
          <w:sz w:val="24"/>
          <w:szCs w:val="24"/>
        </w:rPr>
        <w:t xml:space="preserve">g </w:t>
      </w:r>
      <w:r w:rsidR="008E3BCD">
        <w:rPr>
          <w:rFonts w:ascii="Times New Roman" w:hAnsi="Times New Roman" w:cs="Times New Roman"/>
          <w:sz w:val="24"/>
          <w:szCs w:val="24"/>
        </w:rPr>
        <w:t>animals</w:t>
      </w:r>
      <w:r w:rsidRPr="005F7C48">
        <w:rPr>
          <w:rFonts w:ascii="Times New Roman" w:hAnsi="Times New Roman" w:cs="Times New Roman"/>
          <w:sz w:val="24"/>
          <w:szCs w:val="24"/>
        </w:rPr>
        <w:t>, such as cnidarians and ctenophores</w:t>
      </w:r>
      <w:r w:rsidR="008E3BCD">
        <w:rPr>
          <w:rFonts w:ascii="Times New Roman" w:hAnsi="Times New Roman" w:cs="Times New Roman"/>
          <w:sz w:val="24"/>
          <w:szCs w:val="24"/>
        </w:rPr>
        <w:t xml:space="preserve"> (</w:t>
      </w:r>
      <w:r w:rsidR="008E3BCD" w:rsidRPr="008E3BCD">
        <w:rPr>
          <w:rFonts w:ascii="Times New Roman" w:hAnsi="Times New Roman" w:cs="Times New Roman"/>
          <w:sz w:val="24"/>
          <w:szCs w:val="24"/>
          <w:highlight w:val="yellow"/>
        </w:rPr>
        <w:t>REFS</w:t>
      </w:r>
      <w:r w:rsidR="008E3BCD">
        <w:rPr>
          <w:rFonts w:ascii="Times New Roman" w:hAnsi="Times New Roman" w:cs="Times New Roman"/>
          <w:sz w:val="24"/>
          <w:szCs w:val="24"/>
        </w:rPr>
        <w:t>)</w:t>
      </w:r>
      <w:r w:rsidRPr="005F7C48">
        <w:rPr>
          <w:rFonts w:ascii="Times New Roman" w:hAnsi="Times New Roman" w:cs="Times New Roman"/>
          <w:sz w:val="24"/>
          <w:szCs w:val="24"/>
        </w:rPr>
        <w:t xml:space="preserve">, </w:t>
      </w:r>
      <w:r>
        <w:rPr>
          <w:rFonts w:ascii="Times New Roman" w:hAnsi="Times New Roman" w:cs="Times New Roman"/>
          <w:sz w:val="24"/>
          <w:szCs w:val="24"/>
        </w:rPr>
        <w:t>suggesting that it</w:t>
      </w:r>
      <w:r w:rsidRPr="005F7C48">
        <w:rPr>
          <w:rFonts w:ascii="Times New Roman" w:hAnsi="Times New Roman" w:cs="Times New Roman"/>
          <w:sz w:val="24"/>
          <w:szCs w:val="24"/>
        </w:rPr>
        <w:t xml:space="preserve"> </w:t>
      </w:r>
      <w:r>
        <w:rPr>
          <w:rFonts w:ascii="Times New Roman" w:hAnsi="Times New Roman" w:cs="Times New Roman"/>
          <w:sz w:val="24"/>
          <w:szCs w:val="24"/>
        </w:rPr>
        <w:t>must have</w:t>
      </w:r>
      <w:r w:rsidRPr="005F7C48">
        <w:rPr>
          <w:rFonts w:ascii="Times New Roman" w:hAnsi="Times New Roman" w:cs="Times New Roman"/>
          <w:sz w:val="24"/>
          <w:szCs w:val="24"/>
        </w:rPr>
        <w:t xml:space="preserve"> </w:t>
      </w:r>
      <w:r>
        <w:rPr>
          <w:rFonts w:ascii="Times New Roman" w:hAnsi="Times New Roman" w:cs="Times New Roman"/>
          <w:sz w:val="24"/>
          <w:szCs w:val="24"/>
        </w:rPr>
        <w:t>originated</w:t>
      </w:r>
      <w:r w:rsidRPr="005F7C48">
        <w:rPr>
          <w:rFonts w:ascii="Times New Roman" w:hAnsi="Times New Roman" w:cs="Times New Roman"/>
          <w:sz w:val="24"/>
          <w:szCs w:val="24"/>
        </w:rPr>
        <w:t xml:space="preserve"> early in animal evolution. </w:t>
      </w:r>
      <w:r>
        <w:rPr>
          <w:rFonts w:ascii="Times New Roman" w:hAnsi="Times New Roman" w:cs="Times New Roman"/>
          <w:sz w:val="24"/>
          <w:szCs w:val="24"/>
        </w:rPr>
        <w:t>S</w:t>
      </w:r>
      <w:r w:rsidRPr="005F7C48">
        <w:rPr>
          <w:rFonts w:ascii="Times New Roman" w:hAnsi="Times New Roman" w:cs="Times New Roman"/>
          <w:sz w:val="24"/>
          <w:szCs w:val="24"/>
        </w:rPr>
        <w:t xml:space="preserve">ome molecular components underpinning </w:t>
      </w:r>
      <w:r>
        <w:rPr>
          <w:rFonts w:ascii="Times New Roman" w:hAnsi="Times New Roman" w:cs="Times New Roman"/>
          <w:sz w:val="24"/>
          <w:szCs w:val="24"/>
        </w:rPr>
        <w:t>it, such as core signal transduction elements,</w:t>
      </w:r>
      <w:r w:rsidRPr="005F7C48">
        <w:rPr>
          <w:rFonts w:ascii="Times New Roman" w:hAnsi="Times New Roman" w:cs="Times New Roman"/>
          <w:sz w:val="24"/>
          <w:szCs w:val="24"/>
        </w:rPr>
        <w:t xml:space="preserve"> </w:t>
      </w:r>
      <w:r>
        <w:rPr>
          <w:rFonts w:ascii="Times New Roman" w:hAnsi="Times New Roman" w:cs="Times New Roman"/>
          <w:sz w:val="24"/>
          <w:szCs w:val="24"/>
        </w:rPr>
        <w:t>likely</w:t>
      </w:r>
      <w:r w:rsidRPr="005F7C48">
        <w:rPr>
          <w:rFonts w:ascii="Times New Roman" w:hAnsi="Times New Roman" w:cs="Times New Roman"/>
          <w:sz w:val="24"/>
          <w:szCs w:val="24"/>
        </w:rPr>
        <w:t xml:space="preserve"> </w:t>
      </w:r>
      <w:r w:rsidRPr="005F7C48">
        <w:rPr>
          <w:rFonts w:ascii="Times New Roman" w:hAnsi="Times New Roman" w:cs="Times New Roman"/>
          <w:sz w:val="24"/>
          <w:szCs w:val="24"/>
        </w:rPr>
        <w:t>trace back more ancient</w:t>
      </w:r>
      <w:r>
        <w:rPr>
          <w:rFonts w:ascii="Times New Roman" w:hAnsi="Times New Roman" w:cs="Times New Roman"/>
          <w:sz w:val="24"/>
          <w:szCs w:val="24"/>
        </w:rPr>
        <w:t xml:space="preserve">ly, while others, such as the regulatory </w:t>
      </w:r>
      <w:r w:rsidR="006443B1">
        <w:rPr>
          <w:rFonts w:ascii="Times New Roman" w:hAnsi="Times New Roman" w:cs="Times New Roman"/>
          <w:sz w:val="24"/>
          <w:szCs w:val="24"/>
        </w:rPr>
        <w:t>genes involved in photoreceptor cell identity</w:t>
      </w:r>
      <w:r>
        <w:rPr>
          <w:rFonts w:ascii="Times New Roman" w:hAnsi="Times New Roman" w:cs="Times New Roman"/>
          <w:sz w:val="24"/>
          <w:szCs w:val="24"/>
        </w:rPr>
        <w:t>, may be animal innovations</w:t>
      </w:r>
      <w:r w:rsidRPr="005F7C48">
        <w:rPr>
          <w:rFonts w:ascii="Times New Roman" w:hAnsi="Times New Roman" w:cs="Times New Roman"/>
          <w:sz w:val="24"/>
          <w:szCs w:val="24"/>
        </w:rPr>
        <w:t xml:space="preserve">. Unravelling </w:t>
      </w:r>
      <w:r>
        <w:rPr>
          <w:rFonts w:ascii="Times New Roman" w:hAnsi="Times New Roman" w:cs="Times New Roman"/>
          <w:sz w:val="24"/>
          <w:szCs w:val="24"/>
        </w:rPr>
        <w:t xml:space="preserve">the evolutionary history of </w:t>
      </w:r>
      <w:r w:rsidR="00161F0B">
        <w:rPr>
          <w:rFonts w:ascii="Times New Roman" w:hAnsi="Times New Roman" w:cs="Times New Roman"/>
          <w:sz w:val="24"/>
          <w:szCs w:val="24"/>
        </w:rPr>
        <w:t>all</w:t>
      </w:r>
      <w:r w:rsidR="00EE19BB">
        <w:rPr>
          <w:rFonts w:ascii="Times New Roman" w:hAnsi="Times New Roman" w:cs="Times New Roman"/>
          <w:sz w:val="24"/>
          <w:szCs w:val="24"/>
        </w:rPr>
        <w:t xml:space="preserve"> </w:t>
      </w:r>
      <w:r>
        <w:rPr>
          <w:rFonts w:ascii="Times New Roman" w:hAnsi="Times New Roman" w:cs="Times New Roman"/>
          <w:sz w:val="24"/>
          <w:szCs w:val="24"/>
        </w:rPr>
        <w:t xml:space="preserve">these molecular </w:t>
      </w:r>
      <w:r w:rsidR="00EE19BB">
        <w:rPr>
          <w:rFonts w:ascii="Times New Roman" w:hAnsi="Times New Roman" w:cs="Times New Roman"/>
          <w:sz w:val="24"/>
          <w:szCs w:val="24"/>
        </w:rPr>
        <w:t>players</w:t>
      </w:r>
      <w:r>
        <w:rPr>
          <w:rFonts w:ascii="Times New Roman" w:hAnsi="Times New Roman" w:cs="Times New Roman"/>
          <w:sz w:val="24"/>
          <w:szCs w:val="24"/>
        </w:rPr>
        <w:t>, identifying key innovations and major</w:t>
      </w:r>
      <w:r w:rsidRPr="005F7C48">
        <w:rPr>
          <w:rFonts w:ascii="Times New Roman" w:hAnsi="Times New Roman" w:cs="Times New Roman"/>
          <w:sz w:val="24"/>
          <w:szCs w:val="24"/>
        </w:rPr>
        <w:t xml:space="preserve"> </w:t>
      </w:r>
      <w:r>
        <w:rPr>
          <w:rFonts w:ascii="Times New Roman" w:hAnsi="Times New Roman" w:cs="Times New Roman"/>
          <w:sz w:val="24"/>
          <w:szCs w:val="24"/>
        </w:rPr>
        <w:t>family expansions, will not only</w:t>
      </w:r>
      <w:r w:rsidRPr="005F7C48">
        <w:rPr>
          <w:rFonts w:ascii="Times New Roman" w:hAnsi="Times New Roman" w:cs="Times New Roman"/>
          <w:sz w:val="24"/>
          <w:szCs w:val="24"/>
        </w:rPr>
        <w:t xml:space="preserve"> </w:t>
      </w:r>
      <w:r>
        <w:rPr>
          <w:rFonts w:ascii="Times New Roman" w:hAnsi="Times New Roman" w:cs="Times New Roman"/>
          <w:sz w:val="24"/>
          <w:szCs w:val="24"/>
        </w:rPr>
        <w:t>elucidate the emergence of</w:t>
      </w:r>
      <w:r w:rsidRPr="005F7C48">
        <w:rPr>
          <w:rFonts w:ascii="Times New Roman" w:hAnsi="Times New Roman" w:cs="Times New Roman"/>
          <w:sz w:val="24"/>
          <w:szCs w:val="24"/>
        </w:rPr>
        <w:t xml:space="preserve"> vision </w:t>
      </w:r>
      <w:r>
        <w:rPr>
          <w:rFonts w:ascii="Times New Roman" w:hAnsi="Times New Roman" w:cs="Times New Roman"/>
          <w:sz w:val="24"/>
          <w:szCs w:val="24"/>
        </w:rPr>
        <w:t>but also</w:t>
      </w:r>
      <w:r w:rsidRPr="005F7C48">
        <w:rPr>
          <w:rFonts w:ascii="Times New Roman" w:hAnsi="Times New Roman" w:cs="Times New Roman"/>
          <w:sz w:val="24"/>
          <w:szCs w:val="24"/>
        </w:rPr>
        <w:t xml:space="preserve"> </w:t>
      </w:r>
      <w:r w:rsidRPr="005F7C48">
        <w:rPr>
          <w:rFonts w:ascii="Times New Roman" w:hAnsi="Times New Roman" w:cs="Times New Roman"/>
          <w:sz w:val="24"/>
          <w:szCs w:val="24"/>
        </w:rPr>
        <w:t>enrich our understanding of animal evolution</w:t>
      </w:r>
      <w:r>
        <w:rPr>
          <w:rFonts w:ascii="Times New Roman" w:hAnsi="Times New Roman" w:cs="Times New Roman"/>
          <w:sz w:val="24"/>
          <w:szCs w:val="24"/>
        </w:rPr>
        <w:t xml:space="preserve"> more</w:t>
      </w:r>
      <w:r w:rsidRPr="005F7C48">
        <w:rPr>
          <w:rFonts w:ascii="Times New Roman" w:hAnsi="Times New Roman" w:cs="Times New Roman"/>
          <w:sz w:val="24"/>
          <w:szCs w:val="24"/>
        </w:rPr>
        <w:t xml:space="preserve"> broadly. </w:t>
      </w:r>
    </w:p>
    <w:p w14:paraId="3CA3AD41" w14:textId="77777777" w:rsidR="0021590E" w:rsidRDefault="0021590E" w:rsidP="0021590E">
      <w:pPr>
        <w:tabs>
          <w:tab w:val="left" w:pos="1194"/>
        </w:tabs>
        <w:spacing w:line="360" w:lineRule="auto"/>
        <w:jc w:val="both"/>
        <w:rPr>
          <w:ins w:id="2" w:author="Aleotti, Alessandra" w:date="2023-10-24T22:59:00Z"/>
          <w:rFonts w:ascii="Times New Roman" w:hAnsi="Times New Roman" w:cs="Times New Roman"/>
          <w:sz w:val="24"/>
          <w:szCs w:val="24"/>
        </w:rPr>
      </w:pPr>
      <w:ins w:id="3" w:author="Aleotti, Alessandra" w:date="2023-10-24T22:59:00Z">
        <w:r>
          <w:rPr>
            <w:rFonts w:ascii="Times New Roman" w:hAnsi="Times New Roman" w:cs="Times New Roman"/>
            <w:sz w:val="24"/>
            <w:szCs w:val="24"/>
          </w:rPr>
          <w:t xml:space="preserve">Even when there is this myriad of molecular components involved in the basic setup of vision, the phototransduction machinery, the regulome that specifies the photoreceptor cell identity and the enzymes of the retinol metabolism pathway, </w:t>
        </w:r>
        <w:r w:rsidRPr="00A10C80">
          <w:rPr>
            <w:rFonts w:ascii="Times New Roman" w:hAnsi="Times New Roman" w:cs="Times New Roman"/>
            <w:sz w:val="24"/>
            <w:szCs w:val="24"/>
          </w:rPr>
          <w:t xml:space="preserve">efforts in understanding </w:t>
        </w:r>
        <w:r w:rsidRPr="00A10C80">
          <w:rPr>
            <w:rFonts w:ascii="Times New Roman" w:hAnsi="Times New Roman" w:cs="Times New Roman"/>
            <w:sz w:val="24"/>
            <w:szCs w:val="24"/>
          </w:rPr>
          <w:lastRenderedPageBreak/>
          <w:t xml:space="preserve">the evolution of vision have focused on the evolution of opsins. This collective effort has allowed to discover </w:t>
        </w:r>
        <w:proofErr w:type="spellStart"/>
        <w:r w:rsidRPr="00A10C80">
          <w:rPr>
            <w:rFonts w:ascii="Times New Roman" w:hAnsi="Times New Roman" w:cs="Times New Roman"/>
            <w:sz w:val="24"/>
            <w:szCs w:val="24"/>
          </w:rPr>
          <w:t>x,y,z</w:t>
        </w:r>
        <w:proofErr w:type="spellEnd"/>
        <w:r w:rsidRPr="00A10C80">
          <w:rPr>
            <w:rFonts w:ascii="Times New Roman" w:hAnsi="Times New Roman" w:cs="Times New Roman"/>
            <w:sz w:val="24"/>
            <w:szCs w:val="24"/>
          </w:rPr>
          <w:t>. While being a crucial starting point, ultimately</w:t>
        </w:r>
        <w:r>
          <w:rPr>
            <w:rFonts w:ascii="Times New Roman" w:hAnsi="Times New Roman" w:cs="Times New Roman"/>
            <w:sz w:val="24"/>
            <w:szCs w:val="24"/>
          </w:rPr>
          <w:t xml:space="preserve"> the other molecular components are just as important for the full picture.</w:t>
        </w:r>
      </w:ins>
    </w:p>
    <w:p w14:paraId="148D4DBD" w14:textId="3820D203" w:rsidR="00567601" w:rsidRDefault="001364DE"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Thus, </w:t>
      </w:r>
      <w:r w:rsidR="00E945D5">
        <w:rPr>
          <w:rFonts w:ascii="Times New Roman" w:hAnsi="Times New Roman" w:cs="Times New Roman"/>
          <w:sz w:val="24"/>
          <w:szCs w:val="24"/>
        </w:rPr>
        <w:t>one of</w:t>
      </w:r>
      <w:r w:rsidR="0021590E">
        <w:rPr>
          <w:rFonts w:ascii="Times New Roman" w:hAnsi="Times New Roman" w:cs="Times New Roman"/>
          <w:sz w:val="24"/>
          <w:szCs w:val="24"/>
        </w:rPr>
        <w:t xml:space="preserve"> </w:t>
      </w:r>
      <w:r w:rsidR="00FE7487">
        <w:rPr>
          <w:rFonts w:ascii="Times New Roman" w:hAnsi="Times New Roman" w:cs="Times New Roman"/>
          <w:sz w:val="24"/>
          <w:szCs w:val="24"/>
        </w:rPr>
        <w:t>m</w:t>
      </w:r>
      <w:r w:rsidR="00F270CC">
        <w:rPr>
          <w:rFonts w:ascii="Times New Roman" w:hAnsi="Times New Roman" w:cs="Times New Roman"/>
          <w:sz w:val="24"/>
          <w:szCs w:val="24"/>
        </w:rPr>
        <w:t xml:space="preserve">y </w:t>
      </w:r>
      <w:r w:rsidR="00E945D5">
        <w:rPr>
          <w:rFonts w:ascii="Times New Roman" w:hAnsi="Times New Roman" w:cs="Times New Roman"/>
          <w:sz w:val="24"/>
          <w:szCs w:val="24"/>
        </w:rPr>
        <w:t xml:space="preserve">PhD </w:t>
      </w:r>
      <w:r w:rsidR="00F270CC">
        <w:rPr>
          <w:rFonts w:ascii="Times New Roman" w:hAnsi="Times New Roman" w:cs="Times New Roman"/>
          <w:sz w:val="24"/>
          <w:szCs w:val="24"/>
        </w:rPr>
        <w:t>goal</w:t>
      </w:r>
      <w:r w:rsidR="00E945D5">
        <w:rPr>
          <w:rFonts w:ascii="Times New Roman" w:hAnsi="Times New Roman" w:cs="Times New Roman"/>
          <w:sz w:val="24"/>
          <w:szCs w:val="24"/>
        </w:rPr>
        <w:t>s was to fill in some of these gaps by</w:t>
      </w:r>
      <w:r w:rsidR="00492069" w:rsidRPr="00492069">
        <w:rPr>
          <w:rFonts w:ascii="Times New Roman" w:hAnsi="Times New Roman" w:cs="Times New Roman"/>
          <w:sz w:val="24"/>
          <w:szCs w:val="24"/>
        </w:rPr>
        <w:t xml:space="preserve"> </w:t>
      </w:r>
      <w:r w:rsidR="00D2111F">
        <w:rPr>
          <w:rFonts w:ascii="Times New Roman" w:hAnsi="Times New Roman" w:cs="Times New Roman"/>
          <w:sz w:val="24"/>
          <w:szCs w:val="24"/>
        </w:rPr>
        <w:t>investigat</w:t>
      </w:r>
      <w:r w:rsidR="00E945D5">
        <w:rPr>
          <w:rFonts w:ascii="Times New Roman" w:hAnsi="Times New Roman" w:cs="Times New Roman"/>
          <w:sz w:val="24"/>
          <w:szCs w:val="24"/>
        </w:rPr>
        <w:t>ing</w:t>
      </w:r>
      <w:r>
        <w:rPr>
          <w:rFonts w:ascii="Times New Roman" w:hAnsi="Times New Roman" w:cs="Times New Roman"/>
          <w:sz w:val="24"/>
          <w:szCs w:val="24"/>
        </w:rPr>
        <w:t xml:space="preserve"> the evolution of </w:t>
      </w:r>
      <w:r w:rsidR="00F73FBE">
        <w:rPr>
          <w:rFonts w:ascii="Times New Roman" w:hAnsi="Times New Roman" w:cs="Times New Roman"/>
          <w:sz w:val="24"/>
          <w:szCs w:val="24"/>
        </w:rPr>
        <w:t xml:space="preserve">the complex molecular assembly of </w:t>
      </w:r>
      <w:r>
        <w:rPr>
          <w:rFonts w:ascii="Times New Roman" w:hAnsi="Times New Roman" w:cs="Times New Roman"/>
          <w:sz w:val="24"/>
          <w:szCs w:val="24"/>
        </w:rPr>
        <w:t>vision</w:t>
      </w:r>
      <w:r w:rsidR="00F73FBE">
        <w:rPr>
          <w:rFonts w:ascii="Times New Roman" w:hAnsi="Times New Roman" w:cs="Times New Roman"/>
          <w:sz w:val="24"/>
          <w:szCs w:val="24"/>
        </w:rPr>
        <w:t xml:space="preserve">. </w:t>
      </w:r>
      <w:r w:rsidR="00F73FBE">
        <w:rPr>
          <w:rFonts w:ascii="Times New Roman" w:hAnsi="Times New Roman" w:cs="Times New Roman"/>
          <w:sz w:val="24"/>
          <w:szCs w:val="24"/>
        </w:rPr>
        <w:t xml:space="preserve">For this, </w:t>
      </w:r>
      <w:r w:rsidR="00F270CC">
        <w:rPr>
          <w:rFonts w:ascii="Times New Roman" w:hAnsi="Times New Roman" w:cs="Times New Roman"/>
          <w:sz w:val="24"/>
          <w:szCs w:val="24"/>
        </w:rPr>
        <w:t xml:space="preserve">I </w:t>
      </w:r>
      <w:r w:rsidR="00F270CC">
        <w:rPr>
          <w:rFonts w:ascii="Times New Roman" w:hAnsi="Times New Roman" w:cs="Times New Roman"/>
          <w:sz w:val="24"/>
          <w:szCs w:val="24"/>
        </w:rPr>
        <w:t xml:space="preserve">identified </w:t>
      </w:r>
      <w:r w:rsidR="008B6C2E">
        <w:rPr>
          <w:rFonts w:ascii="Times New Roman" w:hAnsi="Times New Roman" w:cs="Times New Roman"/>
          <w:sz w:val="24"/>
          <w:szCs w:val="24"/>
        </w:rPr>
        <w:t xml:space="preserve">two </w:t>
      </w:r>
      <w:r w:rsidR="00F9096A">
        <w:rPr>
          <w:rFonts w:ascii="Times New Roman" w:hAnsi="Times New Roman" w:cs="Times New Roman"/>
          <w:sz w:val="24"/>
          <w:szCs w:val="24"/>
        </w:rPr>
        <w:t>main</w:t>
      </w:r>
      <w:r w:rsidR="00F9096A">
        <w:rPr>
          <w:rFonts w:ascii="Times New Roman" w:hAnsi="Times New Roman" w:cs="Times New Roman"/>
          <w:sz w:val="24"/>
          <w:szCs w:val="24"/>
        </w:rPr>
        <w:t xml:space="preserve"> </w:t>
      </w:r>
      <w:r w:rsidR="00F9096A">
        <w:rPr>
          <w:rFonts w:ascii="Times New Roman" w:hAnsi="Times New Roman" w:cs="Times New Roman"/>
          <w:sz w:val="24"/>
          <w:szCs w:val="24"/>
        </w:rPr>
        <w:t>aims</w:t>
      </w:r>
      <w:r w:rsidR="00F270CC">
        <w:rPr>
          <w:rFonts w:ascii="Times New Roman" w:hAnsi="Times New Roman" w:cs="Times New Roman"/>
          <w:sz w:val="24"/>
          <w:szCs w:val="24"/>
        </w:rPr>
        <w:t>:</w:t>
      </w:r>
      <w:r w:rsidR="008B6C2E">
        <w:rPr>
          <w:rFonts w:ascii="Times New Roman" w:hAnsi="Times New Roman" w:cs="Times New Roman"/>
          <w:sz w:val="24"/>
          <w:szCs w:val="24"/>
        </w:rPr>
        <w:t xml:space="preserve"> </w:t>
      </w:r>
    </w:p>
    <w:p w14:paraId="6397D3C5" w14:textId="1DD835E4" w:rsidR="00DF2108" w:rsidRPr="002735B7" w:rsidRDefault="00743C3C" w:rsidP="00567601">
      <w:pPr>
        <w:spacing w:line="360" w:lineRule="auto"/>
        <w:jc w:val="both"/>
        <w:rPr>
          <w:rFonts w:ascii="Times New Roman" w:hAnsi="Times New Roman" w:cs="Times New Roman"/>
          <w:b/>
          <w:bCs/>
          <w:sz w:val="24"/>
          <w:szCs w:val="24"/>
        </w:rPr>
      </w:pPr>
      <w:r w:rsidRPr="002735B7">
        <w:rPr>
          <w:rFonts w:ascii="Times New Roman" w:hAnsi="Times New Roman" w:cs="Times New Roman"/>
          <w:b/>
          <w:bCs/>
          <w:sz w:val="24"/>
          <w:szCs w:val="24"/>
        </w:rPr>
        <w:t xml:space="preserve">Aim 1: </w:t>
      </w:r>
      <w:r w:rsidR="00DF2108" w:rsidRPr="002735B7">
        <w:rPr>
          <w:rFonts w:ascii="Times New Roman" w:hAnsi="Times New Roman" w:cs="Times New Roman"/>
          <w:b/>
          <w:bCs/>
          <w:sz w:val="24"/>
          <w:szCs w:val="24"/>
        </w:rPr>
        <w:t>Evolution of</w:t>
      </w:r>
      <w:r w:rsidR="00712B71">
        <w:rPr>
          <w:rFonts w:ascii="Times New Roman" w:hAnsi="Times New Roman" w:cs="Times New Roman"/>
          <w:b/>
          <w:bCs/>
          <w:sz w:val="24"/>
          <w:szCs w:val="24"/>
        </w:rPr>
        <w:t xml:space="preserve"> the</w:t>
      </w:r>
      <w:r w:rsidR="00DF2108" w:rsidRPr="002735B7">
        <w:rPr>
          <w:rFonts w:ascii="Times New Roman" w:hAnsi="Times New Roman" w:cs="Times New Roman"/>
          <w:b/>
          <w:bCs/>
          <w:sz w:val="24"/>
          <w:szCs w:val="24"/>
        </w:rPr>
        <w:t xml:space="preserve"> molecular components of photoreceptor cells</w:t>
      </w:r>
    </w:p>
    <w:p w14:paraId="62137300" w14:textId="4D571B8B" w:rsidR="00721894" w:rsidRDefault="00E74997"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The f</w:t>
      </w:r>
      <w:r w:rsidR="0095292F" w:rsidRPr="0095292F">
        <w:rPr>
          <w:rFonts w:ascii="Times New Roman" w:hAnsi="Times New Roman" w:cs="Times New Roman"/>
          <w:sz w:val="24"/>
          <w:szCs w:val="24"/>
        </w:rPr>
        <w:t>irst</w:t>
      </w:r>
      <w:r w:rsidR="00780DFB">
        <w:rPr>
          <w:rFonts w:ascii="Times New Roman" w:hAnsi="Times New Roman" w:cs="Times New Roman"/>
          <w:sz w:val="24"/>
          <w:szCs w:val="24"/>
        </w:rPr>
        <w:t xml:space="preserve"> aim is to</w:t>
      </w:r>
      <w:r w:rsidR="0095292F" w:rsidRPr="0095292F">
        <w:rPr>
          <w:rFonts w:ascii="Times New Roman" w:hAnsi="Times New Roman" w:cs="Times New Roman"/>
          <w:sz w:val="24"/>
          <w:szCs w:val="24"/>
        </w:rPr>
        <w:t xml:space="preserve"> understand the evolution of the molecular setup of photoreceptor cells, including both the phototransduction </w:t>
      </w:r>
      <w:r>
        <w:rPr>
          <w:rFonts w:ascii="Times New Roman" w:hAnsi="Times New Roman" w:cs="Times New Roman"/>
          <w:sz w:val="24"/>
          <w:szCs w:val="24"/>
        </w:rPr>
        <w:t>machinery</w:t>
      </w:r>
      <w:r w:rsidRPr="0095292F">
        <w:rPr>
          <w:rFonts w:ascii="Times New Roman" w:hAnsi="Times New Roman" w:cs="Times New Roman"/>
          <w:sz w:val="24"/>
          <w:szCs w:val="24"/>
        </w:rPr>
        <w:t xml:space="preserve"> </w:t>
      </w:r>
      <w:r w:rsidR="0095292F" w:rsidRPr="0095292F">
        <w:rPr>
          <w:rFonts w:ascii="Times New Roman" w:hAnsi="Times New Roman" w:cs="Times New Roman"/>
          <w:sz w:val="24"/>
          <w:szCs w:val="24"/>
        </w:rPr>
        <w:t>and the regulatory toolkit that define the cell type.</w:t>
      </w:r>
      <w:r w:rsidR="00780DFB">
        <w:rPr>
          <w:rFonts w:ascii="Times New Roman" w:hAnsi="Times New Roman" w:cs="Times New Roman"/>
          <w:sz w:val="24"/>
          <w:szCs w:val="24"/>
        </w:rPr>
        <w:t xml:space="preserve"> </w:t>
      </w:r>
      <w:r w:rsidR="00721894">
        <w:rPr>
          <w:rFonts w:ascii="Times New Roman" w:hAnsi="Times New Roman" w:cs="Times New Roman"/>
          <w:sz w:val="24"/>
          <w:szCs w:val="24"/>
        </w:rPr>
        <w:t>The objectives of aim 1 are addressed in Chapter 3.</w:t>
      </w:r>
    </w:p>
    <w:p w14:paraId="273C1656" w14:textId="2EA4ED66" w:rsidR="00780DFB" w:rsidRPr="002735B7" w:rsidRDefault="00743C3C" w:rsidP="00567601">
      <w:pPr>
        <w:spacing w:line="360" w:lineRule="auto"/>
        <w:jc w:val="both"/>
        <w:rPr>
          <w:rFonts w:ascii="Times New Roman" w:hAnsi="Times New Roman" w:cs="Times New Roman"/>
          <w:sz w:val="24"/>
          <w:szCs w:val="24"/>
        </w:rPr>
      </w:pPr>
      <w:r w:rsidRPr="002735B7">
        <w:rPr>
          <w:rFonts w:ascii="Times New Roman" w:hAnsi="Times New Roman" w:cs="Times New Roman"/>
          <w:b/>
          <w:bCs/>
          <w:sz w:val="24"/>
          <w:szCs w:val="24"/>
        </w:rPr>
        <w:t xml:space="preserve">Aim 2: </w:t>
      </w:r>
      <w:r w:rsidR="005524E9" w:rsidRPr="002735B7">
        <w:rPr>
          <w:rFonts w:ascii="Times New Roman" w:hAnsi="Times New Roman" w:cs="Times New Roman"/>
          <w:b/>
          <w:bCs/>
          <w:sz w:val="24"/>
          <w:szCs w:val="24"/>
        </w:rPr>
        <w:t xml:space="preserve">Evolution of </w:t>
      </w:r>
      <w:r w:rsidR="00712B71">
        <w:rPr>
          <w:rFonts w:ascii="Times New Roman" w:hAnsi="Times New Roman" w:cs="Times New Roman"/>
          <w:b/>
          <w:bCs/>
          <w:sz w:val="24"/>
          <w:szCs w:val="24"/>
        </w:rPr>
        <w:t xml:space="preserve">the </w:t>
      </w:r>
      <w:r w:rsidR="005524E9" w:rsidRPr="002735B7">
        <w:rPr>
          <w:rFonts w:ascii="Times New Roman" w:hAnsi="Times New Roman" w:cs="Times New Roman"/>
          <w:b/>
          <w:bCs/>
          <w:sz w:val="24"/>
          <w:szCs w:val="24"/>
        </w:rPr>
        <w:t>retinol metabolism</w:t>
      </w:r>
      <w:r w:rsidR="001A5A53" w:rsidRPr="002735B7">
        <w:rPr>
          <w:rFonts w:ascii="Times New Roman" w:hAnsi="Times New Roman" w:cs="Times New Roman"/>
          <w:sz w:val="24"/>
          <w:szCs w:val="24"/>
        </w:rPr>
        <w:t xml:space="preserve"> </w:t>
      </w:r>
    </w:p>
    <w:p w14:paraId="51F3B9BB" w14:textId="79F7DE84" w:rsidR="00721894" w:rsidRPr="00266729" w:rsidRDefault="00780DFB"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The second major aim</w:t>
      </w:r>
      <w:r>
        <w:rPr>
          <w:rFonts w:ascii="Times New Roman" w:hAnsi="Times New Roman" w:cs="Times New Roman"/>
          <w:sz w:val="24"/>
          <w:szCs w:val="24"/>
        </w:rPr>
        <w:t xml:space="preserve"> </w:t>
      </w:r>
      <w:r w:rsidR="001A1EF0">
        <w:rPr>
          <w:rFonts w:ascii="Times New Roman" w:hAnsi="Times New Roman" w:cs="Times New Roman"/>
          <w:sz w:val="24"/>
          <w:szCs w:val="24"/>
        </w:rPr>
        <w:t>is</w:t>
      </w:r>
      <w:r w:rsidR="001A1EF0">
        <w:rPr>
          <w:rFonts w:ascii="Times New Roman" w:hAnsi="Times New Roman" w:cs="Times New Roman"/>
          <w:sz w:val="24"/>
          <w:szCs w:val="24"/>
        </w:rPr>
        <w:t xml:space="preserve"> </w:t>
      </w:r>
      <w:r>
        <w:rPr>
          <w:rFonts w:ascii="Times New Roman" w:hAnsi="Times New Roman" w:cs="Times New Roman"/>
          <w:sz w:val="24"/>
          <w:szCs w:val="24"/>
        </w:rPr>
        <w:t xml:space="preserve">to investigate the evolution of the retinol metabolism that includes enzymes involved in the recovery of the </w:t>
      </w:r>
      <w:r w:rsidR="005C31BE">
        <w:rPr>
          <w:rFonts w:ascii="Times New Roman" w:hAnsi="Times New Roman" w:cs="Times New Roman"/>
          <w:sz w:val="24"/>
          <w:szCs w:val="24"/>
        </w:rPr>
        <w:t>cis-</w:t>
      </w:r>
      <w:r>
        <w:rPr>
          <w:rFonts w:ascii="Times New Roman" w:hAnsi="Times New Roman" w:cs="Times New Roman"/>
          <w:sz w:val="24"/>
          <w:szCs w:val="24"/>
        </w:rPr>
        <w:t>retinal.</w:t>
      </w:r>
      <w:r>
        <w:rPr>
          <w:rFonts w:ascii="Times New Roman" w:hAnsi="Times New Roman" w:cs="Times New Roman"/>
          <w:sz w:val="24"/>
          <w:szCs w:val="24"/>
        </w:rPr>
        <w:t xml:space="preserve"> </w:t>
      </w:r>
      <w:r w:rsidR="005C31BE">
        <w:rPr>
          <w:rFonts w:ascii="Times New Roman" w:hAnsi="Times New Roman" w:cs="Times New Roman"/>
          <w:sz w:val="24"/>
          <w:szCs w:val="24"/>
        </w:rPr>
        <w:t>A</w:t>
      </w:r>
      <w:r w:rsidR="005C31BE">
        <w:rPr>
          <w:rFonts w:ascii="Times New Roman" w:hAnsi="Times New Roman" w:cs="Times New Roman"/>
          <w:sz w:val="24"/>
          <w:szCs w:val="24"/>
        </w:rPr>
        <w:t xml:space="preserve">nd </w:t>
      </w:r>
      <w:r w:rsidR="001A5A53">
        <w:rPr>
          <w:rFonts w:ascii="Times New Roman" w:hAnsi="Times New Roman" w:cs="Times New Roman"/>
          <w:sz w:val="24"/>
          <w:szCs w:val="24"/>
        </w:rPr>
        <w:t>to identify whether specific components may have followed specific evolutionary paths in animals.</w:t>
      </w:r>
      <w:r w:rsidR="00F674D1">
        <w:rPr>
          <w:rFonts w:ascii="Times New Roman" w:hAnsi="Times New Roman" w:cs="Times New Roman"/>
          <w:sz w:val="24"/>
          <w:szCs w:val="24"/>
        </w:rPr>
        <w:t xml:space="preserve"> </w:t>
      </w:r>
      <w:r w:rsidR="00721894">
        <w:rPr>
          <w:rFonts w:ascii="Times New Roman" w:hAnsi="Times New Roman" w:cs="Times New Roman"/>
          <w:sz w:val="24"/>
          <w:szCs w:val="24"/>
        </w:rPr>
        <w:t>Aim 2 is addressed in Chapter 4.</w:t>
      </w:r>
    </w:p>
    <w:p w14:paraId="3A293FA9" w14:textId="77777777" w:rsidR="006A7842" w:rsidRPr="006A7842" w:rsidRDefault="006A7842" w:rsidP="006E65F5">
      <w:pPr>
        <w:spacing w:line="360" w:lineRule="auto"/>
        <w:jc w:val="both"/>
        <w:rPr>
          <w:rFonts w:ascii="Times New Roman" w:hAnsi="Times New Roman" w:cs="Times New Roman"/>
          <w:sz w:val="24"/>
          <w:szCs w:val="24"/>
        </w:rPr>
      </w:pPr>
    </w:p>
    <w:p w14:paraId="64FE3977" w14:textId="1AD48C8A" w:rsidR="00CE51BA" w:rsidRPr="006A7842" w:rsidRDefault="00B666CF" w:rsidP="006E65F5">
      <w:pPr>
        <w:spacing w:line="360" w:lineRule="auto"/>
        <w:jc w:val="both"/>
        <w:rPr>
          <w:rFonts w:ascii="Times New Roman" w:hAnsi="Times New Roman" w:cs="Times New Roman"/>
          <w:color w:val="002060"/>
          <w:sz w:val="28"/>
          <w:szCs w:val="28"/>
        </w:rPr>
      </w:pPr>
      <w:r>
        <w:rPr>
          <w:rFonts w:ascii="Times New Roman" w:hAnsi="Times New Roman" w:cs="Times New Roman"/>
          <w:color w:val="002060"/>
          <w:sz w:val="28"/>
          <w:szCs w:val="28"/>
        </w:rPr>
        <w:t xml:space="preserve">Evolution and diversity of chemokine signalling </w:t>
      </w:r>
      <w:r w:rsidR="002E26EE">
        <w:rPr>
          <w:rFonts w:ascii="Times New Roman" w:hAnsi="Times New Roman" w:cs="Times New Roman"/>
          <w:color w:val="002060"/>
          <w:sz w:val="28"/>
          <w:szCs w:val="28"/>
        </w:rPr>
        <w:t>systems.</w:t>
      </w:r>
    </w:p>
    <w:p w14:paraId="499BBC3D" w14:textId="77777777" w:rsidR="009148C3" w:rsidRPr="009148C3" w:rsidRDefault="009148C3" w:rsidP="006E65F5">
      <w:pPr>
        <w:spacing w:line="360" w:lineRule="auto"/>
        <w:jc w:val="both"/>
        <w:rPr>
          <w:rFonts w:ascii="Times New Roman" w:hAnsi="Times New Roman" w:cs="Times New Roman"/>
          <w:b/>
          <w:bCs/>
          <w:sz w:val="24"/>
          <w:szCs w:val="24"/>
        </w:rPr>
      </w:pPr>
      <w:r w:rsidRPr="009148C3">
        <w:rPr>
          <w:rFonts w:ascii="Times New Roman" w:hAnsi="Times New Roman" w:cs="Times New Roman"/>
          <w:b/>
          <w:bCs/>
          <w:sz w:val="24"/>
          <w:szCs w:val="24"/>
        </w:rPr>
        <w:t>Background</w:t>
      </w:r>
    </w:p>
    <w:p w14:paraId="5EDC2DD2" w14:textId="6122AA2A" w:rsidR="002E26EE" w:rsidRDefault="00992AD6" w:rsidP="006E65F5">
      <w:pPr>
        <w:spacing w:line="360" w:lineRule="auto"/>
        <w:jc w:val="both"/>
        <w:rPr>
          <w:rFonts w:ascii="Times New Roman" w:hAnsi="Times New Roman" w:cs="Times New Roman"/>
          <w:sz w:val="24"/>
          <w:szCs w:val="24"/>
        </w:rPr>
      </w:pPr>
      <w:r w:rsidRPr="00992AD6">
        <w:rPr>
          <w:rFonts w:ascii="Times New Roman" w:hAnsi="Times New Roman" w:cs="Times New Roman"/>
          <w:sz w:val="24"/>
          <w:szCs w:val="24"/>
        </w:rPr>
        <w:t>The immune system is another example of organism-wide system that requires cell coordination to identify and target external invaders. An example of this is the chemokine system.</w:t>
      </w:r>
    </w:p>
    <w:p w14:paraId="65A45032" w14:textId="672057FB" w:rsidR="00CE51BA" w:rsidRDefault="005F195C" w:rsidP="006E65F5">
      <w:pPr>
        <w:spacing w:line="360" w:lineRule="auto"/>
        <w:jc w:val="both"/>
        <w:rPr>
          <w:rFonts w:ascii="Times New Roman" w:hAnsi="Times New Roman" w:cs="Times New Roman"/>
          <w:sz w:val="24"/>
          <w:szCs w:val="24"/>
        </w:rPr>
      </w:pPr>
      <w:r>
        <w:rPr>
          <w:rFonts w:ascii="Times New Roman" w:hAnsi="Times New Roman" w:cs="Times New Roman"/>
          <w:sz w:val="24"/>
          <w:szCs w:val="24"/>
        </w:rPr>
        <w:t>- Canonical CK signalling</w:t>
      </w:r>
    </w:p>
    <w:p w14:paraId="1E3C791F" w14:textId="6FD5C5C0" w:rsidR="003A2F95" w:rsidRDefault="005F195C" w:rsidP="006E65F5">
      <w:pPr>
        <w:spacing w:line="360" w:lineRule="auto"/>
        <w:jc w:val="both"/>
        <w:rPr>
          <w:rFonts w:ascii="Times New Roman" w:hAnsi="Times New Roman" w:cs="Times New Roman"/>
          <w:sz w:val="24"/>
          <w:szCs w:val="24"/>
          <w:lang w:val="it-IT"/>
        </w:rPr>
      </w:pPr>
      <w:r w:rsidRPr="000304B8">
        <w:rPr>
          <w:rFonts w:ascii="Times New Roman" w:hAnsi="Times New Roman" w:cs="Times New Roman"/>
          <w:sz w:val="24"/>
          <w:szCs w:val="24"/>
          <w:lang w:val="it-IT"/>
        </w:rPr>
        <w:t xml:space="preserve">- </w:t>
      </w:r>
      <w:r w:rsidR="001D084D" w:rsidRPr="000304B8">
        <w:rPr>
          <w:rFonts w:ascii="Times New Roman" w:hAnsi="Times New Roman" w:cs="Times New Roman"/>
          <w:sz w:val="24"/>
          <w:szCs w:val="24"/>
          <w:lang w:val="it-IT"/>
        </w:rPr>
        <w:t>Non-</w:t>
      </w:r>
      <w:proofErr w:type="spellStart"/>
      <w:r w:rsidR="001D084D" w:rsidRPr="000304B8">
        <w:rPr>
          <w:rFonts w:ascii="Times New Roman" w:hAnsi="Times New Roman" w:cs="Times New Roman"/>
          <w:sz w:val="24"/>
          <w:szCs w:val="24"/>
          <w:lang w:val="it-IT"/>
        </w:rPr>
        <w:t>canonical</w:t>
      </w:r>
      <w:proofErr w:type="spellEnd"/>
      <w:r w:rsidR="001D084D" w:rsidRPr="000304B8">
        <w:rPr>
          <w:rFonts w:ascii="Times New Roman" w:hAnsi="Times New Roman" w:cs="Times New Roman"/>
          <w:sz w:val="24"/>
          <w:szCs w:val="24"/>
          <w:lang w:val="it-IT"/>
        </w:rPr>
        <w:t xml:space="preserve"> CK</w:t>
      </w:r>
    </w:p>
    <w:p w14:paraId="41A23336" w14:textId="1FC560BA" w:rsidR="009148C3" w:rsidRPr="009148C3" w:rsidRDefault="009148C3" w:rsidP="006E65F5">
      <w:pPr>
        <w:spacing w:line="360" w:lineRule="auto"/>
        <w:jc w:val="both"/>
        <w:rPr>
          <w:rFonts w:ascii="Times New Roman" w:hAnsi="Times New Roman" w:cs="Times New Roman"/>
          <w:b/>
          <w:bCs/>
          <w:sz w:val="24"/>
          <w:szCs w:val="24"/>
          <w:lang w:val="it-IT"/>
        </w:rPr>
      </w:pPr>
      <w:proofErr w:type="spellStart"/>
      <w:r w:rsidRPr="009148C3">
        <w:rPr>
          <w:rFonts w:ascii="Times New Roman" w:hAnsi="Times New Roman" w:cs="Times New Roman"/>
          <w:b/>
          <w:bCs/>
          <w:sz w:val="24"/>
          <w:szCs w:val="24"/>
          <w:lang w:val="it-IT"/>
        </w:rPr>
        <w:t>Aims</w:t>
      </w:r>
      <w:proofErr w:type="spellEnd"/>
    </w:p>
    <w:p w14:paraId="5A71BB17" w14:textId="77777777" w:rsidR="00567601" w:rsidRDefault="00567601" w:rsidP="0056760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66729">
        <w:rPr>
          <w:rFonts w:ascii="Times New Roman" w:hAnsi="Times New Roman" w:cs="Times New Roman"/>
          <w:sz w:val="24"/>
          <w:szCs w:val="24"/>
        </w:rPr>
        <w:t xml:space="preserve">Second, the evolution of chemokine signalling: here I wanted to understand what </w:t>
      </w:r>
      <w:proofErr w:type="gramStart"/>
      <w:r w:rsidRPr="00266729">
        <w:rPr>
          <w:rFonts w:ascii="Times New Roman" w:hAnsi="Times New Roman" w:cs="Times New Roman"/>
          <w:sz w:val="24"/>
          <w:szCs w:val="24"/>
        </w:rPr>
        <w:t>are the evolutionary relationships between molecular components</w:t>
      </w:r>
      <w:proofErr w:type="gramEnd"/>
      <w:r w:rsidRPr="00266729">
        <w:rPr>
          <w:rFonts w:ascii="Times New Roman" w:hAnsi="Times New Roman" w:cs="Times New Roman"/>
          <w:sz w:val="24"/>
          <w:szCs w:val="24"/>
        </w:rPr>
        <w:t xml:space="preserve"> that compose the system; when they originated; and describe their evolutionary histories. Since canonical chemokine signalling has only been described in vertebrates, the focus was in searching for ancestral molecules in animals and specifically, in sister groups of vertebrates. This </w:t>
      </w:r>
      <w:r w:rsidRPr="00266729">
        <w:rPr>
          <w:rFonts w:ascii="Times New Roman" w:hAnsi="Times New Roman" w:cs="Times New Roman"/>
          <w:sz w:val="24"/>
          <w:szCs w:val="24"/>
        </w:rPr>
        <w:lastRenderedPageBreak/>
        <w:t xml:space="preserve">work was conducted in collaboration with my coworkers Matthew </w:t>
      </w:r>
      <w:proofErr w:type="spellStart"/>
      <w:r w:rsidRPr="00266729">
        <w:rPr>
          <w:rFonts w:ascii="Times New Roman" w:hAnsi="Times New Roman" w:cs="Times New Roman"/>
          <w:sz w:val="24"/>
          <w:szCs w:val="24"/>
        </w:rPr>
        <w:t>Goulty</w:t>
      </w:r>
      <w:proofErr w:type="spellEnd"/>
      <w:r w:rsidRPr="00266729">
        <w:rPr>
          <w:rFonts w:ascii="Times New Roman" w:hAnsi="Times New Roman" w:cs="Times New Roman"/>
          <w:sz w:val="24"/>
          <w:szCs w:val="24"/>
        </w:rPr>
        <w:t xml:space="preserve">  etc and is currently a pre-print.</w:t>
      </w:r>
    </w:p>
    <w:p w14:paraId="5162A02B" w14:textId="68126D01" w:rsidR="00EA2176" w:rsidRPr="00CE7219" w:rsidRDefault="00EA2176" w:rsidP="00567601">
      <w:pPr>
        <w:spacing w:line="360" w:lineRule="auto"/>
        <w:jc w:val="both"/>
        <w:rPr>
          <w:rFonts w:ascii="Times New Roman" w:hAnsi="Times New Roman" w:cs="Times New Roman"/>
          <w:b/>
          <w:bCs/>
          <w:i/>
          <w:iCs/>
          <w:sz w:val="24"/>
          <w:szCs w:val="24"/>
        </w:rPr>
      </w:pPr>
      <w:r w:rsidRPr="00CE7219">
        <w:rPr>
          <w:rFonts w:ascii="Times New Roman" w:hAnsi="Times New Roman" w:cs="Times New Roman"/>
          <w:b/>
          <w:bCs/>
          <w:i/>
          <w:iCs/>
          <w:sz w:val="24"/>
          <w:szCs w:val="24"/>
        </w:rPr>
        <w:t>Uncover the relationship</w:t>
      </w:r>
      <w:r w:rsidR="00CE7219" w:rsidRPr="00CE7219">
        <w:rPr>
          <w:rFonts w:ascii="Times New Roman" w:hAnsi="Times New Roman" w:cs="Times New Roman"/>
          <w:b/>
          <w:bCs/>
          <w:i/>
          <w:iCs/>
          <w:sz w:val="24"/>
          <w:szCs w:val="24"/>
        </w:rPr>
        <w:t>s</w:t>
      </w:r>
      <w:r w:rsidRPr="00CE7219">
        <w:rPr>
          <w:rFonts w:ascii="Times New Roman" w:hAnsi="Times New Roman" w:cs="Times New Roman"/>
          <w:b/>
          <w:bCs/>
          <w:i/>
          <w:iCs/>
          <w:sz w:val="24"/>
          <w:szCs w:val="24"/>
        </w:rPr>
        <w:t xml:space="preserve"> </w:t>
      </w:r>
      <w:r w:rsidR="00CE7219" w:rsidRPr="00CE7219">
        <w:rPr>
          <w:rFonts w:ascii="Times New Roman" w:hAnsi="Times New Roman" w:cs="Times New Roman"/>
          <w:b/>
          <w:bCs/>
          <w:i/>
          <w:iCs/>
          <w:sz w:val="24"/>
          <w:szCs w:val="24"/>
        </w:rPr>
        <w:t>among</w:t>
      </w:r>
      <w:r w:rsidRPr="00CE7219">
        <w:rPr>
          <w:rFonts w:ascii="Times New Roman" w:hAnsi="Times New Roman" w:cs="Times New Roman"/>
          <w:b/>
          <w:bCs/>
          <w:i/>
          <w:iCs/>
          <w:sz w:val="24"/>
          <w:szCs w:val="24"/>
        </w:rPr>
        <w:t xml:space="preserve"> canonical and non-canonical </w:t>
      </w:r>
      <w:proofErr w:type="gramStart"/>
      <w:r w:rsidRPr="00CE7219">
        <w:rPr>
          <w:rFonts w:ascii="Times New Roman" w:hAnsi="Times New Roman" w:cs="Times New Roman"/>
          <w:b/>
          <w:bCs/>
          <w:i/>
          <w:iCs/>
          <w:sz w:val="24"/>
          <w:szCs w:val="24"/>
        </w:rPr>
        <w:t>components</w:t>
      </w:r>
      <w:proofErr w:type="gramEnd"/>
    </w:p>
    <w:p w14:paraId="376D668A" w14:textId="77777777" w:rsidR="00EA2176" w:rsidRDefault="00EA2176" w:rsidP="00567601">
      <w:pPr>
        <w:spacing w:line="360" w:lineRule="auto"/>
        <w:jc w:val="both"/>
        <w:rPr>
          <w:rFonts w:ascii="Times New Roman" w:hAnsi="Times New Roman" w:cs="Times New Roman"/>
          <w:sz w:val="24"/>
          <w:szCs w:val="24"/>
        </w:rPr>
      </w:pPr>
    </w:p>
    <w:p w14:paraId="0B4C396C" w14:textId="6BB895D1" w:rsidR="00EA2176" w:rsidRPr="00CE7219" w:rsidRDefault="00EA2176" w:rsidP="00567601">
      <w:pPr>
        <w:spacing w:line="360" w:lineRule="auto"/>
        <w:jc w:val="both"/>
        <w:rPr>
          <w:rFonts w:ascii="Times New Roman" w:hAnsi="Times New Roman" w:cs="Times New Roman"/>
          <w:b/>
          <w:bCs/>
          <w:i/>
          <w:iCs/>
          <w:sz w:val="24"/>
          <w:szCs w:val="24"/>
        </w:rPr>
      </w:pPr>
      <w:r w:rsidRPr="00CE7219">
        <w:rPr>
          <w:rFonts w:ascii="Times New Roman" w:hAnsi="Times New Roman" w:cs="Times New Roman"/>
          <w:b/>
          <w:bCs/>
          <w:i/>
          <w:iCs/>
          <w:sz w:val="24"/>
          <w:szCs w:val="24"/>
        </w:rPr>
        <w:t>Evolution of all canonical and non-canonical ligands</w:t>
      </w:r>
    </w:p>
    <w:p w14:paraId="0D9035BE" w14:textId="77777777" w:rsidR="00EA2176" w:rsidRDefault="00EA2176" w:rsidP="00567601">
      <w:pPr>
        <w:spacing w:line="360" w:lineRule="auto"/>
        <w:jc w:val="both"/>
        <w:rPr>
          <w:rFonts w:ascii="Times New Roman" w:hAnsi="Times New Roman" w:cs="Times New Roman"/>
          <w:sz w:val="24"/>
          <w:szCs w:val="24"/>
        </w:rPr>
      </w:pPr>
    </w:p>
    <w:p w14:paraId="3C20869F" w14:textId="13D671A4" w:rsidR="00EA2176" w:rsidRPr="00CE7219" w:rsidRDefault="00EA2176" w:rsidP="00567601">
      <w:pPr>
        <w:spacing w:line="360" w:lineRule="auto"/>
        <w:jc w:val="both"/>
        <w:rPr>
          <w:rFonts w:ascii="Times New Roman" w:hAnsi="Times New Roman" w:cs="Times New Roman"/>
          <w:b/>
          <w:bCs/>
          <w:i/>
          <w:iCs/>
          <w:sz w:val="24"/>
          <w:szCs w:val="24"/>
        </w:rPr>
      </w:pPr>
      <w:r w:rsidRPr="00CE7219">
        <w:rPr>
          <w:rFonts w:ascii="Times New Roman" w:hAnsi="Times New Roman" w:cs="Times New Roman"/>
          <w:b/>
          <w:bCs/>
          <w:i/>
          <w:iCs/>
          <w:sz w:val="24"/>
          <w:szCs w:val="24"/>
        </w:rPr>
        <w:t xml:space="preserve">Evolution of all canonical and non-canonical </w:t>
      </w:r>
      <w:r w:rsidRPr="00CE7219">
        <w:rPr>
          <w:rFonts w:ascii="Times New Roman" w:hAnsi="Times New Roman" w:cs="Times New Roman"/>
          <w:b/>
          <w:bCs/>
          <w:i/>
          <w:iCs/>
          <w:sz w:val="24"/>
          <w:szCs w:val="24"/>
        </w:rPr>
        <w:t>receptors</w:t>
      </w:r>
    </w:p>
    <w:p w14:paraId="3F78C7D8" w14:textId="534A0C3C" w:rsidR="00EA2176" w:rsidRDefault="00721894" w:rsidP="00567601">
      <w:pPr>
        <w:spacing w:line="360" w:lineRule="auto"/>
        <w:jc w:val="both"/>
        <w:rPr>
          <w:rFonts w:ascii="Times New Roman" w:hAnsi="Times New Roman" w:cs="Times New Roman"/>
          <w:sz w:val="24"/>
          <w:szCs w:val="24"/>
        </w:rPr>
      </w:pPr>
      <w:proofErr w:type="gramStart"/>
      <w:ins w:id="4" w:author="Aleotti, Alessandra" w:date="2023-10-24T17:36:00Z">
        <w:r>
          <w:rPr>
            <w:rFonts w:ascii="Times New Roman" w:hAnsi="Times New Roman" w:cs="Times New Roman"/>
            <w:sz w:val="24"/>
            <w:szCs w:val="24"/>
          </w:rPr>
          <w:t>All of</w:t>
        </w:r>
        <w:proofErr w:type="gramEnd"/>
        <w:r>
          <w:rPr>
            <w:rFonts w:ascii="Times New Roman" w:hAnsi="Times New Roman" w:cs="Times New Roman"/>
            <w:sz w:val="24"/>
            <w:szCs w:val="24"/>
          </w:rPr>
          <w:t xml:space="preserve"> these aims are addressed in Chapter 5.</w:t>
        </w:r>
      </w:ins>
    </w:p>
    <w:p w14:paraId="0C3FBECD" w14:textId="77777777" w:rsidR="00EA2176" w:rsidRDefault="00EA2176" w:rsidP="00567601">
      <w:pPr>
        <w:spacing w:line="360" w:lineRule="auto"/>
        <w:jc w:val="both"/>
        <w:rPr>
          <w:rFonts w:ascii="Times New Roman" w:hAnsi="Times New Roman" w:cs="Times New Roman"/>
          <w:sz w:val="24"/>
          <w:szCs w:val="24"/>
        </w:rPr>
      </w:pPr>
    </w:p>
    <w:p w14:paraId="4A760E03" w14:textId="77777777" w:rsidR="009148C3" w:rsidRPr="00567601" w:rsidRDefault="009148C3" w:rsidP="006E65F5">
      <w:pPr>
        <w:spacing w:line="360" w:lineRule="auto"/>
        <w:jc w:val="both"/>
        <w:rPr>
          <w:rFonts w:ascii="Times New Roman" w:hAnsi="Times New Roman" w:cs="Times New Roman"/>
          <w:sz w:val="24"/>
          <w:szCs w:val="24"/>
        </w:rPr>
      </w:pPr>
    </w:p>
    <w:p w14:paraId="321326C2" w14:textId="12BBF67A" w:rsidR="006E5B62" w:rsidRPr="00567601" w:rsidRDefault="006E5B62">
      <w:pPr>
        <w:rPr>
          <w:rFonts w:ascii="Times New Roman" w:hAnsi="Times New Roman" w:cs="Times New Roman"/>
          <w:sz w:val="24"/>
          <w:szCs w:val="24"/>
        </w:rPr>
      </w:pPr>
      <w:r w:rsidRPr="00567601">
        <w:rPr>
          <w:rFonts w:ascii="Times New Roman" w:hAnsi="Times New Roman" w:cs="Times New Roman"/>
          <w:sz w:val="24"/>
          <w:szCs w:val="24"/>
        </w:rPr>
        <w:br w:type="page"/>
      </w:r>
    </w:p>
    <w:p w14:paraId="7E789DDB" w14:textId="3E7FC8D5" w:rsidR="003A2F95" w:rsidRPr="000304B8" w:rsidRDefault="003A2F95" w:rsidP="006E65F5">
      <w:pPr>
        <w:spacing w:line="360" w:lineRule="auto"/>
        <w:jc w:val="both"/>
        <w:rPr>
          <w:rFonts w:ascii="Times New Roman" w:hAnsi="Times New Roman" w:cs="Times New Roman"/>
          <w:color w:val="0070C0"/>
          <w:sz w:val="32"/>
          <w:szCs w:val="32"/>
          <w:lang w:val="it-IT"/>
        </w:rPr>
      </w:pPr>
      <w:proofErr w:type="spellStart"/>
      <w:r w:rsidRPr="000304B8">
        <w:rPr>
          <w:rFonts w:ascii="Times New Roman" w:hAnsi="Times New Roman" w:cs="Times New Roman"/>
          <w:color w:val="0070C0"/>
          <w:sz w:val="32"/>
          <w:szCs w:val="32"/>
          <w:lang w:val="it-IT"/>
        </w:rPr>
        <w:lastRenderedPageBreak/>
        <w:t>References</w:t>
      </w:r>
      <w:proofErr w:type="spellEnd"/>
    </w:p>
    <w:p w14:paraId="3F18DE0E" w14:textId="77777777" w:rsidR="00C5179C" w:rsidRPr="000304B8" w:rsidRDefault="00C5179C" w:rsidP="006E65F5">
      <w:pPr>
        <w:spacing w:line="360" w:lineRule="auto"/>
        <w:jc w:val="both"/>
        <w:rPr>
          <w:rFonts w:ascii="Times New Roman" w:hAnsi="Times New Roman" w:cs="Times New Roman"/>
          <w:color w:val="0070C0"/>
          <w:sz w:val="32"/>
          <w:szCs w:val="32"/>
          <w:lang w:val="it-IT"/>
        </w:rPr>
      </w:pPr>
    </w:p>
    <w:p w14:paraId="2B95C17C" w14:textId="77777777" w:rsidR="005A1157" w:rsidRPr="005A1157" w:rsidRDefault="003529D4" w:rsidP="005A1157">
      <w:pPr>
        <w:pStyle w:val="Bibliography"/>
        <w:rPr>
          <w:rFonts w:ascii="Times New Roman" w:hAnsi="Times New Roman" w:cs="Times New Roman"/>
          <w:sz w:val="24"/>
        </w:rPr>
      </w:pPr>
      <w:r>
        <w:fldChar w:fldCharType="begin"/>
      </w:r>
      <w:r w:rsidR="00D27E27" w:rsidRPr="00501A06">
        <w:instrText xml:space="preserve"> ADDIN ZOTERO_BIBL {"uncited":[],"omitted":[],"custom":[]} CSL_BIBLIOGRAPHY </w:instrText>
      </w:r>
      <w:r>
        <w:fldChar w:fldCharType="separate"/>
      </w:r>
      <w:r w:rsidR="005A1157" w:rsidRPr="005A1157">
        <w:rPr>
          <w:rFonts w:ascii="Times New Roman" w:hAnsi="Times New Roman" w:cs="Times New Roman"/>
          <w:sz w:val="24"/>
        </w:rPr>
        <w:t xml:space="preserve">Arendt D. 2003. Evolution of eyes and photoreceptor cell types. </w:t>
      </w:r>
      <w:r w:rsidR="005A1157" w:rsidRPr="005A1157">
        <w:rPr>
          <w:rFonts w:ascii="Times New Roman" w:hAnsi="Times New Roman" w:cs="Times New Roman"/>
          <w:i/>
          <w:iCs/>
          <w:sz w:val="24"/>
        </w:rPr>
        <w:t xml:space="preserve">Int J Dev </w:t>
      </w:r>
      <w:proofErr w:type="spellStart"/>
      <w:r w:rsidR="005A1157" w:rsidRPr="005A1157">
        <w:rPr>
          <w:rFonts w:ascii="Times New Roman" w:hAnsi="Times New Roman" w:cs="Times New Roman"/>
          <w:i/>
          <w:iCs/>
          <w:sz w:val="24"/>
        </w:rPr>
        <w:t>Biol</w:t>
      </w:r>
      <w:proofErr w:type="spellEnd"/>
      <w:r w:rsidR="005A1157" w:rsidRPr="005A1157">
        <w:rPr>
          <w:rFonts w:ascii="Times New Roman" w:hAnsi="Times New Roman" w:cs="Times New Roman"/>
          <w:sz w:val="24"/>
        </w:rPr>
        <w:t xml:space="preserve"> 47:563–571.</w:t>
      </w:r>
    </w:p>
    <w:p w14:paraId="2B2C8F2F"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Arendt D, Benito-Gutierrez E, Brunet T, Marlow H. 2015. Gastric pouches and the mucociliary sole: setting the stage for nervous system evolution. </w:t>
      </w:r>
      <w:r w:rsidRPr="005A1157">
        <w:rPr>
          <w:rFonts w:ascii="Times New Roman" w:hAnsi="Times New Roman" w:cs="Times New Roman"/>
          <w:i/>
          <w:iCs/>
          <w:sz w:val="24"/>
        </w:rPr>
        <w:t>Philosophical Transactions of the Royal Society B: Biological Sciences</w:t>
      </w:r>
      <w:r w:rsidRPr="005A1157">
        <w:rPr>
          <w:rFonts w:ascii="Times New Roman" w:hAnsi="Times New Roman" w:cs="Times New Roman"/>
          <w:sz w:val="24"/>
        </w:rPr>
        <w:t xml:space="preserve"> [Internet] 370:20150286. Available from: https://royalsocietypublishing.org/doi/full/10.1098/rstb.2015.0286</w:t>
      </w:r>
    </w:p>
    <w:p w14:paraId="677DCF72"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Arendt D, </w:t>
      </w:r>
      <w:proofErr w:type="spellStart"/>
      <w:r w:rsidRPr="005A1157">
        <w:rPr>
          <w:rFonts w:ascii="Times New Roman" w:hAnsi="Times New Roman" w:cs="Times New Roman"/>
          <w:sz w:val="24"/>
        </w:rPr>
        <w:t>Tessmar</w:t>
      </w:r>
      <w:proofErr w:type="spellEnd"/>
      <w:r w:rsidRPr="005A1157">
        <w:rPr>
          <w:rFonts w:ascii="Times New Roman" w:hAnsi="Times New Roman" w:cs="Times New Roman"/>
          <w:sz w:val="24"/>
        </w:rPr>
        <w:t xml:space="preserve">-Raible K, Snyman H, </w:t>
      </w:r>
      <w:proofErr w:type="spellStart"/>
      <w:r w:rsidRPr="005A1157">
        <w:rPr>
          <w:rFonts w:ascii="Times New Roman" w:hAnsi="Times New Roman" w:cs="Times New Roman"/>
          <w:sz w:val="24"/>
        </w:rPr>
        <w:t>Dorresteijn</w:t>
      </w:r>
      <w:proofErr w:type="spellEnd"/>
      <w:r w:rsidRPr="005A1157">
        <w:rPr>
          <w:rFonts w:ascii="Times New Roman" w:hAnsi="Times New Roman" w:cs="Times New Roman"/>
          <w:sz w:val="24"/>
        </w:rPr>
        <w:t xml:space="preserve"> AW, Wittbrodt J. 2004. Ciliary photoreceptors with a vertebrate-type opsin in an invertebrate brain. </w:t>
      </w:r>
      <w:r w:rsidRPr="005A1157">
        <w:rPr>
          <w:rFonts w:ascii="Times New Roman" w:hAnsi="Times New Roman" w:cs="Times New Roman"/>
          <w:i/>
          <w:iCs/>
          <w:sz w:val="24"/>
        </w:rPr>
        <w:t>Science</w:t>
      </w:r>
      <w:r w:rsidRPr="005A1157">
        <w:rPr>
          <w:rFonts w:ascii="Times New Roman" w:hAnsi="Times New Roman" w:cs="Times New Roman"/>
          <w:sz w:val="24"/>
        </w:rPr>
        <w:t xml:space="preserve"> 306:869–871.</w:t>
      </w:r>
    </w:p>
    <w:p w14:paraId="608C2C4B"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Bich L, Pradeu T, Moreau J-F. 2019. Understanding Multicellularity: The Functional Organization of the Intercellular Space. </w:t>
      </w:r>
      <w:r w:rsidRPr="005A1157">
        <w:rPr>
          <w:rFonts w:ascii="Times New Roman" w:hAnsi="Times New Roman" w:cs="Times New Roman"/>
          <w:i/>
          <w:iCs/>
          <w:sz w:val="24"/>
        </w:rPr>
        <w:t>Frontiers in Physiology</w:t>
      </w:r>
      <w:r w:rsidRPr="005A1157">
        <w:rPr>
          <w:rFonts w:ascii="Times New Roman" w:hAnsi="Times New Roman" w:cs="Times New Roman"/>
          <w:sz w:val="24"/>
        </w:rPr>
        <w:t xml:space="preserve"> [Internet] 10. Available from: https://www.frontiersin.org/articles/10.3389/fphys.2019.01170</w:t>
      </w:r>
    </w:p>
    <w:p w14:paraId="7C8C17F4"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Booth DS, King N. 2022. Chapter Three - The history of </w:t>
      </w:r>
      <w:proofErr w:type="spellStart"/>
      <w:r w:rsidRPr="005A1157">
        <w:rPr>
          <w:rFonts w:ascii="Times New Roman" w:hAnsi="Times New Roman" w:cs="Times New Roman"/>
          <w:sz w:val="24"/>
        </w:rPr>
        <w:t>Salpingoeca</w:t>
      </w:r>
      <w:proofErr w:type="spellEnd"/>
      <w:r w:rsidRPr="005A1157">
        <w:rPr>
          <w:rFonts w:ascii="Times New Roman" w:hAnsi="Times New Roman" w:cs="Times New Roman"/>
          <w:sz w:val="24"/>
        </w:rPr>
        <w:t xml:space="preserve"> </w:t>
      </w:r>
      <w:proofErr w:type="spellStart"/>
      <w:r w:rsidRPr="005A1157">
        <w:rPr>
          <w:rFonts w:ascii="Times New Roman" w:hAnsi="Times New Roman" w:cs="Times New Roman"/>
          <w:sz w:val="24"/>
        </w:rPr>
        <w:t>rosetta</w:t>
      </w:r>
      <w:proofErr w:type="spellEnd"/>
      <w:r w:rsidRPr="005A1157">
        <w:rPr>
          <w:rFonts w:ascii="Times New Roman" w:hAnsi="Times New Roman" w:cs="Times New Roman"/>
          <w:sz w:val="24"/>
        </w:rPr>
        <w:t xml:space="preserve"> as a model for reconstructing animal origins. In: Goldstein B, Srivastava M, editors. Current Topics in Developmental Biology. Vol. 147. Emerging Model Systems in Developmental Biology. Academic Press. p. 73–91. Available from: https://www.sciencedirect.com/science/article/pii/S0070215322000011</w:t>
      </w:r>
    </w:p>
    <w:p w14:paraId="257FDC43"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Brunet T, Albert M, Roman W, Coyle MC, Spitzer DC, King N. 2021. A flagellate-to-amoeboid switch in the closest living relatives of </w:t>
      </w:r>
      <w:proofErr w:type="spellStart"/>
      <w:r w:rsidRPr="005A1157">
        <w:rPr>
          <w:rFonts w:ascii="Times New Roman" w:hAnsi="Times New Roman" w:cs="Times New Roman"/>
          <w:sz w:val="24"/>
        </w:rPr>
        <w:t>animals.Wittkopp</w:t>
      </w:r>
      <w:proofErr w:type="spellEnd"/>
      <w:r w:rsidRPr="005A1157">
        <w:rPr>
          <w:rFonts w:ascii="Times New Roman" w:hAnsi="Times New Roman" w:cs="Times New Roman"/>
          <w:sz w:val="24"/>
        </w:rPr>
        <w:t xml:space="preserve"> PJ, Ruiz-Trillo I, López-García P, editors. </w:t>
      </w:r>
      <w:proofErr w:type="spellStart"/>
      <w:r w:rsidRPr="005A1157">
        <w:rPr>
          <w:rFonts w:ascii="Times New Roman" w:hAnsi="Times New Roman" w:cs="Times New Roman"/>
          <w:i/>
          <w:iCs/>
          <w:sz w:val="24"/>
        </w:rPr>
        <w:t>eLife</w:t>
      </w:r>
      <w:proofErr w:type="spellEnd"/>
      <w:r w:rsidRPr="005A1157">
        <w:rPr>
          <w:rFonts w:ascii="Times New Roman" w:hAnsi="Times New Roman" w:cs="Times New Roman"/>
          <w:sz w:val="24"/>
        </w:rPr>
        <w:t xml:space="preserve"> [Internet] 10:e61037. Available from: https://doi.org/10.7554/eLife.61037</w:t>
      </w:r>
    </w:p>
    <w:p w14:paraId="3531AA1E"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Brunet T, King N. 2017. The Origin of Animal Multicellularity and Cell Differentiation. </w:t>
      </w:r>
      <w:r w:rsidRPr="005A1157">
        <w:rPr>
          <w:rFonts w:ascii="Times New Roman" w:hAnsi="Times New Roman" w:cs="Times New Roman"/>
          <w:i/>
          <w:iCs/>
          <w:sz w:val="24"/>
        </w:rPr>
        <w:t>Developmental Cell</w:t>
      </w:r>
      <w:r w:rsidRPr="005A1157">
        <w:rPr>
          <w:rFonts w:ascii="Times New Roman" w:hAnsi="Times New Roman" w:cs="Times New Roman"/>
          <w:sz w:val="24"/>
        </w:rPr>
        <w:t xml:space="preserve"> [Internet] 43:124–140. Available from: https://www.cell.com/developmental-cell/abstract/S1534-5807(17)30769-4</w:t>
      </w:r>
    </w:p>
    <w:p w14:paraId="4D580814"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Brunet T, King N. 2022. The Single-Celled Ancestors of Animals: A History of Hypotheses. In: The Evolution of Multicellularity. CRC Press.</w:t>
      </w:r>
    </w:p>
    <w:p w14:paraId="453AD689"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Brunet T, Larson BT, Linden TA, </w:t>
      </w:r>
      <w:proofErr w:type="spellStart"/>
      <w:r w:rsidRPr="005A1157">
        <w:rPr>
          <w:rFonts w:ascii="Times New Roman" w:hAnsi="Times New Roman" w:cs="Times New Roman"/>
          <w:sz w:val="24"/>
        </w:rPr>
        <w:t>Vermeij</w:t>
      </w:r>
      <w:proofErr w:type="spellEnd"/>
      <w:r w:rsidRPr="005A1157">
        <w:rPr>
          <w:rFonts w:ascii="Times New Roman" w:hAnsi="Times New Roman" w:cs="Times New Roman"/>
          <w:sz w:val="24"/>
        </w:rPr>
        <w:t xml:space="preserve"> MJA, McDonald K, King N. 2019. Light-regulated collective contractility in a multicellular choanoflagellate. </w:t>
      </w:r>
      <w:r w:rsidRPr="005A1157">
        <w:rPr>
          <w:rFonts w:ascii="Times New Roman" w:hAnsi="Times New Roman" w:cs="Times New Roman"/>
          <w:i/>
          <w:iCs/>
          <w:sz w:val="24"/>
        </w:rPr>
        <w:t>Science</w:t>
      </w:r>
      <w:r w:rsidRPr="005A1157">
        <w:rPr>
          <w:rFonts w:ascii="Times New Roman" w:hAnsi="Times New Roman" w:cs="Times New Roman"/>
          <w:sz w:val="24"/>
        </w:rPr>
        <w:t xml:space="preserve"> [Internet] 366:326–334. Available from: https://www.science.org/doi/full/10.1126/science.aay2346</w:t>
      </w:r>
    </w:p>
    <w:p w14:paraId="7D45157D" w14:textId="77777777" w:rsidR="005A1157" w:rsidRPr="005A1157" w:rsidRDefault="005A1157" w:rsidP="005A1157">
      <w:pPr>
        <w:pStyle w:val="Bibliography"/>
        <w:rPr>
          <w:rFonts w:ascii="Times New Roman" w:hAnsi="Times New Roman" w:cs="Times New Roman"/>
          <w:sz w:val="24"/>
        </w:rPr>
      </w:pPr>
      <w:proofErr w:type="spellStart"/>
      <w:r w:rsidRPr="005A1157">
        <w:rPr>
          <w:rFonts w:ascii="Times New Roman" w:hAnsi="Times New Roman" w:cs="Times New Roman"/>
          <w:sz w:val="24"/>
        </w:rPr>
        <w:t>Colgren</w:t>
      </w:r>
      <w:proofErr w:type="spellEnd"/>
      <w:r w:rsidRPr="005A1157">
        <w:rPr>
          <w:rFonts w:ascii="Times New Roman" w:hAnsi="Times New Roman" w:cs="Times New Roman"/>
          <w:sz w:val="24"/>
        </w:rPr>
        <w:t xml:space="preserve"> J, Nichols SA. 2020. The significance of sponges for comparative studies of developmental evolution. </w:t>
      </w:r>
      <w:r w:rsidRPr="005A1157">
        <w:rPr>
          <w:rFonts w:ascii="Times New Roman" w:hAnsi="Times New Roman" w:cs="Times New Roman"/>
          <w:i/>
          <w:iCs/>
          <w:sz w:val="24"/>
        </w:rPr>
        <w:t>WIREs Developmental Biology</w:t>
      </w:r>
      <w:r w:rsidRPr="005A1157">
        <w:rPr>
          <w:rFonts w:ascii="Times New Roman" w:hAnsi="Times New Roman" w:cs="Times New Roman"/>
          <w:sz w:val="24"/>
        </w:rPr>
        <w:t xml:space="preserve"> [Internet] 9:e359. Available from: https://wires.onlinelibrary.wiley.com/doi/abs/10.1002/wdev.359</w:t>
      </w:r>
    </w:p>
    <w:p w14:paraId="5E5666CD" w14:textId="77777777" w:rsidR="005A1157" w:rsidRPr="005A1157" w:rsidRDefault="005A1157" w:rsidP="005A1157">
      <w:pPr>
        <w:pStyle w:val="Bibliography"/>
        <w:rPr>
          <w:rFonts w:ascii="Times New Roman" w:hAnsi="Times New Roman" w:cs="Times New Roman"/>
          <w:sz w:val="24"/>
        </w:rPr>
      </w:pPr>
      <w:r w:rsidRPr="00740F67">
        <w:rPr>
          <w:rFonts w:ascii="Times New Roman" w:hAnsi="Times New Roman" w:cs="Times New Roman"/>
          <w:sz w:val="24"/>
          <w:lang w:val="it-IT"/>
        </w:rPr>
        <w:t xml:space="preserve">von </w:t>
      </w:r>
      <w:proofErr w:type="spellStart"/>
      <w:r w:rsidRPr="00740F67">
        <w:rPr>
          <w:rFonts w:ascii="Times New Roman" w:hAnsi="Times New Roman" w:cs="Times New Roman"/>
          <w:sz w:val="24"/>
          <w:lang w:val="it-IT"/>
        </w:rPr>
        <w:t>Döhren</w:t>
      </w:r>
      <w:proofErr w:type="spellEnd"/>
      <w:r w:rsidRPr="00740F67">
        <w:rPr>
          <w:rFonts w:ascii="Times New Roman" w:hAnsi="Times New Roman" w:cs="Times New Roman"/>
          <w:sz w:val="24"/>
          <w:lang w:val="it-IT"/>
        </w:rPr>
        <w:t xml:space="preserve"> J, </w:t>
      </w:r>
      <w:proofErr w:type="spellStart"/>
      <w:r w:rsidRPr="00740F67">
        <w:rPr>
          <w:rFonts w:ascii="Times New Roman" w:hAnsi="Times New Roman" w:cs="Times New Roman"/>
          <w:sz w:val="24"/>
          <w:lang w:val="it-IT"/>
        </w:rPr>
        <w:t>Bartolomaeus</w:t>
      </w:r>
      <w:proofErr w:type="spellEnd"/>
      <w:r w:rsidRPr="00740F67">
        <w:rPr>
          <w:rFonts w:ascii="Times New Roman" w:hAnsi="Times New Roman" w:cs="Times New Roman"/>
          <w:sz w:val="24"/>
          <w:lang w:val="it-IT"/>
        </w:rPr>
        <w:t xml:space="preserve"> T. 2018. </w:t>
      </w:r>
      <w:r w:rsidRPr="005A1157">
        <w:rPr>
          <w:rFonts w:ascii="Times New Roman" w:hAnsi="Times New Roman" w:cs="Times New Roman"/>
          <w:sz w:val="24"/>
        </w:rPr>
        <w:t xml:space="preserve">Unexpected ultrastructure of an eye in Spiralia: the larval ocelli of </w:t>
      </w:r>
      <w:proofErr w:type="spellStart"/>
      <w:r w:rsidRPr="005A1157">
        <w:rPr>
          <w:rFonts w:ascii="Times New Roman" w:hAnsi="Times New Roman" w:cs="Times New Roman"/>
          <w:sz w:val="24"/>
        </w:rPr>
        <w:t>Procephalothrix</w:t>
      </w:r>
      <w:proofErr w:type="spellEnd"/>
      <w:r w:rsidRPr="005A1157">
        <w:rPr>
          <w:rFonts w:ascii="Times New Roman" w:hAnsi="Times New Roman" w:cs="Times New Roman"/>
          <w:sz w:val="24"/>
        </w:rPr>
        <w:t xml:space="preserve"> </w:t>
      </w:r>
      <w:proofErr w:type="spellStart"/>
      <w:r w:rsidRPr="005A1157">
        <w:rPr>
          <w:rFonts w:ascii="Times New Roman" w:hAnsi="Times New Roman" w:cs="Times New Roman"/>
          <w:sz w:val="24"/>
        </w:rPr>
        <w:t>oestrymnicus</w:t>
      </w:r>
      <w:proofErr w:type="spellEnd"/>
      <w:r w:rsidRPr="005A1157">
        <w:rPr>
          <w:rFonts w:ascii="Times New Roman" w:hAnsi="Times New Roman" w:cs="Times New Roman"/>
          <w:sz w:val="24"/>
        </w:rPr>
        <w:t xml:space="preserve"> (Nemertea). </w:t>
      </w:r>
      <w:proofErr w:type="spellStart"/>
      <w:r w:rsidRPr="005A1157">
        <w:rPr>
          <w:rFonts w:ascii="Times New Roman" w:hAnsi="Times New Roman" w:cs="Times New Roman"/>
          <w:i/>
          <w:iCs/>
          <w:sz w:val="24"/>
        </w:rPr>
        <w:t>Zoomorphology</w:t>
      </w:r>
      <w:proofErr w:type="spellEnd"/>
      <w:r w:rsidRPr="005A1157">
        <w:rPr>
          <w:rFonts w:ascii="Times New Roman" w:hAnsi="Times New Roman" w:cs="Times New Roman"/>
          <w:sz w:val="24"/>
        </w:rPr>
        <w:t xml:space="preserve"> </w:t>
      </w:r>
      <w:r w:rsidRPr="005A1157">
        <w:rPr>
          <w:rFonts w:ascii="Times New Roman" w:hAnsi="Times New Roman" w:cs="Times New Roman"/>
          <w:sz w:val="24"/>
        </w:rPr>
        <w:lastRenderedPageBreak/>
        <w:t>[Internet] 137:241–248. Available from: https://doi.org/10.1007/s00435-017-0394-3</w:t>
      </w:r>
    </w:p>
    <w:p w14:paraId="33B2B332"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Donoghue PCJ, Kay C, Spang A, Szöllősi G, </w:t>
      </w:r>
      <w:proofErr w:type="spellStart"/>
      <w:r w:rsidRPr="005A1157">
        <w:rPr>
          <w:rFonts w:ascii="Times New Roman" w:hAnsi="Times New Roman" w:cs="Times New Roman"/>
          <w:sz w:val="24"/>
        </w:rPr>
        <w:t>Nenarokova</w:t>
      </w:r>
      <w:proofErr w:type="spellEnd"/>
      <w:r w:rsidRPr="005A1157">
        <w:rPr>
          <w:rFonts w:ascii="Times New Roman" w:hAnsi="Times New Roman" w:cs="Times New Roman"/>
          <w:sz w:val="24"/>
        </w:rPr>
        <w:t xml:space="preserve"> A, Moody ERR, Pisani D, Williams TA. 2023. Defining eukaryotes to dissect </w:t>
      </w:r>
      <w:proofErr w:type="spellStart"/>
      <w:r w:rsidRPr="005A1157">
        <w:rPr>
          <w:rFonts w:ascii="Times New Roman" w:hAnsi="Times New Roman" w:cs="Times New Roman"/>
          <w:sz w:val="24"/>
        </w:rPr>
        <w:t>eukaryogenesis</w:t>
      </w:r>
      <w:proofErr w:type="spellEnd"/>
      <w:r w:rsidRPr="005A1157">
        <w:rPr>
          <w:rFonts w:ascii="Times New Roman" w:hAnsi="Times New Roman" w:cs="Times New Roman"/>
          <w:sz w:val="24"/>
        </w:rPr>
        <w:t xml:space="preserve">. </w:t>
      </w:r>
      <w:r w:rsidRPr="005A1157">
        <w:rPr>
          <w:rFonts w:ascii="Times New Roman" w:hAnsi="Times New Roman" w:cs="Times New Roman"/>
          <w:i/>
          <w:iCs/>
          <w:sz w:val="24"/>
        </w:rPr>
        <w:t>Current Biology</w:t>
      </w:r>
      <w:r w:rsidRPr="005A1157">
        <w:rPr>
          <w:rFonts w:ascii="Times New Roman" w:hAnsi="Times New Roman" w:cs="Times New Roman"/>
          <w:sz w:val="24"/>
        </w:rPr>
        <w:t xml:space="preserve"> [Internet] 33:R919–R929. Available from: https://www.sciencedirect.com/science/article/pii/S0960982223009879</w:t>
      </w:r>
    </w:p>
    <w:p w14:paraId="69914E24"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Eakin RM. 1979. Evolutionary Significance of Photoreceptors: In Retrospect. </w:t>
      </w:r>
      <w:r w:rsidRPr="005A1157">
        <w:rPr>
          <w:rFonts w:ascii="Times New Roman" w:hAnsi="Times New Roman" w:cs="Times New Roman"/>
          <w:i/>
          <w:iCs/>
          <w:sz w:val="24"/>
        </w:rPr>
        <w:t xml:space="preserve">Am </w:t>
      </w:r>
      <w:proofErr w:type="spellStart"/>
      <w:r w:rsidRPr="005A1157">
        <w:rPr>
          <w:rFonts w:ascii="Times New Roman" w:hAnsi="Times New Roman" w:cs="Times New Roman"/>
          <w:i/>
          <w:iCs/>
          <w:sz w:val="24"/>
        </w:rPr>
        <w:t>Zool</w:t>
      </w:r>
      <w:proofErr w:type="spellEnd"/>
      <w:r w:rsidRPr="005A1157">
        <w:rPr>
          <w:rFonts w:ascii="Times New Roman" w:hAnsi="Times New Roman" w:cs="Times New Roman"/>
          <w:sz w:val="24"/>
        </w:rPr>
        <w:t xml:space="preserve"> [Internet] 19:647–653. Available from: https://academic.oup.com/icb/article-lookup/doi/10.1093/icb/19.2.647</w:t>
      </w:r>
    </w:p>
    <w:p w14:paraId="066FB823"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Foreman JC, Johansen T, Gibb AJ. 2010. Textbook of Receptor Pharmacology. CRC Press</w:t>
      </w:r>
    </w:p>
    <w:p w14:paraId="06F7D043"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Foster SR, Hauser AS, Vedel L, Strachan RT, Huang X-P, Gavin AC, Shah SD, Nayak AP, Haugaard-</w:t>
      </w:r>
      <w:proofErr w:type="spellStart"/>
      <w:r w:rsidRPr="005A1157">
        <w:rPr>
          <w:rFonts w:ascii="Times New Roman" w:hAnsi="Times New Roman" w:cs="Times New Roman"/>
          <w:sz w:val="24"/>
        </w:rPr>
        <w:t>Kedström</w:t>
      </w:r>
      <w:proofErr w:type="spellEnd"/>
      <w:r w:rsidRPr="005A1157">
        <w:rPr>
          <w:rFonts w:ascii="Times New Roman" w:hAnsi="Times New Roman" w:cs="Times New Roman"/>
          <w:sz w:val="24"/>
        </w:rPr>
        <w:t xml:space="preserve"> LM, Penn RB, et al. 2019. Discovery of Human </w:t>
      </w:r>
      <w:proofErr w:type="spellStart"/>
      <w:r w:rsidRPr="005A1157">
        <w:rPr>
          <w:rFonts w:ascii="Times New Roman" w:hAnsi="Times New Roman" w:cs="Times New Roman"/>
          <w:sz w:val="24"/>
        </w:rPr>
        <w:t>Signaling</w:t>
      </w:r>
      <w:proofErr w:type="spellEnd"/>
      <w:r w:rsidRPr="005A1157">
        <w:rPr>
          <w:rFonts w:ascii="Times New Roman" w:hAnsi="Times New Roman" w:cs="Times New Roman"/>
          <w:sz w:val="24"/>
        </w:rPr>
        <w:t xml:space="preserve"> Systems: Pairing Peptides to G Protein-Coupled Receptors. </w:t>
      </w:r>
      <w:r w:rsidRPr="005A1157">
        <w:rPr>
          <w:rFonts w:ascii="Times New Roman" w:hAnsi="Times New Roman" w:cs="Times New Roman"/>
          <w:i/>
          <w:iCs/>
          <w:sz w:val="24"/>
        </w:rPr>
        <w:t>Cell</w:t>
      </w:r>
      <w:r w:rsidRPr="005A1157">
        <w:rPr>
          <w:rFonts w:ascii="Times New Roman" w:hAnsi="Times New Roman" w:cs="Times New Roman"/>
          <w:sz w:val="24"/>
        </w:rPr>
        <w:t xml:space="preserve"> [Internet] 179:895-908.e21. Available from: https://www.sciencedirect.com/science/article/pii/S0092867419311262</w:t>
      </w:r>
    </w:p>
    <w:p w14:paraId="6BFD60FF"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Fredriksson R, </w:t>
      </w:r>
      <w:proofErr w:type="spellStart"/>
      <w:r w:rsidRPr="005A1157">
        <w:rPr>
          <w:rFonts w:ascii="Times New Roman" w:hAnsi="Times New Roman" w:cs="Times New Roman"/>
          <w:sz w:val="24"/>
        </w:rPr>
        <w:t>Lagerström</w:t>
      </w:r>
      <w:proofErr w:type="spellEnd"/>
      <w:r w:rsidRPr="005A1157">
        <w:rPr>
          <w:rFonts w:ascii="Times New Roman" w:hAnsi="Times New Roman" w:cs="Times New Roman"/>
          <w:sz w:val="24"/>
        </w:rPr>
        <w:t xml:space="preserve"> MC, Lundin L-G, Schiöth HB. 2003. The G-Protein-Coupled Receptors in the Human Genome Form Five Main Families. Phylogenetic Analysis, Paralogon Groups, and Fingerprints. </w:t>
      </w:r>
      <w:r w:rsidRPr="005A1157">
        <w:rPr>
          <w:rFonts w:ascii="Times New Roman" w:hAnsi="Times New Roman" w:cs="Times New Roman"/>
          <w:i/>
          <w:iCs/>
          <w:sz w:val="24"/>
        </w:rPr>
        <w:t xml:space="preserve">Mol </w:t>
      </w:r>
      <w:proofErr w:type="spellStart"/>
      <w:r w:rsidRPr="005A1157">
        <w:rPr>
          <w:rFonts w:ascii="Times New Roman" w:hAnsi="Times New Roman" w:cs="Times New Roman"/>
          <w:i/>
          <w:iCs/>
          <w:sz w:val="24"/>
        </w:rPr>
        <w:t>Pharmacol</w:t>
      </w:r>
      <w:proofErr w:type="spellEnd"/>
      <w:r w:rsidRPr="005A1157">
        <w:rPr>
          <w:rFonts w:ascii="Times New Roman" w:hAnsi="Times New Roman" w:cs="Times New Roman"/>
          <w:sz w:val="24"/>
        </w:rPr>
        <w:t xml:space="preserve"> [Internet] 63:1256–1272. Available from: https://molpharm.aspetjournals.org/content/63/6/1256</w:t>
      </w:r>
    </w:p>
    <w:p w14:paraId="727EFB7D"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Haeckel E. 1876. The history of creation, or, </w:t>
      </w:r>
      <w:proofErr w:type="gramStart"/>
      <w:r w:rsidRPr="005A1157">
        <w:rPr>
          <w:rFonts w:ascii="Times New Roman" w:hAnsi="Times New Roman" w:cs="Times New Roman"/>
          <w:sz w:val="24"/>
        </w:rPr>
        <w:t>The</w:t>
      </w:r>
      <w:proofErr w:type="gramEnd"/>
      <w:r w:rsidRPr="005A1157">
        <w:rPr>
          <w:rFonts w:ascii="Times New Roman" w:hAnsi="Times New Roman" w:cs="Times New Roman"/>
          <w:sz w:val="24"/>
        </w:rPr>
        <w:t xml:space="preserve"> development of the earth and its inhabitants by the action of natural causes : doctrine of evolution in general, and of that of Darwin, Goethe, and Lamarck in particular / from the German of Ernst Haeckel ; the translation revised by E. Ray Lankester. London: Henry S. King Available from: https://www.biodiversitylibrary.org/item/99234</w:t>
      </w:r>
    </w:p>
    <w:p w14:paraId="0C82D722"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Hattar S, Liao HW, Takao M, Berson DM, Yau KW. 2002. Melanopsin-containing retinal ganglion cells: architecture, projections, and intrinsic photosensitivity. </w:t>
      </w:r>
      <w:r w:rsidRPr="005A1157">
        <w:rPr>
          <w:rFonts w:ascii="Times New Roman" w:hAnsi="Times New Roman" w:cs="Times New Roman"/>
          <w:i/>
          <w:iCs/>
          <w:sz w:val="24"/>
        </w:rPr>
        <w:t>Science</w:t>
      </w:r>
      <w:r w:rsidRPr="005A1157">
        <w:rPr>
          <w:rFonts w:ascii="Times New Roman" w:hAnsi="Times New Roman" w:cs="Times New Roman"/>
          <w:sz w:val="24"/>
        </w:rPr>
        <w:t xml:space="preserve"> 295:1065–1070.</w:t>
      </w:r>
    </w:p>
    <w:p w14:paraId="1283FC69" w14:textId="77777777" w:rsidR="005A1157" w:rsidRPr="005A1157" w:rsidRDefault="005A1157" w:rsidP="005A1157">
      <w:pPr>
        <w:pStyle w:val="Bibliography"/>
        <w:rPr>
          <w:rFonts w:ascii="Times New Roman" w:hAnsi="Times New Roman" w:cs="Times New Roman"/>
          <w:sz w:val="24"/>
        </w:rPr>
      </w:pPr>
      <w:proofErr w:type="spellStart"/>
      <w:r w:rsidRPr="005A1157">
        <w:rPr>
          <w:rFonts w:ascii="Times New Roman" w:hAnsi="Times New Roman" w:cs="Times New Roman"/>
          <w:sz w:val="24"/>
        </w:rPr>
        <w:t>Hehenberger</w:t>
      </w:r>
      <w:proofErr w:type="spellEnd"/>
      <w:r w:rsidRPr="005A1157">
        <w:rPr>
          <w:rFonts w:ascii="Times New Roman" w:hAnsi="Times New Roman" w:cs="Times New Roman"/>
          <w:sz w:val="24"/>
        </w:rPr>
        <w:t xml:space="preserve"> E, </w:t>
      </w:r>
      <w:proofErr w:type="spellStart"/>
      <w:r w:rsidRPr="005A1157">
        <w:rPr>
          <w:rFonts w:ascii="Times New Roman" w:hAnsi="Times New Roman" w:cs="Times New Roman"/>
          <w:sz w:val="24"/>
        </w:rPr>
        <w:t>Tikhonenkov</w:t>
      </w:r>
      <w:proofErr w:type="spellEnd"/>
      <w:r w:rsidRPr="005A1157">
        <w:rPr>
          <w:rFonts w:ascii="Times New Roman" w:hAnsi="Times New Roman" w:cs="Times New Roman"/>
          <w:sz w:val="24"/>
        </w:rPr>
        <w:t xml:space="preserve"> DV, </w:t>
      </w:r>
      <w:proofErr w:type="spellStart"/>
      <w:r w:rsidRPr="005A1157">
        <w:rPr>
          <w:rFonts w:ascii="Times New Roman" w:hAnsi="Times New Roman" w:cs="Times New Roman"/>
          <w:sz w:val="24"/>
        </w:rPr>
        <w:t>Kolisko</w:t>
      </w:r>
      <w:proofErr w:type="spellEnd"/>
      <w:r w:rsidRPr="005A1157">
        <w:rPr>
          <w:rFonts w:ascii="Times New Roman" w:hAnsi="Times New Roman" w:cs="Times New Roman"/>
          <w:sz w:val="24"/>
        </w:rPr>
        <w:t xml:space="preserve"> M, del Campo J, </w:t>
      </w:r>
      <w:proofErr w:type="spellStart"/>
      <w:r w:rsidRPr="005A1157">
        <w:rPr>
          <w:rFonts w:ascii="Times New Roman" w:hAnsi="Times New Roman" w:cs="Times New Roman"/>
          <w:sz w:val="24"/>
        </w:rPr>
        <w:t>Esaulov</w:t>
      </w:r>
      <w:proofErr w:type="spellEnd"/>
      <w:r w:rsidRPr="005A1157">
        <w:rPr>
          <w:rFonts w:ascii="Times New Roman" w:hAnsi="Times New Roman" w:cs="Times New Roman"/>
          <w:sz w:val="24"/>
        </w:rPr>
        <w:t xml:space="preserve"> AS, </w:t>
      </w:r>
      <w:proofErr w:type="spellStart"/>
      <w:r w:rsidRPr="005A1157">
        <w:rPr>
          <w:rFonts w:ascii="Times New Roman" w:hAnsi="Times New Roman" w:cs="Times New Roman"/>
          <w:sz w:val="24"/>
        </w:rPr>
        <w:t>Mylnikov</w:t>
      </w:r>
      <w:proofErr w:type="spellEnd"/>
      <w:r w:rsidRPr="005A1157">
        <w:rPr>
          <w:rFonts w:ascii="Times New Roman" w:hAnsi="Times New Roman" w:cs="Times New Roman"/>
          <w:sz w:val="24"/>
        </w:rPr>
        <w:t xml:space="preserve"> AP, Keeling PJ. 2017. Novel Predators Reshape Holozoan Phylogeny and Reveal the Presence of a Two-Component </w:t>
      </w:r>
      <w:proofErr w:type="spellStart"/>
      <w:r w:rsidRPr="005A1157">
        <w:rPr>
          <w:rFonts w:ascii="Times New Roman" w:hAnsi="Times New Roman" w:cs="Times New Roman"/>
          <w:sz w:val="24"/>
        </w:rPr>
        <w:t>Signaling</w:t>
      </w:r>
      <w:proofErr w:type="spellEnd"/>
      <w:r w:rsidRPr="005A1157">
        <w:rPr>
          <w:rFonts w:ascii="Times New Roman" w:hAnsi="Times New Roman" w:cs="Times New Roman"/>
          <w:sz w:val="24"/>
        </w:rPr>
        <w:t xml:space="preserve"> System in the Ancestor of Animals. </w:t>
      </w:r>
      <w:r w:rsidRPr="005A1157">
        <w:rPr>
          <w:rFonts w:ascii="Times New Roman" w:hAnsi="Times New Roman" w:cs="Times New Roman"/>
          <w:i/>
          <w:iCs/>
          <w:sz w:val="24"/>
        </w:rPr>
        <w:t>Current Biology</w:t>
      </w:r>
      <w:r w:rsidRPr="005A1157">
        <w:rPr>
          <w:rFonts w:ascii="Times New Roman" w:hAnsi="Times New Roman" w:cs="Times New Roman"/>
          <w:sz w:val="24"/>
        </w:rPr>
        <w:t xml:space="preserve"> [Internet] 27:2043-2050.e6. Available from: https://www.sciencedirect.com/science/article/pii/S0960982217307078</w:t>
      </w:r>
    </w:p>
    <w:p w14:paraId="6C76FF70" w14:textId="77777777" w:rsidR="005A1157" w:rsidRPr="005A1157" w:rsidRDefault="005A1157" w:rsidP="005A1157">
      <w:pPr>
        <w:pStyle w:val="Bibliography"/>
        <w:rPr>
          <w:rFonts w:ascii="Times New Roman" w:hAnsi="Times New Roman" w:cs="Times New Roman"/>
          <w:sz w:val="24"/>
        </w:rPr>
      </w:pPr>
      <w:proofErr w:type="spellStart"/>
      <w:r w:rsidRPr="005A1157">
        <w:rPr>
          <w:rFonts w:ascii="Times New Roman" w:hAnsi="Times New Roman" w:cs="Times New Roman"/>
          <w:sz w:val="24"/>
        </w:rPr>
        <w:t>Jékely</w:t>
      </w:r>
      <w:proofErr w:type="spellEnd"/>
      <w:r w:rsidRPr="005A1157">
        <w:rPr>
          <w:rFonts w:ascii="Times New Roman" w:hAnsi="Times New Roman" w:cs="Times New Roman"/>
          <w:sz w:val="24"/>
        </w:rPr>
        <w:t xml:space="preserve"> G. 2021. The chemical brain hypothesis for the origin of nervous systems. </w:t>
      </w:r>
      <w:r w:rsidRPr="005A1157">
        <w:rPr>
          <w:rFonts w:ascii="Times New Roman" w:hAnsi="Times New Roman" w:cs="Times New Roman"/>
          <w:i/>
          <w:iCs/>
          <w:sz w:val="24"/>
        </w:rPr>
        <w:t>Philosophical Transactions of the Royal Society B: Biological Sciences</w:t>
      </w:r>
      <w:r w:rsidRPr="005A1157">
        <w:rPr>
          <w:rFonts w:ascii="Times New Roman" w:hAnsi="Times New Roman" w:cs="Times New Roman"/>
          <w:sz w:val="24"/>
        </w:rPr>
        <w:t xml:space="preserve"> [Internet] 376:20190761. Available from: https://royalsocietypublishing.org/doi/full/10.1098/rstb.2019.0761</w:t>
      </w:r>
    </w:p>
    <w:p w14:paraId="2C326DD7" w14:textId="77777777" w:rsidR="005A1157" w:rsidRPr="005A1157" w:rsidRDefault="005A1157" w:rsidP="005A1157">
      <w:pPr>
        <w:pStyle w:val="Bibliography"/>
        <w:rPr>
          <w:rFonts w:ascii="Times New Roman" w:hAnsi="Times New Roman" w:cs="Times New Roman"/>
          <w:sz w:val="24"/>
        </w:rPr>
      </w:pPr>
      <w:proofErr w:type="spellStart"/>
      <w:r w:rsidRPr="005A1157">
        <w:rPr>
          <w:rFonts w:ascii="Times New Roman" w:hAnsi="Times New Roman" w:cs="Times New Roman"/>
          <w:sz w:val="24"/>
        </w:rPr>
        <w:t>Jékely</w:t>
      </w:r>
      <w:proofErr w:type="spellEnd"/>
      <w:r w:rsidRPr="005A1157">
        <w:rPr>
          <w:rFonts w:ascii="Times New Roman" w:hAnsi="Times New Roman" w:cs="Times New Roman"/>
          <w:sz w:val="24"/>
        </w:rPr>
        <w:t xml:space="preserve"> G, Godfrey-Smith P, Keijzer F. 2021. Reafference and the origin of the self in early nervous system evolution. </w:t>
      </w:r>
      <w:r w:rsidRPr="005A1157">
        <w:rPr>
          <w:rFonts w:ascii="Times New Roman" w:hAnsi="Times New Roman" w:cs="Times New Roman"/>
          <w:i/>
          <w:iCs/>
          <w:sz w:val="24"/>
        </w:rPr>
        <w:t>Philosophical Transactions of the Royal Society B: Biological Sciences</w:t>
      </w:r>
      <w:r w:rsidRPr="005A1157">
        <w:rPr>
          <w:rFonts w:ascii="Times New Roman" w:hAnsi="Times New Roman" w:cs="Times New Roman"/>
          <w:sz w:val="24"/>
        </w:rPr>
        <w:t xml:space="preserve"> [Internet] 376:20190764. Available from: https://royalsocietypublishing.org/doi/full/10.1098/rstb.2019.0764</w:t>
      </w:r>
    </w:p>
    <w:p w14:paraId="25AC9837"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lastRenderedPageBreak/>
        <w:t>Land MF, Nilsson D-E. 2012. Animal Eyes. Second Edition, Second Edition. Oxford, New York: Oxford University Press</w:t>
      </w:r>
    </w:p>
    <w:p w14:paraId="695837EA"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Lang BF, O’Kelly C, Nerad T, Gray MW, Burger G. 2002. The Closest Unicellular Relatives of Animals. </w:t>
      </w:r>
      <w:r w:rsidRPr="005A1157">
        <w:rPr>
          <w:rFonts w:ascii="Times New Roman" w:hAnsi="Times New Roman" w:cs="Times New Roman"/>
          <w:i/>
          <w:iCs/>
          <w:sz w:val="24"/>
        </w:rPr>
        <w:t>Current Biology</w:t>
      </w:r>
      <w:r w:rsidRPr="005A1157">
        <w:rPr>
          <w:rFonts w:ascii="Times New Roman" w:hAnsi="Times New Roman" w:cs="Times New Roman"/>
          <w:sz w:val="24"/>
        </w:rPr>
        <w:t xml:space="preserve"> [Internet] 12:1773–1778. Available from: https://www.sciencedirect.com/science/article/pii/S0960982202011879</w:t>
      </w:r>
    </w:p>
    <w:p w14:paraId="78660636"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Lyons KM. 1973. Collar cells in planula and adult tentacle ectoderm of the solitary coral </w:t>
      </w:r>
      <w:proofErr w:type="spellStart"/>
      <w:r w:rsidRPr="005A1157">
        <w:rPr>
          <w:rFonts w:ascii="Times New Roman" w:hAnsi="Times New Roman" w:cs="Times New Roman"/>
          <w:sz w:val="24"/>
        </w:rPr>
        <w:t>Balanophyllia</w:t>
      </w:r>
      <w:proofErr w:type="spellEnd"/>
      <w:r w:rsidRPr="005A1157">
        <w:rPr>
          <w:rFonts w:ascii="Times New Roman" w:hAnsi="Times New Roman" w:cs="Times New Roman"/>
          <w:sz w:val="24"/>
        </w:rPr>
        <w:t xml:space="preserve"> regia (</w:t>
      </w:r>
      <w:proofErr w:type="spellStart"/>
      <w:r w:rsidRPr="005A1157">
        <w:rPr>
          <w:rFonts w:ascii="Times New Roman" w:hAnsi="Times New Roman" w:cs="Times New Roman"/>
          <w:sz w:val="24"/>
        </w:rPr>
        <w:t>anthozoa</w:t>
      </w:r>
      <w:proofErr w:type="spellEnd"/>
      <w:r w:rsidRPr="005A1157">
        <w:rPr>
          <w:rFonts w:ascii="Times New Roman" w:hAnsi="Times New Roman" w:cs="Times New Roman"/>
          <w:sz w:val="24"/>
        </w:rPr>
        <w:t xml:space="preserve"> </w:t>
      </w:r>
      <w:proofErr w:type="spellStart"/>
      <w:r w:rsidRPr="005A1157">
        <w:rPr>
          <w:rFonts w:ascii="Times New Roman" w:hAnsi="Times New Roman" w:cs="Times New Roman"/>
          <w:sz w:val="24"/>
        </w:rPr>
        <w:t>eupsammiidae</w:t>
      </w:r>
      <w:proofErr w:type="spellEnd"/>
      <w:r w:rsidRPr="005A1157">
        <w:rPr>
          <w:rFonts w:ascii="Times New Roman" w:hAnsi="Times New Roman" w:cs="Times New Roman"/>
          <w:sz w:val="24"/>
        </w:rPr>
        <w:t xml:space="preserve">). </w:t>
      </w:r>
      <w:proofErr w:type="spellStart"/>
      <w:r w:rsidRPr="005A1157">
        <w:rPr>
          <w:rFonts w:ascii="Times New Roman" w:hAnsi="Times New Roman" w:cs="Times New Roman"/>
          <w:i/>
          <w:iCs/>
          <w:sz w:val="24"/>
        </w:rPr>
        <w:t>Z.Zellforsch</w:t>
      </w:r>
      <w:proofErr w:type="spellEnd"/>
      <w:r w:rsidRPr="005A1157">
        <w:rPr>
          <w:rFonts w:ascii="Times New Roman" w:hAnsi="Times New Roman" w:cs="Times New Roman"/>
          <w:sz w:val="24"/>
        </w:rPr>
        <w:t xml:space="preserve"> [Internet] 145:57–74. Available from: https://doi.org/10.1007/BF00307189</w:t>
      </w:r>
    </w:p>
    <w:p w14:paraId="7D094FA2"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McInerney J, Pisani D, O’Connell MJ. 2015. The ring of life hypothesis for eukaryote origins is supported by multiple kinds of data. </w:t>
      </w:r>
      <w:r w:rsidRPr="005A1157">
        <w:rPr>
          <w:rFonts w:ascii="Times New Roman" w:hAnsi="Times New Roman" w:cs="Times New Roman"/>
          <w:i/>
          <w:iCs/>
          <w:sz w:val="24"/>
        </w:rPr>
        <w:t>Philosophical Transactions of the Royal Society B: Biological Sciences</w:t>
      </w:r>
      <w:r w:rsidRPr="005A1157">
        <w:rPr>
          <w:rFonts w:ascii="Times New Roman" w:hAnsi="Times New Roman" w:cs="Times New Roman"/>
          <w:sz w:val="24"/>
        </w:rPr>
        <w:t xml:space="preserve"> [Internet] 370:20140323. Available from: https://royalsocietypublishing.org/doi/full/10.1098/rstb.2014.0323</w:t>
      </w:r>
    </w:p>
    <w:p w14:paraId="6940EA2B"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de Mendoza A, Sebé-Pedrós A, Ruiz-Trillo I. 2014. The Evolution of the GPCR </w:t>
      </w:r>
      <w:proofErr w:type="spellStart"/>
      <w:r w:rsidRPr="005A1157">
        <w:rPr>
          <w:rFonts w:ascii="Times New Roman" w:hAnsi="Times New Roman" w:cs="Times New Roman"/>
          <w:sz w:val="24"/>
        </w:rPr>
        <w:t>Signaling</w:t>
      </w:r>
      <w:proofErr w:type="spellEnd"/>
      <w:r w:rsidRPr="005A1157">
        <w:rPr>
          <w:rFonts w:ascii="Times New Roman" w:hAnsi="Times New Roman" w:cs="Times New Roman"/>
          <w:sz w:val="24"/>
        </w:rPr>
        <w:t xml:space="preserve"> System in Eukaryotes: Modularity, Conservation, and the Transition to Metazoan Multicellularity. </w:t>
      </w:r>
      <w:r w:rsidRPr="005A1157">
        <w:rPr>
          <w:rFonts w:ascii="Times New Roman" w:hAnsi="Times New Roman" w:cs="Times New Roman"/>
          <w:i/>
          <w:iCs/>
          <w:sz w:val="24"/>
        </w:rPr>
        <w:t>Genome Biology and Evolution</w:t>
      </w:r>
      <w:r w:rsidRPr="005A1157">
        <w:rPr>
          <w:rFonts w:ascii="Times New Roman" w:hAnsi="Times New Roman" w:cs="Times New Roman"/>
          <w:sz w:val="24"/>
        </w:rPr>
        <w:t xml:space="preserve"> [Internet] 6:606–619. Available from: https://doi.org/10.1093/gbe/evu038</w:t>
      </w:r>
    </w:p>
    <w:p w14:paraId="7A64583F"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Metchnikoff É. 1886. </w:t>
      </w:r>
      <w:proofErr w:type="spellStart"/>
      <w:r w:rsidRPr="005A1157">
        <w:rPr>
          <w:rFonts w:ascii="Times New Roman" w:hAnsi="Times New Roman" w:cs="Times New Roman"/>
          <w:sz w:val="24"/>
        </w:rPr>
        <w:t>Embryologische</w:t>
      </w:r>
      <w:proofErr w:type="spellEnd"/>
      <w:r w:rsidRPr="005A1157">
        <w:rPr>
          <w:rFonts w:ascii="Times New Roman" w:hAnsi="Times New Roman" w:cs="Times New Roman"/>
          <w:sz w:val="24"/>
        </w:rPr>
        <w:t xml:space="preserve"> </w:t>
      </w:r>
      <w:proofErr w:type="spellStart"/>
      <w:r w:rsidRPr="005A1157">
        <w:rPr>
          <w:rFonts w:ascii="Times New Roman" w:hAnsi="Times New Roman" w:cs="Times New Roman"/>
          <w:sz w:val="24"/>
        </w:rPr>
        <w:t>Studien</w:t>
      </w:r>
      <w:proofErr w:type="spellEnd"/>
      <w:r w:rsidRPr="005A1157">
        <w:rPr>
          <w:rFonts w:ascii="Times New Roman" w:hAnsi="Times New Roman" w:cs="Times New Roman"/>
          <w:sz w:val="24"/>
        </w:rPr>
        <w:t xml:space="preserve"> an </w:t>
      </w:r>
      <w:proofErr w:type="spellStart"/>
      <w:r w:rsidRPr="005A1157">
        <w:rPr>
          <w:rFonts w:ascii="Times New Roman" w:hAnsi="Times New Roman" w:cs="Times New Roman"/>
          <w:sz w:val="24"/>
        </w:rPr>
        <w:t>Medusen</w:t>
      </w:r>
      <w:proofErr w:type="spellEnd"/>
      <w:r w:rsidRPr="005A1157">
        <w:rPr>
          <w:rFonts w:ascii="Times New Roman" w:hAnsi="Times New Roman" w:cs="Times New Roman"/>
          <w:sz w:val="24"/>
        </w:rPr>
        <w:t xml:space="preserve"> : Ein </w:t>
      </w:r>
      <w:proofErr w:type="spellStart"/>
      <w:r w:rsidRPr="005A1157">
        <w:rPr>
          <w:rFonts w:ascii="Times New Roman" w:hAnsi="Times New Roman" w:cs="Times New Roman"/>
          <w:sz w:val="24"/>
        </w:rPr>
        <w:t>Beitrag</w:t>
      </w:r>
      <w:proofErr w:type="spellEnd"/>
      <w:r w:rsidRPr="005A1157">
        <w:rPr>
          <w:rFonts w:ascii="Times New Roman" w:hAnsi="Times New Roman" w:cs="Times New Roman"/>
          <w:sz w:val="24"/>
        </w:rPr>
        <w:t xml:space="preserve"> </w:t>
      </w:r>
      <w:proofErr w:type="spellStart"/>
      <w:r w:rsidRPr="005A1157">
        <w:rPr>
          <w:rFonts w:ascii="Times New Roman" w:hAnsi="Times New Roman" w:cs="Times New Roman"/>
          <w:sz w:val="24"/>
        </w:rPr>
        <w:t>zur</w:t>
      </w:r>
      <w:proofErr w:type="spellEnd"/>
      <w:r w:rsidRPr="005A1157">
        <w:rPr>
          <w:rFonts w:ascii="Times New Roman" w:hAnsi="Times New Roman" w:cs="Times New Roman"/>
          <w:sz w:val="24"/>
        </w:rPr>
        <w:t xml:space="preserve"> </w:t>
      </w:r>
      <w:proofErr w:type="spellStart"/>
      <w:r w:rsidRPr="005A1157">
        <w:rPr>
          <w:rFonts w:ascii="Times New Roman" w:hAnsi="Times New Roman" w:cs="Times New Roman"/>
          <w:sz w:val="24"/>
        </w:rPr>
        <w:t>Genealogie</w:t>
      </w:r>
      <w:proofErr w:type="spellEnd"/>
      <w:r w:rsidRPr="005A1157">
        <w:rPr>
          <w:rFonts w:ascii="Times New Roman" w:hAnsi="Times New Roman" w:cs="Times New Roman"/>
          <w:sz w:val="24"/>
        </w:rPr>
        <w:t xml:space="preserve"> der </w:t>
      </w:r>
      <w:proofErr w:type="spellStart"/>
      <w:r w:rsidRPr="005A1157">
        <w:rPr>
          <w:rFonts w:ascii="Times New Roman" w:hAnsi="Times New Roman" w:cs="Times New Roman"/>
          <w:sz w:val="24"/>
        </w:rPr>
        <w:t>Primitiv-organe</w:t>
      </w:r>
      <w:proofErr w:type="spellEnd"/>
      <w:r w:rsidRPr="005A1157">
        <w:rPr>
          <w:rFonts w:ascii="Times New Roman" w:hAnsi="Times New Roman" w:cs="Times New Roman"/>
          <w:sz w:val="24"/>
        </w:rPr>
        <w:t xml:space="preserve">. Wien: A. </w:t>
      </w:r>
      <w:proofErr w:type="spellStart"/>
      <w:r w:rsidRPr="005A1157">
        <w:rPr>
          <w:rFonts w:ascii="Times New Roman" w:hAnsi="Times New Roman" w:cs="Times New Roman"/>
          <w:sz w:val="24"/>
        </w:rPr>
        <w:t>Hölder</w:t>
      </w:r>
      <w:proofErr w:type="spellEnd"/>
      <w:r w:rsidRPr="005A1157">
        <w:rPr>
          <w:rFonts w:ascii="Times New Roman" w:hAnsi="Times New Roman" w:cs="Times New Roman"/>
          <w:sz w:val="24"/>
        </w:rPr>
        <w:t xml:space="preserve"> Available from: https://www.biodiversitylibrary.org/item/27274</w:t>
      </w:r>
    </w:p>
    <w:p w14:paraId="769A66EA" w14:textId="77777777" w:rsidR="005A1157" w:rsidRPr="005A1157" w:rsidRDefault="005A1157" w:rsidP="005A1157">
      <w:pPr>
        <w:pStyle w:val="Bibliography"/>
        <w:rPr>
          <w:rFonts w:ascii="Times New Roman" w:hAnsi="Times New Roman" w:cs="Times New Roman"/>
          <w:sz w:val="24"/>
        </w:rPr>
      </w:pPr>
      <w:proofErr w:type="spellStart"/>
      <w:r w:rsidRPr="005A1157">
        <w:rPr>
          <w:rFonts w:ascii="Times New Roman" w:hAnsi="Times New Roman" w:cs="Times New Roman"/>
          <w:sz w:val="24"/>
        </w:rPr>
        <w:t>Nerrevang</w:t>
      </w:r>
      <w:proofErr w:type="spellEnd"/>
      <w:r w:rsidRPr="005A1157">
        <w:rPr>
          <w:rFonts w:ascii="Times New Roman" w:hAnsi="Times New Roman" w:cs="Times New Roman"/>
          <w:sz w:val="24"/>
        </w:rPr>
        <w:t xml:space="preserve"> A, </w:t>
      </w:r>
      <w:proofErr w:type="spellStart"/>
      <w:r w:rsidRPr="005A1157">
        <w:rPr>
          <w:rFonts w:ascii="Times New Roman" w:hAnsi="Times New Roman" w:cs="Times New Roman"/>
          <w:sz w:val="24"/>
        </w:rPr>
        <w:t>Wingstrand</w:t>
      </w:r>
      <w:proofErr w:type="spellEnd"/>
      <w:r w:rsidRPr="005A1157">
        <w:rPr>
          <w:rFonts w:ascii="Times New Roman" w:hAnsi="Times New Roman" w:cs="Times New Roman"/>
          <w:sz w:val="24"/>
        </w:rPr>
        <w:t xml:space="preserve"> KG. 1970. On the Occurrence and Structure of Choanocyte-like Cells in Some Echinoderms. </w:t>
      </w:r>
      <w:r w:rsidRPr="005A1157">
        <w:rPr>
          <w:rFonts w:ascii="Times New Roman" w:hAnsi="Times New Roman" w:cs="Times New Roman"/>
          <w:i/>
          <w:iCs/>
          <w:sz w:val="24"/>
        </w:rPr>
        <w:t>Acta Zoologica</w:t>
      </w:r>
      <w:r w:rsidRPr="005A1157">
        <w:rPr>
          <w:rFonts w:ascii="Times New Roman" w:hAnsi="Times New Roman" w:cs="Times New Roman"/>
          <w:sz w:val="24"/>
        </w:rPr>
        <w:t xml:space="preserve"> [Internet] 51:249–270. Available from: https://onlinelibrary.wiley.com/doi/abs/10.1111/j.1463-6395.1970.tb00436.x</w:t>
      </w:r>
    </w:p>
    <w:p w14:paraId="1C6B0CEE" w14:textId="77777777" w:rsidR="005A1157" w:rsidRPr="005A1157" w:rsidRDefault="005A1157" w:rsidP="005A1157">
      <w:pPr>
        <w:pStyle w:val="Bibliography"/>
        <w:rPr>
          <w:rFonts w:ascii="Times New Roman" w:hAnsi="Times New Roman" w:cs="Times New Roman"/>
          <w:sz w:val="24"/>
        </w:rPr>
      </w:pPr>
      <w:proofErr w:type="spellStart"/>
      <w:r w:rsidRPr="005A1157">
        <w:rPr>
          <w:rFonts w:ascii="Times New Roman" w:hAnsi="Times New Roman" w:cs="Times New Roman"/>
          <w:sz w:val="24"/>
        </w:rPr>
        <w:t>Paps</w:t>
      </w:r>
      <w:proofErr w:type="spellEnd"/>
      <w:r w:rsidRPr="005A1157">
        <w:rPr>
          <w:rFonts w:ascii="Times New Roman" w:hAnsi="Times New Roman" w:cs="Times New Roman"/>
          <w:sz w:val="24"/>
        </w:rPr>
        <w:t xml:space="preserve"> J, Holland PWH. 2018. Reconstruction of the ancestral metazoan genome reveals an increase in genomic novelty. </w:t>
      </w:r>
      <w:r w:rsidRPr="005A1157">
        <w:rPr>
          <w:rFonts w:ascii="Times New Roman" w:hAnsi="Times New Roman" w:cs="Times New Roman"/>
          <w:i/>
          <w:iCs/>
          <w:sz w:val="24"/>
        </w:rPr>
        <w:t xml:space="preserve">Nat </w:t>
      </w:r>
      <w:proofErr w:type="spellStart"/>
      <w:r w:rsidRPr="005A1157">
        <w:rPr>
          <w:rFonts w:ascii="Times New Roman" w:hAnsi="Times New Roman" w:cs="Times New Roman"/>
          <w:i/>
          <w:iCs/>
          <w:sz w:val="24"/>
        </w:rPr>
        <w:t>Commun</w:t>
      </w:r>
      <w:proofErr w:type="spellEnd"/>
      <w:r w:rsidRPr="005A1157">
        <w:rPr>
          <w:rFonts w:ascii="Times New Roman" w:hAnsi="Times New Roman" w:cs="Times New Roman"/>
          <w:sz w:val="24"/>
        </w:rPr>
        <w:t xml:space="preserve"> [Internet] 9:1730. Available from: https://www.nature.com/articles/s41467-018-04136-5</w:t>
      </w:r>
    </w:p>
    <w:p w14:paraId="51DBCBEB" w14:textId="77777777" w:rsidR="005A1157" w:rsidRPr="005A1157" w:rsidRDefault="005A1157" w:rsidP="005A1157">
      <w:pPr>
        <w:pStyle w:val="Bibliography"/>
        <w:rPr>
          <w:rFonts w:ascii="Times New Roman" w:hAnsi="Times New Roman" w:cs="Times New Roman"/>
          <w:sz w:val="24"/>
        </w:rPr>
      </w:pPr>
      <w:r w:rsidRPr="00740F67">
        <w:rPr>
          <w:rFonts w:ascii="Times New Roman" w:hAnsi="Times New Roman" w:cs="Times New Roman"/>
          <w:sz w:val="24"/>
          <w:lang w:val="it-IT"/>
        </w:rPr>
        <w:t xml:space="preserve">Parra-Acero H, </w:t>
      </w:r>
      <w:proofErr w:type="spellStart"/>
      <w:r w:rsidRPr="00740F67">
        <w:rPr>
          <w:rFonts w:ascii="Times New Roman" w:hAnsi="Times New Roman" w:cs="Times New Roman"/>
          <w:sz w:val="24"/>
          <w:lang w:val="it-IT"/>
        </w:rPr>
        <w:t>Harcet</w:t>
      </w:r>
      <w:proofErr w:type="spellEnd"/>
      <w:r w:rsidRPr="00740F67">
        <w:rPr>
          <w:rFonts w:ascii="Times New Roman" w:hAnsi="Times New Roman" w:cs="Times New Roman"/>
          <w:sz w:val="24"/>
          <w:lang w:val="it-IT"/>
        </w:rPr>
        <w:t xml:space="preserve"> M, </w:t>
      </w:r>
      <w:proofErr w:type="spellStart"/>
      <w:r w:rsidRPr="00740F67">
        <w:rPr>
          <w:rFonts w:ascii="Times New Roman" w:hAnsi="Times New Roman" w:cs="Times New Roman"/>
          <w:sz w:val="24"/>
          <w:lang w:val="it-IT"/>
        </w:rPr>
        <w:t>Sánchez</w:t>
      </w:r>
      <w:proofErr w:type="spellEnd"/>
      <w:r w:rsidRPr="00740F67">
        <w:rPr>
          <w:rFonts w:ascii="Times New Roman" w:hAnsi="Times New Roman" w:cs="Times New Roman"/>
          <w:sz w:val="24"/>
          <w:lang w:val="it-IT"/>
        </w:rPr>
        <w:t xml:space="preserve">-Pons N, </w:t>
      </w:r>
      <w:proofErr w:type="spellStart"/>
      <w:r w:rsidRPr="00740F67">
        <w:rPr>
          <w:rFonts w:ascii="Times New Roman" w:hAnsi="Times New Roman" w:cs="Times New Roman"/>
          <w:sz w:val="24"/>
          <w:lang w:val="it-IT"/>
        </w:rPr>
        <w:t>Casacuberta</w:t>
      </w:r>
      <w:proofErr w:type="spellEnd"/>
      <w:r w:rsidRPr="00740F67">
        <w:rPr>
          <w:rFonts w:ascii="Times New Roman" w:hAnsi="Times New Roman" w:cs="Times New Roman"/>
          <w:sz w:val="24"/>
          <w:lang w:val="it-IT"/>
        </w:rPr>
        <w:t xml:space="preserve"> E, Brown NH, </w:t>
      </w:r>
      <w:proofErr w:type="spellStart"/>
      <w:r w:rsidRPr="00740F67">
        <w:rPr>
          <w:rFonts w:ascii="Times New Roman" w:hAnsi="Times New Roman" w:cs="Times New Roman"/>
          <w:sz w:val="24"/>
          <w:lang w:val="it-IT"/>
        </w:rPr>
        <w:t>Dudin</w:t>
      </w:r>
      <w:proofErr w:type="spellEnd"/>
      <w:r w:rsidRPr="00740F67">
        <w:rPr>
          <w:rFonts w:ascii="Times New Roman" w:hAnsi="Times New Roman" w:cs="Times New Roman"/>
          <w:sz w:val="24"/>
          <w:lang w:val="it-IT"/>
        </w:rPr>
        <w:t xml:space="preserve"> O, Ruiz-Trillo I. 2020. </w:t>
      </w:r>
      <w:r w:rsidRPr="005A1157">
        <w:rPr>
          <w:rFonts w:ascii="Times New Roman" w:hAnsi="Times New Roman" w:cs="Times New Roman"/>
          <w:sz w:val="24"/>
        </w:rPr>
        <w:t xml:space="preserve">Integrin-Mediated Adhesion in the Unicellular Holozoan </w:t>
      </w:r>
      <w:proofErr w:type="spellStart"/>
      <w:r w:rsidRPr="005A1157">
        <w:rPr>
          <w:rFonts w:ascii="Times New Roman" w:hAnsi="Times New Roman" w:cs="Times New Roman"/>
          <w:sz w:val="24"/>
        </w:rPr>
        <w:t>Capsaspora</w:t>
      </w:r>
      <w:proofErr w:type="spellEnd"/>
      <w:r w:rsidRPr="005A1157">
        <w:rPr>
          <w:rFonts w:ascii="Times New Roman" w:hAnsi="Times New Roman" w:cs="Times New Roman"/>
          <w:sz w:val="24"/>
        </w:rPr>
        <w:t xml:space="preserve"> </w:t>
      </w:r>
      <w:proofErr w:type="spellStart"/>
      <w:r w:rsidRPr="005A1157">
        <w:rPr>
          <w:rFonts w:ascii="Times New Roman" w:hAnsi="Times New Roman" w:cs="Times New Roman"/>
          <w:sz w:val="24"/>
        </w:rPr>
        <w:t>owczarzaki</w:t>
      </w:r>
      <w:proofErr w:type="spellEnd"/>
      <w:r w:rsidRPr="005A1157">
        <w:rPr>
          <w:rFonts w:ascii="Times New Roman" w:hAnsi="Times New Roman" w:cs="Times New Roman"/>
          <w:sz w:val="24"/>
        </w:rPr>
        <w:t xml:space="preserve">. </w:t>
      </w:r>
      <w:r w:rsidRPr="005A1157">
        <w:rPr>
          <w:rFonts w:ascii="Times New Roman" w:hAnsi="Times New Roman" w:cs="Times New Roman"/>
          <w:i/>
          <w:iCs/>
          <w:sz w:val="24"/>
        </w:rPr>
        <w:t>Current Biology</w:t>
      </w:r>
      <w:r w:rsidRPr="005A1157">
        <w:rPr>
          <w:rFonts w:ascii="Times New Roman" w:hAnsi="Times New Roman" w:cs="Times New Roman"/>
          <w:sz w:val="24"/>
        </w:rPr>
        <w:t xml:space="preserve"> [Internet] 30:4270-4275.e4. Available from: https://www.cell.com/current-biology/abstract/S0960-9822(20)31169-6</w:t>
      </w:r>
    </w:p>
    <w:p w14:paraId="782ADED1"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Parra-Acero H, Ros-Rocher N, Perez-Posada A, </w:t>
      </w:r>
      <w:proofErr w:type="spellStart"/>
      <w:r w:rsidRPr="005A1157">
        <w:rPr>
          <w:rFonts w:ascii="Times New Roman" w:hAnsi="Times New Roman" w:cs="Times New Roman"/>
          <w:sz w:val="24"/>
        </w:rPr>
        <w:t>Kożyczkowska</w:t>
      </w:r>
      <w:proofErr w:type="spellEnd"/>
      <w:r w:rsidRPr="005A1157">
        <w:rPr>
          <w:rFonts w:ascii="Times New Roman" w:hAnsi="Times New Roman" w:cs="Times New Roman"/>
          <w:sz w:val="24"/>
        </w:rPr>
        <w:t xml:space="preserve"> A, Sánchez-Pons N, Nakata A, Suga H, </w:t>
      </w:r>
      <w:proofErr w:type="spellStart"/>
      <w:r w:rsidRPr="005A1157">
        <w:rPr>
          <w:rFonts w:ascii="Times New Roman" w:hAnsi="Times New Roman" w:cs="Times New Roman"/>
          <w:sz w:val="24"/>
        </w:rPr>
        <w:t>Najle</w:t>
      </w:r>
      <w:proofErr w:type="spellEnd"/>
      <w:r w:rsidRPr="005A1157">
        <w:rPr>
          <w:rFonts w:ascii="Times New Roman" w:hAnsi="Times New Roman" w:cs="Times New Roman"/>
          <w:sz w:val="24"/>
        </w:rPr>
        <w:t xml:space="preserve"> SR, Ruiz-Trillo I. 2018. Transfection of </w:t>
      </w:r>
      <w:proofErr w:type="spellStart"/>
      <w:r w:rsidRPr="005A1157">
        <w:rPr>
          <w:rFonts w:ascii="Times New Roman" w:hAnsi="Times New Roman" w:cs="Times New Roman"/>
          <w:sz w:val="24"/>
        </w:rPr>
        <w:t>Capsaspora</w:t>
      </w:r>
      <w:proofErr w:type="spellEnd"/>
      <w:r w:rsidRPr="005A1157">
        <w:rPr>
          <w:rFonts w:ascii="Times New Roman" w:hAnsi="Times New Roman" w:cs="Times New Roman"/>
          <w:sz w:val="24"/>
        </w:rPr>
        <w:t xml:space="preserve"> </w:t>
      </w:r>
      <w:proofErr w:type="spellStart"/>
      <w:r w:rsidRPr="005A1157">
        <w:rPr>
          <w:rFonts w:ascii="Times New Roman" w:hAnsi="Times New Roman" w:cs="Times New Roman"/>
          <w:sz w:val="24"/>
        </w:rPr>
        <w:t>owczarzaki</w:t>
      </w:r>
      <w:proofErr w:type="spellEnd"/>
      <w:r w:rsidRPr="005A1157">
        <w:rPr>
          <w:rFonts w:ascii="Times New Roman" w:hAnsi="Times New Roman" w:cs="Times New Roman"/>
          <w:sz w:val="24"/>
        </w:rPr>
        <w:t xml:space="preserve">, a close unicellular relative of animals. </w:t>
      </w:r>
      <w:r w:rsidRPr="005A1157">
        <w:rPr>
          <w:rFonts w:ascii="Times New Roman" w:hAnsi="Times New Roman" w:cs="Times New Roman"/>
          <w:i/>
          <w:iCs/>
          <w:sz w:val="24"/>
        </w:rPr>
        <w:t>Development</w:t>
      </w:r>
      <w:r w:rsidRPr="005A1157">
        <w:rPr>
          <w:rFonts w:ascii="Times New Roman" w:hAnsi="Times New Roman" w:cs="Times New Roman"/>
          <w:sz w:val="24"/>
        </w:rPr>
        <w:t xml:space="preserve"> [Internet] 145:dev162107. Available from: https://doi.org/10.1242/dev.162107</w:t>
      </w:r>
    </w:p>
    <w:p w14:paraId="1FB30013" w14:textId="77777777" w:rsidR="005A1157" w:rsidRPr="005A1157" w:rsidRDefault="005A1157" w:rsidP="005A1157">
      <w:pPr>
        <w:pStyle w:val="Bibliography"/>
        <w:rPr>
          <w:rFonts w:ascii="Times New Roman" w:hAnsi="Times New Roman" w:cs="Times New Roman"/>
          <w:sz w:val="24"/>
        </w:rPr>
      </w:pPr>
      <w:proofErr w:type="spellStart"/>
      <w:r w:rsidRPr="005A1157">
        <w:rPr>
          <w:rFonts w:ascii="Times New Roman" w:hAnsi="Times New Roman" w:cs="Times New Roman"/>
          <w:sz w:val="24"/>
        </w:rPr>
        <w:t>Passamaneck</w:t>
      </w:r>
      <w:proofErr w:type="spellEnd"/>
      <w:r w:rsidRPr="005A1157">
        <w:rPr>
          <w:rFonts w:ascii="Times New Roman" w:hAnsi="Times New Roman" w:cs="Times New Roman"/>
          <w:sz w:val="24"/>
        </w:rPr>
        <w:t xml:space="preserve"> YJ, </w:t>
      </w:r>
      <w:proofErr w:type="spellStart"/>
      <w:r w:rsidRPr="005A1157">
        <w:rPr>
          <w:rFonts w:ascii="Times New Roman" w:hAnsi="Times New Roman" w:cs="Times New Roman"/>
          <w:sz w:val="24"/>
        </w:rPr>
        <w:t>Furchheim</w:t>
      </w:r>
      <w:proofErr w:type="spellEnd"/>
      <w:r w:rsidRPr="005A1157">
        <w:rPr>
          <w:rFonts w:ascii="Times New Roman" w:hAnsi="Times New Roman" w:cs="Times New Roman"/>
          <w:sz w:val="24"/>
        </w:rPr>
        <w:t xml:space="preserve"> N, </w:t>
      </w:r>
      <w:proofErr w:type="spellStart"/>
      <w:r w:rsidRPr="005A1157">
        <w:rPr>
          <w:rFonts w:ascii="Times New Roman" w:hAnsi="Times New Roman" w:cs="Times New Roman"/>
          <w:sz w:val="24"/>
        </w:rPr>
        <w:t>Hejnol</w:t>
      </w:r>
      <w:proofErr w:type="spellEnd"/>
      <w:r w:rsidRPr="005A1157">
        <w:rPr>
          <w:rFonts w:ascii="Times New Roman" w:hAnsi="Times New Roman" w:cs="Times New Roman"/>
          <w:sz w:val="24"/>
        </w:rPr>
        <w:t xml:space="preserve"> A, Martindale MQ, </w:t>
      </w:r>
      <w:proofErr w:type="spellStart"/>
      <w:r w:rsidRPr="005A1157">
        <w:rPr>
          <w:rFonts w:ascii="Times New Roman" w:hAnsi="Times New Roman" w:cs="Times New Roman"/>
          <w:sz w:val="24"/>
        </w:rPr>
        <w:t>Lüter</w:t>
      </w:r>
      <w:proofErr w:type="spellEnd"/>
      <w:r w:rsidRPr="005A1157">
        <w:rPr>
          <w:rFonts w:ascii="Times New Roman" w:hAnsi="Times New Roman" w:cs="Times New Roman"/>
          <w:sz w:val="24"/>
        </w:rPr>
        <w:t xml:space="preserve"> C. 2011. Ciliary photoreceptors in the cerebral eyes of a protostome larva. </w:t>
      </w:r>
      <w:proofErr w:type="spellStart"/>
      <w:r w:rsidRPr="005A1157">
        <w:rPr>
          <w:rFonts w:ascii="Times New Roman" w:hAnsi="Times New Roman" w:cs="Times New Roman"/>
          <w:i/>
          <w:iCs/>
          <w:sz w:val="24"/>
        </w:rPr>
        <w:t>EvoDevo</w:t>
      </w:r>
      <w:proofErr w:type="spellEnd"/>
      <w:r w:rsidRPr="005A1157">
        <w:rPr>
          <w:rFonts w:ascii="Times New Roman" w:hAnsi="Times New Roman" w:cs="Times New Roman"/>
          <w:sz w:val="24"/>
        </w:rPr>
        <w:t xml:space="preserve"> [Internet] 2:6. Available from: https://doi.org/10.1186/2041-9139-2-6</w:t>
      </w:r>
    </w:p>
    <w:p w14:paraId="31168E07"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Rieger RM. 1976. </w:t>
      </w:r>
      <w:proofErr w:type="spellStart"/>
      <w:r w:rsidRPr="005A1157">
        <w:rPr>
          <w:rFonts w:ascii="Times New Roman" w:hAnsi="Times New Roman" w:cs="Times New Roman"/>
          <w:sz w:val="24"/>
        </w:rPr>
        <w:t>Monociliated</w:t>
      </w:r>
      <w:proofErr w:type="spellEnd"/>
      <w:r w:rsidRPr="005A1157">
        <w:rPr>
          <w:rFonts w:ascii="Times New Roman" w:hAnsi="Times New Roman" w:cs="Times New Roman"/>
          <w:sz w:val="24"/>
        </w:rPr>
        <w:t xml:space="preserve"> epidermal cells in </w:t>
      </w:r>
      <w:proofErr w:type="spellStart"/>
      <w:r w:rsidRPr="005A1157">
        <w:rPr>
          <w:rFonts w:ascii="Times New Roman" w:hAnsi="Times New Roman" w:cs="Times New Roman"/>
          <w:sz w:val="24"/>
        </w:rPr>
        <w:t>Gastrotricha</w:t>
      </w:r>
      <w:proofErr w:type="spellEnd"/>
      <w:r w:rsidRPr="005A1157">
        <w:rPr>
          <w:rFonts w:ascii="Times New Roman" w:hAnsi="Times New Roman" w:cs="Times New Roman"/>
          <w:sz w:val="24"/>
        </w:rPr>
        <w:t xml:space="preserve">: Significance for concepts of early metazoan evolution. </w:t>
      </w:r>
      <w:r w:rsidRPr="005A1157">
        <w:rPr>
          <w:rFonts w:ascii="Times New Roman" w:hAnsi="Times New Roman" w:cs="Times New Roman"/>
          <w:i/>
          <w:iCs/>
          <w:sz w:val="24"/>
        </w:rPr>
        <w:t>Journal of Zoological Systematics and Evolutionary Research</w:t>
      </w:r>
      <w:r w:rsidRPr="005A1157">
        <w:rPr>
          <w:rFonts w:ascii="Times New Roman" w:hAnsi="Times New Roman" w:cs="Times New Roman"/>
          <w:sz w:val="24"/>
        </w:rPr>
        <w:t xml:space="preserve"> [Internet] 14:198–226. Available from: https://onlinelibrary.wiley.com/doi/abs/10.1111/j.1439-0469.1976.tb00937.x</w:t>
      </w:r>
    </w:p>
    <w:p w14:paraId="49537411"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lastRenderedPageBreak/>
        <w:t xml:space="preserve">Ruiz-Trillo I, Burger G, Holland PWH, King N, Lang BF, Roger AJ, Gray MW. 2007. The origins of multicellularity: a multi-taxon genome initiative. </w:t>
      </w:r>
      <w:r w:rsidRPr="005A1157">
        <w:rPr>
          <w:rFonts w:ascii="Times New Roman" w:hAnsi="Times New Roman" w:cs="Times New Roman"/>
          <w:i/>
          <w:iCs/>
          <w:sz w:val="24"/>
        </w:rPr>
        <w:t>Trends in Genetics</w:t>
      </w:r>
      <w:r w:rsidRPr="005A1157">
        <w:rPr>
          <w:rFonts w:ascii="Times New Roman" w:hAnsi="Times New Roman" w:cs="Times New Roman"/>
          <w:sz w:val="24"/>
        </w:rPr>
        <w:t xml:space="preserve"> [Internet] 23:113–118. Available from: https://www.cell.com/trends/genetics/abstract/S0168-9525(07)00023-6</w:t>
      </w:r>
    </w:p>
    <w:p w14:paraId="21987BA1" w14:textId="77777777" w:rsidR="005A1157" w:rsidRPr="005A1157" w:rsidRDefault="005A1157" w:rsidP="005A1157">
      <w:pPr>
        <w:pStyle w:val="Bibliography"/>
        <w:rPr>
          <w:rFonts w:ascii="Times New Roman" w:hAnsi="Times New Roman" w:cs="Times New Roman"/>
          <w:sz w:val="24"/>
        </w:rPr>
      </w:pPr>
      <w:r w:rsidRPr="00740F67">
        <w:rPr>
          <w:rFonts w:ascii="Times New Roman" w:hAnsi="Times New Roman" w:cs="Times New Roman"/>
          <w:sz w:val="24"/>
          <w:lang w:val="it-IT"/>
        </w:rPr>
        <w:t xml:space="preserve">Ruiz-Trillo I, </w:t>
      </w:r>
      <w:proofErr w:type="spellStart"/>
      <w:r w:rsidRPr="00740F67">
        <w:rPr>
          <w:rFonts w:ascii="Times New Roman" w:hAnsi="Times New Roman" w:cs="Times New Roman"/>
          <w:sz w:val="24"/>
          <w:lang w:val="it-IT"/>
        </w:rPr>
        <w:t>Nedelcu</w:t>
      </w:r>
      <w:proofErr w:type="spellEnd"/>
      <w:r w:rsidRPr="00740F67">
        <w:rPr>
          <w:rFonts w:ascii="Times New Roman" w:hAnsi="Times New Roman" w:cs="Times New Roman"/>
          <w:sz w:val="24"/>
          <w:lang w:val="it-IT"/>
        </w:rPr>
        <w:t xml:space="preserve"> AM. 2015. </w:t>
      </w:r>
      <w:r w:rsidRPr="005A1157">
        <w:rPr>
          <w:rFonts w:ascii="Times New Roman" w:hAnsi="Times New Roman" w:cs="Times New Roman"/>
          <w:sz w:val="24"/>
        </w:rPr>
        <w:t xml:space="preserve">Evolutionary Transitions to Multicellular Life: Principles and Mechanisms edited by Iñaki Ruiz-Trillo and Aurora M. Nedelcu. </w:t>
      </w:r>
      <w:r w:rsidRPr="005A1157">
        <w:rPr>
          <w:rFonts w:ascii="Times New Roman" w:hAnsi="Times New Roman" w:cs="Times New Roman"/>
          <w:i/>
          <w:iCs/>
          <w:sz w:val="24"/>
        </w:rPr>
        <w:t>Advances in Marine Genomics 2. Springer</w:t>
      </w:r>
      <w:r w:rsidRPr="005A1157">
        <w:rPr>
          <w:rFonts w:ascii="Times New Roman" w:hAnsi="Times New Roman" w:cs="Times New Roman"/>
          <w:sz w:val="24"/>
        </w:rPr>
        <w:t xml:space="preserve"> [Internet] 91:370–371. Available from: https://www.journals.uchicago.edu/doi/abs/10.1086/688137</w:t>
      </w:r>
    </w:p>
    <w:p w14:paraId="71CBA5F4"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Ruiz-Trillo I, Roger AJ, Burger G, Gray MW, Lang BF. 2008. A Phylogenomic Investigation into the Origin of Metazoa. </w:t>
      </w:r>
      <w:r w:rsidRPr="005A1157">
        <w:rPr>
          <w:rFonts w:ascii="Times New Roman" w:hAnsi="Times New Roman" w:cs="Times New Roman"/>
          <w:i/>
          <w:iCs/>
          <w:sz w:val="24"/>
        </w:rPr>
        <w:t>Molecular Biology and Evolution</w:t>
      </w:r>
      <w:r w:rsidRPr="005A1157">
        <w:rPr>
          <w:rFonts w:ascii="Times New Roman" w:hAnsi="Times New Roman" w:cs="Times New Roman"/>
          <w:sz w:val="24"/>
        </w:rPr>
        <w:t xml:space="preserve"> [Internet] 25:664–672. Available from: https://doi.org/10.1093/molbev/msn006</w:t>
      </w:r>
    </w:p>
    <w:p w14:paraId="2CAA7302"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Saville-Kent W. 1882. A Manual of the Infusoria: Including a Description of All Known Flagellate, Ciliate, and </w:t>
      </w:r>
      <w:proofErr w:type="spellStart"/>
      <w:r w:rsidRPr="005A1157">
        <w:rPr>
          <w:rFonts w:ascii="Times New Roman" w:hAnsi="Times New Roman" w:cs="Times New Roman"/>
          <w:sz w:val="24"/>
        </w:rPr>
        <w:t>Tentaculiferous</w:t>
      </w:r>
      <w:proofErr w:type="spellEnd"/>
      <w:r w:rsidRPr="005A1157">
        <w:rPr>
          <w:rFonts w:ascii="Times New Roman" w:hAnsi="Times New Roman" w:cs="Times New Roman"/>
          <w:sz w:val="24"/>
        </w:rPr>
        <w:t xml:space="preserve"> Protozoa, British and Foreign, and an Account of the Organization and the Affinities of the Sponges. D. Bogue</w:t>
      </w:r>
    </w:p>
    <w:p w14:paraId="220AE6D3"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Smith T late PJM, Szathmary E. 1997. The Major Transitions in Evolution. Oxford, New York: Oxford University Press</w:t>
      </w:r>
    </w:p>
    <w:p w14:paraId="1745F0FD"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Suga H, Ruiz-Trillo I. 2013. Development of </w:t>
      </w:r>
      <w:proofErr w:type="spellStart"/>
      <w:r w:rsidRPr="005A1157">
        <w:rPr>
          <w:rFonts w:ascii="Times New Roman" w:hAnsi="Times New Roman" w:cs="Times New Roman"/>
          <w:sz w:val="24"/>
        </w:rPr>
        <w:t>ichthyosporeans</w:t>
      </w:r>
      <w:proofErr w:type="spellEnd"/>
      <w:r w:rsidRPr="005A1157">
        <w:rPr>
          <w:rFonts w:ascii="Times New Roman" w:hAnsi="Times New Roman" w:cs="Times New Roman"/>
          <w:sz w:val="24"/>
        </w:rPr>
        <w:t xml:space="preserve"> sheds light on the origin of metazoan multicellularity. </w:t>
      </w:r>
      <w:r w:rsidRPr="005A1157">
        <w:rPr>
          <w:rFonts w:ascii="Times New Roman" w:hAnsi="Times New Roman" w:cs="Times New Roman"/>
          <w:i/>
          <w:iCs/>
          <w:sz w:val="24"/>
        </w:rPr>
        <w:t>Developmental Biology</w:t>
      </w:r>
      <w:r w:rsidRPr="005A1157">
        <w:rPr>
          <w:rFonts w:ascii="Times New Roman" w:hAnsi="Times New Roman" w:cs="Times New Roman"/>
          <w:sz w:val="24"/>
        </w:rPr>
        <w:t xml:space="preserve"> [Internet] 377:284–292. Available from: https://www.sciencedirect.com/science/article/pii/S0012160613000146</w:t>
      </w:r>
    </w:p>
    <w:p w14:paraId="713AE68F" w14:textId="77777777" w:rsidR="005A1157" w:rsidRPr="005A1157" w:rsidRDefault="005A1157" w:rsidP="005A1157">
      <w:pPr>
        <w:pStyle w:val="Bibliography"/>
        <w:rPr>
          <w:rFonts w:ascii="Times New Roman" w:hAnsi="Times New Roman" w:cs="Times New Roman"/>
          <w:sz w:val="24"/>
        </w:rPr>
      </w:pPr>
      <w:proofErr w:type="spellStart"/>
      <w:r w:rsidRPr="005A1157">
        <w:rPr>
          <w:rFonts w:ascii="Times New Roman" w:hAnsi="Times New Roman" w:cs="Times New Roman"/>
          <w:sz w:val="24"/>
        </w:rPr>
        <w:t>Tikhonenkov</w:t>
      </w:r>
      <w:proofErr w:type="spellEnd"/>
      <w:r w:rsidRPr="005A1157">
        <w:rPr>
          <w:rFonts w:ascii="Times New Roman" w:hAnsi="Times New Roman" w:cs="Times New Roman"/>
          <w:sz w:val="24"/>
        </w:rPr>
        <w:t xml:space="preserve"> DV, </w:t>
      </w:r>
      <w:proofErr w:type="spellStart"/>
      <w:r w:rsidRPr="005A1157">
        <w:rPr>
          <w:rFonts w:ascii="Times New Roman" w:hAnsi="Times New Roman" w:cs="Times New Roman"/>
          <w:sz w:val="24"/>
        </w:rPr>
        <w:t>Hehenberger</w:t>
      </w:r>
      <w:proofErr w:type="spellEnd"/>
      <w:r w:rsidRPr="005A1157">
        <w:rPr>
          <w:rFonts w:ascii="Times New Roman" w:hAnsi="Times New Roman" w:cs="Times New Roman"/>
          <w:sz w:val="24"/>
        </w:rPr>
        <w:t xml:space="preserve"> E, </w:t>
      </w:r>
      <w:proofErr w:type="spellStart"/>
      <w:r w:rsidRPr="005A1157">
        <w:rPr>
          <w:rFonts w:ascii="Times New Roman" w:hAnsi="Times New Roman" w:cs="Times New Roman"/>
          <w:sz w:val="24"/>
        </w:rPr>
        <w:t>Esaulov</w:t>
      </w:r>
      <w:proofErr w:type="spellEnd"/>
      <w:r w:rsidRPr="005A1157">
        <w:rPr>
          <w:rFonts w:ascii="Times New Roman" w:hAnsi="Times New Roman" w:cs="Times New Roman"/>
          <w:sz w:val="24"/>
        </w:rPr>
        <w:t xml:space="preserve"> AS, Belyakova OI, Mazei YA, </w:t>
      </w:r>
      <w:proofErr w:type="spellStart"/>
      <w:r w:rsidRPr="005A1157">
        <w:rPr>
          <w:rFonts w:ascii="Times New Roman" w:hAnsi="Times New Roman" w:cs="Times New Roman"/>
          <w:sz w:val="24"/>
        </w:rPr>
        <w:t>Mylnikov</w:t>
      </w:r>
      <w:proofErr w:type="spellEnd"/>
      <w:r w:rsidRPr="005A1157">
        <w:rPr>
          <w:rFonts w:ascii="Times New Roman" w:hAnsi="Times New Roman" w:cs="Times New Roman"/>
          <w:sz w:val="24"/>
        </w:rPr>
        <w:t xml:space="preserve"> AP, Keeling PJ. 2020. Insights into the origin of metazoan multicellularity from predatory unicellular relatives of animals. </w:t>
      </w:r>
      <w:r w:rsidRPr="005A1157">
        <w:rPr>
          <w:rFonts w:ascii="Times New Roman" w:hAnsi="Times New Roman" w:cs="Times New Roman"/>
          <w:i/>
          <w:iCs/>
          <w:sz w:val="24"/>
        </w:rPr>
        <w:t>BMC Biology</w:t>
      </w:r>
      <w:r w:rsidRPr="005A1157">
        <w:rPr>
          <w:rFonts w:ascii="Times New Roman" w:hAnsi="Times New Roman" w:cs="Times New Roman"/>
          <w:sz w:val="24"/>
        </w:rPr>
        <w:t xml:space="preserve"> [Internet] 18:39. Available from: https://doi.org/10.1186/s12915-020-0762-1</w:t>
      </w:r>
    </w:p>
    <w:p w14:paraId="7BABF52E" w14:textId="77777777" w:rsidR="005A1157" w:rsidRPr="005A1157" w:rsidRDefault="005A1157" w:rsidP="005A1157">
      <w:pPr>
        <w:pStyle w:val="Bibliography"/>
        <w:rPr>
          <w:rFonts w:ascii="Times New Roman" w:hAnsi="Times New Roman" w:cs="Times New Roman"/>
          <w:sz w:val="24"/>
        </w:rPr>
      </w:pPr>
      <w:proofErr w:type="spellStart"/>
      <w:r w:rsidRPr="005A1157">
        <w:rPr>
          <w:rFonts w:ascii="Times New Roman" w:hAnsi="Times New Roman" w:cs="Times New Roman"/>
          <w:sz w:val="24"/>
        </w:rPr>
        <w:t>Tikhonenkov</w:t>
      </w:r>
      <w:proofErr w:type="spellEnd"/>
      <w:r w:rsidRPr="005A1157">
        <w:rPr>
          <w:rFonts w:ascii="Times New Roman" w:hAnsi="Times New Roman" w:cs="Times New Roman"/>
          <w:sz w:val="24"/>
        </w:rPr>
        <w:t xml:space="preserve"> DV, Mikhailov KV, </w:t>
      </w:r>
      <w:proofErr w:type="spellStart"/>
      <w:r w:rsidRPr="005A1157">
        <w:rPr>
          <w:rFonts w:ascii="Times New Roman" w:hAnsi="Times New Roman" w:cs="Times New Roman"/>
          <w:sz w:val="24"/>
        </w:rPr>
        <w:t>Hehenberger</w:t>
      </w:r>
      <w:proofErr w:type="spellEnd"/>
      <w:r w:rsidRPr="005A1157">
        <w:rPr>
          <w:rFonts w:ascii="Times New Roman" w:hAnsi="Times New Roman" w:cs="Times New Roman"/>
          <w:sz w:val="24"/>
        </w:rPr>
        <w:t xml:space="preserve"> E, Karpov SA, </w:t>
      </w:r>
      <w:proofErr w:type="spellStart"/>
      <w:r w:rsidRPr="005A1157">
        <w:rPr>
          <w:rFonts w:ascii="Times New Roman" w:hAnsi="Times New Roman" w:cs="Times New Roman"/>
          <w:sz w:val="24"/>
        </w:rPr>
        <w:t>Prokina</w:t>
      </w:r>
      <w:proofErr w:type="spellEnd"/>
      <w:r w:rsidRPr="005A1157">
        <w:rPr>
          <w:rFonts w:ascii="Times New Roman" w:hAnsi="Times New Roman" w:cs="Times New Roman"/>
          <w:sz w:val="24"/>
        </w:rPr>
        <w:t xml:space="preserve"> KI, </w:t>
      </w:r>
      <w:proofErr w:type="spellStart"/>
      <w:r w:rsidRPr="005A1157">
        <w:rPr>
          <w:rFonts w:ascii="Times New Roman" w:hAnsi="Times New Roman" w:cs="Times New Roman"/>
          <w:sz w:val="24"/>
        </w:rPr>
        <w:t>Esaulov</w:t>
      </w:r>
      <w:proofErr w:type="spellEnd"/>
      <w:r w:rsidRPr="005A1157">
        <w:rPr>
          <w:rFonts w:ascii="Times New Roman" w:hAnsi="Times New Roman" w:cs="Times New Roman"/>
          <w:sz w:val="24"/>
        </w:rPr>
        <w:t xml:space="preserve"> AS, Belyakova OI, Mazei YA, </w:t>
      </w:r>
      <w:proofErr w:type="spellStart"/>
      <w:r w:rsidRPr="005A1157">
        <w:rPr>
          <w:rFonts w:ascii="Times New Roman" w:hAnsi="Times New Roman" w:cs="Times New Roman"/>
          <w:sz w:val="24"/>
        </w:rPr>
        <w:t>Mylnikov</w:t>
      </w:r>
      <w:proofErr w:type="spellEnd"/>
      <w:r w:rsidRPr="005A1157">
        <w:rPr>
          <w:rFonts w:ascii="Times New Roman" w:hAnsi="Times New Roman" w:cs="Times New Roman"/>
          <w:sz w:val="24"/>
        </w:rPr>
        <w:t xml:space="preserve"> AP, </w:t>
      </w:r>
      <w:proofErr w:type="spellStart"/>
      <w:r w:rsidRPr="005A1157">
        <w:rPr>
          <w:rFonts w:ascii="Times New Roman" w:hAnsi="Times New Roman" w:cs="Times New Roman"/>
          <w:sz w:val="24"/>
        </w:rPr>
        <w:t>Aleoshin</w:t>
      </w:r>
      <w:proofErr w:type="spellEnd"/>
      <w:r w:rsidRPr="005A1157">
        <w:rPr>
          <w:rFonts w:ascii="Times New Roman" w:hAnsi="Times New Roman" w:cs="Times New Roman"/>
          <w:sz w:val="24"/>
        </w:rPr>
        <w:t xml:space="preserve"> VV, et al. 2020. New Lineage of Microbial Predators Adds Complexity to Reconstructing the Evolutionary Origin of Animals. </w:t>
      </w:r>
      <w:r w:rsidRPr="005A1157">
        <w:rPr>
          <w:rFonts w:ascii="Times New Roman" w:hAnsi="Times New Roman" w:cs="Times New Roman"/>
          <w:i/>
          <w:iCs/>
          <w:sz w:val="24"/>
        </w:rPr>
        <w:t>Current Biology</w:t>
      </w:r>
      <w:r w:rsidRPr="005A1157">
        <w:rPr>
          <w:rFonts w:ascii="Times New Roman" w:hAnsi="Times New Roman" w:cs="Times New Roman"/>
          <w:sz w:val="24"/>
        </w:rPr>
        <w:t xml:space="preserve"> [Internet] 30:4500-4509.e5. Available from: https://www.cell.com/current-biology/abstract/S0960-9822(20)31251-3</w:t>
      </w:r>
    </w:p>
    <w:p w14:paraId="0EE9E205"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Ullrich-</w:t>
      </w:r>
      <w:proofErr w:type="spellStart"/>
      <w:r w:rsidRPr="005A1157">
        <w:rPr>
          <w:rFonts w:ascii="Times New Roman" w:hAnsi="Times New Roman" w:cs="Times New Roman"/>
          <w:sz w:val="24"/>
        </w:rPr>
        <w:t>Lüter</w:t>
      </w:r>
      <w:proofErr w:type="spellEnd"/>
      <w:r w:rsidRPr="005A1157">
        <w:rPr>
          <w:rFonts w:ascii="Times New Roman" w:hAnsi="Times New Roman" w:cs="Times New Roman"/>
          <w:sz w:val="24"/>
        </w:rPr>
        <w:t xml:space="preserve"> EM, Dupont S, Arboleda E, Hausen H, Arnone MI. 2011. Unique system of photoreceptors in sea urchin tube feet. </w:t>
      </w:r>
      <w:r w:rsidRPr="005A1157">
        <w:rPr>
          <w:rFonts w:ascii="Times New Roman" w:hAnsi="Times New Roman" w:cs="Times New Roman"/>
          <w:i/>
          <w:iCs/>
          <w:sz w:val="24"/>
        </w:rPr>
        <w:t xml:space="preserve">Proc Natl </w:t>
      </w:r>
      <w:proofErr w:type="spellStart"/>
      <w:r w:rsidRPr="005A1157">
        <w:rPr>
          <w:rFonts w:ascii="Times New Roman" w:hAnsi="Times New Roman" w:cs="Times New Roman"/>
          <w:i/>
          <w:iCs/>
          <w:sz w:val="24"/>
        </w:rPr>
        <w:t>Acad</w:t>
      </w:r>
      <w:proofErr w:type="spellEnd"/>
      <w:r w:rsidRPr="005A1157">
        <w:rPr>
          <w:rFonts w:ascii="Times New Roman" w:hAnsi="Times New Roman" w:cs="Times New Roman"/>
          <w:i/>
          <w:iCs/>
          <w:sz w:val="24"/>
        </w:rPr>
        <w:t xml:space="preserve"> Sci U S A</w:t>
      </w:r>
      <w:r w:rsidRPr="005A1157">
        <w:rPr>
          <w:rFonts w:ascii="Times New Roman" w:hAnsi="Times New Roman" w:cs="Times New Roman"/>
          <w:sz w:val="24"/>
        </w:rPr>
        <w:t xml:space="preserve"> 108:8367–8372.</w:t>
      </w:r>
    </w:p>
    <w:p w14:paraId="3D909A7B"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 xml:space="preserve">Wainright PO, Hinkle G, </w:t>
      </w:r>
      <w:proofErr w:type="spellStart"/>
      <w:r w:rsidRPr="005A1157">
        <w:rPr>
          <w:rFonts w:ascii="Times New Roman" w:hAnsi="Times New Roman" w:cs="Times New Roman"/>
          <w:sz w:val="24"/>
        </w:rPr>
        <w:t>Sogin</w:t>
      </w:r>
      <w:proofErr w:type="spellEnd"/>
      <w:r w:rsidRPr="005A1157">
        <w:rPr>
          <w:rFonts w:ascii="Times New Roman" w:hAnsi="Times New Roman" w:cs="Times New Roman"/>
          <w:sz w:val="24"/>
        </w:rPr>
        <w:t xml:space="preserve"> ML, Stickel SK. 1993. Monophyletic Origins of the Metazoa: </w:t>
      </w:r>
      <w:proofErr w:type="gramStart"/>
      <w:r w:rsidRPr="005A1157">
        <w:rPr>
          <w:rFonts w:ascii="Times New Roman" w:hAnsi="Times New Roman" w:cs="Times New Roman"/>
          <w:sz w:val="24"/>
        </w:rPr>
        <w:t>an</w:t>
      </w:r>
      <w:proofErr w:type="gramEnd"/>
      <w:r w:rsidRPr="005A1157">
        <w:rPr>
          <w:rFonts w:ascii="Times New Roman" w:hAnsi="Times New Roman" w:cs="Times New Roman"/>
          <w:sz w:val="24"/>
        </w:rPr>
        <w:t xml:space="preserve"> Evolutionary Link with Fungi. </w:t>
      </w:r>
      <w:r w:rsidRPr="005A1157">
        <w:rPr>
          <w:rFonts w:ascii="Times New Roman" w:hAnsi="Times New Roman" w:cs="Times New Roman"/>
          <w:i/>
          <w:iCs/>
          <w:sz w:val="24"/>
        </w:rPr>
        <w:t>Science</w:t>
      </w:r>
      <w:r w:rsidRPr="005A1157">
        <w:rPr>
          <w:rFonts w:ascii="Times New Roman" w:hAnsi="Times New Roman" w:cs="Times New Roman"/>
          <w:sz w:val="24"/>
        </w:rPr>
        <w:t xml:space="preserve"> [Internet] 260:340–342. Available from: https://www.science.org/doi/10.1126/science.8469985</w:t>
      </w:r>
    </w:p>
    <w:p w14:paraId="6F833127" w14:textId="77777777" w:rsidR="005A1157" w:rsidRPr="005A1157" w:rsidRDefault="005A1157" w:rsidP="005A1157">
      <w:pPr>
        <w:pStyle w:val="Bibliography"/>
        <w:rPr>
          <w:rFonts w:ascii="Times New Roman" w:hAnsi="Times New Roman" w:cs="Times New Roman"/>
          <w:sz w:val="24"/>
        </w:rPr>
      </w:pPr>
      <w:r w:rsidRPr="005A1157">
        <w:rPr>
          <w:rFonts w:ascii="Times New Roman" w:hAnsi="Times New Roman" w:cs="Times New Roman"/>
          <w:sz w:val="24"/>
        </w:rPr>
        <w:t>Zaremba-</w:t>
      </w:r>
      <w:proofErr w:type="spellStart"/>
      <w:r w:rsidRPr="005A1157">
        <w:rPr>
          <w:rFonts w:ascii="Times New Roman" w:hAnsi="Times New Roman" w:cs="Times New Roman"/>
          <w:sz w:val="24"/>
        </w:rPr>
        <w:t>Niedzwiedzka</w:t>
      </w:r>
      <w:proofErr w:type="spellEnd"/>
      <w:r w:rsidRPr="005A1157">
        <w:rPr>
          <w:rFonts w:ascii="Times New Roman" w:hAnsi="Times New Roman" w:cs="Times New Roman"/>
          <w:sz w:val="24"/>
        </w:rPr>
        <w:t xml:space="preserve"> K, Caceres EF, Saw JH, Bäckström D, </w:t>
      </w:r>
      <w:proofErr w:type="spellStart"/>
      <w:r w:rsidRPr="005A1157">
        <w:rPr>
          <w:rFonts w:ascii="Times New Roman" w:hAnsi="Times New Roman" w:cs="Times New Roman"/>
          <w:sz w:val="24"/>
        </w:rPr>
        <w:t>Juzokaite</w:t>
      </w:r>
      <w:proofErr w:type="spellEnd"/>
      <w:r w:rsidRPr="005A1157">
        <w:rPr>
          <w:rFonts w:ascii="Times New Roman" w:hAnsi="Times New Roman" w:cs="Times New Roman"/>
          <w:sz w:val="24"/>
        </w:rPr>
        <w:t xml:space="preserve"> L, </w:t>
      </w:r>
      <w:proofErr w:type="spellStart"/>
      <w:r w:rsidRPr="005A1157">
        <w:rPr>
          <w:rFonts w:ascii="Times New Roman" w:hAnsi="Times New Roman" w:cs="Times New Roman"/>
          <w:sz w:val="24"/>
        </w:rPr>
        <w:t>Vancaester</w:t>
      </w:r>
      <w:proofErr w:type="spellEnd"/>
      <w:r w:rsidRPr="005A1157">
        <w:rPr>
          <w:rFonts w:ascii="Times New Roman" w:hAnsi="Times New Roman" w:cs="Times New Roman"/>
          <w:sz w:val="24"/>
        </w:rPr>
        <w:t xml:space="preserve"> E, Seitz KW, Anantharaman K, </w:t>
      </w:r>
      <w:proofErr w:type="spellStart"/>
      <w:r w:rsidRPr="005A1157">
        <w:rPr>
          <w:rFonts w:ascii="Times New Roman" w:hAnsi="Times New Roman" w:cs="Times New Roman"/>
          <w:sz w:val="24"/>
        </w:rPr>
        <w:t>Starnawski</w:t>
      </w:r>
      <w:proofErr w:type="spellEnd"/>
      <w:r w:rsidRPr="005A1157">
        <w:rPr>
          <w:rFonts w:ascii="Times New Roman" w:hAnsi="Times New Roman" w:cs="Times New Roman"/>
          <w:sz w:val="24"/>
        </w:rPr>
        <w:t xml:space="preserve"> P, Kjeldsen KU, et al. 2017. Asgard archaea illuminate the origin of eukaryotic cellular complexity. </w:t>
      </w:r>
      <w:r w:rsidRPr="005A1157">
        <w:rPr>
          <w:rFonts w:ascii="Times New Roman" w:hAnsi="Times New Roman" w:cs="Times New Roman"/>
          <w:i/>
          <w:iCs/>
          <w:sz w:val="24"/>
        </w:rPr>
        <w:t>Nature</w:t>
      </w:r>
      <w:r w:rsidRPr="005A1157">
        <w:rPr>
          <w:rFonts w:ascii="Times New Roman" w:hAnsi="Times New Roman" w:cs="Times New Roman"/>
          <w:sz w:val="24"/>
        </w:rPr>
        <w:t xml:space="preserve"> [Internet] 541:353–358. Available from: https://www.nature.com/articles/nature21031</w:t>
      </w:r>
    </w:p>
    <w:p w14:paraId="1005DC86" w14:textId="71A7C6BD" w:rsidR="00C5179C" w:rsidRDefault="003529D4" w:rsidP="00C5179C">
      <w:pPr>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p>
    <w:sectPr w:rsidR="00C5179C" w:rsidSect="000605E7">
      <w:footerReference w:type="default" r:id="rId8"/>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D99111" w14:textId="77777777" w:rsidR="00C519B3" w:rsidRDefault="00C519B3" w:rsidP="00BC1A06">
      <w:pPr>
        <w:spacing w:after="0" w:line="240" w:lineRule="auto"/>
      </w:pPr>
      <w:r>
        <w:separator/>
      </w:r>
    </w:p>
  </w:endnote>
  <w:endnote w:type="continuationSeparator" w:id="0">
    <w:p w14:paraId="4EE2FB0C" w14:textId="77777777" w:rsidR="00C519B3" w:rsidRDefault="00C519B3" w:rsidP="00BC1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3779407"/>
      <w:docPartObj>
        <w:docPartGallery w:val="Page Numbers (Bottom of Page)"/>
        <w:docPartUnique/>
      </w:docPartObj>
    </w:sdtPr>
    <w:sdtEndPr>
      <w:rPr>
        <w:noProof/>
      </w:rPr>
    </w:sdtEndPr>
    <w:sdtContent>
      <w:p w14:paraId="0643A737" w14:textId="55F2A014" w:rsidR="00BC1A06" w:rsidRDefault="00BC1A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BD7C6E" w14:textId="77777777" w:rsidR="00BC1A06" w:rsidRDefault="00BC1A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D63264" w14:textId="77777777" w:rsidR="00C519B3" w:rsidRDefault="00C519B3" w:rsidP="00BC1A06">
      <w:pPr>
        <w:spacing w:after="0" w:line="240" w:lineRule="auto"/>
      </w:pPr>
      <w:r>
        <w:separator/>
      </w:r>
    </w:p>
  </w:footnote>
  <w:footnote w:type="continuationSeparator" w:id="0">
    <w:p w14:paraId="37A7ACE1" w14:textId="77777777" w:rsidR="00C519B3" w:rsidRDefault="00C519B3" w:rsidP="00BC1A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F0A04"/>
    <w:multiLevelType w:val="hybridMultilevel"/>
    <w:tmpl w:val="85C6854A"/>
    <w:lvl w:ilvl="0" w:tplc="310C2262">
      <w:numFmt w:val="bullet"/>
      <w:lvlText w:val="-"/>
      <w:lvlJc w:val="left"/>
      <w:pPr>
        <w:ind w:left="720" w:hanging="360"/>
      </w:pPr>
      <w:rPr>
        <w:rFonts w:ascii="Verdana" w:eastAsiaTheme="minorHAnsi" w:hAnsi="Verdana" w:cstheme="minorBidi" w:hint="default"/>
        <w:sz w:val="18"/>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0232233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C89"/>
    <w:rsid w:val="00000FE0"/>
    <w:rsid w:val="000036F4"/>
    <w:rsid w:val="00003A6D"/>
    <w:rsid w:val="000046C5"/>
    <w:rsid w:val="00007FF9"/>
    <w:rsid w:val="000117E2"/>
    <w:rsid w:val="000134C7"/>
    <w:rsid w:val="00013BDE"/>
    <w:rsid w:val="00015CC8"/>
    <w:rsid w:val="00017463"/>
    <w:rsid w:val="00022553"/>
    <w:rsid w:val="00024A36"/>
    <w:rsid w:val="00025866"/>
    <w:rsid w:val="000304B8"/>
    <w:rsid w:val="00030DB4"/>
    <w:rsid w:val="0003303A"/>
    <w:rsid w:val="00033D03"/>
    <w:rsid w:val="00035BD3"/>
    <w:rsid w:val="00035E1C"/>
    <w:rsid w:val="00043665"/>
    <w:rsid w:val="0004499E"/>
    <w:rsid w:val="00044A64"/>
    <w:rsid w:val="00051319"/>
    <w:rsid w:val="00051DB3"/>
    <w:rsid w:val="000605E7"/>
    <w:rsid w:val="000614AC"/>
    <w:rsid w:val="00066959"/>
    <w:rsid w:val="00066E03"/>
    <w:rsid w:val="00075B68"/>
    <w:rsid w:val="0007762C"/>
    <w:rsid w:val="000802F7"/>
    <w:rsid w:val="0008588A"/>
    <w:rsid w:val="0008623C"/>
    <w:rsid w:val="0008665A"/>
    <w:rsid w:val="00086763"/>
    <w:rsid w:val="00091936"/>
    <w:rsid w:val="00091DB3"/>
    <w:rsid w:val="000A6861"/>
    <w:rsid w:val="000B05E3"/>
    <w:rsid w:val="000B0EA3"/>
    <w:rsid w:val="000B3AC8"/>
    <w:rsid w:val="000B3CBF"/>
    <w:rsid w:val="000B3E7F"/>
    <w:rsid w:val="000B6777"/>
    <w:rsid w:val="000B686A"/>
    <w:rsid w:val="000B6FD8"/>
    <w:rsid w:val="000C00EC"/>
    <w:rsid w:val="000D062C"/>
    <w:rsid w:val="000D5DD2"/>
    <w:rsid w:val="000D7EC4"/>
    <w:rsid w:val="000E1EC0"/>
    <w:rsid w:val="000E2797"/>
    <w:rsid w:val="000F0450"/>
    <w:rsid w:val="000F3CA1"/>
    <w:rsid w:val="000F3CDB"/>
    <w:rsid w:val="000F4ABD"/>
    <w:rsid w:val="000F5234"/>
    <w:rsid w:val="000F60D7"/>
    <w:rsid w:val="000F7304"/>
    <w:rsid w:val="00111500"/>
    <w:rsid w:val="0011481F"/>
    <w:rsid w:val="00117CD9"/>
    <w:rsid w:val="00125614"/>
    <w:rsid w:val="0012745C"/>
    <w:rsid w:val="001327E0"/>
    <w:rsid w:val="001351F3"/>
    <w:rsid w:val="001364DE"/>
    <w:rsid w:val="00136C37"/>
    <w:rsid w:val="00144665"/>
    <w:rsid w:val="00150912"/>
    <w:rsid w:val="00150EAC"/>
    <w:rsid w:val="00153790"/>
    <w:rsid w:val="00153BB1"/>
    <w:rsid w:val="00155927"/>
    <w:rsid w:val="00157AED"/>
    <w:rsid w:val="00157CAC"/>
    <w:rsid w:val="00161F0B"/>
    <w:rsid w:val="00162988"/>
    <w:rsid w:val="0016614B"/>
    <w:rsid w:val="00172285"/>
    <w:rsid w:val="001730D4"/>
    <w:rsid w:val="001768AF"/>
    <w:rsid w:val="00177E0C"/>
    <w:rsid w:val="00180F6A"/>
    <w:rsid w:val="00182DDF"/>
    <w:rsid w:val="00186651"/>
    <w:rsid w:val="0019070A"/>
    <w:rsid w:val="00191058"/>
    <w:rsid w:val="001919EB"/>
    <w:rsid w:val="001971D2"/>
    <w:rsid w:val="001A1EF0"/>
    <w:rsid w:val="001A2A5B"/>
    <w:rsid w:val="001A5A53"/>
    <w:rsid w:val="001A7416"/>
    <w:rsid w:val="001B446D"/>
    <w:rsid w:val="001B5938"/>
    <w:rsid w:val="001C134E"/>
    <w:rsid w:val="001C2524"/>
    <w:rsid w:val="001C55F5"/>
    <w:rsid w:val="001C7498"/>
    <w:rsid w:val="001D084D"/>
    <w:rsid w:val="001D0DC2"/>
    <w:rsid w:val="001D4C70"/>
    <w:rsid w:val="001E1E17"/>
    <w:rsid w:val="001E3F42"/>
    <w:rsid w:val="001E68F3"/>
    <w:rsid w:val="001F2857"/>
    <w:rsid w:val="001F79AF"/>
    <w:rsid w:val="0020470A"/>
    <w:rsid w:val="0020503D"/>
    <w:rsid w:val="002076FB"/>
    <w:rsid w:val="00207D42"/>
    <w:rsid w:val="00211474"/>
    <w:rsid w:val="00211A45"/>
    <w:rsid w:val="0021590E"/>
    <w:rsid w:val="00215A72"/>
    <w:rsid w:val="002168C5"/>
    <w:rsid w:val="00217723"/>
    <w:rsid w:val="002205EF"/>
    <w:rsid w:val="00221B8B"/>
    <w:rsid w:val="0023347D"/>
    <w:rsid w:val="002353C4"/>
    <w:rsid w:val="00252D43"/>
    <w:rsid w:val="00261A7C"/>
    <w:rsid w:val="00262FBF"/>
    <w:rsid w:val="0026580F"/>
    <w:rsid w:val="00265EFA"/>
    <w:rsid w:val="00266251"/>
    <w:rsid w:val="00266729"/>
    <w:rsid w:val="00270DF6"/>
    <w:rsid w:val="002735B7"/>
    <w:rsid w:val="00273DAE"/>
    <w:rsid w:val="00282569"/>
    <w:rsid w:val="00287BE1"/>
    <w:rsid w:val="00287DB2"/>
    <w:rsid w:val="00292711"/>
    <w:rsid w:val="00293B09"/>
    <w:rsid w:val="002948FC"/>
    <w:rsid w:val="00295974"/>
    <w:rsid w:val="002A0880"/>
    <w:rsid w:val="002A260B"/>
    <w:rsid w:val="002A2A81"/>
    <w:rsid w:val="002A3727"/>
    <w:rsid w:val="002A62D3"/>
    <w:rsid w:val="002B0762"/>
    <w:rsid w:val="002B1988"/>
    <w:rsid w:val="002B2375"/>
    <w:rsid w:val="002B26F6"/>
    <w:rsid w:val="002B6BEC"/>
    <w:rsid w:val="002C476F"/>
    <w:rsid w:val="002D0C59"/>
    <w:rsid w:val="002D4809"/>
    <w:rsid w:val="002D5CAA"/>
    <w:rsid w:val="002D65AD"/>
    <w:rsid w:val="002E26EE"/>
    <w:rsid w:val="002E45B1"/>
    <w:rsid w:val="002F0E8B"/>
    <w:rsid w:val="002F6DD1"/>
    <w:rsid w:val="0030028B"/>
    <w:rsid w:val="003007B2"/>
    <w:rsid w:val="0030096F"/>
    <w:rsid w:val="00301218"/>
    <w:rsid w:val="00304A1A"/>
    <w:rsid w:val="00304F39"/>
    <w:rsid w:val="0030553E"/>
    <w:rsid w:val="00305B54"/>
    <w:rsid w:val="00306B29"/>
    <w:rsid w:val="00311055"/>
    <w:rsid w:val="00320485"/>
    <w:rsid w:val="00323D29"/>
    <w:rsid w:val="003257F3"/>
    <w:rsid w:val="00326A36"/>
    <w:rsid w:val="00326DDE"/>
    <w:rsid w:val="00330162"/>
    <w:rsid w:val="0033241A"/>
    <w:rsid w:val="00332D95"/>
    <w:rsid w:val="0033417D"/>
    <w:rsid w:val="00335AF2"/>
    <w:rsid w:val="0033631C"/>
    <w:rsid w:val="0033680B"/>
    <w:rsid w:val="00341A0D"/>
    <w:rsid w:val="00341D6F"/>
    <w:rsid w:val="00344071"/>
    <w:rsid w:val="003529D4"/>
    <w:rsid w:val="00363578"/>
    <w:rsid w:val="003671E0"/>
    <w:rsid w:val="00371426"/>
    <w:rsid w:val="00371FBA"/>
    <w:rsid w:val="0037262D"/>
    <w:rsid w:val="003742BC"/>
    <w:rsid w:val="0038067A"/>
    <w:rsid w:val="00386BD5"/>
    <w:rsid w:val="003952D4"/>
    <w:rsid w:val="003A2F95"/>
    <w:rsid w:val="003A374D"/>
    <w:rsid w:val="003A4CAD"/>
    <w:rsid w:val="003A5203"/>
    <w:rsid w:val="003A5352"/>
    <w:rsid w:val="003A5CA6"/>
    <w:rsid w:val="003A76BE"/>
    <w:rsid w:val="003B4496"/>
    <w:rsid w:val="003C2FDB"/>
    <w:rsid w:val="003D29DC"/>
    <w:rsid w:val="003D2C9E"/>
    <w:rsid w:val="003D78B6"/>
    <w:rsid w:val="003E50B6"/>
    <w:rsid w:val="003E521F"/>
    <w:rsid w:val="003E69C2"/>
    <w:rsid w:val="003E6B05"/>
    <w:rsid w:val="003F1F0E"/>
    <w:rsid w:val="003F2C0A"/>
    <w:rsid w:val="0040190C"/>
    <w:rsid w:val="00404C12"/>
    <w:rsid w:val="00410C63"/>
    <w:rsid w:val="00410DE9"/>
    <w:rsid w:val="004132CF"/>
    <w:rsid w:val="004201BB"/>
    <w:rsid w:val="00420A2A"/>
    <w:rsid w:val="004214FA"/>
    <w:rsid w:val="00423754"/>
    <w:rsid w:val="004269DD"/>
    <w:rsid w:val="00426CF3"/>
    <w:rsid w:val="0042708F"/>
    <w:rsid w:val="00430010"/>
    <w:rsid w:val="0043353B"/>
    <w:rsid w:val="00437A31"/>
    <w:rsid w:val="004441CB"/>
    <w:rsid w:val="0044552D"/>
    <w:rsid w:val="00446DF2"/>
    <w:rsid w:val="004471F2"/>
    <w:rsid w:val="004530F2"/>
    <w:rsid w:val="004627F3"/>
    <w:rsid w:val="004629AB"/>
    <w:rsid w:val="0046427D"/>
    <w:rsid w:val="00464576"/>
    <w:rsid w:val="004649CA"/>
    <w:rsid w:val="00466B5D"/>
    <w:rsid w:val="0047116A"/>
    <w:rsid w:val="0047127A"/>
    <w:rsid w:val="00480357"/>
    <w:rsid w:val="00480569"/>
    <w:rsid w:val="00481C9A"/>
    <w:rsid w:val="00491769"/>
    <w:rsid w:val="00492069"/>
    <w:rsid w:val="00492A86"/>
    <w:rsid w:val="00492D49"/>
    <w:rsid w:val="00496362"/>
    <w:rsid w:val="004A1DC5"/>
    <w:rsid w:val="004A69C0"/>
    <w:rsid w:val="004B001A"/>
    <w:rsid w:val="004B08B5"/>
    <w:rsid w:val="004B2F8C"/>
    <w:rsid w:val="004B331C"/>
    <w:rsid w:val="004B472C"/>
    <w:rsid w:val="004C4939"/>
    <w:rsid w:val="0050045E"/>
    <w:rsid w:val="00501A06"/>
    <w:rsid w:val="00503CCB"/>
    <w:rsid w:val="0050746D"/>
    <w:rsid w:val="00507A7B"/>
    <w:rsid w:val="00516182"/>
    <w:rsid w:val="00516225"/>
    <w:rsid w:val="00516D53"/>
    <w:rsid w:val="00521593"/>
    <w:rsid w:val="005247C1"/>
    <w:rsid w:val="0053459C"/>
    <w:rsid w:val="00537967"/>
    <w:rsid w:val="00540F9B"/>
    <w:rsid w:val="0054160A"/>
    <w:rsid w:val="00546BC8"/>
    <w:rsid w:val="00547F69"/>
    <w:rsid w:val="00550C33"/>
    <w:rsid w:val="00551552"/>
    <w:rsid w:val="005524E9"/>
    <w:rsid w:val="005533B2"/>
    <w:rsid w:val="005536B0"/>
    <w:rsid w:val="00553EB3"/>
    <w:rsid w:val="00554C04"/>
    <w:rsid w:val="00555E1A"/>
    <w:rsid w:val="00563BA3"/>
    <w:rsid w:val="00563E21"/>
    <w:rsid w:val="00566B9A"/>
    <w:rsid w:val="00567601"/>
    <w:rsid w:val="005722FE"/>
    <w:rsid w:val="00572FE0"/>
    <w:rsid w:val="00582EE7"/>
    <w:rsid w:val="00582F82"/>
    <w:rsid w:val="00592602"/>
    <w:rsid w:val="0059376F"/>
    <w:rsid w:val="00593E23"/>
    <w:rsid w:val="00596917"/>
    <w:rsid w:val="00597FF2"/>
    <w:rsid w:val="005A0383"/>
    <w:rsid w:val="005A1157"/>
    <w:rsid w:val="005A2D94"/>
    <w:rsid w:val="005A66C1"/>
    <w:rsid w:val="005A66F6"/>
    <w:rsid w:val="005B08F0"/>
    <w:rsid w:val="005B0ACE"/>
    <w:rsid w:val="005B366E"/>
    <w:rsid w:val="005C31BE"/>
    <w:rsid w:val="005C386F"/>
    <w:rsid w:val="005C4FFF"/>
    <w:rsid w:val="005C5905"/>
    <w:rsid w:val="005D2A5D"/>
    <w:rsid w:val="005E1B29"/>
    <w:rsid w:val="005E64B4"/>
    <w:rsid w:val="005E6A66"/>
    <w:rsid w:val="005E6B08"/>
    <w:rsid w:val="005F195C"/>
    <w:rsid w:val="005F2E9A"/>
    <w:rsid w:val="005F3889"/>
    <w:rsid w:val="005F5F9F"/>
    <w:rsid w:val="005F73A6"/>
    <w:rsid w:val="005F7939"/>
    <w:rsid w:val="005F7C48"/>
    <w:rsid w:val="0060030C"/>
    <w:rsid w:val="00600EBD"/>
    <w:rsid w:val="00601736"/>
    <w:rsid w:val="006029A5"/>
    <w:rsid w:val="00603DD2"/>
    <w:rsid w:val="00605A5B"/>
    <w:rsid w:val="00610C45"/>
    <w:rsid w:val="00610D16"/>
    <w:rsid w:val="00611E3E"/>
    <w:rsid w:val="00615C13"/>
    <w:rsid w:val="0061643A"/>
    <w:rsid w:val="0061655A"/>
    <w:rsid w:val="00616FD2"/>
    <w:rsid w:val="00617438"/>
    <w:rsid w:val="0062184A"/>
    <w:rsid w:val="006258DD"/>
    <w:rsid w:val="0062711E"/>
    <w:rsid w:val="006277D6"/>
    <w:rsid w:val="00632707"/>
    <w:rsid w:val="00642922"/>
    <w:rsid w:val="0064402F"/>
    <w:rsid w:val="006443B1"/>
    <w:rsid w:val="006445A2"/>
    <w:rsid w:val="00644F80"/>
    <w:rsid w:val="006453BB"/>
    <w:rsid w:val="00645EF2"/>
    <w:rsid w:val="00651112"/>
    <w:rsid w:val="0065123E"/>
    <w:rsid w:val="00651ED4"/>
    <w:rsid w:val="00652336"/>
    <w:rsid w:val="00652A8E"/>
    <w:rsid w:val="00655A3F"/>
    <w:rsid w:val="00663D98"/>
    <w:rsid w:val="00665D57"/>
    <w:rsid w:val="00666540"/>
    <w:rsid w:val="00674325"/>
    <w:rsid w:val="00675205"/>
    <w:rsid w:val="00676628"/>
    <w:rsid w:val="006776B7"/>
    <w:rsid w:val="00681599"/>
    <w:rsid w:val="00683457"/>
    <w:rsid w:val="0069142B"/>
    <w:rsid w:val="006925F5"/>
    <w:rsid w:val="006938A4"/>
    <w:rsid w:val="00694A01"/>
    <w:rsid w:val="00696B6A"/>
    <w:rsid w:val="006A5058"/>
    <w:rsid w:val="006A7842"/>
    <w:rsid w:val="006A7B96"/>
    <w:rsid w:val="006B3990"/>
    <w:rsid w:val="006C1E07"/>
    <w:rsid w:val="006C53F2"/>
    <w:rsid w:val="006D28BF"/>
    <w:rsid w:val="006E3A64"/>
    <w:rsid w:val="006E452F"/>
    <w:rsid w:val="006E5ABE"/>
    <w:rsid w:val="006E5B62"/>
    <w:rsid w:val="006E65F5"/>
    <w:rsid w:val="006E6A2A"/>
    <w:rsid w:val="006E774C"/>
    <w:rsid w:val="006F0B0B"/>
    <w:rsid w:val="006F1BF8"/>
    <w:rsid w:val="006F7667"/>
    <w:rsid w:val="00705C73"/>
    <w:rsid w:val="00707883"/>
    <w:rsid w:val="00712B71"/>
    <w:rsid w:val="007150A7"/>
    <w:rsid w:val="00717F5C"/>
    <w:rsid w:val="007205AA"/>
    <w:rsid w:val="00721894"/>
    <w:rsid w:val="00721B98"/>
    <w:rsid w:val="00724E46"/>
    <w:rsid w:val="00725CBF"/>
    <w:rsid w:val="00731D83"/>
    <w:rsid w:val="00737579"/>
    <w:rsid w:val="00740659"/>
    <w:rsid w:val="00740F67"/>
    <w:rsid w:val="007417B3"/>
    <w:rsid w:val="00743C3C"/>
    <w:rsid w:val="0074583E"/>
    <w:rsid w:val="00745B52"/>
    <w:rsid w:val="007517C9"/>
    <w:rsid w:val="00751BF1"/>
    <w:rsid w:val="007533E6"/>
    <w:rsid w:val="00753583"/>
    <w:rsid w:val="00755152"/>
    <w:rsid w:val="00756499"/>
    <w:rsid w:val="00760574"/>
    <w:rsid w:val="00762A12"/>
    <w:rsid w:val="00765A59"/>
    <w:rsid w:val="007660FA"/>
    <w:rsid w:val="00770CAB"/>
    <w:rsid w:val="00780333"/>
    <w:rsid w:val="00780DFB"/>
    <w:rsid w:val="00781E2E"/>
    <w:rsid w:val="00786339"/>
    <w:rsid w:val="007864A5"/>
    <w:rsid w:val="00786E6D"/>
    <w:rsid w:val="00792649"/>
    <w:rsid w:val="00793957"/>
    <w:rsid w:val="00794BC7"/>
    <w:rsid w:val="007A28F7"/>
    <w:rsid w:val="007A2C6B"/>
    <w:rsid w:val="007A3F4C"/>
    <w:rsid w:val="007B29F0"/>
    <w:rsid w:val="007B5285"/>
    <w:rsid w:val="007C5BFC"/>
    <w:rsid w:val="007C6EFD"/>
    <w:rsid w:val="007D2D6E"/>
    <w:rsid w:val="007D67E2"/>
    <w:rsid w:val="007E0C89"/>
    <w:rsid w:val="007E1F1A"/>
    <w:rsid w:val="007E3651"/>
    <w:rsid w:val="007E3848"/>
    <w:rsid w:val="007E556B"/>
    <w:rsid w:val="007E64D8"/>
    <w:rsid w:val="007F126A"/>
    <w:rsid w:val="007F1D28"/>
    <w:rsid w:val="007F211C"/>
    <w:rsid w:val="00801491"/>
    <w:rsid w:val="00802567"/>
    <w:rsid w:val="00802E87"/>
    <w:rsid w:val="0080395E"/>
    <w:rsid w:val="00806AD4"/>
    <w:rsid w:val="008131D3"/>
    <w:rsid w:val="008143C5"/>
    <w:rsid w:val="00817519"/>
    <w:rsid w:val="00817712"/>
    <w:rsid w:val="00817F48"/>
    <w:rsid w:val="008227DA"/>
    <w:rsid w:val="00823CAF"/>
    <w:rsid w:val="00824F78"/>
    <w:rsid w:val="00825422"/>
    <w:rsid w:val="00827506"/>
    <w:rsid w:val="00831DCF"/>
    <w:rsid w:val="00844AD5"/>
    <w:rsid w:val="0084566A"/>
    <w:rsid w:val="00846A11"/>
    <w:rsid w:val="00855A2A"/>
    <w:rsid w:val="00857737"/>
    <w:rsid w:val="008611D7"/>
    <w:rsid w:val="00863FD9"/>
    <w:rsid w:val="00865031"/>
    <w:rsid w:val="00865141"/>
    <w:rsid w:val="00870504"/>
    <w:rsid w:val="00875760"/>
    <w:rsid w:val="00875CE5"/>
    <w:rsid w:val="00877B6C"/>
    <w:rsid w:val="0088056D"/>
    <w:rsid w:val="008813DF"/>
    <w:rsid w:val="00881B70"/>
    <w:rsid w:val="00884D94"/>
    <w:rsid w:val="00885D21"/>
    <w:rsid w:val="008912F9"/>
    <w:rsid w:val="00895798"/>
    <w:rsid w:val="008968C0"/>
    <w:rsid w:val="008A08F1"/>
    <w:rsid w:val="008A2BF8"/>
    <w:rsid w:val="008A436D"/>
    <w:rsid w:val="008A648E"/>
    <w:rsid w:val="008B141F"/>
    <w:rsid w:val="008B6018"/>
    <w:rsid w:val="008B6C2E"/>
    <w:rsid w:val="008B7C0C"/>
    <w:rsid w:val="008C00DE"/>
    <w:rsid w:val="008C1F73"/>
    <w:rsid w:val="008C2B35"/>
    <w:rsid w:val="008C50A1"/>
    <w:rsid w:val="008C564F"/>
    <w:rsid w:val="008D6B1C"/>
    <w:rsid w:val="008D734E"/>
    <w:rsid w:val="008D7582"/>
    <w:rsid w:val="008E3BCD"/>
    <w:rsid w:val="008E4577"/>
    <w:rsid w:val="008E5327"/>
    <w:rsid w:val="008E5A7D"/>
    <w:rsid w:val="008E5E1E"/>
    <w:rsid w:val="008E6802"/>
    <w:rsid w:val="008F7D40"/>
    <w:rsid w:val="008F7FBA"/>
    <w:rsid w:val="009031A2"/>
    <w:rsid w:val="00913EB7"/>
    <w:rsid w:val="0091422C"/>
    <w:rsid w:val="009148C3"/>
    <w:rsid w:val="009155F4"/>
    <w:rsid w:val="00921995"/>
    <w:rsid w:val="00924C28"/>
    <w:rsid w:val="00924DC6"/>
    <w:rsid w:val="0092502E"/>
    <w:rsid w:val="009322A6"/>
    <w:rsid w:val="00933C9B"/>
    <w:rsid w:val="00934D51"/>
    <w:rsid w:val="00935CE6"/>
    <w:rsid w:val="00936DFD"/>
    <w:rsid w:val="009378F2"/>
    <w:rsid w:val="00937B10"/>
    <w:rsid w:val="00942FC5"/>
    <w:rsid w:val="00943EB9"/>
    <w:rsid w:val="009474D1"/>
    <w:rsid w:val="0095292F"/>
    <w:rsid w:val="009622E0"/>
    <w:rsid w:val="00971404"/>
    <w:rsid w:val="00973A98"/>
    <w:rsid w:val="0097731B"/>
    <w:rsid w:val="009818D7"/>
    <w:rsid w:val="009826E8"/>
    <w:rsid w:val="00983EC9"/>
    <w:rsid w:val="009850FD"/>
    <w:rsid w:val="0098534A"/>
    <w:rsid w:val="0098598D"/>
    <w:rsid w:val="00992AD6"/>
    <w:rsid w:val="00993219"/>
    <w:rsid w:val="009941BF"/>
    <w:rsid w:val="00997172"/>
    <w:rsid w:val="009A2B7B"/>
    <w:rsid w:val="009A3207"/>
    <w:rsid w:val="009A5DF9"/>
    <w:rsid w:val="009B0276"/>
    <w:rsid w:val="009B3961"/>
    <w:rsid w:val="009B3A6A"/>
    <w:rsid w:val="009B69C8"/>
    <w:rsid w:val="009C0CC3"/>
    <w:rsid w:val="009C1667"/>
    <w:rsid w:val="009D2F8D"/>
    <w:rsid w:val="009D535E"/>
    <w:rsid w:val="009E151D"/>
    <w:rsid w:val="009E5CB6"/>
    <w:rsid w:val="009E6090"/>
    <w:rsid w:val="009F1D3E"/>
    <w:rsid w:val="009F29D6"/>
    <w:rsid w:val="009F2A81"/>
    <w:rsid w:val="00A019C1"/>
    <w:rsid w:val="00A052C9"/>
    <w:rsid w:val="00A06038"/>
    <w:rsid w:val="00A07443"/>
    <w:rsid w:val="00A10588"/>
    <w:rsid w:val="00A10850"/>
    <w:rsid w:val="00A10C80"/>
    <w:rsid w:val="00A14939"/>
    <w:rsid w:val="00A1570F"/>
    <w:rsid w:val="00A205D6"/>
    <w:rsid w:val="00A221FB"/>
    <w:rsid w:val="00A367DC"/>
    <w:rsid w:val="00A40805"/>
    <w:rsid w:val="00A41BD4"/>
    <w:rsid w:val="00A42026"/>
    <w:rsid w:val="00A45402"/>
    <w:rsid w:val="00A473E2"/>
    <w:rsid w:val="00A531BC"/>
    <w:rsid w:val="00A55BF7"/>
    <w:rsid w:val="00A569B8"/>
    <w:rsid w:val="00A56B14"/>
    <w:rsid w:val="00A57FB0"/>
    <w:rsid w:val="00A61471"/>
    <w:rsid w:val="00A6318F"/>
    <w:rsid w:val="00A6451F"/>
    <w:rsid w:val="00A657B6"/>
    <w:rsid w:val="00A674F6"/>
    <w:rsid w:val="00A7032E"/>
    <w:rsid w:val="00A73950"/>
    <w:rsid w:val="00A81086"/>
    <w:rsid w:val="00A82D83"/>
    <w:rsid w:val="00A8363F"/>
    <w:rsid w:val="00A85DB0"/>
    <w:rsid w:val="00A9023C"/>
    <w:rsid w:val="00A95ED9"/>
    <w:rsid w:val="00AA0DFE"/>
    <w:rsid w:val="00AA152E"/>
    <w:rsid w:val="00AA1ADC"/>
    <w:rsid w:val="00AA52C0"/>
    <w:rsid w:val="00AA75FF"/>
    <w:rsid w:val="00AB4BEE"/>
    <w:rsid w:val="00AB63BD"/>
    <w:rsid w:val="00AB6A30"/>
    <w:rsid w:val="00AC0D4E"/>
    <w:rsid w:val="00AC1992"/>
    <w:rsid w:val="00AC6FAE"/>
    <w:rsid w:val="00AD222F"/>
    <w:rsid w:val="00AD29AC"/>
    <w:rsid w:val="00AD34DF"/>
    <w:rsid w:val="00AD4676"/>
    <w:rsid w:val="00AD7E91"/>
    <w:rsid w:val="00AE0242"/>
    <w:rsid w:val="00AE1349"/>
    <w:rsid w:val="00AE16D9"/>
    <w:rsid w:val="00AE5792"/>
    <w:rsid w:val="00AF1A1A"/>
    <w:rsid w:val="00AF3498"/>
    <w:rsid w:val="00B00271"/>
    <w:rsid w:val="00B026C8"/>
    <w:rsid w:val="00B064B6"/>
    <w:rsid w:val="00B07C10"/>
    <w:rsid w:val="00B07DDA"/>
    <w:rsid w:val="00B16101"/>
    <w:rsid w:val="00B1729E"/>
    <w:rsid w:val="00B21F7C"/>
    <w:rsid w:val="00B24939"/>
    <w:rsid w:val="00B26965"/>
    <w:rsid w:val="00B358B7"/>
    <w:rsid w:val="00B4102B"/>
    <w:rsid w:val="00B41F13"/>
    <w:rsid w:val="00B42E64"/>
    <w:rsid w:val="00B4329E"/>
    <w:rsid w:val="00B43AAC"/>
    <w:rsid w:val="00B50609"/>
    <w:rsid w:val="00B51684"/>
    <w:rsid w:val="00B539FD"/>
    <w:rsid w:val="00B56A58"/>
    <w:rsid w:val="00B57F72"/>
    <w:rsid w:val="00B63C25"/>
    <w:rsid w:val="00B666CF"/>
    <w:rsid w:val="00B72679"/>
    <w:rsid w:val="00B75453"/>
    <w:rsid w:val="00B758B1"/>
    <w:rsid w:val="00B7593A"/>
    <w:rsid w:val="00B77A50"/>
    <w:rsid w:val="00B86F30"/>
    <w:rsid w:val="00B87953"/>
    <w:rsid w:val="00B9083F"/>
    <w:rsid w:val="00B90FDC"/>
    <w:rsid w:val="00B91B39"/>
    <w:rsid w:val="00B966C5"/>
    <w:rsid w:val="00BB0671"/>
    <w:rsid w:val="00BB2EA0"/>
    <w:rsid w:val="00BC1A06"/>
    <w:rsid w:val="00BC4B11"/>
    <w:rsid w:val="00BD0F6B"/>
    <w:rsid w:val="00BD157B"/>
    <w:rsid w:val="00BD27C4"/>
    <w:rsid w:val="00BE6E00"/>
    <w:rsid w:val="00BF078A"/>
    <w:rsid w:val="00BF34A0"/>
    <w:rsid w:val="00BF698A"/>
    <w:rsid w:val="00BF7F31"/>
    <w:rsid w:val="00C0372F"/>
    <w:rsid w:val="00C03C3D"/>
    <w:rsid w:val="00C0797E"/>
    <w:rsid w:val="00C20DB3"/>
    <w:rsid w:val="00C262FA"/>
    <w:rsid w:val="00C32B5E"/>
    <w:rsid w:val="00C43D01"/>
    <w:rsid w:val="00C44503"/>
    <w:rsid w:val="00C4569F"/>
    <w:rsid w:val="00C5179C"/>
    <w:rsid w:val="00C519B3"/>
    <w:rsid w:val="00C559B3"/>
    <w:rsid w:val="00C609FC"/>
    <w:rsid w:val="00C61B18"/>
    <w:rsid w:val="00C6281F"/>
    <w:rsid w:val="00C63EC9"/>
    <w:rsid w:val="00C645AF"/>
    <w:rsid w:val="00C648AF"/>
    <w:rsid w:val="00C65C1E"/>
    <w:rsid w:val="00C72EDC"/>
    <w:rsid w:val="00C741D5"/>
    <w:rsid w:val="00C804B6"/>
    <w:rsid w:val="00C82B2F"/>
    <w:rsid w:val="00C83866"/>
    <w:rsid w:val="00C9738A"/>
    <w:rsid w:val="00CA0FAB"/>
    <w:rsid w:val="00CA195C"/>
    <w:rsid w:val="00CA2373"/>
    <w:rsid w:val="00CA292F"/>
    <w:rsid w:val="00CA378E"/>
    <w:rsid w:val="00CA484C"/>
    <w:rsid w:val="00CA7849"/>
    <w:rsid w:val="00CA7E68"/>
    <w:rsid w:val="00CB066A"/>
    <w:rsid w:val="00CC1FDD"/>
    <w:rsid w:val="00CC51B7"/>
    <w:rsid w:val="00CC64A9"/>
    <w:rsid w:val="00CC7109"/>
    <w:rsid w:val="00CC775B"/>
    <w:rsid w:val="00CE1852"/>
    <w:rsid w:val="00CE330D"/>
    <w:rsid w:val="00CE36B4"/>
    <w:rsid w:val="00CE3711"/>
    <w:rsid w:val="00CE51BA"/>
    <w:rsid w:val="00CE7219"/>
    <w:rsid w:val="00CF4F51"/>
    <w:rsid w:val="00CF686D"/>
    <w:rsid w:val="00CF7745"/>
    <w:rsid w:val="00CF7D8C"/>
    <w:rsid w:val="00D05349"/>
    <w:rsid w:val="00D069C5"/>
    <w:rsid w:val="00D15486"/>
    <w:rsid w:val="00D16AF5"/>
    <w:rsid w:val="00D2111F"/>
    <w:rsid w:val="00D2254F"/>
    <w:rsid w:val="00D24483"/>
    <w:rsid w:val="00D24875"/>
    <w:rsid w:val="00D272C5"/>
    <w:rsid w:val="00D27E27"/>
    <w:rsid w:val="00D30458"/>
    <w:rsid w:val="00D33952"/>
    <w:rsid w:val="00D35CB7"/>
    <w:rsid w:val="00D40053"/>
    <w:rsid w:val="00D401CD"/>
    <w:rsid w:val="00D40D96"/>
    <w:rsid w:val="00D424A3"/>
    <w:rsid w:val="00D44E30"/>
    <w:rsid w:val="00D45A29"/>
    <w:rsid w:val="00D45FC4"/>
    <w:rsid w:val="00D51557"/>
    <w:rsid w:val="00D517CC"/>
    <w:rsid w:val="00D53EA1"/>
    <w:rsid w:val="00D556A5"/>
    <w:rsid w:val="00D55965"/>
    <w:rsid w:val="00D55CE6"/>
    <w:rsid w:val="00D6346E"/>
    <w:rsid w:val="00D64A9C"/>
    <w:rsid w:val="00D65C07"/>
    <w:rsid w:val="00D66471"/>
    <w:rsid w:val="00D67056"/>
    <w:rsid w:val="00D807D8"/>
    <w:rsid w:val="00D922F6"/>
    <w:rsid w:val="00D948BA"/>
    <w:rsid w:val="00D95D98"/>
    <w:rsid w:val="00D970C8"/>
    <w:rsid w:val="00DA1394"/>
    <w:rsid w:val="00DA3FB3"/>
    <w:rsid w:val="00DA6F17"/>
    <w:rsid w:val="00DB1787"/>
    <w:rsid w:val="00DB2BE7"/>
    <w:rsid w:val="00DB4B93"/>
    <w:rsid w:val="00DB6793"/>
    <w:rsid w:val="00DC1219"/>
    <w:rsid w:val="00DD0915"/>
    <w:rsid w:val="00DD5706"/>
    <w:rsid w:val="00DD5F4F"/>
    <w:rsid w:val="00DE7048"/>
    <w:rsid w:val="00DF1073"/>
    <w:rsid w:val="00DF2108"/>
    <w:rsid w:val="00DF2D75"/>
    <w:rsid w:val="00DF3586"/>
    <w:rsid w:val="00DF4F22"/>
    <w:rsid w:val="00DF73B7"/>
    <w:rsid w:val="00E034C9"/>
    <w:rsid w:val="00E04297"/>
    <w:rsid w:val="00E069E5"/>
    <w:rsid w:val="00E157A9"/>
    <w:rsid w:val="00E22BB5"/>
    <w:rsid w:val="00E23975"/>
    <w:rsid w:val="00E2678B"/>
    <w:rsid w:val="00E34325"/>
    <w:rsid w:val="00E36B33"/>
    <w:rsid w:val="00E37DD1"/>
    <w:rsid w:val="00E44171"/>
    <w:rsid w:val="00E4455D"/>
    <w:rsid w:val="00E45477"/>
    <w:rsid w:val="00E47EC9"/>
    <w:rsid w:val="00E51A08"/>
    <w:rsid w:val="00E5236E"/>
    <w:rsid w:val="00E52796"/>
    <w:rsid w:val="00E610EF"/>
    <w:rsid w:val="00E65C59"/>
    <w:rsid w:val="00E67CD0"/>
    <w:rsid w:val="00E7152D"/>
    <w:rsid w:val="00E73BC8"/>
    <w:rsid w:val="00E74997"/>
    <w:rsid w:val="00E80208"/>
    <w:rsid w:val="00E85431"/>
    <w:rsid w:val="00E87D00"/>
    <w:rsid w:val="00E9058A"/>
    <w:rsid w:val="00E93934"/>
    <w:rsid w:val="00E945D5"/>
    <w:rsid w:val="00E94715"/>
    <w:rsid w:val="00E9609D"/>
    <w:rsid w:val="00EA052E"/>
    <w:rsid w:val="00EA0A5F"/>
    <w:rsid w:val="00EA0EA6"/>
    <w:rsid w:val="00EA2176"/>
    <w:rsid w:val="00EA6D80"/>
    <w:rsid w:val="00EB0B06"/>
    <w:rsid w:val="00EB3142"/>
    <w:rsid w:val="00EB7365"/>
    <w:rsid w:val="00EC3640"/>
    <w:rsid w:val="00EC4C99"/>
    <w:rsid w:val="00ED0AFF"/>
    <w:rsid w:val="00ED728E"/>
    <w:rsid w:val="00EE19BB"/>
    <w:rsid w:val="00EE202A"/>
    <w:rsid w:val="00EE337C"/>
    <w:rsid w:val="00EE37F6"/>
    <w:rsid w:val="00EF0CFF"/>
    <w:rsid w:val="00EF1378"/>
    <w:rsid w:val="00EF4DF4"/>
    <w:rsid w:val="00EF61E3"/>
    <w:rsid w:val="00F00523"/>
    <w:rsid w:val="00F02D5C"/>
    <w:rsid w:val="00F02F32"/>
    <w:rsid w:val="00F068D4"/>
    <w:rsid w:val="00F07DA4"/>
    <w:rsid w:val="00F12EC0"/>
    <w:rsid w:val="00F143F3"/>
    <w:rsid w:val="00F22221"/>
    <w:rsid w:val="00F26AE5"/>
    <w:rsid w:val="00F270CC"/>
    <w:rsid w:val="00F34F6E"/>
    <w:rsid w:val="00F35687"/>
    <w:rsid w:val="00F366A7"/>
    <w:rsid w:val="00F36D51"/>
    <w:rsid w:val="00F3722E"/>
    <w:rsid w:val="00F44DB5"/>
    <w:rsid w:val="00F45BA7"/>
    <w:rsid w:val="00F4679A"/>
    <w:rsid w:val="00F542AC"/>
    <w:rsid w:val="00F5482B"/>
    <w:rsid w:val="00F63807"/>
    <w:rsid w:val="00F674D1"/>
    <w:rsid w:val="00F7041C"/>
    <w:rsid w:val="00F70B37"/>
    <w:rsid w:val="00F72728"/>
    <w:rsid w:val="00F72D2D"/>
    <w:rsid w:val="00F73FBE"/>
    <w:rsid w:val="00F76384"/>
    <w:rsid w:val="00F76581"/>
    <w:rsid w:val="00F8132F"/>
    <w:rsid w:val="00F83A8C"/>
    <w:rsid w:val="00F85AF5"/>
    <w:rsid w:val="00F875AD"/>
    <w:rsid w:val="00F87B8F"/>
    <w:rsid w:val="00F9096A"/>
    <w:rsid w:val="00F94740"/>
    <w:rsid w:val="00F9531F"/>
    <w:rsid w:val="00F95593"/>
    <w:rsid w:val="00F96FB9"/>
    <w:rsid w:val="00FA3FC4"/>
    <w:rsid w:val="00FA534E"/>
    <w:rsid w:val="00FB05F4"/>
    <w:rsid w:val="00FB1A7A"/>
    <w:rsid w:val="00FB336B"/>
    <w:rsid w:val="00FB3B2D"/>
    <w:rsid w:val="00FB760A"/>
    <w:rsid w:val="00FC39FB"/>
    <w:rsid w:val="00FC425A"/>
    <w:rsid w:val="00FC5FC8"/>
    <w:rsid w:val="00FC630C"/>
    <w:rsid w:val="00FD04E2"/>
    <w:rsid w:val="00FD1EAF"/>
    <w:rsid w:val="00FD2F15"/>
    <w:rsid w:val="00FD3817"/>
    <w:rsid w:val="00FD3C4F"/>
    <w:rsid w:val="00FD4437"/>
    <w:rsid w:val="00FE07BB"/>
    <w:rsid w:val="00FE59E2"/>
    <w:rsid w:val="00FE7487"/>
    <w:rsid w:val="00FF44BD"/>
    <w:rsid w:val="00FF77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46EF6"/>
  <w15:chartTrackingRefBased/>
  <w15:docId w15:val="{C103F4EA-84A6-4171-992C-2B3B725F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4C9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3A2F95"/>
    <w:pPr>
      <w:spacing w:after="240" w:line="240" w:lineRule="auto"/>
      <w:ind w:left="720" w:hanging="720"/>
    </w:pPr>
  </w:style>
  <w:style w:type="character" w:styleId="CommentReference">
    <w:name w:val="annotation reference"/>
    <w:basedOn w:val="DefaultParagraphFont"/>
    <w:uiPriority w:val="99"/>
    <w:semiHidden/>
    <w:unhideWhenUsed/>
    <w:rsid w:val="004441CB"/>
    <w:rPr>
      <w:sz w:val="16"/>
      <w:szCs w:val="16"/>
    </w:rPr>
  </w:style>
  <w:style w:type="paragraph" w:styleId="CommentText">
    <w:name w:val="annotation text"/>
    <w:basedOn w:val="Normal"/>
    <w:link w:val="CommentTextChar"/>
    <w:uiPriority w:val="99"/>
    <w:unhideWhenUsed/>
    <w:rsid w:val="004441CB"/>
    <w:pPr>
      <w:spacing w:line="240" w:lineRule="auto"/>
    </w:pPr>
    <w:rPr>
      <w:sz w:val="20"/>
      <w:szCs w:val="20"/>
    </w:rPr>
  </w:style>
  <w:style w:type="character" w:customStyle="1" w:styleId="CommentTextChar">
    <w:name w:val="Comment Text Char"/>
    <w:basedOn w:val="DefaultParagraphFont"/>
    <w:link w:val="CommentText"/>
    <w:uiPriority w:val="99"/>
    <w:rsid w:val="004441CB"/>
    <w:rPr>
      <w:sz w:val="20"/>
      <w:szCs w:val="20"/>
    </w:rPr>
  </w:style>
  <w:style w:type="paragraph" w:styleId="CommentSubject">
    <w:name w:val="annotation subject"/>
    <w:basedOn w:val="CommentText"/>
    <w:next w:val="CommentText"/>
    <w:link w:val="CommentSubjectChar"/>
    <w:uiPriority w:val="99"/>
    <w:semiHidden/>
    <w:unhideWhenUsed/>
    <w:rsid w:val="004441CB"/>
    <w:rPr>
      <w:b/>
      <w:bCs/>
    </w:rPr>
  </w:style>
  <w:style w:type="character" w:customStyle="1" w:styleId="CommentSubjectChar">
    <w:name w:val="Comment Subject Char"/>
    <w:basedOn w:val="CommentTextChar"/>
    <w:link w:val="CommentSubject"/>
    <w:uiPriority w:val="99"/>
    <w:semiHidden/>
    <w:rsid w:val="004441CB"/>
    <w:rPr>
      <w:b/>
      <w:bCs/>
      <w:sz w:val="20"/>
      <w:szCs w:val="20"/>
    </w:rPr>
  </w:style>
  <w:style w:type="paragraph" w:styleId="Revision">
    <w:name w:val="Revision"/>
    <w:hidden/>
    <w:uiPriority w:val="99"/>
    <w:semiHidden/>
    <w:rsid w:val="001F2857"/>
    <w:pPr>
      <w:spacing w:after="0" w:line="240" w:lineRule="auto"/>
    </w:pPr>
  </w:style>
  <w:style w:type="paragraph" w:styleId="ListParagraph">
    <w:name w:val="List Paragraph"/>
    <w:basedOn w:val="Normal"/>
    <w:uiPriority w:val="34"/>
    <w:qFormat/>
    <w:rsid w:val="00973A98"/>
    <w:pPr>
      <w:ind w:left="720"/>
      <w:contextualSpacing/>
    </w:pPr>
  </w:style>
  <w:style w:type="paragraph" w:styleId="Header">
    <w:name w:val="header"/>
    <w:basedOn w:val="Normal"/>
    <w:link w:val="HeaderChar"/>
    <w:uiPriority w:val="99"/>
    <w:unhideWhenUsed/>
    <w:rsid w:val="00BC1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C1A06"/>
  </w:style>
  <w:style w:type="paragraph" w:styleId="Footer">
    <w:name w:val="footer"/>
    <w:basedOn w:val="Normal"/>
    <w:link w:val="FooterChar"/>
    <w:uiPriority w:val="99"/>
    <w:unhideWhenUsed/>
    <w:rsid w:val="00BC1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C1A06"/>
  </w:style>
  <w:style w:type="character" w:styleId="Hyperlink">
    <w:name w:val="Hyperlink"/>
    <w:basedOn w:val="DefaultParagraphFont"/>
    <w:uiPriority w:val="99"/>
    <w:semiHidden/>
    <w:unhideWhenUsed/>
    <w:rsid w:val="001971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012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5B8DE3-CACB-4EE7-8850-239D4CD790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3764</TotalTime>
  <Pages>13</Pages>
  <Words>18493</Words>
  <Characters>105414</Characters>
  <Application>Microsoft Office Word</Application>
  <DocSecurity>0</DocSecurity>
  <Lines>878</Lines>
  <Paragraphs>247</Paragraphs>
  <ScaleCrop>false</ScaleCrop>
  <Company/>
  <LinksUpToDate>false</LinksUpToDate>
  <CharactersWithSpaces>123660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Alessandra Aleotti</cp:lastModifiedBy>
  <cp:revision>856</cp:revision>
  <dcterms:created xsi:type="dcterms:W3CDTF">2023-07-13T14:26:00Z</dcterms:created>
  <dcterms:modified xsi:type="dcterms:W3CDTF">2023-10-24T22:11:00Z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id="JyZQzk3m"/&gt;&lt;style id="http://www.zotero.org/styles/molecular-biology-and-evolution" hasBibliography="1" bibliographyStyleHasBeenSet="1"/&gt;&lt;prefs&gt;&lt;pref name="fieldType" value="Field"/&gt;&lt;/prefs&gt;&lt;/dat</vt:lpwstr>
  </property>
  <property fmtid="{D5CDD505-2E9C-101B-9397-08002B2CF9AE}" pid="3" name="ZOTERO_PREF_2">
    <vt:lpwstr>a&gt;</vt:lpwstr>
  </property>
</Properties>
</file>
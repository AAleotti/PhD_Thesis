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051C0" w:rsidR="00FA4B3F" w:rsidP="0047170B" w:rsidRDefault="00FA4B3F" w14:paraId="7A17D8E3" w14:textId="77777777">
      <w:pPr>
        <w:spacing w:line="360" w:lineRule="auto"/>
        <w:jc w:val="both"/>
        <w:rPr>
          <w:rFonts w:ascii="Times New Roman" w:hAnsi="Times New Roman" w:eastAsia="Times New Roman" w:cs="Times New Roman"/>
          <w:color w:val="0070C0"/>
          <w:sz w:val="144"/>
          <w:szCs w:val="144"/>
        </w:rPr>
      </w:pPr>
    </w:p>
    <w:p w:rsidRPr="003051C0" w:rsidR="00FA4B3F" w:rsidP="0047170B" w:rsidRDefault="00FA4B3F" w14:paraId="5FCCE5FA" w14:textId="22F4D8DB">
      <w:pPr>
        <w:spacing w:line="360" w:lineRule="auto"/>
        <w:jc w:val="both"/>
        <w:rPr>
          <w:rFonts w:ascii="Times New Roman" w:hAnsi="Times New Roman" w:eastAsia="Times New Roman" w:cs="Times New Roman"/>
          <w:color w:val="0070C0"/>
          <w:sz w:val="144"/>
          <w:szCs w:val="144"/>
        </w:rPr>
      </w:pPr>
      <w:r w:rsidRPr="003051C0">
        <w:rPr>
          <w:rFonts w:ascii="Times New Roman" w:hAnsi="Times New Roman" w:eastAsia="Times New Roman" w:cs="Times New Roman"/>
          <w:color w:val="0070C0"/>
          <w:sz w:val="144"/>
          <w:szCs w:val="144"/>
        </w:rPr>
        <w:t xml:space="preserve">Chapter </w:t>
      </w:r>
      <w:r w:rsidRPr="003051C0" w:rsidR="00D94B0C">
        <w:rPr>
          <w:rFonts w:ascii="Times New Roman" w:hAnsi="Times New Roman" w:eastAsia="Times New Roman" w:cs="Times New Roman"/>
          <w:color w:val="0070C0"/>
          <w:sz w:val="144"/>
          <w:szCs w:val="144"/>
        </w:rPr>
        <w:t>6</w:t>
      </w:r>
    </w:p>
    <w:p w:rsidRPr="003051C0" w:rsidR="00FA4B3F" w:rsidP="0047170B" w:rsidRDefault="00FA4B3F" w14:paraId="529F9E22" w14:textId="77777777">
      <w:pPr>
        <w:spacing w:line="360" w:lineRule="auto"/>
        <w:jc w:val="both"/>
        <w:rPr>
          <w:rFonts w:ascii="Times New Roman" w:hAnsi="Times New Roman" w:eastAsia="Times New Roman" w:cs="Times New Roman"/>
          <w:sz w:val="56"/>
          <w:szCs w:val="56"/>
        </w:rPr>
      </w:pPr>
    </w:p>
    <w:p w:rsidRPr="003051C0" w:rsidR="00FA4B3F" w:rsidP="00D90154" w:rsidRDefault="00FA4B3F" w14:paraId="508250EC" w14:textId="1FDFD8CE">
      <w:pPr>
        <w:spacing w:line="360" w:lineRule="auto"/>
        <w:jc w:val="both"/>
        <w:rPr>
          <w:rFonts w:ascii="Times New Roman" w:hAnsi="Times New Roman" w:eastAsia="Times New Roman" w:cs="Times New Roman"/>
          <w:color w:val="002060"/>
          <w:sz w:val="56"/>
          <w:szCs w:val="56"/>
        </w:rPr>
      </w:pPr>
      <w:r w:rsidRPr="003051C0">
        <w:rPr>
          <w:rFonts w:ascii="Times New Roman" w:hAnsi="Times New Roman" w:eastAsia="Times New Roman" w:cs="Times New Roman"/>
          <w:color w:val="002060"/>
          <w:sz w:val="56"/>
          <w:szCs w:val="56"/>
        </w:rPr>
        <w:t xml:space="preserve">General </w:t>
      </w:r>
      <w:r w:rsidRPr="003051C0" w:rsidR="00D94B0C">
        <w:rPr>
          <w:rFonts w:ascii="Times New Roman" w:hAnsi="Times New Roman" w:eastAsia="Times New Roman" w:cs="Times New Roman"/>
          <w:color w:val="002060"/>
          <w:sz w:val="56"/>
          <w:szCs w:val="56"/>
        </w:rPr>
        <w:t>Discussion</w:t>
      </w:r>
      <w:r w:rsidRPr="003051C0" w:rsidR="003A4FFC">
        <w:rPr>
          <w:rFonts w:ascii="Times New Roman" w:hAnsi="Times New Roman" w:eastAsia="Times New Roman" w:cs="Times New Roman"/>
          <w:color w:val="002060"/>
          <w:sz w:val="56"/>
          <w:szCs w:val="56"/>
        </w:rPr>
        <w:t>,</w:t>
      </w:r>
      <w:r w:rsidRPr="003051C0" w:rsidR="00D94B0C">
        <w:rPr>
          <w:rFonts w:ascii="Times New Roman" w:hAnsi="Times New Roman" w:eastAsia="Times New Roman" w:cs="Times New Roman"/>
          <w:color w:val="002060"/>
          <w:sz w:val="56"/>
          <w:szCs w:val="56"/>
        </w:rPr>
        <w:t xml:space="preserve"> Conclusions</w:t>
      </w:r>
      <w:r w:rsidRPr="003051C0" w:rsidR="003A4FFC">
        <w:rPr>
          <w:rFonts w:ascii="Times New Roman" w:hAnsi="Times New Roman" w:eastAsia="Times New Roman" w:cs="Times New Roman"/>
          <w:color w:val="002060"/>
          <w:sz w:val="56"/>
          <w:szCs w:val="56"/>
        </w:rPr>
        <w:t xml:space="preserve"> and Future Perspectives</w:t>
      </w:r>
    </w:p>
    <w:p w:rsidRPr="003051C0" w:rsidR="00FA4B3F" w:rsidP="0047170B" w:rsidRDefault="00FA4B3F" w14:paraId="32674E05" w14:textId="77777777">
      <w:pPr>
        <w:spacing w:line="360" w:lineRule="auto"/>
        <w:jc w:val="both"/>
        <w:rPr>
          <w:rFonts w:ascii="Times New Roman" w:hAnsi="Times New Roman" w:eastAsia="Times New Roman" w:cs="Times New Roman"/>
          <w:sz w:val="144"/>
          <w:szCs w:val="144"/>
        </w:rPr>
      </w:pPr>
      <w:r w:rsidRPr="003051C0">
        <w:rPr>
          <w:rFonts w:ascii="Times New Roman" w:hAnsi="Times New Roman" w:eastAsia="Times New Roman" w:cs="Times New Roman"/>
          <w:sz w:val="144"/>
          <w:szCs w:val="144"/>
        </w:rPr>
        <w:br w:type="page"/>
      </w:r>
    </w:p>
    <w:p w:rsidRPr="003051C0" w:rsidR="00CE0914" w:rsidP="00FA4B3F" w:rsidRDefault="00CA7ED4" w14:paraId="07A19F47" w14:textId="237B0014">
      <w:pPr>
        <w:spacing w:line="360" w:lineRule="auto"/>
        <w:jc w:val="both"/>
        <w:rPr>
          <w:rFonts w:ascii="Times New Roman" w:hAnsi="Times New Roman" w:cs="Times New Roman"/>
          <w:sz w:val="24"/>
          <w:szCs w:val="24"/>
        </w:rPr>
      </w:pPr>
      <w:r w:rsidRPr="003051C0">
        <w:rPr>
          <w:rFonts w:ascii="Times New Roman" w:hAnsi="Times New Roman" w:cs="Times New Roman"/>
          <w:color w:val="0070C0"/>
          <w:sz w:val="32"/>
          <w:szCs w:val="32"/>
        </w:rPr>
        <w:lastRenderedPageBreak/>
        <w:t>G</w:t>
      </w:r>
      <w:r w:rsidRPr="003051C0" w:rsidR="00230BED">
        <w:rPr>
          <w:rFonts w:ascii="Times New Roman" w:hAnsi="Times New Roman" w:cs="Times New Roman"/>
          <w:color w:val="0070C0"/>
          <w:sz w:val="32"/>
          <w:szCs w:val="32"/>
        </w:rPr>
        <w:t xml:space="preserve">eneral </w:t>
      </w:r>
      <w:r w:rsidRPr="003051C0" w:rsidR="00D94B0C">
        <w:rPr>
          <w:rFonts w:ascii="Times New Roman" w:hAnsi="Times New Roman" w:cs="Times New Roman"/>
          <w:color w:val="0070C0"/>
          <w:sz w:val="32"/>
          <w:szCs w:val="32"/>
        </w:rPr>
        <w:t>Discussion</w:t>
      </w:r>
    </w:p>
    <w:p w:rsidRPr="003051C0" w:rsidR="002E22F5" w:rsidP="00FA4B3F" w:rsidRDefault="002E22F5" w14:paraId="322F61A6" w14:textId="1FC0195D">
      <w:pPr>
        <w:spacing w:line="360" w:lineRule="auto"/>
        <w:jc w:val="both"/>
        <w:rPr>
          <w:rFonts w:ascii="Times New Roman" w:hAnsi="Times New Roman" w:cs="Times New Roman"/>
          <w:color w:val="002060"/>
          <w:sz w:val="28"/>
          <w:szCs w:val="28"/>
        </w:rPr>
      </w:pPr>
    </w:p>
    <w:p w:rsidRPr="000C1B9E" w:rsidR="00074895" w:rsidP="00FA4B3F" w:rsidRDefault="00AD45D1" w14:paraId="21DFF238" w14:textId="24304AB6">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The</w:t>
      </w:r>
      <w:r w:rsidR="00EB3FCC">
        <w:rPr>
          <w:rFonts w:ascii="Times New Roman" w:hAnsi="Times New Roman" w:cs="Times New Roman"/>
          <w:color w:val="002060"/>
          <w:sz w:val="28"/>
          <w:szCs w:val="28"/>
        </w:rPr>
        <w:t xml:space="preserve"> </w:t>
      </w:r>
      <w:r w:rsidR="005156CD">
        <w:rPr>
          <w:rFonts w:ascii="Times New Roman" w:hAnsi="Times New Roman" w:cs="Times New Roman"/>
          <w:color w:val="002060"/>
          <w:sz w:val="28"/>
          <w:szCs w:val="28"/>
        </w:rPr>
        <w:t>p</w:t>
      </w:r>
      <w:r w:rsidR="00EB3FCC">
        <w:rPr>
          <w:rFonts w:ascii="Times New Roman" w:hAnsi="Times New Roman" w:cs="Times New Roman"/>
          <w:color w:val="002060"/>
          <w:sz w:val="28"/>
          <w:szCs w:val="28"/>
        </w:rPr>
        <w:t xml:space="preserve">ower of </w:t>
      </w:r>
      <w:r w:rsidR="005156CD">
        <w:rPr>
          <w:rFonts w:ascii="Times New Roman" w:hAnsi="Times New Roman" w:cs="Times New Roman"/>
          <w:color w:val="002060"/>
          <w:sz w:val="28"/>
          <w:szCs w:val="28"/>
        </w:rPr>
        <w:t>evolutionary</w:t>
      </w:r>
      <w:r w:rsidR="00EB3FCC">
        <w:rPr>
          <w:rFonts w:ascii="Times New Roman" w:hAnsi="Times New Roman" w:cs="Times New Roman"/>
          <w:color w:val="002060"/>
          <w:sz w:val="28"/>
          <w:szCs w:val="28"/>
        </w:rPr>
        <w:t xml:space="preserve"> studies in understanding fundamental </w:t>
      </w:r>
      <w:r w:rsidR="00754D6E">
        <w:rPr>
          <w:rFonts w:ascii="Times New Roman" w:hAnsi="Times New Roman" w:cs="Times New Roman"/>
          <w:color w:val="002060"/>
          <w:sz w:val="28"/>
          <w:szCs w:val="28"/>
        </w:rPr>
        <w:t>animal processes</w:t>
      </w:r>
    </w:p>
    <w:p w:rsidRPr="003051C0" w:rsidR="008F0E15" w:rsidP="00FA4B3F" w:rsidRDefault="00EC3B6D" w14:paraId="6B6A7F95" w14:textId="097A1311">
      <w:pPr>
        <w:spacing w:line="360" w:lineRule="auto"/>
        <w:jc w:val="both"/>
        <w:rPr>
          <w:rFonts w:ascii="Times New Roman" w:hAnsi="Times New Roman" w:cs="Times New Roman"/>
          <w:sz w:val="24"/>
          <w:szCs w:val="24"/>
        </w:rPr>
      </w:pPr>
      <w:r w:rsidRPr="07C9049D" w:rsidR="00EC3B6D">
        <w:rPr>
          <w:rFonts w:ascii="Times New Roman" w:hAnsi="Times New Roman" w:cs="Times New Roman"/>
          <w:sz w:val="24"/>
          <w:szCs w:val="24"/>
        </w:rPr>
        <w:t>Fundamental</w:t>
      </w:r>
      <w:r w:rsidRPr="07C9049D" w:rsidR="00DC3F2D">
        <w:rPr>
          <w:rFonts w:ascii="Times New Roman" w:hAnsi="Times New Roman" w:cs="Times New Roman"/>
          <w:sz w:val="24"/>
          <w:szCs w:val="24"/>
        </w:rPr>
        <w:t xml:space="preserve"> aspects</w:t>
      </w:r>
      <w:r w:rsidRPr="07C9049D" w:rsidR="00D41593">
        <w:rPr>
          <w:rFonts w:ascii="Times New Roman" w:hAnsi="Times New Roman" w:cs="Times New Roman"/>
          <w:sz w:val="24"/>
          <w:szCs w:val="24"/>
        </w:rPr>
        <w:t xml:space="preserve"> of animal</w:t>
      </w:r>
      <w:r w:rsidRPr="07C9049D" w:rsidR="00DC3F2D">
        <w:rPr>
          <w:rFonts w:ascii="Times New Roman" w:hAnsi="Times New Roman" w:cs="Times New Roman"/>
          <w:sz w:val="24"/>
          <w:szCs w:val="24"/>
        </w:rPr>
        <w:t xml:space="preserve"> biology are deeply rooted in</w:t>
      </w:r>
      <w:r w:rsidRPr="07C9049D" w:rsidR="00333172">
        <w:rPr>
          <w:rFonts w:ascii="Times New Roman" w:hAnsi="Times New Roman" w:cs="Times New Roman"/>
          <w:sz w:val="24"/>
          <w:szCs w:val="24"/>
        </w:rPr>
        <w:t xml:space="preserve"> </w:t>
      </w:r>
      <w:r w:rsidRPr="07C9049D" w:rsidR="004F5955">
        <w:rPr>
          <w:rFonts w:ascii="Times New Roman" w:hAnsi="Times New Roman" w:cs="Times New Roman"/>
          <w:sz w:val="24"/>
          <w:szCs w:val="24"/>
        </w:rPr>
        <w:t>evolutionary history</w:t>
      </w:r>
      <w:r w:rsidRPr="07C9049D" w:rsidR="0015312C">
        <w:rPr>
          <w:rFonts w:ascii="Times New Roman" w:hAnsi="Times New Roman" w:cs="Times New Roman"/>
          <w:sz w:val="24"/>
          <w:szCs w:val="24"/>
        </w:rPr>
        <w:t>,</w:t>
      </w:r>
      <w:r w:rsidRPr="07C9049D" w:rsidR="00333172">
        <w:rPr>
          <w:rFonts w:ascii="Times New Roman" w:hAnsi="Times New Roman" w:cs="Times New Roman"/>
          <w:sz w:val="24"/>
          <w:szCs w:val="24"/>
        </w:rPr>
        <w:t xml:space="preserve"> especially </w:t>
      </w:r>
      <w:r w:rsidRPr="07C9049D" w:rsidR="006E6630">
        <w:rPr>
          <w:rFonts w:ascii="Times New Roman" w:hAnsi="Times New Roman" w:cs="Times New Roman"/>
          <w:sz w:val="24"/>
          <w:szCs w:val="24"/>
        </w:rPr>
        <w:t>the</w:t>
      </w:r>
      <w:r w:rsidRPr="07C9049D" w:rsidR="009B208E">
        <w:rPr>
          <w:rFonts w:ascii="Times New Roman" w:hAnsi="Times New Roman" w:cs="Times New Roman"/>
          <w:sz w:val="24"/>
          <w:szCs w:val="24"/>
        </w:rPr>
        <w:t xml:space="preserve"> </w:t>
      </w:r>
      <w:r w:rsidRPr="07C9049D" w:rsidR="008A6A02">
        <w:rPr>
          <w:rFonts w:ascii="Times New Roman" w:hAnsi="Times New Roman" w:cs="Times New Roman"/>
          <w:sz w:val="24"/>
          <w:szCs w:val="24"/>
        </w:rPr>
        <w:t>formative stages</w:t>
      </w:r>
      <w:r w:rsidRPr="07C9049D" w:rsidR="00EC7C16">
        <w:rPr>
          <w:rFonts w:ascii="Times New Roman" w:hAnsi="Times New Roman" w:cs="Times New Roman"/>
          <w:sz w:val="24"/>
          <w:szCs w:val="24"/>
        </w:rPr>
        <w:t xml:space="preserve"> </w:t>
      </w:r>
      <w:r w:rsidRPr="07C9049D" w:rsidR="00CA046D">
        <w:rPr>
          <w:rFonts w:ascii="Times New Roman" w:hAnsi="Times New Roman" w:cs="Times New Roman"/>
          <w:sz w:val="24"/>
          <w:szCs w:val="24"/>
        </w:rPr>
        <w:t>characterised by</w:t>
      </w:r>
      <w:r w:rsidRPr="07C9049D" w:rsidR="009B208E">
        <w:rPr>
          <w:rFonts w:ascii="Times New Roman" w:hAnsi="Times New Roman" w:cs="Times New Roman"/>
          <w:sz w:val="24"/>
          <w:szCs w:val="24"/>
        </w:rPr>
        <w:t xml:space="preserve"> the major transition from </w:t>
      </w:r>
      <w:r w:rsidRPr="07C9049D" w:rsidR="00EC7C16">
        <w:rPr>
          <w:rFonts w:ascii="Times New Roman" w:hAnsi="Times New Roman" w:cs="Times New Roman"/>
          <w:sz w:val="24"/>
          <w:szCs w:val="24"/>
        </w:rPr>
        <w:t>a unicellular</w:t>
      </w:r>
      <w:r w:rsidRPr="07C9049D" w:rsidR="009B208E">
        <w:rPr>
          <w:rFonts w:ascii="Times New Roman" w:hAnsi="Times New Roman" w:cs="Times New Roman"/>
          <w:sz w:val="24"/>
          <w:szCs w:val="24"/>
        </w:rPr>
        <w:t xml:space="preserve"> ancest</w:t>
      </w:r>
      <w:r w:rsidRPr="07C9049D" w:rsidR="00EC7C16">
        <w:rPr>
          <w:rFonts w:ascii="Times New Roman" w:hAnsi="Times New Roman" w:cs="Times New Roman"/>
          <w:sz w:val="24"/>
          <w:szCs w:val="24"/>
        </w:rPr>
        <w:t>or</w:t>
      </w:r>
      <w:r w:rsidRPr="07C9049D" w:rsidR="009B208E">
        <w:rPr>
          <w:rFonts w:ascii="Times New Roman" w:hAnsi="Times New Roman" w:cs="Times New Roman"/>
          <w:sz w:val="24"/>
          <w:szCs w:val="24"/>
        </w:rPr>
        <w:t xml:space="preserve"> to</w:t>
      </w:r>
      <w:r w:rsidRPr="07C9049D" w:rsidR="008C2859">
        <w:rPr>
          <w:rFonts w:ascii="Times New Roman" w:hAnsi="Times New Roman" w:cs="Times New Roman"/>
          <w:sz w:val="24"/>
          <w:szCs w:val="24"/>
        </w:rPr>
        <w:t xml:space="preserve"> </w:t>
      </w:r>
      <w:r w:rsidRPr="07C9049D" w:rsidR="00126B55">
        <w:rPr>
          <w:rFonts w:ascii="Times New Roman" w:hAnsi="Times New Roman" w:cs="Times New Roman"/>
          <w:sz w:val="24"/>
          <w:szCs w:val="24"/>
        </w:rPr>
        <w:t xml:space="preserve">a state of </w:t>
      </w:r>
      <w:r w:rsidRPr="07C9049D" w:rsidR="008C2859">
        <w:rPr>
          <w:rFonts w:ascii="Times New Roman" w:hAnsi="Times New Roman" w:cs="Times New Roman"/>
          <w:sz w:val="24"/>
          <w:szCs w:val="24"/>
        </w:rPr>
        <w:t>obligate multicellularity</w:t>
      </w:r>
      <w:r w:rsidRPr="07C9049D" w:rsidR="002E15BB">
        <w:rPr>
          <w:rFonts w:ascii="Times New Roman" w:hAnsi="Times New Roman" w:cs="Times New Roman"/>
          <w:sz w:val="24"/>
          <w:szCs w:val="24"/>
        </w:rPr>
        <w:t xml:space="preserve">. </w:t>
      </w:r>
      <w:r w:rsidRPr="07C9049D" w:rsidR="0015312C">
        <w:rPr>
          <w:rFonts w:ascii="Times New Roman" w:hAnsi="Times New Roman" w:cs="Times New Roman"/>
          <w:sz w:val="24"/>
          <w:szCs w:val="24"/>
        </w:rPr>
        <w:t xml:space="preserve">The </w:t>
      </w:r>
      <w:r w:rsidRPr="07C9049D" w:rsidR="00E06190">
        <w:rPr>
          <w:rFonts w:ascii="Times New Roman" w:hAnsi="Times New Roman" w:cs="Times New Roman"/>
          <w:sz w:val="24"/>
          <w:szCs w:val="24"/>
        </w:rPr>
        <w:t xml:space="preserve">changes in </w:t>
      </w:r>
      <w:r w:rsidRPr="07C9049D" w:rsidR="0015312C">
        <w:rPr>
          <w:rFonts w:ascii="Times New Roman" w:hAnsi="Times New Roman" w:cs="Times New Roman"/>
          <w:sz w:val="24"/>
          <w:szCs w:val="24"/>
        </w:rPr>
        <w:t xml:space="preserve">genetic </w:t>
      </w:r>
      <w:r w:rsidRPr="07C9049D" w:rsidR="00E06190">
        <w:rPr>
          <w:rFonts w:ascii="Times New Roman" w:hAnsi="Times New Roman" w:cs="Times New Roman"/>
          <w:sz w:val="24"/>
          <w:szCs w:val="24"/>
        </w:rPr>
        <w:t>make-up</w:t>
      </w:r>
      <w:r w:rsidRPr="07C9049D" w:rsidR="0015312C">
        <w:rPr>
          <w:rFonts w:ascii="Times New Roman" w:hAnsi="Times New Roman" w:cs="Times New Roman"/>
          <w:sz w:val="24"/>
          <w:szCs w:val="24"/>
        </w:rPr>
        <w:t xml:space="preserve"> </w:t>
      </w:r>
      <w:r w:rsidRPr="07C9049D" w:rsidR="00E06190">
        <w:rPr>
          <w:rFonts w:ascii="Times New Roman" w:hAnsi="Times New Roman" w:cs="Times New Roman"/>
          <w:sz w:val="24"/>
          <w:szCs w:val="24"/>
        </w:rPr>
        <w:t>that</w:t>
      </w:r>
      <w:r w:rsidRPr="07C9049D" w:rsidR="0015312C">
        <w:rPr>
          <w:rFonts w:ascii="Times New Roman" w:hAnsi="Times New Roman" w:cs="Times New Roman"/>
          <w:sz w:val="24"/>
          <w:szCs w:val="24"/>
        </w:rPr>
        <w:t xml:space="preserve"> </w:t>
      </w:r>
      <w:r w:rsidRPr="07C9049D" w:rsidR="00111B21">
        <w:rPr>
          <w:rFonts w:ascii="Times New Roman" w:hAnsi="Times New Roman" w:cs="Times New Roman"/>
          <w:sz w:val="24"/>
          <w:szCs w:val="24"/>
        </w:rPr>
        <w:t xml:space="preserve">our </w:t>
      </w:r>
      <w:r w:rsidRPr="07C9049D" w:rsidR="0015312C">
        <w:rPr>
          <w:rFonts w:ascii="Times New Roman" w:hAnsi="Times New Roman" w:cs="Times New Roman"/>
          <w:sz w:val="24"/>
          <w:szCs w:val="24"/>
        </w:rPr>
        <w:t>early animal</w:t>
      </w:r>
      <w:r w:rsidRPr="07C9049D" w:rsidR="00111B21">
        <w:rPr>
          <w:rFonts w:ascii="Times New Roman" w:hAnsi="Times New Roman" w:cs="Times New Roman"/>
          <w:sz w:val="24"/>
          <w:szCs w:val="24"/>
        </w:rPr>
        <w:t xml:space="preserve"> ancestors</w:t>
      </w:r>
      <w:r w:rsidRPr="07C9049D" w:rsidR="0015312C">
        <w:rPr>
          <w:rFonts w:ascii="Times New Roman" w:hAnsi="Times New Roman" w:cs="Times New Roman"/>
          <w:sz w:val="24"/>
          <w:szCs w:val="24"/>
        </w:rPr>
        <w:t xml:space="preserve"> must have </w:t>
      </w:r>
      <w:r w:rsidRPr="07C9049D" w:rsidR="00E06190">
        <w:rPr>
          <w:rFonts w:ascii="Times New Roman" w:hAnsi="Times New Roman" w:cs="Times New Roman"/>
          <w:sz w:val="24"/>
          <w:szCs w:val="24"/>
        </w:rPr>
        <w:t xml:space="preserve">undergone are </w:t>
      </w:r>
      <w:r w:rsidRPr="07C9049D" w:rsidR="00C90A04">
        <w:rPr>
          <w:rFonts w:ascii="Times New Roman" w:hAnsi="Times New Roman" w:cs="Times New Roman"/>
          <w:sz w:val="24"/>
          <w:szCs w:val="24"/>
        </w:rPr>
        <w:t xml:space="preserve">inextricably tied </w:t>
      </w:r>
      <w:r w:rsidRPr="07C9049D" w:rsidR="00C100A6">
        <w:rPr>
          <w:rFonts w:ascii="Times New Roman" w:hAnsi="Times New Roman" w:cs="Times New Roman"/>
          <w:sz w:val="24"/>
          <w:szCs w:val="24"/>
        </w:rPr>
        <w:t xml:space="preserve">to </w:t>
      </w:r>
      <w:r w:rsidRPr="07C9049D" w:rsidR="0015312C">
        <w:rPr>
          <w:rFonts w:ascii="Times New Roman" w:hAnsi="Times New Roman" w:cs="Times New Roman"/>
          <w:sz w:val="24"/>
          <w:szCs w:val="24"/>
        </w:rPr>
        <w:t xml:space="preserve">this profound shift in lifestyle. </w:t>
      </w:r>
      <w:r w:rsidRPr="07C9049D" w:rsidR="00540DD2">
        <w:rPr>
          <w:rFonts w:ascii="Times New Roman" w:hAnsi="Times New Roman" w:cs="Times New Roman"/>
          <w:sz w:val="24"/>
          <w:szCs w:val="24"/>
        </w:rPr>
        <w:t xml:space="preserve">The subdivision of specific tasks amongst different cells resulted in the origin of different cell types. Contemporarily, </w:t>
      </w:r>
      <w:r w:rsidRPr="07C9049D" w:rsidR="008F0572">
        <w:rPr>
          <w:rFonts w:ascii="Times New Roman" w:hAnsi="Times New Roman" w:cs="Times New Roman"/>
          <w:sz w:val="24"/>
          <w:szCs w:val="24"/>
        </w:rPr>
        <w:t xml:space="preserve">the need for </w:t>
      </w:r>
      <w:r w:rsidRPr="07C9049D" w:rsidR="00BA461E">
        <w:rPr>
          <w:rFonts w:ascii="Times New Roman" w:hAnsi="Times New Roman" w:cs="Times New Roman"/>
          <w:sz w:val="24"/>
          <w:szCs w:val="24"/>
        </w:rPr>
        <w:t xml:space="preserve">cells of a multicellular organism to </w:t>
      </w:r>
      <w:r w:rsidRPr="07C9049D" w:rsidR="005C7C5D">
        <w:rPr>
          <w:rFonts w:ascii="Times New Roman" w:hAnsi="Times New Roman" w:cs="Times New Roman"/>
          <w:sz w:val="24"/>
          <w:szCs w:val="24"/>
        </w:rPr>
        <w:t xml:space="preserve">communicate and coordinate with each other both for internal physiology and </w:t>
      </w:r>
      <w:r w:rsidRPr="07C9049D" w:rsidR="008337EB">
        <w:rPr>
          <w:rFonts w:ascii="Times New Roman" w:hAnsi="Times New Roman" w:cs="Times New Roman"/>
          <w:sz w:val="24"/>
          <w:szCs w:val="24"/>
        </w:rPr>
        <w:t>for</w:t>
      </w:r>
      <w:r w:rsidRPr="07C9049D" w:rsidR="005C7C5D">
        <w:rPr>
          <w:rFonts w:ascii="Times New Roman" w:hAnsi="Times New Roman" w:cs="Times New Roman"/>
          <w:sz w:val="24"/>
          <w:szCs w:val="24"/>
        </w:rPr>
        <w:t xml:space="preserve"> </w:t>
      </w:r>
      <w:r w:rsidRPr="07C9049D" w:rsidR="00BA461E">
        <w:rPr>
          <w:rFonts w:ascii="Times New Roman" w:hAnsi="Times New Roman" w:cs="Times New Roman"/>
          <w:sz w:val="24"/>
          <w:szCs w:val="24"/>
        </w:rPr>
        <w:t>respond</w:t>
      </w:r>
      <w:r w:rsidRPr="07C9049D" w:rsidR="008337EB">
        <w:rPr>
          <w:rFonts w:ascii="Times New Roman" w:hAnsi="Times New Roman" w:cs="Times New Roman"/>
          <w:sz w:val="24"/>
          <w:szCs w:val="24"/>
        </w:rPr>
        <w:t>ing</w:t>
      </w:r>
      <w:r w:rsidRPr="07C9049D" w:rsidR="00BA461E">
        <w:rPr>
          <w:rFonts w:ascii="Times New Roman" w:hAnsi="Times New Roman" w:cs="Times New Roman"/>
          <w:sz w:val="24"/>
          <w:szCs w:val="24"/>
        </w:rPr>
        <w:t xml:space="preserve"> collectively</w:t>
      </w:r>
      <w:r w:rsidRPr="07C9049D" w:rsidR="00C509EF">
        <w:rPr>
          <w:rFonts w:ascii="Times New Roman" w:hAnsi="Times New Roman" w:cs="Times New Roman"/>
          <w:sz w:val="24"/>
          <w:szCs w:val="24"/>
        </w:rPr>
        <w:t xml:space="preserve"> to external stimuli</w:t>
      </w:r>
      <w:r w:rsidRPr="07C9049D" w:rsidR="00540DD2">
        <w:rPr>
          <w:rFonts w:ascii="Times New Roman" w:hAnsi="Times New Roman" w:cs="Times New Roman"/>
          <w:sz w:val="24"/>
          <w:szCs w:val="24"/>
        </w:rPr>
        <w:t>, presented a critical challenge</w:t>
      </w:r>
      <w:r w:rsidRPr="07C9049D" w:rsidR="00CD35D3">
        <w:rPr>
          <w:rFonts w:ascii="Times New Roman" w:hAnsi="Times New Roman" w:cs="Times New Roman"/>
          <w:sz w:val="24"/>
          <w:szCs w:val="24"/>
        </w:rPr>
        <w:t xml:space="preserve"> </w:t>
      </w:r>
      <w:r w:rsidRPr="07C9049D">
        <w:rPr>
          <w:rFonts w:ascii="Times New Roman" w:hAnsi="Times New Roman" w:cs="Times New Roman"/>
          <w:sz w:val="24"/>
          <w:szCs w:val="24"/>
        </w:rPr>
        <w:fldChar w:fldCharType="begin"/>
      </w:r>
      <w:r w:rsidRPr="07C9049D">
        <w:rPr>
          <w:rFonts w:ascii="Times New Roman" w:hAnsi="Times New Roman" w:cs="Times New Roman"/>
          <w:sz w:val="24"/>
          <w:szCs w:val="24"/>
        </w:rPr>
        <w:instrText xml:space="preserve"> ADDIN ZOTERO_ITEM CSL_CITATION {"citationID":"gUSzS0Gh","properties":{"formattedCitation":"(Ruiz-Trillo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Pr="07C9049D">
        <w:rPr>
          <w:rFonts w:ascii="Times New Roman" w:hAnsi="Times New Roman" w:cs="Times New Roman"/>
          <w:sz w:val="24"/>
          <w:szCs w:val="24"/>
        </w:rPr>
        <w:fldChar w:fldCharType="separate"/>
      </w:r>
      <w:r w:rsidRPr="07C9049D" w:rsidR="00CD35D3">
        <w:rPr>
          <w:rFonts w:ascii="Times New Roman" w:hAnsi="Times New Roman" w:cs="Times New Roman"/>
          <w:sz w:val="24"/>
          <w:szCs w:val="24"/>
        </w:rPr>
        <w:t>(Ruiz-Trillo and Nedelcu 2015)</w:t>
      </w:r>
      <w:r w:rsidRPr="07C9049D">
        <w:rPr>
          <w:rFonts w:ascii="Times New Roman" w:hAnsi="Times New Roman" w:cs="Times New Roman"/>
          <w:sz w:val="24"/>
          <w:szCs w:val="24"/>
        </w:rPr>
        <w:fldChar w:fldCharType="end"/>
      </w:r>
      <w:r w:rsidRPr="07C9049D" w:rsidR="00006984">
        <w:rPr>
          <w:rFonts w:ascii="Times New Roman" w:hAnsi="Times New Roman" w:cs="Times New Roman"/>
          <w:sz w:val="24"/>
          <w:szCs w:val="24"/>
        </w:rPr>
        <w:t>.</w:t>
      </w:r>
      <w:r w:rsidRPr="07C9049D" w:rsidR="008C1A43">
        <w:rPr>
          <w:rFonts w:ascii="Times New Roman" w:hAnsi="Times New Roman" w:cs="Times New Roman"/>
          <w:sz w:val="24"/>
          <w:szCs w:val="24"/>
        </w:rPr>
        <w:t xml:space="preserve"> </w:t>
      </w:r>
      <w:r w:rsidRPr="07C9049D" w:rsidR="000C39E3">
        <w:rPr>
          <w:rFonts w:ascii="Times New Roman" w:hAnsi="Times New Roman" w:cs="Times New Roman"/>
          <w:sz w:val="24"/>
          <w:szCs w:val="24"/>
        </w:rPr>
        <w:t>Such evolutionary pressures</w:t>
      </w:r>
      <w:r w:rsidRPr="07C9049D" w:rsidR="00560596">
        <w:rPr>
          <w:rFonts w:ascii="Times New Roman" w:hAnsi="Times New Roman" w:cs="Times New Roman"/>
          <w:sz w:val="24"/>
          <w:szCs w:val="24"/>
        </w:rPr>
        <w:t xml:space="preserve"> </w:t>
      </w:r>
      <w:r w:rsidRPr="07C9049D" w:rsidR="00D26FC2">
        <w:rPr>
          <w:rFonts w:ascii="Times New Roman" w:hAnsi="Times New Roman" w:cs="Times New Roman"/>
          <w:sz w:val="24"/>
          <w:szCs w:val="24"/>
        </w:rPr>
        <w:t>drove the expansion of gene</w:t>
      </w:r>
      <w:r w:rsidRPr="07C9049D" w:rsidR="00560596">
        <w:rPr>
          <w:rFonts w:ascii="Times New Roman" w:hAnsi="Times New Roman" w:cs="Times New Roman"/>
          <w:sz w:val="24"/>
          <w:szCs w:val="24"/>
        </w:rPr>
        <w:t xml:space="preserve"> families</w:t>
      </w:r>
      <w:r w:rsidRPr="07C9049D" w:rsidR="00D26FC2">
        <w:rPr>
          <w:rFonts w:ascii="Times New Roman" w:hAnsi="Times New Roman" w:cs="Times New Roman"/>
          <w:sz w:val="24"/>
          <w:szCs w:val="24"/>
        </w:rPr>
        <w:t xml:space="preserve"> involved in cell signalling</w:t>
      </w:r>
      <w:r w:rsidRPr="07C9049D" w:rsidR="003E7A1A">
        <w:rPr>
          <w:rFonts w:ascii="Times New Roman" w:hAnsi="Times New Roman" w:cs="Times New Roman"/>
          <w:sz w:val="24"/>
          <w:szCs w:val="24"/>
        </w:rPr>
        <w:t xml:space="preserve"> </w:t>
      </w:r>
      <w:r w:rsidRPr="07C9049D">
        <w:rPr>
          <w:rFonts w:ascii="Times New Roman" w:hAnsi="Times New Roman" w:cs="Times New Roman"/>
          <w:sz w:val="24"/>
          <w:szCs w:val="24"/>
        </w:rPr>
        <w:fldChar w:fldCharType="begin"/>
      </w:r>
      <w:r w:rsidRPr="07C9049D">
        <w:rPr>
          <w:rFonts w:ascii="Times New Roman" w:hAnsi="Times New Roman" w:cs="Times New Roman"/>
          <w:sz w:val="24"/>
          <w:szCs w:val="24"/>
        </w:rPr>
        <w:instrText xml:space="preserve"> ADDIN ZOTERO_ITEM CSL_CITATION {"citationID":"FtOvr9Ts","properties":{"formattedCitation":"(Paps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Pr="07C9049D">
        <w:rPr>
          <w:rFonts w:ascii="Times New Roman" w:hAnsi="Times New Roman" w:cs="Times New Roman"/>
          <w:sz w:val="24"/>
          <w:szCs w:val="24"/>
        </w:rPr>
        <w:fldChar w:fldCharType="separate"/>
      </w:r>
      <w:r w:rsidRPr="07C9049D" w:rsidR="003E7A1A">
        <w:rPr>
          <w:rFonts w:ascii="Times New Roman" w:hAnsi="Times New Roman" w:cs="Times New Roman"/>
          <w:sz w:val="24"/>
          <w:szCs w:val="24"/>
        </w:rPr>
        <w:t>(Paps and Holland 2018)</w:t>
      </w:r>
      <w:r w:rsidRPr="07C9049D">
        <w:rPr>
          <w:rFonts w:ascii="Times New Roman" w:hAnsi="Times New Roman" w:cs="Times New Roman"/>
          <w:sz w:val="24"/>
          <w:szCs w:val="24"/>
        </w:rPr>
        <w:fldChar w:fldCharType="end"/>
      </w:r>
      <w:r w:rsidRPr="07C9049D" w:rsidR="00D26FC2">
        <w:rPr>
          <w:rFonts w:ascii="Times New Roman" w:hAnsi="Times New Roman" w:cs="Times New Roman"/>
          <w:sz w:val="24"/>
          <w:szCs w:val="24"/>
        </w:rPr>
        <w:t>.</w:t>
      </w:r>
      <w:r w:rsidRPr="07C9049D" w:rsidR="00CA0DC3">
        <w:rPr>
          <w:rFonts w:ascii="Times New Roman" w:hAnsi="Times New Roman" w:cs="Times New Roman"/>
          <w:sz w:val="24"/>
          <w:szCs w:val="24"/>
        </w:rPr>
        <w:t xml:space="preserve"> </w:t>
      </w:r>
      <w:r w:rsidRPr="07C9049D" w:rsidR="009553DE">
        <w:rPr>
          <w:rFonts w:ascii="Times New Roman" w:hAnsi="Times New Roman" w:cs="Times New Roman"/>
          <w:sz w:val="24"/>
          <w:szCs w:val="24"/>
        </w:rPr>
        <w:t>T</w:t>
      </w:r>
      <w:r w:rsidRPr="07C9049D" w:rsidR="00AD0D7C">
        <w:rPr>
          <w:rFonts w:ascii="Times New Roman" w:hAnsi="Times New Roman" w:cs="Times New Roman"/>
          <w:sz w:val="24"/>
          <w:szCs w:val="24"/>
        </w:rPr>
        <w:t xml:space="preserve">he </w:t>
      </w:r>
      <w:del w:author="Feuda, Roberto (Dr.)" w:date="2023-10-30T09:45:23.601Z" w:id="1826154753">
        <w:r w:rsidRPr="07C9049D" w:rsidDel="00AD0D7C">
          <w:rPr>
            <w:rFonts w:ascii="Times New Roman" w:hAnsi="Times New Roman" w:cs="Times New Roman"/>
            <w:sz w:val="24"/>
            <w:szCs w:val="24"/>
          </w:rPr>
          <w:delText xml:space="preserve">advent </w:delText>
        </w:r>
      </w:del>
      <w:ins w:author="Feuda, Roberto (Dr.)" w:date="2023-10-30T09:45:26.933Z" w:id="481986320">
        <w:r w:rsidRPr="07C9049D" w:rsidR="0671C684">
          <w:rPr>
            <w:rFonts w:ascii="Times New Roman" w:hAnsi="Times New Roman" w:cs="Times New Roman"/>
            <w:sz w:val="24"/>
            <w:szCs w:val="24"/>
          </w:rPr>
          <w:t xml:space="preserve">evolution </w:t>
        </w:r>
      </w:ins>
      <w:r w:rsidRPr="07C9049D" w:rsidR="00AD0D7C">
        <w:rPr>
          <w:rFonts w:ascii="Times New Roman" w:hAnsi="Times New Roman" w:cs="Times New Roman"/>
          <w:sz w:val="24"/>
          <w:szCs w:val="24"/>
        </w:rPr>
        <w:t>of vision</w:t>
      </w:r>
      <w:r w:rsidRPr="07C9049D" w:rsidR="009553DE">
        <w:rPr>
          <w:rFonts w:ascii="Times New Roman" w:hAnsi="Times New Roman" w:cs="Times New Roman"/>
          <w:sz w:val="24"/>
          <w:szCs w:val="24"/>
        </w:rPr>
        <w:t>, for instance,</w:t>
      </w:r>
      <w:r w:rsidRPr="07C9049D" w:rsidR="00AD0D7C">
        <w:rPr>
          <w:rFonts w:ascii="Times New Roman" w:hAnsi="Times New Roman" w:cs="Times New Roman"/>
          <w:sz w:val="24"/>
          <w:szCs w:val="24"/>
        </w:rPr>
        <w:t xml:space="preserve"> require</w:t>
      </w:r>
      <w:r w:rsidRPr="07C9049D" w:rsidR="00AD0D7C">
        <w:rPr>
          <w:rFonts w:ascii="Times New Roman" w:hAnsi="Times New Roman" w:cs="Times New Roman"/>
          <w:sz w:val="24"/>
          <w:szCs w:val="24"/>
        </w:rPr>
        <w:t xml:space="preserve">d </w:t>
      </w:r>
      <w:r w:rsidRPr="07C9049D" w:rsidR="0046615A">
        <w:rPr>
          <w:rFonts w:ascii="Times New Roman" w:hAnsi="Times New Roman" w:cs="Times New Roman"/>
          <w:sz w:val="24"/>
          <w:szCs w:val="24"/>
        </w:rPr>
        <w:t>a specialised</w:t>
      </w:r>
      <w:r w:rsidRPr="07C9049D" w:rsidR="00160383">
        <w:rPr>
          <w:rFonts w:ascii="Times New Roman" w:hAnsi="Times New Roman" w:cs="Times New Roman"/>
          <w:sz w:val="24"/>
          <w:szCs w:val="24"/>
        </w:rPr>
        <w:t xml:space="preserve"> cell type, the photoreceptor cell, </w:t>
      </w:r>
      <w:r w:rsidRPr="07C9049D" w:rsidR="00ED7E28">
        <w:rPr>
          <w:rFonts w:ascii="Times New Roman" w:hAnsi="Times New Roman" w:cs="Times New Roman"/>
          <w:sz w:val="24"/>
          <w:szCs w:val="24"/>
        </w:rPr>
        <w:t xml:space="preserve">capable </w:t>
      </w:r>
      <w:r w:rsidRPr="07C9049D" w:rsidR="002C21A9">
        <w:rPr>
          <w:rFonts w:ascii="Times New Roman" w:hAnsi="Times New Roman" w:cs="Times New Roman"/>
          <w:sz w:val="24"/>
          <w:szCs w:val="24"/>
        </w:rPr>
        <w:t>both o</w:t>
      </w:r>
      <w:r w:rsidRPr="07C9049D" w:rsidR="008F0E15">
        <w:rPr>
          <w:rFonts w:ascii="Times New Roman" w:hAnsi="Times New Roman" w:cs="Times New Roman"/>
          <w:sz w:val="24"/>
          <w:szCs w:val="24"/>
        </w:rPr>
        <w:t>f detecting</w:t>
      </w:r>
      <w:r w:rsidRPr="07C9049D" w:rsidR="00E10070">
        <w:rPr>
          <w:rFonts w:ascii="Times New Roman" w:hAnsi="Times New Roman" w:cs="Times New Roman"/>
          <w:sz w:val="24"/>
          <w:szCs w:val="24"/>
        </w:rPr>
        <w:t xml:space="preserve"> light, </w:t>
      </w:r>
      <w:r w:rsidRPr="07C9049D" w:rsidR="0046615A">
        <w:rPr>
          <w:rFonts w:ascii="Times New Roman" w:hAnsi="Times New Roman" w:cs="Times New Roman"/>
          <w:sz w:val="24"/>
          <w:szCs w:val="24"/>
        </w:rPr>
        <w:t>and</w:t>
      </w:r>
      <w:r w:rsidRPr="07C9049D" w:rsidR="00E10070">
        <w:rPr>
          <w:rFonts w:ascii="Times New Roman" w:hAnsi="Times New Roman" w:cs="Times New Roman"/>
          <w:sz w:val="24"/>
          <w:szCs w:val="24"/>
        </w:rPr>
        <w:t xml:space="preserve"> of </w:t>
      </w:r>
      <w:r w:rsidRPr="07C9049D" w:rsidR="007F7ACD">
        <w:rPr>
          <w:rFonts w:ascii="Times New Roman" w:hAnsi="Times New Roman" w:cs="Times New Roman"/>
          <w:sz w:val="24"/>
          <w:szCs w:val="24"/>
        </w:rPr>
        <w:t>relaying this signal to other cells</w:t>
      </w:r>
      <w:r w:rsidRPr="07C9049D" w:rsidR="009F3EDA">
        <w:rPr>
          <w:rFonts w:ascii="Times New Roman" w:hAnsi="Times New Roman" w:cs="Times New Roman"/>
          <w:sz w:val="24"/>
          <w:szCs w:val="24"/>
        </w:rPr>
        <w:t>, that in turn can integrate this signal to elaborate a collective response.</w:t>
      </w:r>
      <w:r w:rsidRPr="07C9049D" w:rsidR="0096307A">
        <w:rPr>
          <w:rFonts w:ascii="Times New Roman" w:hAnsi="Times New Roman" w:cs="Times New Roman"/>
          <w:sz w:val="24"/>
          <w:szCs w:val="24"/>
        </w:rPr>
        <w:t xml:space="preserve"> This was possible by coupling </w:t>
      </w:r>
      <w:r w:rsidRPr="07C9049D" w:rsidR="00B062CA">
        <w:rPr>
          <w:rFonts w:ascii="Times New Roman" w:hAnsi="Times New Roman" w:cs="Times New Roman"/>
          <w:sz w:val="24"/>
          <w:szCs w:val="24"/>
        </w:rPr>
        <w:t>photosensitive molecules, the opsin bound to a cis-retinal molecule, with a</w:t>
      </w:r>
      <w:r w:rsidRPr="07C9049D" w:rsidR="00CA1C4E">
        <w:rPr>
          <w:rFonts w:ascii="Times New Roman" w:hAnsi="Times New Roman" w:cs="Times New Roman"/>
          <w:sz w:val="24"/>
          <w:szCs w:val="24"/>
        </w:rPr>
        <w:t xml:space="preserve"> phototransduction machinery </w:t>
      </w:r>
      <w:r w:rsidRPr="07C9049D" w:rsidR="007E7C23">
        <w:rPr>
          <w:rFonts w:ascii="Times New Roman" w:hAnsi="Times New Roman" w:cs="Times New Roman"/>
          <w:sz w:val="24"/>
          <w:szCs w:val="24"/>
        </w:rPr>
        <w:t xml:space="preserve">capable of transducing the signal </w:t>
      </w:r>
      <w:r w:rsidRPr="07C9049D" w:rsidR="00C83321">
        <w:rPr>
          <w:rFonts w:ascii="Times New Roman" w:hAnsi="Times New Roman" w:cs="Times New Roman"/>
          <w:sz w:val="24"/>
          <w:szCs w:val="24"/>
        </w:rPr>
        <w:t xml:space="preserve">within the cell and </w:t>
      </w:r>
      <w:r w:rsidRPr="07C9049D" w:rsidR="00A35783">
        <w:rPr>
          <w:rFonts w:ascii="Times New Roman" w:hAnsi="Times New Roman" w:cs="Times New Roman"/>
          <w:sz w:val="24"/>
          <w:szCs w:val="24"/>
        </w:rPr>
        <w:t>culminating in ion channel modulation. The resulting flow of ions</w:t>
      </w:r>
      <w:r w:rsidRPr="07C9049D" w:rsidR="00A35783">
        <w:rPr>
          <w:rFonts w:ascii="Times New Roman" w:hAnsi="Times New Roman" w:cs="Times New Roman"/>
          <w:sz w:val="24"/>
          <w:szCs w:val="24"/>
        </w:rPr>
        <w:t xml:space="preserve"> is</w:t>
      </w:r>
      <w:r w:rsidRPr="07C9049D" w:rsidR="00D011A5">
        <w:rPr>
          <w:rFonts w:ascii="Times New Roman" w:hAnsi="Times New Roman" w:cs="Times New Roman"/>
          <w:sz w:val="24"/>
          <w:szCs w:val="24"/>
        </w:rPr>
        <w:t xml:space="preserve"> responsible fo</w:t>
      </w:r>
      <w:r w:rsidRPr="07C9049D" w:rsidR="00D011A5">
        <w:rPr>
          <w:rFonts w:ascii="Times New Roman" w:hAnsi="Times New Roman" w:cs="Times New Roman"/>
          <w:sz w:val="24"/>
          <w:szCs w:val="24"/>
        </w:rPr>
        <w:t>r the electrical signalling that starts the communication with other cells</w:t>
      </w:r>
      <w:r w:rsidRPr="07C9049D" w:rsidR="003E7A1A">
        <w:rPr>
          <w:rFonts w:ascii="Times New Roman" w:hAnsi="Times New Roman" w:cs="Times New Roman"/>
          <w:sz w:val="24"/>
          <w:szCs w:val="24"/>
        </w:rPr>
        <w:t xml:space="preserve"> </w:t>
      </w:r>
      <w:r w:rsidRPr="07C9049D">
        <w:rPr>
          <w:rFonts w:ascii="Times New Roman" w:hAnsi="Times New Roman" w:cs="Times New Roman"/>
          <w:sz w:val="24"/>
          <w:szCs w:val="24"/>
        </w:rPr>
        <w:fldChar w:fldCharType="begin"/>
      </w:r>
      <w:r w:rsidRPr="07C9049D">
        <w:rPr>
          <w:rFonts w:ascii="Times New Roman" w:hAnsi="Times New Roman" w:cs="Times New Roman"/>
          <w:sz w:val="24"/>
          <w:szCs w:val="24"/>
        </w:rPr>
        <w:instrText xml:space="preserve"> ADDIN ZOTERO_ITEM CSL_CITATION {"citationID":"v6q04jId","properties":{"formattedCitation":"(Hardie and Juusola 2015; Lamb 2020)","plainCitation":"(Hardie and Juusola 2015; Lamb 2020)","noteIndex":0},"citationItems":[{"id":358,"uris":["http://zotero.org/users/8176000/items/ECYJFCK3"],"itemData":{"id":358,"type":"article-journal","abstract":"Phototransduction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Drosophila","URL":"https://www.sciencedirect.com/science/article/pii/S0959438815000173","volume":"34","author":[{"family":"Hardie","given":"Roger C"},{"family":"Juusola","given":"Mikko"}],"accessed":{"date-parts":[["2021",10,1]]},"issued":{"date-parts":[["2015",10,1]]}}},{"id":783,"uris":["http://zotero.org/users/8176000/items/I7FNK3K5"],"itemData":{"id":783,"type":"article-journal","abstract":"This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photoreceptors","URL":"https://www.sciencedirect.com/science/article/pii/S1350946219301107","volume":"76","author":[{"family":"Lamb","given":"Trevor D."}],"accessed":{"date-parts":[["2022",9,7]]},"issued":{"date-parts":[["2020",5,1]]}}}],"schema":"https://github.com/citation-style-language/schema/raw/master/csl-citation.json"} </w:instrText>
      </w:r>
      <w:r w:rsidRPr="07C9049D">
        <w:rPr>
          <w:rFonts w:ascii="Times New Roman" w:hAnsi="Times New Roman" w:cs="Times New Roman"/>
          <w:sz w:val="24"/>
          <w:szCs w:val="24"/>
        </w:rPr>
        <w:fldChar w:fldCharType="separate"/>
      </w:r>
      <w:r w:rsidRPr="07C9049D" w:rsidR="00125139">
        <w:rPr>
          <w:rFonts w:ascii="Times New Roman" w:hAnsi="Times New Roman" w:cs="Times New Roman"/>
          <w:sz w:val="24"/>
          <w:szCs w:val="24"/>
        </w:rPr>
        <w:t>(Hardie and</w:t>
      </w:r>
      <w:r w:rsidRPr="07C9049D" w:rsidR="00125139">
        <w:rPr>
          <w:rFonts w:ascii="Times New Roman" w:hAnsi="Times New Roman" w:cs="Times New Roman"/>
          <w:sz w:val="24"/>
          <w:szCs w:val="24"/>
        </w:rPr>
        <w:t xml:space="preserve"> </w:t>
      </w:r>
      <w:r w:rsidRPr="07C9049D" w:rsidR="00125139">
        <w:rPr>
          <w:rFonts w:ascii="Times New Roman" w:hAnsi="Times New Roman" w:cs="Times New Roman"/>
          <w:sz w:val="24"/>
          <w:szCs w:val="24"/>
        </w:rPr>
        <w:t>Juusol</w:t>
      </w:r>
      <w:r w:rsidRPr="07C9049D" w:rsidR="00125139">
        <w:rPr>
          <w:rFonts w:ascii="Times New Roman" w:hAnsi="Times New Roman" w:cs="Times New Roman"/>
          <w:sz w:val="24"/>
          <w:szCs w:val="24"/>
        </w:rPr>
        <w:t>a</w:t>
      </w:r>
      <w:r w:rsidRPr="07C9049D" w:rsidR="00125139">
        <w:rPr>
          <w:rFonts w:ascii="Times New Roman" w:hAnsi="Times New Roman" w:cs="Times New Roman"/>
          <w:sz w:val="24"/>
          <w:szCs w:val="24"/>
        </w:rPr>
        <w:t xml:space="preserve"> 2015; Lamb 2020)</w:t>
      </w:r>
      <w:r w:rsidRPr="07C9049D">
        <w:rPr>
          <w:rFonts w:ascii="Times New Roman" w:hAnsi="Times New Roman" w:cs="Times New Roman"/>
          <w:sz w:val="24"/>
          <w:szCs w:val="24"/>
        </w:rPr>
        <w:fldChar w:fldCharType="end"/>
      </w:r>
      <w:r w:rsidRPr="07C9049D" w:rsidR="00D011A5">
        <w:rPr>
          <w:rFonts w:ascii="Times New Roman" w:hAnsi="Times New Roman" w:cs="Times New Roman"/>
          <w:sz w:val="24"/>
          <w:szCs w:val="24"/>
        </w:rPr>
        <w:t>.</w:t>
      </w:r>
      <w:r w:rsidRPr="07C9049D" w:rsidR="00C9606C">
        <w:rPr>
          <w:rFonts w:ascii="Times New Roman" w:hAnsi="Times New Roman" w:cs="Times New Roman"/>
          <w:sz w:val="24"/>
          <w:szCs w:val="24"/>
        </w:rPr>
        <w:t xml:space="preserve"> Similarly, </w:t>
      </w:r>
      <w:r w:rsidRPr="07C9049D" w:rsidR="008D3F5F">
        <w:rPr>
          <w:rFonts w:ascii="Times New Roman" w:hAnsi="Times New Roman" w:cs="Times New Roman"/>
          <w:sz w:val="24"/>
          <w:szCs w:val="24"/>
        </w:rPr>
        <w:t>cells of the</w:t>
      </w:r>
      <w:r w:rsidRPr="07C9049D" w:rsidR="001E3069">
        <w:rPr>
          <w:rFonts w:ascii="Times New Roman" w:hAnsi="Times New Roman" w:cs="Times New Roman"/>
          <w:sz w:val="24"/>
          <w:szCs w:val="24"/>
        </w:rPr>
        <w:t xml:space="preserve"> immune system</w:t>
      </w:r>
      <w:r w:rsidRPr="07C9049D" w:rsidR="001E3069">
        <w:rPr>
          <w:rFonts w:ascii="Times New Roman" w:hAnsi="Times New Roman" w:cs="Times New Roman"/>
          <w:sz w:val="24"/>
          <w:szCs w:val="24"/>
        </w:rPr>
        <w:t xml:space="preserve"> </w:t>
      </w:r>
      <w:r w:rsidRPr="07C9049D" w:rsidR="008D3F5F">
        <w:rPr>
          <w:rFonts w:ascii="Times New Roman" w:hAnsi="Times New Roman" w:cs="Times New Roman"/>
          <w:sz w:val="24"/>
          <w:szCs w:val="24"/>
        </w:rPr>
        <w:t>are responsible fo</w:t>
      </w:r>
      <w:r w:rsidRPr="07C9049D" w:rsidR="008D3F5F">
        <w:rPr>
          <w:rFonts w:ascii="Times New Roman" w:hAnsi="Times New Roman" w:cs="Times New Roman"/>
          <w:sz w:val="24"/>
          <w:szCs w:val="24"/>
        </w:rPr>
        <w:t>r</w:t>
      </w:r>
      <w:r w:rsidRPr="07C9049D" w:rsidR="008D3F5F">
        <w:rPr>
          <w:rFonts w:ascii="Times New Roman" w:hAnsi="Times New Roman" w:cs="Times New Roman"/>
          <w:sz w:val="24"/>
          <w:szCs w:val="24"/>
        </w:rPr>
        <w:t xml:space="preserve"> </w:t>
      </w:r>
      <w:r w:rsidRPr="07C9049D" w:rsidR="004D70EB">
        <w:rPr>
          <w:rFonts w:ascii="Times New Roman" w:hAnsi="Times New Roman" w:cs="Times New Roman"/>
          <w:sz w:val="24"/>
          <w:szCs w:val="24"/>
        </w:rPr>
        <w:t>maintainin</w:t>
      </w:r>
      <w:r w:rsidRPr="07C9049D" w:rsidR="004D70EB">
        <w:rPr>
          <w:rFonts w:ascii="Times New Roman" w:hAnsi="Times New Roman" w:cs="Times New Roman"/>
          <w:sz w:val="24"/>
          <w:szCs w:val="24"/>
        </w:rPr>
        <w:t xml:space="preserve">g the </w:t>
      </w:r>
      <w:r w:rsidRPr="07C9049D" w:rsidR="00D373F6">
        <w:rPr>
          <w:rFonts w:ascii="Times New Roman" w:hAnsi="Times New Roman" w:cs="Times New Roman"/>
          <w:sz w:val="24"/>
          <w:szCs w:val="24"/>
        </w:rPr>
        <w:t xml:space="preserve">physiology of an organism both under normal conditions </w:t>
      </w:r>
      <w:r w:rsidRPr="07C9049D" w:rsidR="00DB552B">
        <w:rPr>
          <w:rFonts w:ascii="Times New Roman" w:hAnsi="Times New Roman" w:cs="Times New Roman"/>
          <w:sz w:val="24"/>
          <w:szCs w:val="24"/>
        </w:rPr>
        <w:t xml:space="preserve">and </w:t>
      </w:r>
      <w:r w:rsidRPr="07C9049D" w:rsidR="00D373F6">
        <w:rPr>
          <w:rFonts w:ascii="Times New Roman" w:hAnsi="Times New Roman" w:cs="Times New Roman"/>
          <w:sz w:val="24"/>
          <w:szCs w:val="24"/>
        </w:rPr>
        <w:t>when faced with external threats</w:t>
      </w:r>
      <w:r w:rsidRPr="07C9049D" w:rsidR="00DB552B">
        <w:rPr>
          <w:rFonts w:ascii="Times New Roman" w:hAnsi="Times New Roman" w:cs="Times New Roman"/>
          <w:sz w:val="24"/>
          <w:szCs w:val="24"/>
        </w:rPr>
        <w:t>.</w:t>
      </w:r>
      <w:r w:rsidRPr="07C9049D" w:rsidR="004A7D04">
        <w:rPr>
          <w:rFonts w:ascii="Times New Roman" w:hAnsi="Times New Roman" w:cs="Times New Roman"/>
          <w:sz w:val="24"/>
          <w:szCs w:val="24"/>
        </w:rPr>
        <w:t xml:space="preserve"> </w:t>
      </w:r>
      <w:r w:rsidRPr="07C9049D" w:rsidR="00DC08BA">
        <w:rPr>
          <w:rFonts w:ascii="Times New Roman" w:hAnsi="Times New Roman" w:cs="Times New Roman"/>
          <w:sz w:val="24"/>
          <w:szCs w:val="24"/>
        </w:rPr>
        <w:t>C</w:t>
      </w:r>
      <w:r w:rsidRPr="07C9049D" w:rsidR="004D4AA6">
        <w:rPr>
          <w:rFonts w:ascii="Times New Roman" w:hAnsi="Times New Roman" w:cs="Times New Roman"/>
          <w:sz w:val="24"/>
          <w:szCs w:val="24"/>
        </w:rPr>
        <w:t>hemokine signalling</w:t>
      </w:r>
      <w:r w:rsidRPr="07C9049D" w:rsidR="00517FE2">
        <w:rPr>
          <w:rFonts w:ascii="Times New Roman" w:hAnsi="Times New Roman" w:cs="Times New Roman"/>
          <w:sz w:val="24"/>
          <w:szCs w:val="24"/>
        </w:rPr>
        <w:t>, for example,</w:t>
      </w:r>
      <w:r w:rsidRPr="07C9049D" w:rsidR="00142FB7">
        <w:rPr>
          <w:rFonts w:ascii="Times New Roman" w:hAnsi="Times New Roman" w:cs="Times New Roman"/>
          <w:sz w:val="24"/>
          <w:szCs w:val="24"/>
        </w:rPr>
        <w:t xml:space="preserve"> plays an essential role</w:t>
      </w:r>
      <w:r w:rsidRPr="07C9049D" w:rsidR="004D4AA6">
        <w:rPr>
          <w:rFonts w:ascii="Times New Roman" w:hAnsi="Times New Roman" w:cs="Times New Roman"/>
          <w:sz w:val="24"/>
          <w:szCs w:val="24"/>
        </w:rPr>
        <w:t xml:space="preserve"> in</w:t>
      </w:r>
      <w:r w:rsidRPr="07C9049D" w:rsidR="004D4AA6">
        <w:rPr>
          <w:rFonts w:ascii="Times New Roman" w:hAnsi="Times New Roman" w:cs="Times New Roman"/>
          <w:sz w:val="24"/>
          <w:szCs w:val="24"/>
        </w:rPr>
        <w:t xml:space="preserve"> numerou</w:t>
      </w:r>
      <w:r w:rsidRPr="07C9049D" w:rsidR="004D4AA6">
        <w:rPr>
          <w:rFonts w:ascii="Times New Roman" w:hAnsi="Times New Roman" w:cs="Times New Roman"/>
          <w:sz w:val="24"/>
          <w:szCs w:val="24"/>
        </w:rPr>
        <w:t xml:space="preserve">s </w:t>
      </w:r>
      <w:r w:rsidRPr="07C9049D" w:rsidR="009F5F6C">
        <w:rPr>
          <w:rFonts w:ascii="Times New Roman" w:hAnsi="Times New Roman" w:cs="Times New Roman"/>
          <w:sz w:val="24"/>
          <w:szCs w:val="24"/>
        </w:rPr>
        <w:t xml:space="preserve">processes </w:t>
      </w:r>
      <w:r w:rsidRPr="07C9049D" w:rsidR="00517FE2">
        <w:rPr>
          <w:rFonts w:ascii="Times New Roman" w:hAnsi="Times New Roman" w:cs="Times New Roman"/>
          <w:sz w:val="24"/>
          <w:szCs w:val="24"/>
        </w:rPr>
        <w:t xml:space="preserve">in vertebrates </w:t>
      </w:r>
      <w:r w:rsidRPr="07C9049D" w:rsidR="00B81908">
        <w:rPr>
          <w:rFonts w:ascii="Times New Roman" w:hAnsi="Times New Roman" w:cs="Times New Roman"/>
          <w:sz w:val="24"/>
          <w:szCs w:val="24"/>
        </w:rPr>
        <w:t>by</w:t>
      </w:r>
      <w:r w:rsidRPr="07C9049D" w:rsidR="00AE3999">
        <w:rPr>
          <w:rFonts w:ascii="Times New Roman" w:hAnsi="Times New Roman" w:cs="Times New Roman"/>
          <w:sz w:val="24"/>
          <w:szCs w:val="24"/>
        </w:rPr>
        <w:t xml:space="preserve"> coordinating cell </w:t>
      </w:r>
      <w:r w:rsidRPr="07C9049D" w:rsidR="009F5F6C">
        <w:rPr>
          <w:rFonts w:ascii="Times New Roman" w:hAnsi="Times New Roman" w:cs="Times New Roman"/>
          <w:sz w:val="24"/>
          <w:szCs w:val="24"/>
        </w:rPr>
        <w:t>migrations through</w:t>
      </w:r>
      <w:r w:rsidRPr="07C9049D" w:rsidR="00AE3999">
        <w:rPr>
          <w:rFonts w:ascii="Times New Roman" w:hAnsi="Times New Roman" w:cs="Times New Roman"/>
          <w:sz w:val="24"/>
          <w:szCs w:val="24"/>
        </w:rPr>
        <w:t>out</w:t>
      </w:r>
      <w:r w:rsidRPr="07C9049D" w:rsidR="009F5F6C">
        <w:rPr>
          <w:rFonts w:ascii="Times New Roman" w:hAnsi="Times New Roman" w:cs="Times New Roman"/>
          <w:sz w:val="24"/>
          <w:szCs w:val="24"/>
        </w:rPr>
        <w:t xml:space="preserve"> the body </w:t>
      </w:r>
      <w:r w:rsidRPr="07C9049D" w:rsidR="00CF0D2C">
        <w:rPr>
          <w:rFonts w:ascii="Times New Roman" w:hAnsi="Times New Roman" w:cs="Times New Roman"/>
          <w:sz w:val="24"/>
          <w:szCs w:val="24"/>
        </w:rPr>
        <w:t>during development</w:t>
      </w:r>
      <w:r w:rsidRPr="07C9049D" w:rsidR="00AE3999">
        <w:rPr>
          <w:rFonts w:ascii="Times New Roman" w:hAnsi="Times New Roman" w:cs="Times New Roman"/>
          <w:sz w:val="24"/>
          <w:szCs w:val="24"/>
        </w:rPr>
        <w:t>,</w:t>
      </w:r>
      <w:r w:rsidRPr="07C9049D" w:rsidR="009F5F6C">
        <w:rPr>
          <w:rFonts w:ascii="Times New Roman" w:hAnsi="Times New Roman" w:cs="Times New Roman"/>
          <w:sz w:val="24"/>
          <w:szCs w:val="24"/>
        </w:rPr>
        <w:t xml:space="preserve"> homeostasis</w:t>
      </w:r>
      <w:r w:rsidRPr="07C9049D" w:rsidR="00880AA6">
        <w:rPr>
          <w:rFonts w:ascii="Times New Roman" w:hAnsi="Times New Roman" w:cs="Times New Roman"/>
          <w:sz w:val="24"/>
          <w:szCs w:val="24"/>
        </w:rPr>
        <w:t>,</w:t>
      </w:r>
      <w:r w:rsidRPr="07C9049D" w:rsidR="00CF0D2C">
        <w:rPr>
          <w:rFonts w:ascii="Times New Roman" w:hAnsi="Times New Roman" w:cs="Times New Roman"/>
          <w:sz w:val="24"/>
          <w:szCs w:val="24"/>
        </w:rPr>
        <w:t xml:space="preserve"> and </w:t>
      </w:r>
      <w:r w:rsidRPr="07C9049D" w:rsidR="00383DF8">
        <w:rPr>
          <w:rFonts w:ascii="Times New Roman" w:hAnsi="Times New Roman" w:cs="Times New Roman"/>
          <w:sz w:val="24"/>
          <w:szCs w:val="24"/>
        </w:rPr>
        <w:t>host defence</w:t>
      </w:r>
      <w:r w:rsidRPr="07C9049D" w:rsidR="00CF0D2C">
        <w:rPr>
          <w:rFonts w:ascii="Times New Roman" w:hAnsi="Times New Roman" w:cs="Times New Roman"/>
          <w:sz w:val="24"/>
          <w:szCs w:val="24"/>
        </w:rPr>
        <w:t>.</w:t>
      </w:r>
      <w:r w:rsidRPr="07C9049D" w:rsidR="00EC11BF">
        <w:rPr>
          <w:rFonts w:ascii="Times New Roman" w:hAnsi="Times New Roman" w:cs="Times New Roman"/>
          <w:sz w:val="24"/>
          <w:szCs w:val="24"/>
        </w:rPr>
        <w:t xml:space="preserve"> This system signals through</w:t>
      </w:r>
      <w:r w:rsidRPr="07C9049D" w:rsidR="008C1B7C">
        <w:rPr>
          <w:rFonts w:ascii="Times New Roman" w:hAnsi="Times New Roman" w:cs="Times New Roman"/>
          <w:sz w:val="24"/>
          <w:szCs w:val="24"/>
        </w:rPr>
        <w:t xml:space="preserve"> </w:t>
      </w:r>
      <w:r w:rsidRPr="07C9049D" w:rsidR="00945BA3">
        <w:rPr>
          <w:rFonts w:ascii="Times New Roman" w:hAnsi="Times New Roman" w:cs="Times New Roman"/>
          <w:sz w:val="24"/>
          <w:szCs w:val="24"/>
        </w:rPr>
        <w:t xml:space="preserve">small </w:t>
      </w:r>
      <w:r w:rsidRPr="07C9049D" w:rsidR="00C00D6C">
        <w:rPr>
          <w:rFonts w:ascii="Times New Roman" w:hAnsi="Times New Roman" w:cs="Times New Roman"/>
          <w:sz w:val="24"/>
          <w:szCs w:val="24"/>
        </w:rPr>
        <w:t>chemotactic</w:t>
      </w:r>
      <w:r w:rsidRPr="07C9049D" w:rsidR="00945BA3">
        <w:rPr>
          <w:rFonts w:ascii="Times New Roman" w:hAnsi="Times New Roman" w:cs="Times New Roman"/>
          <w:sz w:val="24"/>
          <w:szCs w:val="24"/>
        </w:rPr>
        <w:t xml:space="preserve"> proteins secreted by certain cells that are recognised by</w:t>
      </w:r>
      <w:r w:rsidRPr="07C9049D" w:rsidR="00903A68">
        <w:rPr>
          <w:rFonts w:ascii="Times New Roman" w:hAnsi="Times New Roman" w:cs="Times New Roman"/>
          <w:sz w:val="24"/>
          <w:szCs w:val="24"/>
        </w:rPr>
        <w:t xml:space="preserve"> </w:t>
      </w:r>
      <w:r w:rsidRPr="07C9049D" w:rsidR="008C1B7C">
        <w:rPr>
          <w:rFonts w:ascii="Times New Roman" w:hAnsi="Times New Roman" w:cs="Times New Roman"/>
          <w:sz w:val="24"/>
          <w:szCs w:val="24"/>
        </w:rPr>
        <w:t xml:space="preserve">GPCR receptors on </w:t>
      </w:r>
      <w:r w:rsidRPr="07C9049D" w:rsidR="00A2793C">
        <w:rPr>
          <w:rFonts w:ascii="Times New Roman" w:hAnsi="Times New Roman" w:cs="Times New Roman"/>
          <w:sz w:val="24"/>
          <w:szCs w:val="24"/>
        </w:rPr>
        <w:t xml:space="preserve">the </w:t>
      </w:r>
      <w:r w:rsidRPr="07C9049D" w:rsidR="008C1B7C">
        <w:rPr>
          <w:rFonts w:ascii="Times New Roman" w:hAnsi="Times New Roman" w:cs="Times New Roman"/>
          <w:sz w:val="24"/>
          <w:szCs w:val="24"/>
        </w:rPr>
        <w:t>target cells</w:t>
      </w:r>
      <w:r w:rsidRPr="07C9049D" w:rsidR="004D42B7">
        <w:rPr>
          <w:rFonts w:ascii="Times New Roman" w:hAnsi="Times New Roman" w:cs="Times New Roman"/>
          <w:sz w:val="24"/>
          <w:szCs w:val="24"/>
        </w:rPr>
        <w:t>,</w:t>
      </w:r>
      <w:r w:rsidRPr="07C9049D" w:rsidR="00E942AF">
        <w:rPr>
          <w:rFonts w:ascii="Times New Roman" w:hAnsi="Times New Roman" w:cs="Times New Roman"/>
          <w:sz w:val="24"/>
          <w:szCs w:val="24"/>
        </w:rPr>
        <w:t xml:space="preserve"> </w:t>
      </w:r>
      <w:r w:rsidRPr="07C9049D" w:rsidR="008914D9">
        <w:rPr>
          <w:rFonts w:ascii="Times New Roman" w:hAnsi="Times New Roman" w:cs="Times New Roman"/>
          <w:sz w:val="24"/>
          <w:szCs w:val="24"/>
        </w:rPr>
        <w:t>which</w:t>
      </w:r>
      <w:r w:rsidRPr="07C9049D" w:rsidR="00E942AF">
        <w:rPr>
          <w:rFonts w:ascii="Times New Roman" w:hAnsi="Times New Roman" w:cs="Times New Roman"/>
          <w:sz w:val="24"/>
          <w:szCs w:val="24"/>
        </w:rPr>
        <w:t xml:space="preserve"> are </w:t>
      </w:r>
      <w:r w:rsidRPr="07C9049D" w:rsidR="00310CAC">
        <w:rPr>
          <w:rFonts w:ascii="Times New Roman" w:hAnsi="Times New Roman" w:cs="Times New Roman"/>
          <w:sz w:val="24"/>
          <w:szCs w:val="24"/>
        </w:rPr>
        <w:t>induced</w:t>
      </w:r>
      <w:r w:rsidRPr="07C9049D" w:rsidR="00E942AF">
        <w:rPr>
          <w:rFonts w:ascii="Times New Roman" w:hAnsi="Times New Roman" w:cs="Times New Roman"/>
          <w:sz w:val="24"/>
          <w:szCs w:val="24"/>
        </w:rPr>
        <w:t xml:space="preserve"> to </w:t>
      </w:r>
      <w:r w:rsidRPr="07C9049D" w:rsidR="00590EEF">
        <w:rPr>
          <w:rFonts w:ascii="Times New Roman" w:hAnsi="Times New Roman" w:cs="Times New Roman"/>
          <w:sz w:val="24"/>
          <w:szCs w:val="24"/>
        </w:rPr>
        <w:t>move along</w:t>
      </w:r>
      <w:r w:rsidRPr="07C9049D" w:rsidR="00E942AF">
        <w:rPr>
          <w:rFonts w:ascii="Times New Roman" w:hAnsi="Times New Roman" w:cs="Times New Roman"/>
          <w:sz w:val="24"/>
          <w:szCs w:val="24"/>
        </w:rPr>
        <w:t xml:space="preserve"> the gradient of </w:t>
      </w:r>
      <w:r w:rsidRPr="07C9049D" w:rsidR="00C00D6C">
        <w:rPr>
          <w:rFonts w:ascii="Times New Roman" w:hAnsi="Times New Roman" w:cs="Times New Roman"/>
          <w:sz w:val="24"/>
          <w:szCs w:val="24"/>
        </w:rPr>
        <w:t xml:space="preserve">these molecules </w:t>
      </w:r>
      <w:r w:rsidRPr="07C9049D">
        <w:rPr>
          <w:rFonts w:ascii="Times New Roman" w:hAnsi="Times New Roman" w:cs="Times New Roman"/>
          <w:sz w:val="24"/>
          <w:szCs w:val="24"/>
        </w:rPr>
        <w:fldChar w:fldCharType="begin"/>
      </w:r>
      <w:r w:rsidRPr="07C9049D">
        <w:rPr>
          <w:rFonts w:ascii="Times New Roman" w:hAnsi="Times New Roman" w:cs="Times New Roman"/>
          <w:sz w:val="24"/>
          <w:szCs w:val="24"/>
        </w:rPr>
        <w:instrText xml:space="preserve"> ADDIN ZOTERO_ITEM CSL_CITATION {"citationID":"bIt5dy58","properties":{"formattedCitation":"(Murphy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Pr="07C9049D">
        <w:rPr>
          <w:rFonts w:ascii="Times New Roman" w:hAnsi="Times New Roman" w:cs="Times New Roman"/>
          <w:sz w:val="24"/>
          <w:szCs w:val="24"/>
        </w:rPr>
        <w:fldChar w:fldCharType="separate"/>
      </w:r>
      <w:r w:rsidRPr="07C9049D" w:rsidR="00477CB2">
        <w:rPr>
          <w:rFonts w:ascii="Times New Roman" w:hAnsi="Times New Roman" w:cs="Times New Roman"/>
          <w:sz w:val="24"/>
          <w:szCs w:val="24"/>
        </w:rPr>
        <w:t>(Murphy 2023)</w:t>
      </w:r>
      <w:r w:rsidRPr="07C9049D">
        <w:rPr>
          <w:rFonts w:ascii="Times New Roman" w:hAnsi="Times New Roman" w:cs="Times New Roman"/>
          <w:sz w:val="24"/>
          <w:szCs w:val="24"/>
        </w:rPr>
        <w:fldChar w:fldCharType="end"/>
      </w:r>
      <w:r w:rsidRPr="07C9049D" w:rsidR="008C1B7C">
        <w:rPr>
          <w:rFonts w:ascii="Times New Roman" w:hAnsi="Times New Roman" w:cs="Times New Roman"/>
          <w:sz w:val="24"/>
          <w:szCs w:val="24"/>
        </w:rPr>
        <w:t>.</w:t>
      </w:r>
    </w:p>
    <w:p w:rsidR="00246DC5" w:rsidP="00FA4B3F" w:rsidRDefault="00964229" w14:paraId="443016D1" w14:textId="1406F7AA">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Acknowledging</w:t>
      </w:r>
      <w:r w:rsidRPr="003051C0" w:rsidR="005546E8">
        <w:rPr>
          <w:rFonts w:ascii="Times New Roman" w:hAnsi="Times New Roman" w:cs="Times New Roman"/>
          <w:sz w:val="24"/>
          <w:szCs w:val="24"/>
        </w:rPr>
        <w:t xml:space="preserve"> </w:t>
      </w:r>
      <w:r w:rsidRPr="003051C0" w:rsidR="008F4DA1">
        <w:rPr>
          <w:rFonts w:ascii="Times New Roman" w:hAnsi="Times New Roman" w:cs="Times New Roman"/>
          <w:sz w:val="24"/>
          <w:szCs w:val="24"/>
        </w:rPr>
        <w:t>this</w:t>
      </w:r>
      <w:r w:rsidRPr="003051C0" w:rsidR="005546E8">
        <w:rPr>
          <w:rFonts w:ascii="Times New Roman" w:hAnsi="Times New Roman" w:cs="Times New Roman"/>
          <w:sz w:val="24"/>
          <w:szCs w:val="24"/>
        </w:rPr>
        <w:t xml:space="preserve"> evolutionary history and </w:t>
      </w:r>
      <w:r w:rsidRPr="003051C0" w:rsidR="003F3C89">
        <w:rPr>
          <w:rFonts w:ascii="Times New Roman" w:hAnsi="Times New Roman" w:cs="Times New Roman"/>
          <w:sz w:val="24"/>
          <w:szCs w:val="24"/>
        </w:rPr>
        <w:t>recognising the centrality of</w:t>
      </w:r>
      <w:r w:rsidRPr="003051C0" w:rsidR="005546E8">
        <w:rPr>
          <w:rFonts w:ascii="Times New Roman" w:hAnsi="Times New Roman" w:cs="Times New Roman"/>
          <w:sz w:val="24"/>
          <w:szCs w:val="24"/>
        </w:rPr>
        <w:t xml:space="preserve"> cell si</w:t>
      </w:r>
      <w:r w:rsidRPr="003051C0" w:rsidR="00FB53A3">
        <w:rPr>
          <w:rFonts w:ascii="Times New Roman" w:hAnsi="Times New Roman" w:cs="Times New Roman"/>
          <w:sz w:val="24"/>
          <w:szCs w:val="24"/>
        </w:rPr>
        <w:t xml:space="preserve">gnalling </w:t>
      </w:r>
      <w:r w:rsidRPr="003051C0" w:rsidR="003F3C89">
        <w:rPr>
          <w:rFonts w:ascii="Times New Roman" w:hAnsi="Times New Roman" w:cs="Times New Roman"/>
          <w:sz w:val="24"/>
          <w:szCs w:val="24"/>
        </w:rPr>
        <w:t>for the</w:t>
      </w:r>
      <w:r w:rsidRPr="003051C0" w:rsidR="00FB53A3">
        <w:rPr>
          <w:rFonts w:ascii="Times New Roman" w:hAnsi="Times New Roman" w:cs="Times New Roman"/>
          <w:sz w:val="24"/>
          <w:szCs w:val="24"/>
        </w:rPr>
        <w:t xml:space="preserve"> </w:t>
      </w:r>
      <w:r w:rsidRPr="003051C0" w:rsidR="003F3C89">
        <w:rPr>
          <w:rFonts w:ascii="Times New Roman" w:hAnsi="Times New Roman" w:cs="Times New Roman"/>
          <w:sz w:val="24"/>
          <w:szCs w:val="24"/>
        </w:rPr>
        <w:t>maintenance of</w:t>
      </w:r>
      <w:r w:rsidRPr="003051C0" w:rsidR="00FB53A3">
        <w:rPr>
          <w:rFonts w:ascii="Times New Roman" w:hAnsi="Times New Roman" w:cs="Times New Roman"/>
          <w:sz w:val="24"/>
          <w:szCs w:val="24"/>
        </w:rPr>
        <w:t xml:space="preserve"> multicellular</w:t>
      </w:r>
      <w:r w:rsidRPr="003051C0" w:rsidR="003F3C89">
        <w:rPr>
          <w:rFonts w:ascii="Times New Roman" w:hAnsi="Times New Roman" w:cs="Times New Roman"/>
          <w:sz w:val="24"/>
          <w:szCs w:val="24"/>
        </w:rPr>
        <w:t xml:space="preserve">ity </w:t>
      </w:r>
      <w:r w:rsidRPr="003051C0" w:rsidR="00FB53A3">
        <w:rPr>
          <w:rFonts w:ascii="Times New Roman" w:hAnsi="Times New Roman" w:cs="Times New Roman"/>
          <w:sz w:val="24"/>
          <w:szCs w:val="24"/>
        </w:rPr>
        <w:t xml:space="preserve">is essential </w:t>
      </w:r>
      <w:r w:rsidRPr="003051C0" w:rsidR="002D5E33">
        <w:rPr>
          <w:rFonts w:ascii="Times New Roman" w:hAnsi="Times New Roman" w:cs="Times New Roman"/>
          <w:sz w:val="24"/>
          <w:szCs w:val="24"/>
        </w:rPr>
        <w:t>for a deeper understanding of animal biology and evolution.</w:t>
      </w:r>
      <w:r w:rsidRPr="003051C0" w:rsidR="00344C20">
        <w:rPr>
          <w:rFonts w:ascii="Times New Roman" w:hAnsi="Times New Roman" w:cs="Times New Roman"/>
          <w:sz w:val="24"/>
          <w:szCs w:val="24"/>
        </w:rPr>
        <w:t xml:space="preserve"> </w:t>
      </w:r>
      <w:r w:rsidRPr="003051C0" w:rsidR="003F5768">
        <w:rPr>
          <w:rFonts w:ascii="Times New Roman" w:hAnsi="Times New Roman" w:cs="Times New Roman"/>
          <w:sz w:val="24"/>
          <w:szCs w:val="24"/>
        </w:rPr>
        <w:t xml:space="preserve">This principle was an inspiration </w:t>
      </w:r>
      <w:r w:rsidR="00911269">
        <w:rPr>
          <w:rFonts w:ascii="Times New Roman" w:hAnsi="Times New Roman" w:cs="Times New Roman"/>
          <w:sz w:val="24"/>
          <w:szCs w:val="24"/>
        </w:rPr>
        <w:t>for</w:t>
      </w:r>
      <w:r w:rsidRPr="003051C0" w:rsidR="003F5768">
        <w:rPr>
          <w:rFonts w:ascii="Times New Roman" w:hAnsi="Times New Roman" w:cs="Times New Roman"/>
          <w:sz w:val="24"/>
          <w:szCs w:val="24"/>
        </w:rPr>
        <w:t xml:space="preserve"> the </w:t>
      </w:r>
      <w:r w:rsidR="00385921">
        <w:rPr>
          <w:rFonts w:ascii="Times New Roman" w:hAnsi="Times New Roman" w:cs="Times New Roman"/>
          <w:sz w:val="24"/>
          <w:szCs w:val="24"/>
        </w:rPr>
        <w:t>research</w:t>
      </w:r>
      <w:r w:rsidR="00642BB2">
        <w:rPr>
          <w:rFonts w:ascii="Times New Roman" w:hAnsi="Times New Roman" w:cs="Times New Roman"/>
          <w:sz w:val="24"/>
          <w:szCs w:val="24"/>
        </w:rPr>
        <w:t xml:space="preserve"> </w:t>
      </w:r>
      <w:r w:rsidR="00D229EB">
        <w:rPr>
          <w:rFonts w:ascii="Times New Roman" w:hAnsi="Times New Roman" w:cs="Times New Roman"/>
          <w:sz w:val="24"/>
          <w:szCs w:val="24"/>
        </w:rPr>
        <w:t>presented</w:t>
      </w:r>
      <w:r w:rsidR="00642BB2">
        <w:rPr>
          <w:rFonts w:ascii="Times New Roman" w:hAnsi="Times New Roman" w:cs="Times New Roman"/>
          <w:sz w:val="24"/>
          <w:szCs w:val="24"/>
        </w:rPr>
        <w:t xml:space="preserve"> in this </w:t>
      </w:r>
      <w:r w:rsidR="00642BB2">
        <w:rPr>
          <w:rFonts w:ascii="Times New Roman" w:hAnsi="Times New Roman" w:cs="Times New Roman"/>
          <w:sz w:val="24"/>
          <w:szCs w:val="24"/>
        </w:rPr>
        <w:lastRenderedPageBreak/>
        <w:t xml:space="preserve">thesis, where I explored the evolution of </w:t>
      </w:r>
      <w:r w:rsidR="008424CD">
        <w:rPr>
          <w:rFonts w:ascii="Times New Roman" w:hAnsi="Times New Roman" w:cs="Times New Roman"/>
          <w:sz w:val="24"/>
          <w:szCs w:val="24"/>
        </w:rPr>
        <w:t xml:space="preserve">vision and the chemokine system as examples of </w:t>
      </w:r>
      <w:r w:rsidR="004A56E1">
        <w:rPr>
          <w:rFonts w:ascii="Times New Roman" w:hAnsi="Times New Roman" w:cs="Times New Roman"/>
          <w:sz w:val="24"/>
          <w:szCs w:val="24"/>
        </w:rPr>
        <w:t>processes relying on cell signalling.</w:t>
      </w:r>
      <w:r w:rsidR="00D9537F">
        <w:rPr>
          <w:rFonts w:ascii="Times New Roman" w:hAnsi="Times New Roman" w:cs="Times New Roman"/>
          <w:sz w:val="24"/>
          <w:szCs w:val="24"/>
        </w:rPr>
        <w:t xml:space="preserve"> </w:t>
      </w:r>
      <w:r w:rsidR="00FE267F">
        <w:rPr>
          <w:rFonts w:ascii="Times New Roman" w:hAnsi="Times New Roman" w:cs="Times New Roman"/>
          <w:sz w:val="24"/>
          <w:szCs w:val="24"/>
        </w:rPr>
        <w:t>To explore</w:t>
      </w:r>
      <w:r w:rsidR="00D47A6A">
        <w:rPr>
          <w:rFonts w:ascii="Times New Roman" w:hAnsi="Times New Roman" w:cs="Times New Roman"/>
          <w:sz w:val="24"/>
          <w:szCs w:val="24"/>
        </w:rPr>
        <w:t xml:space="preserve"> the evolution</w:t>
      </w:r>
      <w:r w:rsidR="00FE267F">
        <w:rPr>
          <w:rFonts w:ascii="Times New Roman" w:hAnsi="Times New Roman" w:cs="Times New Roman"/>
          <w:sz w:val="24"/>
          <w:szCs w:val="24"/>
        </w:rPr>
        <w:t>ary history</w:t>
      </w:r>
      <w:r w:rsidR="00D47A6A">
        <w:rPr>
          <w:rFonts w:ascii="Times New Roman" w:hAnsi="Times New Roman" w:cs="Times New Roman"/>
          <w:sz w:val="24"/>
          <w:szCs w:val="24"/>
        </w:rPr>
        <w:t xml:space="preserve"> of vision two </w:t>
      </w:r>
      <w:r w:rsidR="006D6619">
        <w:rPr>
          <w:rFonts w:ascii="Times New Roman" w:hAnsi="Times New Roman" w:cs="Times New Roman"/>
          <w:sz w:val="24"/>
          <w:szCs w:val="24"/>
        </w:rPr>
        <w:t>primary</w:t>
      </w:r>
      <w:r w:rsidR="00D47A6A">
        <w:rPr>
          <w:rFonts w:ascii="Times New Roman" w:hAnsi="Times New Roman" w:cs="Times New Roman"/>
          <w:sz w:val="24"/>
          <w:szCs w:val="24"/>
        </w:rPr>
        <w:t xml:space="preserve"> aims were identified: </w:t>
      </w:r>
      <w:r w:rsidR="00FE267F">
        <w:rPr>
          <w:rFonts w:ascii="Times New Roman" w:hAnsi="Times New Roman" w:cs="Times New Roman"/>
          <w:sz w:val="24"/>
          <w:szCs w:val="24"/>
        </w:rPr>
        <w:t>first, investigating</w:t>
      </w:r>
      <w:r w:rsidR="00B259F8">
        <w:rPr>
          <w:rFonts w:ascii="Times New Roman" w:hAnsi="Times New Roman" w:cs="Times New Roman"/>
          <w:sz w:val="24"/>
          <w:szCs w:val="24"/>
        </w:rPr>
        <w:t xml:space="preserve"> the evolution of photoreceptor cells by </w:t>
      </w:r>
      <w:r w:rsidR="00801AC1">
        <w:rPr>
          <w:rFonts w:ascii="Times New Roman" w:hAnsi="Times New Roman" w:cs="Times New Roman"/>
          <w:sz w:val="24"/>
          <w:szCs w:val="24"/>
        </w:rPr>
        <w:t>tracing the history</w:t>
      </w:r>
      <w:r w:rsidR="00B259F8">
        <w:rPr>
          <w:rFonts w:ascii="Times New Roman" w:hAnsi="Times New Roman" w:cs="Times New Roman"/>
          <w:sz w:val="24"/>
          <w:szCs w:val="24"/>
        </w:rPr>
        <w:t xml:space="preserve"> of the phototransduction pathway</w:t>
      </w:r>
      <w:r w:rsidRPr="00F36DE7" w:rsidR="00F36DE7">
        <w:rPr>
          <w:rFonts w:ascii="Times New Roman" w:hAnsi="Times New Roman" w:cs="Times New Roman"/>
          <w:sz w:val="24"/>
          <w:szCs w:val="24"/>
        </w:rPr>
        <w:t xml:space="preserve"> </w:t>
      </w:r>
      <w:r w:rsidR="00F36DE7">
        <w:rPr>
          <w:rFonts w:ascii="Times New Roman" w:hAnsi="Times New Roman" w:cs="Times New Roman"/>
          <w:sz w:val="24"/>
          <w:szCs w:val="24"/>
        </w:rPr>
        <w:t>components</w:t>
      </w:r>
      <w:r w:rsidR="00B259F8">
        <w:rPr>
          <w:rFonts w:ascii="Times New Roman" w:hAnsi="Times New Roman" w:cs="Times New Roman"/>
          <w:sz w:val="24"/>
          <w:szCs w:val="24"/>
        </w:rPr>
        <w:t xml:space="preserve"> and the regulatory genes involved in the cell type specification; </w:t>
      </w:r>
      <w:r w:rsidR="00977CC1">
        <w:rPr>
          <w:rFonts w:ascii="Times New Roman" w:hAnsi="Times New Roman" w:cs="Times New Roman"/>
          <w:sz w:val="24"/>
          <w:szCs w:val="24"/>
        </w:rPr>
        <w:t xml:space="preserve">and </w:t>
      </w:r>
      <w:r w:rsidR="00A84099">
        <w:rPr>
          <w:rFonts w:ascii="Times New Roman" w:hAnsi="Times New Roman" w:cs="Times New Roman"/>
          <w:sz w:val="24"/>
          <w:szCs w:val="24"/>
        </w:rPr>
        <w:t xml:space="preserve">second, </w:t>
      </w:r>
      <w:r w:rsidR="00977CC1">
        <w:rPr>
          <w:rFonts w:ascii="Times New Roman" w:hAnsi="Times New Roman" w:cs="Times New Roman"/>
          <w:sz w:val="24"/>
          <w:szCs w:val="24"/>
        </w:rPr>
        <w:t>reconstructing the evolution of the retinol metabolism pathway</w:t>
      </w:r>
      <w:r w:rsidR="00A84099">
        <w:rPr>
          <w:rFonts w:ascii="Times New Roman" w:hAnsi="Times New Roman" w:cs="Times New Roman"/>
          <w:sz w:val="24"/>
          <w:szCs w:val="24"/>
        </w:rPr>
        <w:t>,</w:t>
      </w:r>
      <w:r w:rsidR="00977CC1">
        <w:rPr>
          <w:rFonts w:ascii="Times New Roman" w:hAnsi="Times New Roman" w:cs="Times New Roman"/>
          <w:sz w:val="24"/>
          <w:szCs w:val="24"/>
        </w:rPr>
        <w:t xml:space="preserve"> </w:t>
      </w:r>
      <w:r w:rsidR="00A84099">
        <w:rPr>
          <w:rFonts w:ascii="Times New Roman" w:hAnsi="Times New Roman" w:cs="Times New Roman"/>
          <w:sz w:val="24"/>
          <w:szCs w:val="24"/>
        </w:rPr>
        <w:t>which</w:t>
      </w:r>
      <w:r w:rsidR="00977CC1">
        <w:rPr>
          <w:rFonts w:ascii="Times New Roman" w:hAnsi="Times New Roman" w:cs="Times New Roman"/>
          <w:sz w:val="24"/>
          <w:szCs w:val="24"/>
        </w:rPr>
        <w:t xml:space="preserve"> is responsible for the constant production of the </w:t>
      </w:r>
      <w:r w:rsidR="006D6A64">
        <w:rPr>
          <w:rFonts w:ascii="Times New Roman" w:hAnsi="Times New Roman" w:cs="Times New Roman"/>
          <w:sz w:val="24"/>
          <w:szCs w:val="24"/>
        </w:rPr>
        <w:t xml:space="preserve">photosensitive </w:t>
      </w:r>
      <w:r w:rsidR="00977CC1">
        <w:rPr>
          <w:rFonts w:ascii="Times New Roman" w:hAnsi="Times New Roman" w:cs="Times New Roman"/>
          <w:sz w:val="24"/>
          <w:szCs w:val="24"/>
        </w:rPr>
        <w:t>retinal that</w:t>
      </w:r>
      <w:r w:rsidR="00D3212F">
        <w:rPr>
          <w:rFonts w:ascii="Times New Roman" w:hAnsi="Times New Roman" w:cs="Times New Roman"/>
          <w:sz w:val="24"/>
          <w:szCs w:val="24"/>
        </w:rPr>
        <w:t xml:space="preserve">, when </w:t>
      </w:r>
      <w:r w:rsidR="00977CC1">
        <w:rPr>
          <w:rFonts w:ascii="Times New Roman" w:hAnsi="Times New Roman" w:cs="Times New Roman"/>
          <w:sz w:val="24"/>
          <w:szCs w:val="24"/>
        </w:rPr>
        <w:t>bound to opsin</w:t>
      </w:r>
      <w:r w:rsidR="00D3212F">
        <w:rPr>
          <w:rFonts w:ascii="Times New Roman" w:hAnsi="Times New Roman" w:cs="Times New Roman"/>
          <w:sz w:val="24"/>
          <w:szCs w:val="24"/>
        </w:rPr>
        <w:t>,</w:t>
      </w:r>
      <w:r w:rsidR="00977CC1">
        <w:rPr>
          <w:rFonts w:ascii="Times New Roman" w:hAnsi="Times New Roman" w:cs="Times New Roman"/>
          <w:sz w:val="24"/>
          <w:szCs w:val="24"/>
        </w:rPr>
        <w:t xml:space="preserve"> </w:t>
      </w:r>
      <w:r w:rsidRPr="006D6619" w:rsidR="00D3212F">
        <w:rPr>
          <w:rFonts w:ascii="Times New Roman" w:hAnsi="Times New Roman" w:cs="Times New Roman"/>
          <w:sz w:val="24"/>
          <w:szCs w:val="24"/>
        </w:rPr>
        <w:t>enables the phototransduction process.</w:t>
      </w:r>
      <w:r w:rsidR="002C4337">
        <w:rPr>
          <w:rFonts w:ascii="Times New Roman" w:hAnsi="Times New Roman" w:cs="Times New Roman"/>
          <w:sz w:val="24"/>
          <w:szCs w:val="24"/>
        </w:rPr>
        <w:t xml:space="preserve"> </w:t>
      </w:r>
      <w:r w:rsidR="00DF0CA1">
        <w:rPr>
          <w:rFonts w:ascii="Times New Roman" w:hAnsi="Times New Roman" w:cs="Times New Roman"/>
          <w:sz w:val="24"/>
          <w:szCs w:val="24"/>
        </w:rPr>
        <w:t>T</w:t>
      </w:r>
      <w:r w:rsidR="002C4337">
        <w:rPr>
          <w:rFonts w:ascii="Times New Roman" w:hAnsi="Times New Roman" w:cs="Times New Roman"/>
          <w:sz w:val="24"/>
          <w:szCs w:val="24"/>
        </w:rPr>
        <w:t xml:space="preserve">o investigate </w:t>
      </w:r>
      <w:r w:rsidR="00E72CED">
        <w:rPr>
          <w:rFonts w:ascii="Times New Roman" w:hAnsi="Times New Roman" w:cs="Times New Roman"/>
          <w:sz w:val="24"/>
          <w:szCs w:val="24"/>
        </w:rPr>
        <w:t xml:space="preserve">the evolution of chemokine signalling, three main aims were </w:t>
      </w:r>
      <w:r w:rsidR="004A137C">
        <w:rPr>
          <w:rFonts w:ascii="Times New Roman" w:hAnsi="Times New Roman" w:cs="Times New Roman"/>
          <w:sz w:val="24"/>
          <w:szCs w:val="24"/>
        </w:rPr>
        <w:t>pursued</w:t>
      </w:r>
      <w:r w:rsidR="00E72CED">
        <w:rPr>
          <w:rFonts w:ascii="Times New Roman" w:hAnsi="Times New Roman" w:cs="Times New Roman"/>
          <w:sz w:val="24"/>
          <w:szCs w:val="24"/>
        </w:rPr>
        <w:t xml:space="preserve">: </w:t>
      </w:r>
      <w:r w:rsidR="00DC6115">
        <w:rPr>
          <w:rFonts w:ascii="Times New Roman" w:hAnsi="Times New Roman" w:cs="Times New Roman"/>
          <w:sz w:val="24"/>
          <w:szCs w:val="24"/>
        </w:rPr>
        <w:t>first, clarifying</w:t>
      </w:r>
      <w:r w:rsidR="00E61D3F">
        <w:rPr>
          <w:rFonts w:ascii="Times New Roman" w:hAnsi="Times New Roman" w:cs="Times New Roman"/>
          <w:sz w:val="24"/>
          <w:szCs w:val="24"/>
        </w:rPr>
        <w:t xml:space="preserve"> the relationship</w:t>
      </w:r>
      <w:r w:rsidR="00DC6115">
        <w:rPr>
          <w:rFonts w:ascii="Times New Roman" w:hAnsi="Times New Roman" w:cs="Times New Roman"/>
          <w:sz w:val="24"/>
          <w:szCs w:val="24"/>
        </w:rPr>
        <w:t>s</w:t>
      </w:r>
      <w:r w:rsidR="00E61D3F">
        <w:rPr>
          <w:rFonts w:ascii="Times New Roman" w:hAnsi="Times New Roman" w:cs="Times New Roman"/>
          <w:sz w:val="24"/>
          <w:szCs w:val="24"/>
        </w:rPr>
        <w:t xml:space="preserve"> </w:t>
      </w:r>
      <w:r w:rsidR="00DC6115">
        <w:rPr>
          <w:rFonts w:ascii="Times New Roman" w:hAnsi="Times New Roman" w:cs="Times New Roman"/>
          <w:sz w:val="24"/>
          <w:szCs w:val="24"/>
        </w:rPr>
        <w:t>between</w:t>
      </w:r>
      <w:r w:rsidR="00E61D3F">
        <w:rPr>
          <w:rFonts w:ascii="Times New Roman" w:hAnsi="Times New Roman" w:cs="Times New Roman"/>
          <w:sz w:val="24"/>
          <w:szCs w:val="24"/>
        </w:rPr>
        <w:t xml:space="preserve"> the “canonical” chemokines and chemokine receptors and </w:t>
      </w:r>
      <w:r w:rsidR="00003A74">
        <w:rPr>
          <w:rFonts w:ascii="Times New Roman" w:hAnsi="Times New Roman" w:cs="Times New Roman"/>
          <w:sz w:val="24"/>
          <w:szCs w:val="24"/>
        </w:rPr>
        <w:t>“non-canonical” proteins that are also involved in the system; second, reconstructing the evolution of the ligand components; lastly, reconstructing the evolution of the receptor components.</w:t>
      </w:r>
      <w:r w:rsidR="00195B67">
        <w:rPr>
          <w:rFonts w:ascii="Times New Roman" w:hAnsi="Times New Roman" w:cs="Times New Roman"/>
          <w:sz w:val="24"/>
          <w:szCs w:val="24"/>
        </w:rPr>
        <w:t xml:space="preserve"> </w:t>
      </w:r>
      <w:r w:rsidRPr="00BB420B" w:rsidR="00BB420B">
        <w:rPr>
          <w:rFonts w:ascii="Times New Roman" w:hAnsi="Times New Roman" w:cs="Times New Roman"/>
          <w:sz w:val="24"/>
          <w:szCs w:val="24"/>
        </w:rPr>
        <w:t xml:space="preserve">To </w:t>
      </w:r>
      <w:r w:rsidR="008C0404">
        <w:rPr>
          <w:rFonts w:ascii="Times New Roman" w:hAnsi="Times New Roman" w:cs="Times New Roman"/>
          <w:sz w:val="24"/>
          <w:szCs w:val="24"/>
        </w:rPr>
        <w:t>address</w:t>
      </w:r>
      <w:r w:rsidRPr="00BB420B" w:rsidR="00BB420B">
        <w:rPr>
          <w:rFonts w:ascii="Times New Roman" w:hAnsi="Times New Roman" w:cs="Times New Roman"/>
          <w:sz w:val="24"/>
          <w:szCs w:val="24"/>
        </w:rPr>
        <w:t xml:space="preserve"> these </w:t>
      </w:r>
      <w:r w:rsidR="00BB420B">
        <w:rPr>
          <w:rFonts w:ascii="Times New Roman" w:hAnsi="Times New Roman" w:cs="Times New Roman"/>
          <w:sz w:val="24"/>
          <w:szCs w:val="24"/>
        </w:rPr>
        <w:t>aims</w:t>
      </w:r>
      <w:r w:rsidRPr="00BB420B" w:rsidR="00BB420B">
        <w:rPr>
          <w:rFonts w:ascii="Times New Roman" w:hAnsi="Times New Roman" w:cs="Times New Roman"/>
          <w:sz w:val="24"/>
          <w:szCs w:val="24"/>
        </w:rPr>
        <w:t xml:space="preserve">, </w:t>
      </w:r>
      <w:r w:rsidR="00246DC5">
        <w:rPr>
          <w:rFonts w:ascii="Times New Roman" w:hAnsi="Times New Roman" w:cs="Times New Roman"/>
          <w:sz w:val="24"/>
          <w:szCs w:val="24"/>
        </w:rPr>
        <w:t>a combination of</w:t>
      </w:r>
      <w:r w:rsidRPr="00BB420B" w:rsidR="00246DC5">
        <w:rPr>
          <w:rFonts w:ascii="Times New Roman" w:hAnsi="Times New Roman" w:cs="Times New Roman"/>
          <w:sz w:val="24"/>
          <w:szCs w:val="24"/>
        </w:rPr>
        <w:t xml:space="preserve"> </w:t>
      </w:r>
      <w:r w:rsidR="00AF6920">
        <w:rPr>
          <w:rFonts w:ascii="Times New Roman" w:hAnsi="Times New Roman" w:cs="Times New Roman"/>
          <w:sz w:val="24"/>
          <w:szCs w:val="24"/>
        </w:rPr>
        <w:t xml:space="preserve">large-scale </w:t>
      </w:r>
      <w:r w:rsidR="00246DC5">
        <w:rPr>
          <w:rFonts w:ascii="Times New Roman" w:hAnsi="Times New Roman" w:cs="Times New Roman"/>
          <w:sz w:val="24"/>
          <w:szCs w:val="24"/>
        </w:rPr>
        <w:t>phylogenetic and bioinformatic methods</w:t>
      </w:r>
      <w:r w:rsidRPr="00BB420B" w:rsidR="00BB420B">
        <w:rPr>
          <w:rFonts w:ascii="Times New Roman" w:hAnsi="Times New Roman" w:cs="Times New Roman"/>
          <w:sz w:val="24"/>
          <w:szCs w:val="24"/>
        </w:rPr>
        <w:t xml:space="preserve"> w</w:t>
      </w:r>
      <w:r w:rsidR="00246DC5">
        <w:rPr>
          <w:rFonts w:ascii="Times New Roman" w:hAnsi="Times New Roman" w:cs="Times New Roman"/>
          <w:sz w:val="24"/>
          <w:szCs w:val="24"/>
        </w:rPr>
        <w:t>ere</w:t>
      </w:r>
      <w:r w:rsidRPr="00BB420B" w:rsidR="00BB420B">
        <w:rPr>
          <w:rFonts w:ascii="Times New Roman" w:hAnsi="Times New Roman" w:cs="Times New Roman"/>
          <w:sz w:val="24"/>
          <w:szCs w:val="24"/>
        </w:rPr>
        <w:t xml:space="preserve"> employed</w:t>
      </w:r>
      <w:r w:rsidR="00C92F94">
        <w:rPr>
          <w:rFonts w:ascii="Times New Roman" w:hAnsi="Times New Roman" w:cs="Times New Roman"/>
          <w:sz w:val="24"/>
          <w:szCs w:val="24"/>
        </w:rPr>
        <w:t xml:space="preserve">. </w:t>
      </w:r>
      <w:r w:rsidR="000D5DAC">
        <w:rPr>
          <w:rFonts w:ascii="Times New Roman" w:hAnsi="Times New Roman" w:cs="Times New Roman"/>
          <w:sz w:val="24"/>
          <w:szCs w:val="24"/>
        </w:rPr>
        <w:t>Instead of</w:t>
      </w:r>
      <w:r w:rsidR="00C92F94">
        <w:rPr>
          <w:rFonts w:ascii="Times New Roman" w:hAnsi="Times New Roman" w:cs="Times New Roman"/>
          <w:sz w:val="24"/>
          <w:szCs w:val="24"/>
        </w:rPr>
        <w:t xml:space="preserve"> </w:t>
      </w:r>
      <w:r w:rsidR="001D116A">
        <w:rPr>
          <w:rFonts w:ascii="Times New Roman" w:hAnsi="Times New Roman" w:cs="Times New Roman"/>
          <w:sz w:val="24"/>
          <w:szCs w:val="24"/>
        </w:rPr>
        <w:t>limiting the focus to</w:t>
      </w:r>
      <w:r w:rsidR="00C92F94">
        <w:rPr>
          <w:rFonts w:ascii="Times New Roman" w:hAnsi="Times New Roman" w:cs="Times New Roman"/>
          <w:sz w:val="24"/>
          <w:szCs w:val="24"/>
        </w:rPr>
        <w:t xml:space="preserve"> only a subset of molecular components, </w:t>
      </w:r>
      <w:r w:rsidR="00141B99">
        <w:rPr>
          <w:rFonts w:ascii="Times New Roman" w:hAnsi="Times New Roman" w:cs="Times New Roman"/>
          <w:sz w:val="24"/>
          <w:szCs w:val="24"/>
        </w:rPr>
        <w:t xml:space="preserve"> the analyses were conducted on </w:t>
      </w:r>
      <w:r w:rsidR="00604B09">
        <w:rPr>
          <w:rFonts w:ascii="Times New Roman" w:hAnsi="Times New Roman" w:cs="Times New Roman"/>
          <w:sz w:val="24"/>
          <w:szCs w:val="24"/>
        </w:rPr>
        <w:t xml:space="preserve">a comprehensive set of components from the pathways and systems </w:t>
      </w:r>
      <w:r w:rsidR="00141B99">
        <w:rPr>
          <w:rFonts w:ascii="Times New Roman" w:hAnsi="Times New Roman" w:cs="Times New Roman"/>
          <w:sz w:val="24"/>
          <w:szCs w:val="24"/>
        </w:rPr>
        <w:t xml:space="preserve">under investigation. </w:t>
      </w:r>
      <w:r w:rsidR="00E41380">
        <w:rPr>
          <w:rFonts w:ascii="Times New Roman" w:hAnsi="Times New Roman" w:cs="Times New Roman"/>
          <w:sz w:val="24"/>
          <w:szCs w:val="24"/>
        </w:rPr>
        <w:t xml:space="preserve"> </w:t>
      </w:r>
      <w:r w:rsidR="00122D3F">
        <w:rPr>
          <w:rFonts w:ascii="Times New Roman" w:hAnsi="Times New Roman" w:cs="Times New Roman"/>
          <w:sz w:val="24"/>
          <w:szCs w:val="24"/>
        </w:rPr>
        <w:t xml:space="preserve">This approach allowed to collect multiple pieces of </w:t>
      </w:r>
      <w:r w:rsidR="00965BB9">
        <w:rPr>
          <w:rFonts w:ascii="Times New Roman" w:hAnsi="Times New Roman" w:cs="Times New Roman"/>
          <w:sz w:val="24"/>
          <w:szCs w:val="24"/>
        </w:rPr>
        <w:t>evidence</w:t>
      </w:r>
      <w:r w:rsidR="00122D3F">
        <w:rPr>
          <w:rFonts w:ascii="Times New Roman" w:hAnsi="Times New Roman" w:cs="Times New Roman"/>
          <w:sz w:val="24"/>
          <w:szCs w:val="24"/>
        </w:rPr>
        <w:t xml:space="preserve"> that </w:t>
      </w:r>
      <w:r w:rsidR="000A305F">
        <w:rPr>
          <w:rFonts w:ascii="Times New Roman" w:hAnsi="Times New Roman" w:cs="Times New Roman"/>
          <w:sz w:val="24"/>
          <w:szCs w:val="24"/>
        </w:rPr>
        <w:t>combined</w:t>
      </w:r>
      <w:r w:rsidR="0018446F">
        <w:rPr>
          <w:rFonts w:ascii="Times New Roman" w:hAnsi="Times New Roman" w:cs="Times New Roman"/>
          <w:sz w:val="24"/>
          <w:szCs w:val="24"/>
        </w:rPr>
        <w:t xml:space="preserve"> create</w:t>
      </w:r>
      <w:r w:rsidR="0029132B">
        <w:rPr>
          <w:rFonts w:ascii="Times New Roman" w:hAnsi="Times New Roman" w:cs="Times New Roman"/>
          <w:sz w:val="24"/>
          <w:szCs w:val="24"/>
        </w:rPr>
        <w:t>d</w:t>
      </w:r>
      <w:r w:rsidR="0018446F">
        <w:rPr>
          <w:rFonts w:ascii="Times New Roman" w:hAnsi="Times New Roman" w:cs="Times New Roman"/>
          <w:sz w:val="24"/>
          <w:szCs w:val="24"/>
        </w:rPr>
        <w:t xml:space="preserve"> a broader picture </w:t>
      </w:r>
      <w:r w:rsidR="000A305F">
        <w:rPr>
          <w:rFonts w:ascii="Times New Roman" w:hAnsi="Times New Roman" w:cs="Times New Roman"/>
          <w:sz w:val="24"/>
          <w:szCs w:val="24"/>
        </w:rPr>
        <w:t xml:space="preserve">of the trajectories of the systems under study, </w:t>
      </w:r>
      <w:r w:rsidR="00965BB9">
        <w:rPr>
          <w:rFonts w:ascii="Times New Roman" w:hAnsi="Times New Roman" w:cs="Times New Roman"/>
          <w:sz w:val="24"/>
          <w:szCs w:val="24"/>
        </w:rPr>
        <w:t>offering new insights into the</w:t>
      </w:r>
      <w:r w:rsidR="00302825">
        <w:rPr>
          <w:rFonts w:ascii="Times New Roman" w:hAnsi="Times New Roman" w:cs="Times New Roman"/>
          <w:sz w:val="24"/>
          <w:szCs w:val="24"/>
        </w:rPr>
        <w:t>ir evolution</w:t>
      </w:r>
      <w:r w:rsidR="00965BB9">
        <w:rPr>
          <w:rFonts w:ascii="Times New Roman" w:hAnsi="Times New Roman" w:cs="Times New Roman"/>
          <w:sz w:val="24"/>
          <w:szCs w:val="24"/>
        </w:rPr>
        <w:t xml:space="preserve">. </w:t>
      </w:r>
    </w:p>
    <w:p w:rsidR="00015764" w:rsidP="00FA4B3F" w:rsidRDefault="00015764" w14:paraId="5D7A15EE" w14:textId="77777777">
      <w:pPr>
        <w:spacing w:line="360" w:lineRule="auto"/>
        <w:jc w:val="both"/>
        <w:rPr>
          <w:rFonts w:ascii="Times New Roman" w:hAnsi="Times New Roman" w:cs="Times New Roman"/>
          <w:sz w:val="24"/>
          <w:szCs w:val="24"/>
        </w:rPr>
      </w:pPr>
    </w:p>
    <w:p w:rsidR="003F3474" w:rsidP="00FA4B3F" w:rsidRDefault="003F3474" w14:paraId="64C1E923" w14:textId="73456778">
      <w:pPr>
        <w:spacing w:line="360" w:lineRule="auto"/>
        <w:jc w:val="both"/>
        <w:rPr>
          <w:rFonts w:ascii="Times New Roman" w:hAnsi="Times New Roman" w:cs="Times New Roman"/>
          <w:color w:val="002060"/>
          <w:sz w:val="28"/>
          <w:szCs w:val="28"/>
        </w:rPr>
      </w:pPr>
      <w:r w:rsidRPr="003F3474">
        <w:rPr>
          <w:rFonts w:ascii="Times New Roman" w:hAnsi="Times New Roman" w:cs="Times New Roman"/>
          <w:color w:val="002060"/>
          <w:sz w:val="28"/>
          <w:szCs w:val="28"/>
        </w:rPr>
        <w:t>Animal-</w:t>
      </w:r>
      <w:r>
        <w:rPr>
          <w:rFonts w:ascii="Times New Roman" w:hAnsi="Times New Roman" w:cs="Times New Roman"/>
          <w:color w:val="002060"/>
          <w:sz w:val="28"/>
          <w:szCs w:val="28"/>
        </w:rPr>
        <w:t>s</w:t>
      </w:r>
      <w:r w:rsidRPr="003F3474">
        <w:rPr>
          <w:rFonts w:ascii="Times New Roman" w:hAnsi="Times New Roman" w:cs="Times New Roman"/>
          <w:color w:val="002060"/>
          <w:sz w:val="28"/>
          <w:szCs w:val="28"/>
        </w:rPr>
        <w:t xml:space="preserve">pecific </w:t>
      </w:r>
      <w:r>
        <w:rPr>
          <w:rFonts w:ascii="Times New Roman" w:hAnsi="Times New Roman" w:cs="Times New Roman"/>
          <w:color w:val="002060"/>
          <w:sz w:val="28"/>
          <w:szCs w:val="28"/>
        </w:rPr>
        <w:t>g</w:t>
      </w:r>
      <w:r w:rsidRPr="003F3474">
        <w:rPr>
          <w:rFonts w:ascii="Times New Roman" w:hAnsi="Times New Roman" w:cs="Times New Roman"/>
          <w:color w:val="002060"/>
          <w:sz w:val="28"/>
          <w:szCs w:val="28"/>
        </w:rPr>
        <w:t xml:space="preserve">ene </w:t>
      </w:r>
      <w:r>
        <w:rPr>
          <w:rFonts w:ascii="Times New Roman" w:hAnsi="Times New Roman" w:cs="Times New Roman"/>
          <w:color w:val="002060"/>
          <w:sz w:val="28"/>
          <w:szCs w:val="28"/>
        </w:rPr>
        <w:t>e</w:t>
      </w:r>
      <w:r w:rsidRPr="003F3474">
        <w:rPr>
          <w:rFonts w:ascii="Times New Roman" w:hAnsi="Times New Roman" w:cs="Times New Roman"/>
          <w:color w:val="002060"/>
          <w:sz w:val="28"/>
          <w:szCs w:val="28"/>
        </w:rPr>
        <w:t>xpansions</w:t>
      </w:r>
      <w:r>
        <w:rPr>
          <w:rFonts w:ascii="Times New Roman" w:hAnsi="Times New Roman" w:cs="Times New Roman"/>
          <w:color w:val="002060"/>
          <w:sz w:val="28"/>
          <w:szCs w:val="28"/>
        </w:rPr>
        <w:t xml:space="preserve"> as</w:t>
      </w:r>
      <w:r w:rsidRPr="003F3474">
        <w:rPr>
          <w:rFonts w:ascii="Times New Roman" w:hAnsi="Times New Roman" w:cs="Times New Roman"/>
          <w:color w:val="002060"/>
          <w:sz w:val="28"/>
          <w:szCs w:val="28"/>
        </w:rPr>
        <w:t xml:space="preserve"> </w:t>
      </w:r>
      <w:r>
        <w:rPr>
          <w:rFonts w:ascii="Times New Roman" w:hAnsi="Times New Roman" w:cs="Times New Roman"/>
          <w:color w:val="002060"/>
          <w:sz w:val="28"/>
          <w:szCs w:val="28"/>
        </w:rPr>
        <w:t>t</w:t>
      </w:r>
      <w:r w:rsidRPr="003F3474">
        <w:rPr>
          <w:rFonts w:ascii="Times New Roman" w:hAnsi="Times New Roman" w:cs="Times New Roman"/>
          <w:color w:val="002060"/>
          <w:sz w:val="28"/>
          <w:szCs w:val="28"/>
        </w:rPr>
        <w:t xml:space="preserve">he </w:t>
      </w:r>
      <w:r>
        <w:rPr>
          <w:rFonts w:ascii="Times New Roman" w:hAnsi="Times New Roman" w:cs="Times New Roman"/>
          <w:color w:val="002060"/>
          <w:sz w:val="28"/>
          <w:szCs w:val="28"/>
        </w:rPr>
        <w:t>m</w:t>
      </w:r>
      <w:r w:rsidRPr="003F3474">
        <w:rPr>
          <w:rFonts w:ascii="Times New Roman" w:hAnsi="Times New Roman" w:cs="Times New Roman"/>
          <w:color w:val="002060"/>
          <w:sz w:val="28"/>
          <w:szCs w:val="28"/>
        </w:rPr>
        <w:t xml:space="preserve">olecular </w:t>
      </w:r>
      <w:r>
        <w:rPr>
          <w:rFonts w:ascii="Times New Roman" w:hAnsi="Times New Roman" w:cs="Times New Roman"/>
          <w:color w:val="002060"/>
          <w:sz w:val="28"/>
          <w:szCs w:val="28"/>
        </w:rPr>
        <w:t>f</w:t>
      </w:r>
      <w:r w:rsidRPr="003F3474">
        <w:rPr>
          <w:rFonts w:ascii="Times New Roman" w:hAnsi="Times New Roman" w:cs="Times New Roman"/>
          <w:color w:val="002060"/>
          <w:sz w:val="28"/>
          <w:szCs w:val="28"/>
        </w:rPr>
        <w:t xml:space="preserve">oundation of </w:t>
      </w:r>
      <w:r>
        <w:rPr>
          <w:rFonts w:ascii="Times New Roman" w:hAnsi="Times New Roman" w:cs="Times New Roman"/>
          <w:color w:val="002060"/>
          <w:sz w:val="28"/>
          <w:szCs w:val="28"/>
        </w:rPr>
        <w:t>v</w:t>
      </w:r>
      <w:r w:rsidRPr="003F3474">
        <w:rPr>
          <w:rFonts w:ascii="Times New Roman" w:hAnsi="Times New Roman" w:cs="Times New Roman"/>
          <w:color w:val="002060"/>
          <w:sz w:val="28"/>
          <w:szCs w:val="28"/>
        </w:rPr>
        <w:t>ision</w:t>
      </w:r>
    </w:p>
    <w:p w:rsidR="008F3041" w:rsidP="00FA4B3F" w:rsidRDefault="006F1438" w14:paraId="23827679" w14:textId="08DEE3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phylogenetic analyses of </w:t>
      </w:r>
      <w:r w:rsidR="00F33A1B">
        <w:rPr>
          <w:rFonts w:ascii="Times New Roman" w:hAnsi="Times New Roman" w:cs="Times New Roman"/>
          <w:sz w:val="24"/>
          <w:szCs w:val="24"/>
        </w:rPr>
        <w:t xml:space="preserve">phototransduction gene families </w:t>
      </w:r>
      <w:r w:rsidR="00D96E83">
        <w:rPr>
          <w:rFonts w:ascii="Times New Roman" w:hAnsi="Times New Roman" w:cs="Times New Roman"/>
          <w:sz w:val="24"/>
          <w:szCs w:val="24"/>
        </w:rPr>
        <w:t xml:space="preserve">suggest an ancient origin </w:t>
      </w:r>
      <w:r w:rsidR="00745F01">
        <w:rPr>
          <w:rFonts w:ascii="Times New Roman" w:hAnsi="Times New Roman" w:cs="Times New Roman"/>
          <w:sz w:val="24"/>
          <w:szCs w:val="24"/>
        </w:rPr>
        <w:t>in most cases</w:t>
      </w:r>
      <w:r w:rsidR="005A4070">
        <w:rPr>
          <w:rFonts w:ascii="Times New Roman" w:hAnsi="Times New Roman" w:cs="Times New Roman"/>
          <w:sz w:val="24"/>
          <w:szCs w:val="24"/>
        </w:rPr>
        <w:t xml:space="preserve">. Many of </w:t>
      </w:r>
      <w:r w:rsidR="00745F01">
        <w:rPr>
          <w:rFonts w:ascii="Times New Roman" w:hAnsi="Times New Roman" w:cs="Times New Roman"/>
          <w:sz w:val="24"/>
          <w:szCs w:val="24"/>
        </w:rPr>
        <w:t>these expansive families</w:t>
      </w:r>
      <w:r w:rsidR="0081309A">
        <w:rPr>
          <w:rFonts w:ascii="Times New Roman" w:hAnsi="Times New Roman" w:cs="Times New Roman"/>
          <w:sz w:val="24"/>
          <w:szCs w:val="24"/>
        </w:rPr>
        <w:t xml:space="preserve"> </w:t>
      </w:r>
      <w:r w:rsidR="00F33A1B">
        <w:rPr>
          <w:rFonts w:ascii="Times New Roman" w:hAnsi="Times New Roman" w:cs="Times New Roman"/>
          <w:sz w:val="24"/>
          <w:szCs w:val="24"/>
        </w:rPr>
        <w:t xml:space="preserve">are </w:t>
      </w:r>
      <w:r w:rsidR="00AA7FDB">
        <w:rPr>
          <w:rFonts w:ascii="Times New Roman" w:hAnsi="Times New Roman" w:cs="Times New Roman"/>
          <w:sz w:val="24"/>
          <w:szCs w:val="24"/>
        </w:rPr>
        <w:t xml:space="preserve">present </w:t>
      </w:r>
      <w:r w:rsidR="00304592">
        <w:rPr>
          <w:rFonts w:ascii="Times New Roman" w:hAnsi="Times New Roman" w:cs="Times New Roman"/>
          <w:sz w:val="24"/>
          <w:szCs w:val="24"/>
        </w:rPr>
        <w:t>across</w:t>
      </w:r>
      <w:r w:rsidR="00AA7FDB">
        <w:rPr>
          <w:rFonts w:ascii="Times New Roman" w:hAnsi="Times New Roman" w:cs="Times New Roman"/>
          <w:sz w:val="24"/>
          <w:szCs w:val="24"/>
        </w:rPr>
        <w:t xml:space="preserve"> </w:t>
      </w:r>
      <w:proofErr w:type="spellStart"/>
      <w:r w:rsidR="00AA7FDB">
        <w:rPr>
          <w:rFonts w:ascii="Times New Roman" w:hAnsi="Times New Roman" w:cs="Times New Roman"/>
          <w:sz w:val="24"/>
          <w:szCs w:val="24"/>
        </w:rPr>
        <w:t>Holozoa</w:t>
      </w:r>
      <w:proofErr w:type="spellEnd"/>
      <w:r w:rsidR="00AA7FDB">
        <w:rPr>
          <w:rFonts w:ascii="Times New Roman" w:hAnsi="Times New Roman" w:cs="Times New Roman"/>
          <w:sz w:val="24"/>
          <w:szCs w:val="24"/>
        </w:rPr>
        <w:t xml:space="preserve">, with several of them being </w:t>
      </w:r>
      <w:r w:rsidR="002B4ED0">
        <w:rPr>
          <w:rFonts w:ascii="Times New Roman" w:hAnsi="Times New Roman" w:cs="Times New Roman"/>
          <w:sz w:val="24"/>
          <w:szCs w:val="24"/>
        </w:rPr>
        <w:t xml:space="preserve">widely </w:t>
      </w:r>
      <w:r w:rsidR="00FB30E1">
        <w:rPr>
          <w:rFonts w:ascii="Times New Roman" w:hAnsi="Times New Roman" w:cs="Times New Roman"/>
          <w:sz w:val="24"/>
          <w:szCs w:val="24"/>
        </w:rPr>
        <w:t>distributed throughout</w:t>
      </w:r>
      <w:r w:rsidR="005547F3">
        <w:rPr>
          <w:rFonts w:ascii="Times New Roman" w:hAnsi="Times New Roman" w:cs="Times New Roman"/>
          <w:sz w:val="24"/>
          <w:szCs w:val="24"/>
        </w:rPr>
        <w:t xml:space="preserve"> </w:t>
      </w:r>
      <w:r w:rsidR="00AA7FDB">
        <w:rPr>
          <w:rFonts w:ascii="Times New Roman" w:hAnsi="Times New Roman" w:cs="Times New Roman"/>
          <w:sz w:val="24"/>
          <w:szCs w:val="24"/>
        </w:rPr>
        <w:t xml:space="preserve">all </w:t>
      </w:r>
      <w:r w:rsidR="00FB30E1">
        <w:rPr>
          <w:rFonts w:ascii="Times New Roman" w:hAnsi="Times New Roman" w:cs="Times New Roman"/>
          <w:sz w:val="24"/>
          <w:szCs w:val="24"/>
        </w:rPr>
        <w:t xml:space="preserve">eukaryotes. </w:t>
      </w:r>
      <w:r w:rsidR="00821822">
        <w:rPr>
          <w:rFonts w:ascii="Times New Roman" w:hAnsi="Times New Roman" w:cs="Times New Roman"/>
          <w:sz w:val="24"/>
          <w:szCs w:val="24"/>
        </w:rPr>
        <w:t>The</w:t>
      </w:r>
      <w:r w:rsidR="00903604">
        <w:rPr>
          <w:rFonts w:ascii="Times New Roman" w:hAnsi="Times New Roman" w:cs="Times New Roman"/>
          <w:sz w:val="24"/>
          <w:szCs w:val="24"/>
        </w:rPr>
        <w:t xml:space="preserve"> involvement of these</w:t>
      </w:r>
      <w:r w:rsidR="00821822">
        <w:rPr>
          <w:rFonts w:ascii="Times New Roman" w:hAnsi="Times New Roman" w:cs="Times New Roman"/>
          <w:sz w:val="24"/>
          <w:szCs w:val="24"/>
        </w:rPr>
        <w:t xml:space="preserve"> broad gene </w:t>
      </w:r>
      <w:r w:rsidR="00236A89">
        <w:rPr>
          <w:rFonts w:ascii="Times New Roman" w:hAnsi="Times New Roman" w:cs="Times New Roman"/>
          <w:sz w:val="24"/>
          <w:szCs w:val="24"/>
        </w:rPr>
        <w:t xml:space="preserve">families </w:t>
      </w:r>
      <w:r w:rsidR="00821822">
        <w:rPr>
          <w:rFonts w:ascii="Times New Roman" w:hAnsi="Times New Roman" w:cs="Times New Roman"/>
          <w:sz w:val="24"/>
          <w:szCs w:val="24"/>
        </w:rPr>
        <w:t xml:space="preserve">in </w:t>
      </w:r>
      <w:r w:rsidR="00C14DA6">
        <w:rPr>
          <w:rFonts w:ascii="Times New Roman" w:hAnsi="Times New Roman" w:cs="Times New Roman"/>
          <w:sz w:val="24"/>
          <w:szCs w:val="24"/>
        </w:rPr>
        <w:t>a variety of</w:t>
      </w:r>
      <w:r w:rsidR="00821822">
        <w:rPr>
          <w:rFonts w:ascii="Times New Roman" w:hAnsi="Times New Roman" w:cs="Times New Roman"/>
          <w:sz w:val="24"/>
          <w:szCs w:val="24"/>
        </w:rPr>
        <w:t xml:space="preserve"> different pathways and processes</w:t>
      </w:r>
      <w:r w:rsidR="00903604">
        <w:rPr>
          <w:rFonts w:ascii="Times New Roman" w:hAnsi="Times New Roman" w:cs="Times New Roman"/>
          <w:sz w:val="24"/>
          <w:szCs w:val="24"/>
        </w:rPr>
        <w:t xml:space="preserve"> other than vision</w:t>
      </w:r>
      <w:r w:rsidR="00821822">
        <w:rPr>
          <w:rFonts w:ascii="Times New Roman" w:hAnsi="Times New Roman" w:cs="Times New Roman"/>
          <w:sz w:val="24"/>
          <w:szCs w:val="24"/>
        </w:rPr>
        <w:t xml:space="preserve">, </w:t>
      </w:r>
      <w:r w:rsidR="002C55B7">
        <w:rPr>
          <w:rFonts w:ascii="Times New Roman" w:hAnsi="Times New Roman" w:cs="Times New Roman"/>
          <w:sz w:val="24"/>
          <w:szCs w:val="24"/>
        </w:rPr>
        <w:t xml:space="preserve">can explain </w:t>
      </w:r>
      <w:r w:rsidR="00821822">
        <w:rPr>
          <w:rFonts w:ascii="Times New Roman" w:hAnsi="Times New Roman" w:cs="Times New Roman"/>
          <w:sz w:val="24"/>
          <w:szCs w:val="24"/>
        </w:rPr>
        <w:t xml:space="preserve">their presence outside of animals. </w:t>
      </w:r>
      <w:r w:rsidR="0021695B">
        <w:rPr>
          <w:rFonts w:ascii="Times New Roman" w:hAnsi="Times New Roman" w:cs="Times New Roman"/>
          <w:sz w:val="24"/>
          <w:szCs w:val="24"/>
        </w:rPr>
        <w:t>The few exceptions are opsins and G gamma</w:t>
      </w:r>
      <w:r w:rsidR="007F4487">
        <w:rPr>
          <w:rFonts w:ascii="Times New Roman" w:hAnsi="Times New Roman" w:cs="Times New Roman"/>
          <w:sz w:val="24"/>
          <w:szCs w:val="24"/>
        </w:rPr>
        <w:t xml:space="preserve">, </w:t>
      </w:r>
      <w:r w:rsidR="00267BDF">
        <w:rPr>
          <w:rFonts w:ascii="Times New Roman" w:hAnsi="Times New Roman" w:cs="Times New Roman"/>
          <w:sz w:val="24"/>
          <w:szCs w:val="24"/>
        </w:rPr>
        <w:t xml:space="preserve">integral to both ciliary and rhabdomeric type phototransduction, </w:t>
      </w:r>
      <w:r w:rsidR="0091152F">
        <w:rPr>
          <w:rFonts w:ascii="Times New Roman" w:hAnsi="Times New Roman" w:cs="Times New Roman"/>
          <w:sz w:val="24"/>
          <w:szCs w:val="24"/>
        </w:rPr>
        <w:t>along with</w:t>
      </w:r>
      <w:r w:rsidR="00267BDF">
        <w:rPr>
          <w:rFonts w:ascii="Times New Roman" w:hAnsi="Times New Roman" w:cs="Times New Roman"/>
          <w:sz w:val="24"/>
          <w:szCs w:val="24"/>
        </w:rPr>
        <w:t xml:space="preserve"> </w:t>
      </w:r>
      <w:r w:rsidR="007F4487">
        <w:rPr>
          <w:rFonts w:ascii="Times New Roman" w:hAnsi="Times New Roman" w:cs="Times New Roman"/>
          <w:sz w:val="24"/>
          <w:szCs w:val="24"/>
        </w:rPr>
        <w:t xml:space="preserve">the </w:t>
      </w:r>
      <w:r w:rsidR="00DF6C2E">
        <w:rPr>
          <w:rFonts w:ascii="Times New Roman" w:hAnsi="Times New Roman" w:cs="Times New Roman"/>
          <w:sz w:val="24"/>
          <w:szCs w:val="24"/>
        </w:rPr>
        <w:t>inhibitory</w:t>
      </w:r>
      <w:r w:rsidR="004476D9">
        <w:rPr>
          <w:rFonts w:ascii="Times New Roman" w:hAnsi="Times New Roman" w:cs="Times New Roman"/>
          <w:sz w:val="24"/>
          <w:szCs w:val="24"/>
        </w:rPr>
        <w:t xml:space="preserve"> subunit of the PDE6 enzyme and </w:t>
      </w:r>
      <w:r w:rsidR="00267BDF">
        <w:rPr>
          <w:rFonts w:ascii="Times New Roman" w:hAnsi="Times New Roman" w:cs="Times New Roman"/>
          <w:sz w:val="24"/>
          <w:szCs w:val="24"/>
        </w:rPr>
        <w:t xml:space="preserve">RGS9BP, </w:t>
      </w:r>
      <w:r w:rsidR="006C1A9D">
        <w:rPr>
          <w:rFonts w:ascii="Times New Roman" w:hAnsi="Times New Roman" w:cs="Times New Roman"/>
          <w:sz w:val="24"/>
          <w:szCs w:val="24"/>
        </w:rPr>
        <w:t>specific to</w:t>
      </w:r>
      <w:r w:rsidR="00267BDF">
        <w:rPr>
          <w:rFonts w:ascii="Times New Roman" w:hAnsi="Times New Roman" w:cs="Times New Roman"/>
          <w:sz w:val="24"/>
          <w:szCs w:val="24"/>
        </w:rPr>
        <w:t xml:space="preserve"> ciliary </w:t>
      </w:r>
      <w:r w:rsidR="00594674">
        <w:rPr>
          <w:rFonts w:ascii="Times New Roman" w:hAnsi="Times New Roman" w:cs="Times New Roman"/>
          <w:sz w:val="24"/>
          <w:szCs w:val="24"/>
        </w:rPr>
        <w:t>phototransduction</w:t>
      </w:r>
      <w:r w:rsidR="00267BDF">
        <w:rPr>
          <w:rFonts w:ascii="Times New Roman" w:hAnsi="Times New Roman" w:cs="Times New Roman"/>
          <w:sz w:val="24"/>
          <w:szCs w:val="24"/>
        </w:rPr>
        <w:t xml:space="preserve">. </w:t>
      </w:r>
      <w:r w:rsidR="00AA7FDB">
        <w:rPr>
          <w:rFonts w:ascii="Times New Roman" w:hAnsi="Times New Roman" w:cs="Times New Roman"/>
          <w:sz w:val="24"/>
          <w:szCs w:val="24"/>
        </w:rPr>
        <w:t xml:space="preserve">These families appear to be </w:t>
      </w:r>
      <w:r w:rsidR="00D6173E">
        <w:rPr>
          <w:rFonts w:ascii="Times New Roman" w:hAnsi="Times New Roman" w:cs="Times New Roman"/>
          <w:sz w:val="24"/>
          <w:szCs w:val="24"/>
        </w:rPr>
        <w:t>exclusive to animals</w:t>
      </w:r>
      <w:r w:rsidR="003B18FA">
        <w:rPr>
          <w:rFonts w:ascii="Times New Roman" w:hAnsi="Times New Roman" w:cs="Times New Roman"/>
          <w:sz w:val="24"/>
          <w:szCs w:val="24"/>
        </w:rPr>
        <w:t>, and in some cases to vertebrates</w:t>
      </w:r>
      <w:r w:rsidR="00AA7FDB">
        <w:rPr>
          <w:rFonts w:ascii="Times New Roman" w:hAnsi="Times New Roman" w:cs="Times New Roman"/>
          <w:sz w:val="24"/>
          <w:szCs w:val="24"/>
        </w:rPr>
        <w:t xml:space="preserve">. </w:t>
      </w:r>
      <w:r w:rsidRPr="007A3267" w:rsidR="00F050B6">
        <w:rPr>
          <w:rFonts w:ascii="Times New Roman" w:hAnsi="Times New Roman" w:cs="Times New Roman"/>
          <w:sz w:val="24"/>
          <w:szCs w:val="24"/>
        </w:rPr>
        <w:t xml:space="preserve">Within the extensive gene families, distinct subfamilies can be delineated. </w:t>
      </w:r>
      <w:r w:rsidRPr="00C46310" w:rsidR="00C46310">
        <w:rPr>
          <w:rFonts w:ascii="Times New Roman" w:hAnsi="Times New Roman" w:cs="Times New Roman"/>
          <w:sz w:val="24"/>
          <w:szCs w:val="24"/>
        </w:rPr>
        <w:t>This granularity provides enhanced clarity</w:t>
      </w:r>
      <w:r w:rsidR="00C46310">
        <w:rPr>
          <w:rFonts w:ascii="Times New Roman" w:hAnsi="Times New Roman" w:cs="Times New Roman"/>
          <w:sz w:val="24"/>
          <w:szCs w:val="24"/>
        </w:rPr>
        <w:t xml:space="preserve"> as it</w:t>
      </w:r>
      <w:r w:rsidRPr="0018556A" w:rsidR="0018556A">
        <w:rPr>
          <w:rFonts w:ascii="Times New Roman" w:hAnsi="Times New Roman" w:cs="Times New Roman"/>
          <w:sz w:val="24"/>
          <w:szCs w:val="24"/>
        </w:rPr>
        <w:t xml:space="preserve"> enables a more detailed tracing of the evolutionary paths of those subfamilies containing genes known to be integral to phototransduction pathways in model organisms. </w:t>
      </w:r>
      <w:r w:rsidRPr="007A3267" w:rsidR="00B32D58">
        <w:rPr>
          <w:rFonts w:ascii="Times New Roman" w:hAnsi="Times New Roman" w:cs="Times New Roman"/>
          <w:sz w:val="24"/>
          <w:szCs w:val="24"/>
        </w:rPr>
        <w:t xml:space="preserve">A recurring observation, for instance, is that while the overarching gene family may span eukaryotes, numerous expansions </w:t>
      </w:r>
      <w:r w:rsidRPr="007A3267" w:rsidR="00B32D58">
        <w:rPr>
          <w:rFonts w:ascii="Times New Roman" w:hAnsi="Times New Roman" w:cs="Times New Roman"/>
          <w:sz w:val="24"/>
          <w:szCs w:val="24"/>
        </w:rPr>
        <w:lastRenderedPageBreak/>
        <w:t>leading to diverse subfamilies predominantly took place within holozoans</w:t>
      </w:r>
      <w:r w:rsidR="00B32D58">
        <w:rPr>
          <w:rFonts w:ascii="Times New Roman" w:hAnsi="Times New Roman" w:cs="Times New Roman"/>
          <w:sz w:val="24"/>
          <w:szCs w:val="24"/>
        </w:rPr>
        <w:t>,</w:t>
      </w:r>
      <w:r w:rsidRPr="007A3267" w:rsidR="00B32D58">
        <w:rPr>
          <w:rFonts w:ascii="Times New Roman" w:hAnsi="Times New Roman" w:cs="Times New Roman"/>
          <w:sz w:val="24"/>
          <w:szCs w:val="24"/>
        </w:rPr>
        <w:t xml:space="preserve"> just before the emergence of animals</w:t>
      </w:r>
      <w:r w:rsidR="00B32D58">
        <w:rPr>
          <w:rFonts w:ascii="Times New Roman" w:hAnsi="Times New Roman" w:cs="Times New Roman"/>
          <w:sz w:val="24"/>
          <w:szCs w:val="24"/>
        </w:rPr>
        <w:t>, or within the early history of animals</w:t>
      </w:r>
      <w:r w:rsidRPr="007A3267" w:rsidR="00B32D58">
        <w:rPr>
          <w:rFonts w:ascii="Times New Roman" w:hAnsi="Times New Roman" w:cs="Times New Roman"/>
          <w:sz w:val="24"/>
          <w:szCs w:val="24"/>
        </w:rPr>
        <w:t xml:space="preserve">. It is within these more recent subfamilies that we find </w:t>
      </w:r>
      <w:r w:rsidR="00B32D58">
        <w:rPr>
          <w:rFonts w:ascii="Times New Roman" w:hAnsi="Times New Roman" w:cs="Times New Roman"/>
          <w:sz w:val="24"/>
          <w:szCs w:val="24"/>
        </w:rPr>
        <w:t xml:space="preserve">the exact </w:t>
      </w:r>
      <w:r w:rsidRPr="007A3267" w:rsidR="00B32D58">
        <w:rPr>
          <w:rFonts w:ascii="Times New Roman" w:hAnsi="Times New Roman" w:cs="Times New Roman"/>
          <w:sz w:val="24"/>
          <w:szCs w:val="24"/>
        </w:rPr>
        <w:t>genes, that are well-documented in their roles in phototransduction</w:t>
      </w:r>
      <w:r w:rsidR="00B32D58">
        <w:rPr>
          <w:rFonts w:ascii="Times New Roman" w:hAnsi="Times New Roman" w:cs="Times New Roman"/>
          <w:sz w:val="24"/>
          <w:szCs w:val="24"/>
        </w:rPr>
        <w:t xml:space="preserve"> of model organisms such as human and flies</w:t>
      </w:r>
      <w:r w:rsidRPr="007A3267" w:rsidR="00B32D58">
        <w:rPr>
          <w:rFonts w:ascii="Times New Roman" w:hAnsi="Times New Roman" w:cs="Times New Roman"/>
          <w:sz w:val="24"/>
          <w:szCs w:val="24"/>
        </w:rPr>
        <w:t>.</w:t>
      </w:r>
      <w:r w:rsidR="00856B62">
        <w:rPr>
          <w:rFonts w:ascii="Times New Roman" w:hAnsi="Times New Roman" w:cs="Times New Roman"/>
          <w:sz w:val="24"/>
          <w:szCs w:val="24"/>
        </w:rPr>
        <w:t xml:space="preserve"> </w:t>
      </w:r>
      <w:r w:rsidR="00C9743F">
        <w:rPr>
          <w:rFonts w:ascii="Times New Roman" w:hAnsi="Times New Roman" w:cs="Times New Roman"/>
          <w:sz w:val="24"/>
          <w:szCs w:val="24"/>
        </w:rPr>
        <w:t xml:space="preserve">While these </w:t>
      </w:r>
      <w:r w:rsidR="00660288">
        <w:rPr>
          <w:rFonts w:ascii="Times New Roman" w:hAnsi="Times New Roman" w:cs="Times New Roman"/>
          <w:sz w:val="24"/>
          <w:szCs w:val="24"/>
        </w:rPr>
        <w:t>observations</w:t>
      </w:r>
      <w:r w:rsidR="00C9743F">
        <w:rPr>
          <w:rFonts w:ascii="Times New Roman" w:hAnsi="Times New Roman" w:cs="Times New Roman"/>
          <w:sz w:val="24"/>
          <w:szCs w:val="24"/>
        </w:rPr>
        <w:t xml:space="preserve"> </w:t>
      </w:r>
      <w:r w:rsidRPr="00660288" w:rsidR="00660288">
        <w:rPr>
          <w:rFonts w:ascii="Times New Roman" w:hAnsi="Times New Roman" w:cs="Times New Roman"/>
          <w:sz w:val="24"/>
          <w:szCs w:val="24"/>
        </w:rPr>
        <w:t>generally apply to gene families of both major phototransduction pathways</w:t>
      </w:r>
      <w:r w:rsidRPr="00805EDA" w:rsidR="00116506">
        <w:rPr>
          <w:rFonts w:ascii="Times New Roman" w:hAnsi="Times New Roman" w:cs="Times New Roman"/>
          <w:sz w:val="24"/>
          <w:szCs w:val="24"/>
        </w:rPr>
        <w:t>—</w:t>
      </w:r>
      <w:r w:rsidRPr="00660288" w:rsidR="00660288">
        <w:rPr>
          <w:rFonts w:ascii="Times New Roman" w:hAnsi="Times New Roman" w:cs="Times New Roman"/>
          <w:sz w:val="24"/>
          <w:szCs w:val="24"/>
        </w:rPr>
        <w:t>ciliary and rhabdomeric</w:t>
      </w:r>
      <w:r w:rsidRPr="00805EDA" w:rsidR="00116506">
        <w:rPr>
          <w:rFonts w:ascii="Times New Roman" w:hAnsi="Times New Roman" w:cs="Times New Roman"/>
          <w:sz w:val="24"/>
          <w:szCs w:val="24"/>
        </w:rPr>
        <w:t>—</w:t>
      </w:r>
      <w:r w:rsidR="00230505">
        <w:rPr>
          <w:rFonts w:ascii="Times New Roman" w:hAnsi="Times New Roman" w:cs="Times New Roman"/>
          <w:sz w:val="24"/>
          <w:szCs w:val="24"/>
        </w:rPr>
        <w:t xml:space="preserve">some differences emerged. </w:t>
      </w:r>
      <w:r w:rsidRPr="004722F1" w:rsidR="004722F1">
        <w:rPr>
          <w:rFonts w:ascii="Times New Roman" w:hAnsi="Times New Roman" w:cs="Times New Roman"/>
          <w:sz w:val="24"/>
          <w:szCs w:val="24"/>
        </w:rPr>
        <w:t>For instance, within certain ciliary phototransduction families</w:t>
      </w:r>
      <w:r w:rsidR="00B1118B">
        <w:rPr>
          <w:rFonts w:ascii="Times New Roman" w:hAnsi="Times New Roman" w:cs="Times New Roman"/>
          <w:sz w:val="24"/>
          <w:szCs w:val="24"/>
        </w:rPr>
        <w:t>,</w:t>
      </w:r>
      <w:r w:rsidR="001C4E5C">
        <w:rPr>
          <w:rFonts w:ascii="Times New Roman" w:hAnsi="Times New Roman" w:cs="Times New Roman"/>
          <w:sz w:val="24"/>
          <w:szCs w:val="24"/>
        </w:rPr>
        <w:t xml:space="preserve"> </w:t>
      </w:r>
      <w:r w:rsidR="00B1118B">
        <w:rPr>
          <w:rFonts w:ascii="Times New Roman" w:hAnsi="Times New Roman" w:cs="Times New Roman"/>
          <w:sz w:val="24"/>
          <w:szCs w:val="24"/>
        </w:rPr>
        <w:t xml:space="preserve">the subfamilies </w:t>
      </w:r>
      <w:r w:rsidR="00DF3840">
        <w:rPr>
          <w:rFonts w:ascii="Times New Roman" w:hAnsi="Times New Roman" w:cs="Times New Roman"/>
          <w:sz w:val="24"/>
          <w:szCs w:val="24"/>
        </w:rPr>
        <w:t xml:space="preserve">most </w:t>
      </w:r>
      <w:r w:rsidR="0010232C">
        <w:rPr>
          <w:rFonts w:ascii="Times New Roman" w:hAnsi="Times New Roman" w:cs="Times New Roman"/>
          <w:sz w:val="24"/>
          <w:szCs w:val="24"/>
        </w:rPr>
        <w:t>closely associated</w:t>
      </w:r>
      <w:r w:rsidR="00DF3840">
        <w:rPr>
          <w:rFonts w:ascii="Times New Roman" w:hAnsi="Times New Roman" w:cs="Times New Roman"/>
          <w:sz w:val="24"/>
          <w:szCs w:val="24"/>
        </w:rPr>
        <w:t xml:space="preserve"> to vision </w:t>
      </w:r>
      <w:r w:rsidR="00230505">
        <w:rPr>
          <w:rFonts w:ascii="Times New Roman" w:hAnsi="Times New Roman" w:cs="Times New Roman"/>
          <w:sz w:val="24"/>
          <w:szCs w:val="24"/>
        </w:rPr>
        <w:t>are</w:t>
      </w:r>
      <w:r w:rsidR="001C4E5C">
        <w:rPr>
          <w:rFonts w:ascii="Times New Roman" w:hAnsi="Times New Roman" w:cs="Times New Roman"/>
          <w:sz w:val="24"/>
          <w:szCs w:val="24"/>
        </w:rPr>
        <w:t xml:space="preserve"> vertebrate</w:t>
      </w:r>
      <w:r w:rsidR="001111A8">
        <w:rPr>
          <w:rFonts w:ascii="Times New Roman" w:hAnsi="Times New Roman" w:cs="Times New Roman"/>
          <w:sz w:val="24"/>
          <w:szCs w:val="24"/>
        </w:rPr>
        <w:t>-</w:t>
      </w:r>
      <w:r w:rsidR="001C4E5C">
        <w:rPr>
          <w:rFonts w:ascii="Times New Roman" w:hAnsi="Times New Roman" w:cs="Times New Roman"/>
          <w:sz w:val="24"/>
          <w:szCs w:val="24"/>
        </w:rPr>
        <w:t>specific.</w:t>
      </w:r>
      <w:r w:rsidR="000A7193">
        <w:rPr>
          <w:rFonts w:ascii="Times New Roman" w:hAnsi="Times New Roman" w:cs="Times New Roman"/>
          <w:sz w:val="24"/>
          <w:szCs w:val="24"/>
        </w:rPr>
        <w:t xml:space="preserve"> </w:t>
      </w:r>
      <w:r w:rsidR="00DB3FCD">
        <w:rPr>
          <w:rFonts w:ascii="Times New Roman" w:hAnsi="Times New Roman" w:cs="Times New Roman"/>
          <w:sz w:val="24"/>
          <w:szCs w:val="24"/>
        </w:rPr>
        <w:t xml:space="preserve">This occurs for example in the </w:t>
      </w:r>
      <w:r w:rsidR="00DD576D">
        <w:rPr>
          <w:rFonts w:ascii="Times New Roman" w:hAnsi="Times New Roman" w:cs="Times New Roman"/>
          <w:sz w:val="24"/>
          <w:szCs w:val="24"/>
        </w:rPr>
        <w:t xml:space="preserve">super family of the </w:t>
      </w:r>
      <w:r w:rsidR="00DB3FCD">
        <w:rPr>
          <w:rFonts w:ascii="Times New Roman" w:hAnsi="Times New Roman" w:cs="Times New Roman"/>
          <w:sz w:val="24"/>
          <w:szCs w:val="24"/>
        </w:rPr>
        <w:t xml:space="preserve">PDE6 </w:t>
      </w:r>
      <w:r w:rsidR="004D76CF">
        <w:rPr>
          <w:rFonts w:ascii="Times New Roman" w:hAnsi="Times New Roman" w:cs="Times New Roman"/>
          <w:sz w:val="24"/>
          <w:szCs w:val="24"/>
        </w:rPr>
        <w:t>catalytic subunit</w:t>
      </w:r>
      <w:r w:rsidR="00230505">
        <w:rPr>
          <w:rFonts w:ascii="Times New Roman" w:hAnsi="Times New Roman" w:cs="Times New Roman"/>
          <w:sz w:val="24"/>
          <w:szCs w:val="24"/>
        </w:rPr>
        <w:t>, where</w:t>
      </w:r>
      <w:r w:rsidR="004D76CF">
        <w:rPr>
          <w:rFonts w:ascii="Times New Roman" w:hAnsi="Times New Roman" w:cs="Times New Roman"/>
          <w:sz w:val="24"/>
          <w:szCs w:val="24"/>
        </w:rPr>
        <w:t xml:space="preserve"> the PDE6A/B/C </w:t>
      </w:r>
      <w:r w:rsidR="00EA55F9">
        <w:rPr>
          <w:rFonts w:ascii="Times New Roman" w:hAnsi="Times New Roman" w:cs="Times New Roman"/>
          <w:sz w:val="24"/>
          <w:szCs w:val="24"/>
        </w:rPr>
        <w:t>is</w:t>
      </w:r>
      <w:r w:rsidR="004D76CF">
        <w:rPr>
          <w:rFonts w:ascii="Times New Roman" w:hAnsi="Times New Roman" w:cs="Times New Roman"/>
          <w:sz w:val="24"/>
          <w:szCs w:val="24"/>
        </w:rPr>
        <w:t xml:space="preserve"> present only in vertebrates, and within the RGS </w:t>
      </w:r>
      <w:r w:rsidR="00E55264">
        <w:rPr>
          <w:rFonts w:ascii="Times New Roman" w:hAnsi="Times New Roman" w:cs="Times New Roman"/>
          <w:sz w:val="24"/>
          <w:szCs w:val="24"/>
        </w:rPr>
        <w:t xml:space="preserve">super </w:t>
      </w:r>
      <w:r w:rsidR="004D76CF">
        <w:rPr>
          <w:rFonts w:ascii="Times New Roman" w:hAnsi="Times New Roman" w:cs="Times New Roman"/>
          <w:sz w:val="24"/>
          <w:szCs w:val="24"/>
        </w:rPr>
        <w:t>family, where RGS9 is present only in vertebrates.</w:t>
      </w:r>
      <w:r w:rsidR="00DD5FAA">
        <w:rPr>
          <w:rFonts w:ascii="Times New Roman" w:hAnsi="Times New Roman" w:cs="Times New Roman"/>
          <w:sz w:val="24"/>
          <w:szCs w:val="24"/>
        </w:rPr>
        <w:t xml:space="preserve"> </w:t>
      </w:r>
      <w:r w:rsidR="002E74FB">
        <w:rPr>
          <w:rFonts w:ascii="Times New Roman" w:hAnsi="Times New Roman" w:cs="Times New Roman"/>
          <w:sz w:val="24"/>
          <w:szCs w:val="24"/>
        </w:rPr>
        <w:t xml:space="preserve">This, combined with the fact that </w:t>
      </w:r>
      <w:r w:rsidR="006712D7">
        <w:rPr>
          <w:rFonts w:ascii="Times New Roman" w:hAnsi="Times New Roman" w:cs="Times New Roman"/>
          <w:sz w:val="24"/>
          <w:szCs w:val="24"/>
        </w:rPr>
        <w:t xml:space="preserve">the </w:t>
      </w:r>
      <w:r w:rsidR="00247327">
        <w:rPr>
          <w:rFonts w:ascii="Times New Roman" w:hAnsi="Times New Roman" w:cs="Times New Roman"/>
          <w:sz w:val="24"/>
          <w:szCs w:val="24"/>
        </w:rPr>
        <w:t xml:space="preserve">inhibitory subunit of </w:t>
      </w:r>
      <w:r w:rsidR="00DF6C2E">
        <w:rPr>
          <w:rFonts w:ascii="Times New Roman" w:hAnsi="Times New Roman" w:cs="Times New Roman"/>
          <w:sz w:val="24"/>
          <w:szCs w:val="24"/>
        </w:rPr>
        <w:t>PDE6</w:t>
      </w:r>
      <w:r w:rsidR="00183A16">
        <w:rPr>
          <w:rFonts w:ascii="Times New Roman" w:hAnsi="Times New Roman" w:cs="Times New Roman"/>
          <w:sz w:val="24"/>
          <w:szCs w:val="24"/>
        </w:rPr>
        <w:t xml:space="preserve"> (PDE6G/H)</w:t>
      </w:r>
      <w:r w:rsidR="00247327">
        <w:rPr>
          <w:rFonts w:ascii="Times New Roman" w:hAnsi="Times New Roman" w:cs="Times New Roman"/>
          <w:sz w:val="24"/>
          <w:szCs w:val="24"/>
        </w:rPr>
        <w:t xml:space="preserve"> appears to be </w:t>
      </w:r>
      <w:r w:rsidR="002E74FB">
        <w:rPr>
          <w:rFonts w:ascii="Times New Roman" w:hAnsi="Times New Roman" w:cs="Times New Roman"/>
          <w:sz w:val="24"/>
          <w:szCs w:val="24"/>
        </w:rPr>
        <w:t>vertebrate</w:t>
      </w:r>
      <w:r w:rsidR="00247327">
        <w:rPr>
          <w:rFonts w:ascii="Times New Roman" w:hAnsi="Times New Roman" w:cs="Times New Roman"/>
          <w:sz w:val="24"/>
          <w:szCs w:val="24"/>
        </w:rPr>
        <w:t>-specific</w:t>
      </w:r>
      <w:r w:rsidR="002E74FB">
        <w:rPr>
          <w:rFonts w:ascii="Times New Roman" w:hAnsi="Times New Roman" w:cs="Times New Roman"/>
          <w:sz w:val="24"/>
          <w:szCs w:val="24"/>
        </w:rPr>
        <w:t xml:space="preserve"> </w:t>
      </w:r>
      <w:r w:rsidRPr="00B74CAC" w:rsidR="00C639F7">
        <w:rPr>
          <w:rFonts w:ascii="Times New Roman" w:hAnsi="Times New Roman" w:cs="Times New Roman"/>
          <w:sz w:val="24"/>
          <w:szCs w:val="24"/>
        </w:rPr>
        <w:t xml:space="preserve">implies that while foundational components of the </w:t>
      </w:r>
      <w:r w:rsidR="002D33AE">
        <w:rPr>
          <w:rFonts w:ascii="Times New Roman" w:hAnsi="Times New Roman" w:cs="Times New Roman"/>
          <w:sz w:val="24"/>
          <w:szCs w:val="24"/>
        </w:rPr>
        <w:t xml:space="preserve">ciliary </w:t>
      </w:r>
      <w:r w:rsidRPr="00B74CAC" w:rsidR="00C639F7">
        <w:rPr>
          <w:rFonts w:ascii="Times New Roman" w:hAnsi="Times New Roman" w:cs="Times New Roman"/>
          <w:sz w:val="24"/>
          <w:szCs w:val="24"/>
        </w:rPr>
        <w:t xml:space="preserve">pathway existed within </w:t>
      </w:r>
      <w:r w:rsidR="002D33AE">
        <w:rPr>
          <w:rFonts w:ascii="Times New Roman" w:hAnsi="Times New Roman" w:cs="Times New Roman"/>
          <w:sz w:val="24"/>
          <w:szCs w:val="24"/>
        </w:rPr>
        <w:t xml:space="preserve">all </w:t>
      </w:r>
      <w:r w:rsidRPr="00B74CAC" w:rsidR="00C639F7">
        <w:rPr>
          <w:rFonts w:ascii="Times New Roman" w:hAnsi="Times New Roman" w:cs="Times New Roman"/>
          <w:sz w:val="24"/>
          <w:szCs w:val="24"/>
        </w:rPr>
        <w:t xml:space="preserve">animals, </w:t>
      </w:r>
      <w:r w:rsidR="00DD5FAA">
        <w:rPr>
          <w:rFonts w:ascii="Times New Roman" w:hAnsi="Times New Roman" w:cs="Times New Roman"/>
          <w:sz w:val="24"/>
          <w:szCs w:val="24"/>
        </w:rPr>
        <w:t xml:space="preserve">some novelties, including </w:t>
      </w:r>
      <w:r w:rsidRPr="00B74CAC" w:rsidR="00C639F7">
        <w:rPr>
          <w:rFonts w:ascii="Times New Roman" w:hAnsi="Times New Roman" w:cs="Times New Roman"/>
          <w:sz w:val="24"/>
          <w:szCs w:val="24"/>
        </w:rPr>
        <w:t xml:space="preserve">expansions </w:t>
      </w:r>
      <w:r w:rsidR="00DD5FAA">
        <w:rPr>
          <w:rFonts w:ascii="Times New Roman" w:hAnsi="Times New Roman" w:cs="Times New Roman"/>
          <w:sz w:val="24"/>
          <w:szCs w:val="24"/>
        </w:rPr>
        <w:t xml:space="preserve">within older gene families </w:t>
      </w:r>
      <w:r w:rsidR="006732F6">
        <w:rPr>
          <w:rFonts w:ascii="Times New Roman" w:hAnsi="Times New Roman" w:cs="Times New Roman"/>
          <w:sz w:val="24"/>
          <w:szCs w:val="24"/>
        </w:rPr>
        <w:t>and</w:t>
      </w:r>
      <w:r w:rsidR="00A8733B">
        <w:rPr>
          <w:rFonts w:ascii="Times New Roman" w:hAnsi="Times New Roman" w:cs="Times New Roman"/>
          <w:sz w:val="24"/>
          <w:szCs w:val="24"/>
        </w:rPr>
        <w:t>,</w:t>
      </w:r>
      <w:r w:rsidR="006732F6">
        <w:rPr>
          <w:rFonts w:ascii="Times New Roman" w:hAnsi="Times New Roman" w:cs="Times New Roman"/>
          <w:sz w:val="24"/>
          <w:szCs w:val="24"/>
        </w:rPr>
        <w:t xml:space="preserve"> possibly, </w:t>
      </w:r>
      <w:r w:rsidRPr="008A7136" w:rsidR="006732F6">
        <w:rPr>
          <w:rFonts w:ascii="Times New Roman" w:hAnsi="Times New Roman" w:cs="Times New Roman"/>
          <w:i/>
          <w:iCs/>
          <w:sz w:val="24"/>
          <w:szCs w:val="24"/>
        </w:rPr>
        <w:t>de novo</w:t>
      </w:r>
      <w:r w:rsidR="006732F6">
        <w:rPr>
          <w:rFonts w:ascii="Times New Roman" w:hAnsi="Times New Roman" w:cs="Times New Roman"/>
          <w:sz w:val="24"/>
          <w:szCs w:val="24"/>
        </w:rPr>
        <w:t xml:space="preserve"> emergence of new genes, </w:t>
      </w:r>
      <w:r w:rsidR="00DD5FAA">
        <w:rPr>
          <w:rFonts w:ascii="Times New Roman" w:hAnsi="Times New Roman" w:cs="Times New Roman"/>
          <w:sz w:val="24"/>
          <w:szCs w:val="24"/>
        </w:rPr>
        <w:t>occurred concurrently with</w:t>
      </w:r>
      <w:r w:rsidRPr="00B74CAC" w:rsidR="00C639F7">
        <w:rPr>
          <w:rFonts w:ascii="Times New Roman" w:hAnsi="Times New Roman" w:cs="Times New Roman"/>
          <w:sz w:val="24"/>
          <w:szCs w:val="24"/>
        </w:rPr>
        <w:t xml:space="preserve"> the </w:t>
      </w:r>
      <w:r w:rsidR="00B825D0">
        <w:rPr>
          <w:rFonts w:ascii="Times New Roman" w:hAnsi="Times New Roman" w:cs="Times New Roman"/>
          <w:sz w:val="24"/>
          <w:szCs w:val="24"/>
        </w:rPr>
        <w:t>evolution</w:t>
      </w:r>
      <w:r w:rsidRPr="00B74CAC" w:rsidR="00C639F7">
        <w:rPr>
          <w:rFonts w:ascii="Times New Roman" w:hAnsi="Times New Roman" w:cs="Times New Roman"/>
          <w:sz w:val="24"/>
          <w:szCs w:val="24"/>
        </w:rPr>
        <w:t xml:space="preserve"> of vertebrates.</w:t>
      </w:r>
      <w:r w:rsidR="009C6A4B">
        <w:rPr>
          <w:rFonts w:ascii="Times New Roman" w:hAnsi="Times New Roman" w:cs="Times New Roman"/>
          <w:sz w:val="24"/>
          <w:szCs w:val="24"/>
        </w:rPr>
        <w:t xml:space="preserve"> </w:t>
      </w:r>
      <w:r w:rsidRPr="00966F4F" w:rsidR="00966F4F">
        <w:rPr>
          <w:rFonts w:ascii="Times New Roman" w:hAnsi="Times New Roman" w:cs="Times New Roman"/>
          <w:sz w:val="24"/>
          <w:szCs w:val="24"/>
        </w:rPr>
        <w:t xml:space="preserve">While other members of the catalytic PDE6 subunit and RGS superfamilies </w:t>
      </w:r>
      <w:r w:rsidR="00BD02E8">
        <w:rPr>
          <w:rFonts w:ascii="Times New Roman" w:hAnsi="Times New Roman" w:cs="Times New Roman"/>
          <w:sz w:val="24"/>
          <w:szCs w:val="24"/>
        </w:rPr>
        <w:t xml:space="preserve">likely </w:t>
      </w:r>
      <w:r w:rsidR="00664768">
        <w:rPr>
          <w:rFonts w:ascii="Times New Roman" w:hAnsi="Times New Roman" w:cs="Times New Roman"/>
          <w:sz w:val="24"/>
          <w:szCs w:val="24"/>
        </w:rPr>
        <w:t>can fulfil</w:t>
      </w:r>
      <w:r w:rsidRPr="00966F4F" w:rsidR="00966F4F">
        <w:rPr>
          <w:rFonts w:ascii="Times New Roman" w:hAnsi="Times New Roman" w:cs="Times New Roman"/>
          <w:sz w:val="24"/>
          <w:szCs w:val="24"/>
        </w:rPr>
        <w:t xml:space="preserve"> similar roles in non-vertebrates, the absence of PDE6G/H outside vertebrates suggests </w:t>
      </w:r>
      <w:r w:rsidR="00365CC5">
        <w:rPr>
          <w:rFonts w:ascii="Times New Roman" w:hAnsi="Times New Roman" w:cs="Times New Roman"/>
          <w:sz w:val="24"/>
          <w:szCs w:val="24"/>
        </w:rPr>
        <w:t>an</w:t>
      </w:r>
      <w:r w:rsidRPr="00966F4F" w:rsidR="00966F4F">
        <w:rPr>
          <w:rFonts w:ascii="Times New Roman" w:hAnsi="Times New Roman" w:cs="Times New Roman"/>
          <w:sz w:val="24"/>
          <w:szCs w:val="24"/>
        </w:rPr>
        <w:t xml:space="preserve"> auxiliary</w:t>
      </w:r>
      <w:r w:rsidR="00365CC5">
        <w:rPr>
          <w:rFonts w:ascii="Times New Roman" w:hAnsi="Times New Roman" w:cs="Times New Roman"/>
          <w:sz w:val="24"/>
          <w:szCs w:val="24"/>
        </w:rPr>
        <w:t xml:space="preserve"> role</w:t>
      </w:r>
      <w:r w:rsidRPr="00966F4F" w:rsidR="00966F4F">
        <w:rPr>
          <w:rFonts w:ascii="Times New Roman" w:hAnsi="Times New Roman" w:cs="Times New Roman"/>
          <w:sz w:val="24"/>
          <w:szCs w:val="24"/>
        </w:rPr>
        <w:t>.</w:t>
      </w:r>
      <w:r w:rsidR="00152491">
        <w:rPr>
          <w:rFonts w:ascii="Times New Roman" w:hAnsi="Times New Roman" w:cs="Times New Roman"/>
          <w:sz w:val="24"/>
          <w:szCs w:val="24"/>
        </w:rPr>
        <w:t xml:space="preserve"> Indeed, in </w:t>
      </w:r>
      <w:r w:rsidR="005309BA">
        <w:rPr>
          <w:rFonts w:ascii="Times New Roman" w:hAnsi="Times New Roman" w:cs="Times New Roman"/>
          <w:sz w:val="24"/>
          <w:szCs w:val="24"/>
        </w:rPr>
        <w:t>vertebrates</w:t>
      </w:r>
      <w:r w:rsidR="00152491">
        <w:rPr>
          <w:rFonts w:ascii="Times New Roman" w:hAnsi="Times New Roman" w:cs="Times New Roman"/>
          <w:sz w:val="24"/>
          <w:szCs w:val="24"/>
        </w:rPr>
        <w:t xml:space="preserve"> </w:t>
      </w:r>
      <w:r w:rsidR="005309BA">
        <w:rPr>
          <w:rFonts w:ascii="Times New Roman" w:hAnsi="Times New Roman" w:cs="Times New Roman"/>
          <w:sz w:val="24"/>
          <w:szCs w:val="24"/>
        </w:rPr>
        <w:t xml:space="preserve">this gene is involved in the shut-off step of phototransduction, contributing to improve the regulation and efficiency of the system in recovering from light stimuli </w:t>
      </w:r>
      <w:r w:rsidR="00985B18">
        <w:rPr>
          <w:rFonts w:ascii="Times New Roman" w:hAnsi="Times New Roman" w:cs="Times New Roman"/>
          <w:sz w:val="24"/>
          <w:szCs w:val="24"/>
        </w:rPr>
        <w:fldChar w:fldCharType="begin"/>
      </w:r>
      <w:r w:rsidR="00985B18">
        <w:rPr>
          <w:rFonts w:ascii="Times New Roman" w:hAnsi="Times New Roman" w:cs="Times New Roman"/>
          <w:sz w:val="24"/>
          <w:szCs w:val="24"/>
        </w:rPr>
        <w:instrText xml:space="preserve"> ADDIN ZOTERO_ITEM CSL_CITATION {"citationID":"qmZqPNUc","properties":{"formattedCitation":"(Lamb et al. 2018)","plainCitation":"(Lamb et al. 2018)","noteIndex":0},"citationItems":[{"id":677,"uris":["http://zotero.org/users/8176000/items/SSEKBH7R"],"itemData":{"id":677,"type":"article-journal","abstract":"Different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phototransduction","URL":"https://royalsocietypublishing.org/doi/full/10.1098/rsob.170232","volume":"8","author":[{"family":"Lamb","given":"Trevor D."},{"family":"Patel","given":"Hardip R."},{"family":"Chuah","given":"Aaron"},{"family":"Hunt","given":"David M."}],"accessed":{"date-parts":[["2022",8,26]]},"issued":{"date-parts":[["2018"]]}}}],"schema":"https://github.com/citation-style-language/schema/raw/master/csl-citation.json"} </w:instrText>
      </w:r>
      <w:r w:rsidR="00985B18">
        <w:rPr>
          <w:rFonts w:ascii="Times New Roman" w:hAnsi="Times New Roman" w:cs="Times New Roman"/>
          <w:sz w:val="24"/>
          <w:szCs w:val="24"/>
        </w:rPr>
        <w:fldChar w:fldCharType="separate"/>
      </w:r>
      <w:r w:rsidRPr="00985B18" w:rsidR="00985B18">
        <w:rPr>
          <w:rFonts w:ascii="Times New Roman" w:hAnsi="Times New Roman" w:cs="Times New Roman"/>
          <w:sz w:val="24"/>
        </w:rPr>
        <w:t>(Lamb et al. 2018)</w:t>
      </w:r>
      <w:r w:rsidR="00985B18">
        <w:rPr>
          <w:rFonts w:ascii="Times New Roman" w:hAnsi="Times New Roman" w:cs="Times New Roman"/>
          <w:sz w:val="24"/>
          <w:szCs w:val="24"/>
        </w:rPr>
        <w:fldChar w:fldCharType="end"/>
      </w:r>
      <w:r w:rsidR="00A013A0">
        <w:rPr>
          <w:rFonts w:ascii="Times New Roman" w:hAnsi="Times New Roman" w:cs="Times New Roman"/>
          <w:sz w:val="24"/>
          <w:szCs w:val="24"/>
        </w:rPr>
        <w:t>, rather than being essential for the basic phototransduction response</w:t>
      </w:r>
      <w:r w:rsidR="005309BA">
        <w:rPr>
          <w:rFonts w:ascii="Times New Roman" w:hAnsi="Times New Roman" w:cs="Times New Roman"/>
          <w:sz w:val="24"/>
          <w:szCs w:val="24"/>
        </w:rPr>
        <w:t xml:space="preserve">. </w:t>
      </w:r>
    </w:p>
    <w:p w:rsidR="00805EDA" w:rsidP="07C9049D" w:rsidRDefault="008F3041" w14:paraId="0717A47C" w14:textId="55407E96">
      <w:pPr>
        <w:pStyle w:val="Normal"/>
        <w:suppressLineNumbers w:val="0"/>
        <w:bidi w:val="0"/>
        <w:spacing w:before="0" w:beforeAutospacing="off" w:after="160" w:afterAutospacing="off" w:line="360" w:lineRule="auto"/>
        <w:ind w:left="0" w:right="0"/>
        <w:jc w:val="both"/>
        <w:rPr>
          <w:rFonts w:ascii="Times New Roman" w:hAnsi="Times New Roman" w:cs="Times New Roman"/>
          <w:sz w:val="24"/>
          <w:szCs w:val="24"/>
        </w:rPr>
      </w:pPr>
      <w:r w:rsidRPr="008F3041" w:rsidR="008F3041">
        <w:rPr>
          <w:rFonts w:ascii="Times New Roman" w:hAnsi="Times New Roman" w:cs="Times New Roman"/>
          <w:sz w:val="24"/>
          <w:szCs w:val="24"/>
        </w:rPr>
        <w:t xml:space="preserve">In addition to offering valuable insights into when </w:t>
      </w:r>
      <w:r w:rsidRPr="003F4A7A" w:rsidR="003F4A7A">
        <w:rPr>
          <w:rFonts w:ascii="Times New Roman" w:hAnsi="Times New Roman" w:cs="Times New Roman"/>
          <w:sz w:val="24"/>
          <w:szCs w:val="24"/>
        </w:rPr>
        <w:t xml:space="preserve">the full suite of phototransduction components coalesced in the genome of </w:t>
      </w:r>
      <w:r w:rsidR="00BD5C85">
        <w:rPr>
          <w:rFonts w:ascii="Times New Roman" w:hAnsi="Times New Roman" w:cs="Times New Roman"/>
          <w:sz w:val="24"/>
          <w:szCs w:val="24"/>
        </w:rPr>
        <w:t>our ancestors</w:t>
      </w:r>
      <w:r w:rsidRPr="008F3041" w:rsidR="008F3041">
        <w:rPr>
          <w:rFonts w:ascii="Times New Roman" w:hAnsi="Times New Roman" w:cs="Times New Roman"/>
          <w:sz w:val="24"/>
          <w:szCs w:val="24"/>
        </w:rPr>
        <w:t xml:space="preserve">, the exhaustive search for phototransduction genes across a diverse range of organisms </w:t>
      </w:r>
      <w:r w:rsidR="00D11579">
        <w:rPr>
          <w:rFonts w:ascii="Times New Roman" w:hAnsi="Times New Roman" w:cs="Times New Roman"/>
          <w:sz w:val="24"/>
          <w:szCs w:val="24"/>
        </w:rPr>
        <w:t>enabled</w:t>
      </w:r>
      <w:r w:rsidRPr="008F3041" w:rsidR="008F3041">
        <w:rPr>
          <w:rFonts w:ascii="Times New Roman" w:hAnsi="Times New Roman" w:cs="Times New Roman"/>
          <w:sz w:val="24"/>
          <w:szCs w:val="24"/>
        </w:rPr>
        <w:t xml:space="preserve"> the compilation of </w:t>
      </w:r>
      <w:r w:rsidR="00752A23">
        <w:rPr>
          <w:rFonts w:ascii="Times New Roman" w:hAnsi="Times New Roman" w:cs="Times New Roman"/>
          <w:sz w:val="24"/>
          <w:szCs w:val="24"/>
        </w:rPr>
        <w:t xml:space="preserve">specific </w:t>
      </w:r>
      <w:r w:rsidRPr="008F3041" w:rsidR="008F3041">
        <w:rPr>
          <w:rFonts w:ascii="Times New Roman" w:hAnsi="Times New Roman" w:cs="Times New Roman"/>
          <w:sz w:val="24"/>
          <w:szCs w:val="24"/>
        </w:rPr>
        <w:t>markers</w:t>
      </w:r>
      <w:r w:rsidR="00285B78">
        <w:rPr>
          <w:rFonts w:ascii="Times New Roman" w:hAnsi="Times New Roman" w:cs="Times New Roman"/>
          <w:sz w:val="24"/>
          <w:szCs w:val="24"/>
        </w:rPr>
        <w:t xml:space="preserve"> for photoreceptor cells</w:t>
      </w:r>
      <w:r w:rsidRPr="008F3041" w:rsidR="008F3041">
        <w:rPr>
          <w:rFonts w:ascii="Times New Roman" w:hAnsi="Times New Roman" w:cs="Times New Roman"/>
          <w:sz w:val="24"/>
          <w:szCs w:val="24"/>
        </w:rPr>
        <w:t xml:space="preserve">. These markers were </w:t>
      </w:r>
      <w:r w:rsidRPr="008F3041" w:rsidR="008F3041">
        <w:rPr>
          <w:rFonts w:ascii="Times New Roman" w:hAnsi="Times New Roman" w:cs="Times New Roman"/>
          <w:sz w:val="24"/>
          <w:szCs w:val="24"/>
        </w:rPr>
        <w:t xml:space="preserve">subsequently</w:t>
      </w:r>
      <w:r w:rsidRPr="008F3041" w:rsidR="008F3041">
        <w:rPr>
          <w:rFonts w:ascii="Times New Roman" w:hAnsi="Times New Roman" w:cs="Times New Roman"/>
          <w:sz w:val="24"/>
          <w:szCs w:val="24"/>
        </w:rPr>
        <w:t xml:space="preserve"> </w:t>
      </w:r>
      <w:del w:author="Feuda, Roberto (Dr.)" w:date="2023-10-30T09:48:14.242Z" w:id="91516284">
        <w:r w:rsidRPr="07C9049D" w:rsidDel="008F3041">
          <w:rPr>
            <w:rFonts w:ascii="Times New Roman" w:hAnsi="Times New Roman" w:cs="Times New Roman"/>
            <w:sz w:val="24"/>
            <w:szCs w:val="24"/>
          </w:rPr>
          <w:delText xml:space="preserve">employed </w:delText>
        </w:r>
      </w:del>
      <w:ins w:author="Feuda, Roberto (Dr.)" w:date="2023-10-30T09:48:16.137Z" w:id="407847009">
        <w:r w:rsidRPr="07C9049D" w:rsidR="4EAADFA4">
          <w:rPr>
            <w:rFonts w:ascii="Times New Roman" w:hAnsi="Times New Roman" w:cs="Times New Roman"/>
            <w:sz w:val="24"/>
            <w:szCs w:val="24"/>
          </w:rPr>
          <w:t xml:space="preserve">used </w:t>
        </w:r>
      </w:ins>
      <w:r w:rsidRPr="008F3041" w:rsidR="008F3041">
        <w:rPr>
          <w:rFonts w:ascii="Times New Roman" w:hAnsi="Times New Roman" w:cs="Times New Roman"/>
          <w:sz w:val="24"/>
          <w:szCs w:val="24"/>
        </w:rPr>
        <w:t xml:space="preserve">to </w:t>
      </w:r>
      <w:r w:rsidR="001C4098">
        <w:rPr>
          <w:rFonts w:ascii="Times New Roman" w:hAnsi="Times New Roman" w:cs="Times New Roman"/>
          <w:sz w:val="24"/>
          <w:szCs w:val="24"/>
        </w:rPr>
        <w:t>detect</w:t>
      </w:r>
      <w:r w:rsidRPr="008F3041" w:rsidR="008F3041">
        <w:rPr>
          <w:rFonts w:ascii="Times New Roman" w:hAnsi="Times New Roman" w:cs="Times New Roman"/>
          <w:sz w:val="24"/>
          <w:szCs w:val="24"/>
        </w:rPr>
        <w:t xml:space="preserve"> </w:t>
      </w:r>
      <w:r w:rsidR="00BD1C60">
        <w:rPr>
          <w:rFonts w:ascii="Times New Roman" w:hAnsi="Times New Roman" w:cs="Times New Roman"/>
          <w:sz w:val="24"/>
          <w:szCs w:val="24"/>
        </w:rPr>
        <w:t>photoreceptor cell</w:t>
      </w:r>
      <w:r w:rsidRPr="008F3041" w:rsidR="008F3041">
        <w:rPr>
          <w:rFonts w:ascii="Times New Roman" w:hAnsi="Times New Roman" w:cs="Times New Roman"/>
          <w:sz w:val="24"/>
          <w:szCs w:val="24"/>
        </w:rPr>
        <w:t xml:space="preserve"> </w:t>
      </w:r>
      <w:r w:rsidRPr="008F3041" w:rsidR="004E29E4">
        <w:rPr>
          <w:rFonts w:ascii="Times New Roman" w:hAnsi="Times New Roman" w:cs="Times New Roman"/>
          <w:sz w:val="24"/>
          <w:szCs w:val="24"/>
        </w:rPr>
        <w:t xml:space="preserve">profiles </w:t>
      </w:r>
      <w:r w:rsidRPr="008F3041" w:rsidR="008F3041">
        <w:rPr>
          <w:rFonts w:ascii="Times New Roman" w:hAnsi="Times New Roman" w:cs="Times New Roman"/>
          <w:sz w:val="24"/>
          <w:szCs w:val="24"/>
        </w:rPr>
        <w:t xml:space="preserve">in </w:t>
      </w:r>
      <w:r w:rsidR="004E29E4">
        <w:rPr>
          <w:rFonts w:ascii="Times New Roman" w:hAnsi="Times New Roman" w:cs="Times New Roman"/>
          <w:sz w:val="24"/>
          <w:szCs w:val="24"/>
        </w:rPr>
        <w:t xml:space="preserve">the </w:t>
      </w:r>
      <w:r w:rsidRPr="008F3041" w:rsidR="004E29E4">
        <w:rPr>
          <w:rFonts w:ascii="Times New Roman" w:hAnsi="Times New Roman" w:cs="Times New Roman"/>
          <w:sz w:val="24"/>
          <w:szCs w:val="24"/>
        </w:rPr>
        <w:t xml:space="preserve">single-cell </w:t>
      </w:r>
      <w:r w:rsidR="004E29E4">
        <w:rPr>
          <w:rFonts w:ascii="Times New Roman" w:hAnsi="Times New Roman" w:cs="Times New Roman"/>
          <w:sz w:val="24"/>
          <w:szCs w:val="24"/>
        </w:rPr>
        <w:t xml:space="preserve">data of </w:t>
      </w:r>
      <w:r w:rsidRPr="008F3041" w:rsidR="008F3041">
        <w:rPr>
          <w:rFonts w:ascii="Times New Roman" w:hAnsi="Times New Roman" w:cs="Times New Roman"/>
          <w:sz w:val="24"/>
          <w:szCs w:val="24"/>
        </w:rPr>
        <w:t xml:space="preserve">various animals, </w:t>
      </w:r>
      <w:r w:rsidRPr="000E76E8" w:rsidR="000E76E8">
        <w:rPr>
          <w:rFonts w:ascii="Times New Roman" w:hAnsi="Times New Roman" w:cs="Times New Roman"/>
          <w:sz w:val="24"/>
          <w:szCs w:val="24"/>
        </w:rPr>
        <w:t xml:space="preserve">notably pinpointing potential </w:t>
      </w:r>
      <w:r w:rsidR="000E76E8">
        <w:rPr>
          <w:rFonts w:ascii="Times New Roman" w:hAnsi="Times New Roman" w:cs="Times New Roman"/>
          <w:sz w:val="24"/>
          <w:szCs w:val="24"/>
        </w:rPr>
        <w:t xml:space="preserve">photoreceptor </w:t>
      </w:r>
      <w:r w:rsidRPr="000E76E8" w:rsidR="000E76E8">
        <w:rPr>
          <w:rFonts w:ascii="Times New Roman" w:hAnsi="Times New Roman" w:cs="Times New Roman"/>
          <w:sz w:val="24"/>
          <w:szCs w:val="24"/>
        </w:rPr>
        <w:t xml:space="preserve">candidates in </w:t>
      </w:r>
      <w:r w:rsidR="008D52E9">
        <w:rPr>
          <w:rFonts w:ascii="Times New Roman" w:hAnsi="Times New Roman" w:cs="Times New Roman"/>
          <w:sz w:val="24"/>
          <w:szCs w:val="24"/>
        </w:rPr>
        <w:t xml:space="preserve">all four </w:t>
      </w:r>
      <w:r w:rsidRPr="000E76E8" w:rsidR="000E76E8">
        <w:rPr>
          <w:rFonts w:ascii="Times New Roman" w:hAnsi="Times New Roman" w:cs="Times New Roman"/>
          <w:sz w:val="24"/>
          <w:szCs w:val="24"/>
        </w:rPr>
        <w:t>non-bilaterian</w:t>
      </w:r>
      <w:r w:rsidR="008D52E9">
        <w:rPr>
          <w:rFonts w:ascii="Times New Roman" w:hAnsi="Times New Roman" w:cs="Times New Roman"/>
          <w:sz w:val="24"/>
          <w:szCs w:val="24"/>
        </w:rPr>
        <w:t xml:space="preserve"> phyla</w:t>
      </w:r>
      <w:r w:rsidRPr="000E76E8" w:rsidR="000E76E8">
        <w:rPr>
          <w:rFonts w:ascii="Times New Roman" w:hAnsi="Times New Roman" w:cs="Times New Roman"/>
          <w:sz w:val="24"/>
          <w:szCs w:val="24"/>
        </w:rPr>
        <w:t>.</w:t>
      </w:r>
      <w:r w:rsidR="00E542E9">
        <w:rPr>
          <w:rFonts w:ascii="Times New Roman" w:hAnsi="Times New Roman" w:cs="Times New Roman"/>
          <w:sz w:val="24"/>
          <w:szCs w:val="24"/>
        </w:rPr>
        <w:t xml:space="preserve"> </w:t>
      </w:r>
      <w:r w:rsidR="00E542E9">
        <w:rPr>
          <w:rFonts w:ascii="Times New Roman" w:hAnsi="Times New Roman" w:cs="Times New Roman"/>
          <w:sz w:val="24"/>
          <w:szCs w:val="24"/>
        </w:rPr>
        <w:t>However</w:t>
      </w:r>
      <w:r w:rsidRPr="002A5E4B" w:rsidR="00E542E9">
        <w:rPr>
          <w:rFonts w:ascii="Times New Roman" w:hAnsi="Times New Roman" w:cs="Times New Roman"/>
          <w:sz w:val="24"/>
          <w:szCs w:val="24"/>
        </w:rPr>
        <w:t>,</w:t>
      </w:r>
      <w:r w:rsidR="00E542E9">
        <w:rPr>
          <w:rFonts w:ascii="Times New Roman" w:hAnsi="Times New Roman" w:cs="Times New Roman"/>
          <w:sz w:val="24"/>
          <w:szCs w:val="24"/>
        </w:rPr>
        <w:t xml:space="preserve"> </w:t>
      </w:r>
      <w:r w:rsidRPr="002A5E4B" w:rsidR="00E542E9">
        <w:rPr>
          <w:rFonts w:ascii="Times New Roman" w:hAnsi="Times New Roman" w:cs="Times New Roman"/>
          <w:sz w:val="24"/>
          <w:szCs w:val="24"/>
        </w:rPr>
        <w:t>not all phototransduction families were consistently present</w:t>
      </w:r>
      <w:r w:rsidR="00CF3717">
        <w:rPr>
          <w:rFonts w:ascii="Times New Roman" w:hAnsi="Times New Roman" w:cs="Times New Roman"/>
          <w:sz w:val="24"/>
          <w:szCs w:val="24"/>
        </w:rPr>
        <w:t xml:space="preserve"> in candidate photoreceptor cells of </w:t>
      </w:r>
      <w:r w:rsidR="00CF3717">
        <w:rPr>
          <w:rFonts w:ascii="Times New Roman" w:hAnsi="Times New Roman" w:cs="Times New Roman"/>
          <w:sz w:val="24"/>
          <w:szCs w:val="24"/>
        </w:rPr>
        <w:t>non-bilaterian</w:t>
      </w:r>
      <w:r w:rsidR="00CF3717">
        <w:rPr>
          <w:rFonts w:ascii="Times New Roman" w:hAnsi="Times New Roman" w:cs="Times New Roman"/>
          <w:sz w:val="24"/>
          <w:szCs w:val="24"/>
        </w:rPr>
        <w:t xml:space="preserve"> </w:t>
      </w:r>
      <w:r w:rsidR="00CF3717">
        <w:rPr>
          <w:rFonts w:ascii="Times New Roman" w:hAnsi="Times New Roman" w:cs="Times New Roman"/>
          <w:sz w:val="24"/>
          <w:szCs w:val="24"/>
        </w:rPr>
        <w:t>s</w:t>
      </w:r>
      <w:r w:rsidR="00CF3717">
        <w:rPr>
          <w:rFonts w:ascii="Times New Roman" w:hAnsi="Times New Roman" w:cs="Times New Roman"/>
          <w:sz w:val="24"/>
          <w:szCs w:val="24"/>
        </w:rPr>
        <w:t>pecies</w:t>
      </w:r>
      <w:r w:rsidRPr="002A5E4B" w:rsidR="00E542E9">
        <w:rPr>
          <w:rFonts w:ascii="Times New Roman" w:hAnsi="Times New Roman" w:cs="Times New Roman"/>
          <w:sz w:val="24"/>
          <w:szCs w:val="24"/>
        </w:rPr>
        <w:t xml:space="preserve">. Moreover, distinguishing between the </w:t>
      </w:r>
      <w:r w:rsidR="00450881">
        <w:rPr>
          <w:rFonts w:ascii="Times New Roman" w:hAnsi="Times New Roman" w:cs="Times New Roman"/>
          <w:sz w:val="24"/>
          <w:szCs w:val="24"/>
        </w:rPr>
        <w:t>prevalence</w:t>
      </w:r>
      <w:r w:rsidRPr="002A5E4B" w:rsidR="00E542E9">
        <w:rPr>
          <w:rFonts w:ascii="Times New Roman" w:hAnsi="Times New Roman" w:cs="Times New Roman"/>
          <w:sz w:val="24"/>
          <w:szCs w:val="24"/>
        </w:rPr>
        <w:t xml:space="preserve"> of ciliary or rhabdomeric pathways proved challenging. This suggests that these phyla might not strictly adhere to the classical ciliary or rhabdomeric pathways. Instead, they could </w:t>
      </w:r>
      <w:r w:rsidRPr="002A5E4B" w:rsidR="00E542E9">
        <w:rPr>
          <w:rFonts w:ascii="Times New Roman" w:hAnsi="Times New Roman" w:cs="Times New Roman"/>
          <w:sz w:val="24"/>
          <w:szCs w:val="24"/>
        </w:rPr>
        <w:t xml:space="preserve">exhibit</w:t>
      </w:r>
      <w:r w:rsidRPr="002A5E4B" w:rsidR="00E542E9">
        <w:rPr>
          <w:rFonts w:ascii="Times New Roman" w:hAnsi="Times New Roman" w:cs="Times New Roman"/>
          <w:sz w:val="24"/>
          <w:szCs w:val="24"/>
        </w:rPr>
        <w:t xml:space="preserve"> unique, </w:t>
      </w:r>
      <w:r w:rsidR="00740B30">
        <w:rPr>
          <w:rFonts w:ascii="Times New Roman" w:hAnsi="Times New Roman" w:cs="Times New Roman"/>
          <w:sz w:val="24"/>
          <w:szCs w:val="24"/>
        </w:rPr>
        <w:t>lineage</w:t>
      </w:r>
      <w:r w:rsidRPr="002A5E4B" w:rsidR="00E542E9">
        <w:rPr>
          <w:rFonts w:ascii="Times New Roman" w:hAnsi="Times New Roman" w:cs="Times New Roman"/>
          <w:sz w:val="24"/>
          <w:szCs w:val="24"/>
        </w:rPr>
        <w:t>-specific variations.</w:t>
      </w:r>
      <w:r w:rsidR="00E542E9">
        <w:rPr>
          <w:rFonts w:ascii="Times New Roman" w:hAnsi="Times New Roman" w:cs="Times New Roman"/>
          <w:sz w:val="24"/>
          <w:szCs w:val="24"/>
        </w:rPr>
        <w:t xml:space="preserve"> </w:t>
      </w:r>
      <w:r w:rsidR="0013556D">
        <w:rPr>
          <w:rFonts w:ascii="Times New Roman" w:hAnsi="Times New Roman" w:cs="Times New Roman"/>
          <w:sz w:val="24"/>
          <w:szCs w:val="24"/>
        </w:rPr>
        <w:t xml:space="preserve">This</w:t>
      </w:r>
      <w:r w:rsidR="0013556D">
        <w:rPr>
          <w:rFonts w:ascii="Times New Roman" w:hAnsi="Times New Roman" w:cs="Times New Roman"/>
          <w:sz w:val="24"/>
          <w:szCs w:val="24"/>
        </w:rPr>
        <w:t xml:space="preserve">, to some extent, seemed</w:t>
      </w:r>
      <w:r w:rsidR="0013556D">
        <w:rPr>
          <w:rFonts w:ascii="Times New Roman" w:hAnsi="Times New Roman" w:cs="Times New Roman"/>
          <w:sz w:val="24"/>
          <w:szCs w:val="24"/>
        </w:rPr>
        <w:t xml:space="preserve"> to be the case also for </w:t>
      </w:r>
      <w:r w:rsidR="005C0526">
        <w:rPr>
          <w:rFonts w:ascii="Times New Roman" w:hAnsi="Times New Roman" w:cs="Times New Roman"/>
          <w:sz w:val="24"/>
          <w:szCs w:val="24"/>
        </w:rPr>
        <w:t>some bilaterian</w:t>
      </w:r>
      <w:r w:rsidR="0013556D">
        <w:rPr>
          <w:rFonts w:ascii="Times New Roman" w:hAnsi="Times New Roman" w:cs="Times New Roman"/>
          <w:sz w:val="24"/>
          <w:szCs w:val="24"/>
        </w:rPr>
        <w:t xml:space="preserve"> organisms</w:t>
      </w:r>
      <w:r w:rsidR="005C0526">
        <w:rPr>
          <w:rFonts w:ascii="Times New Roman" w:hAnsi="Times New Roman" w:cs="Times New Roman"/>
          <w:sz w:val="24"/>
          <w:szCs w:val="24"/>
        </w:rPr>
        <w:t xml:space="preserve"> such as sea squirt and sea urchin</w:t>
      </w:r>
      <w:r w:rsidR="007622FF">
        <w:rPr>
          <w:rFonts w:ascii="Times New Roman" w:hAnsi="Times New Roman" w:cs="Times New Roman"/>
          <w:sz w:val="24"/>
          <w:szCs w:val="24"/>
        </w:rPr>
        <w:t xml:space="preserve">. </w:t>
      </w:r>
      <w:r w:rsidRPr="00805EDA" w:rsidR="00740B30">
        <w:rPr>
          <w:rFonts w:ascii="Times New Roman" w:hAnsi="Times New Roman" w:cs="Times New Roman"/>
          <w:sz w:val="24"/>
          <w:szCs w:val="24"/>
        </w:rPr>
        <w:t xml:space="preserve">Our current understanding of phototransduction is heavily influenced by a surprisingly narrow </w:t>
      </w:r>
      <w:r w:rsidRPr="00805EDA" w:rsidR="00740B30">
        <w:rPr>
          <w:rFonts w:ascii="Times New Roman" w:hAnsi="Times New Roman" w:cs="Times New Roman"/>
          <w:sz w:val="24"/>
          <w:szCs w:val="24"/>
        </w:rPr>
        <w:t xml:space="preserve">selection</w:t>
      </w:r>
      <w:r w:rsidRPr="00805EDA" w:rsidR="00740B30">
        <w:rPr>
          <w:rFonts w:ascii="Times New Roman" w:hAnsi="Times New Roman" w:cs="Times New Roman"/>
          <w:sz w:val="24"/>
          <w:szCs w:val="24"/>
        </w:rPr>
        <w:t xml:space="preserve"> of </w:t>
      </w:r>
      <w:r w:rsidRPr="00805EDA" w:rsidR="00740B30">
        <w:rPr>
          <w:rFonts w:ascii="Times New Roman" w:hAnsi="Times New Roman" w:cs="Times New Roman"/>
          <w:sz w:val="24"/>
          <w:szCs w:val="24"/>
        </w:rPr>
        <w:t xml:space="preserve">organisms. </w:t>
      </w:r>
      <w:r w:rsidRPr="00805EDA" w:rsidR="00740B30">
        <w:rPr>
          <w:rFonts w:ascii="Times New Roman" w:hAnsi="Times New Roman" w:cs="Times New Roman"/>
          <w:sz w:val="24"/>
          <w:szCs w:val="24"/>
        </w:rPr>
        <w:lastRenderedPageBreak/>
        <w:t>As such, it</w:t>
      </w:r>
      <w:r w:rsidR="00740B30">
        <w:rPr>
          <w:rFonts w:ascii="Times New Roman" w:hAnsi="Times New Roman" w:cs="Times New Roman"/>
          <w:sz w:val="24"/>
          <w:szCs w:val="24"/>
        </w:rPr>
        <w:t xml:space="preserve"> i</w:t>
      </w:r>
      <w:r w:rsidRPr="00805EDA" w:rsidR="00740B30">
        <w:rPr>
          <w:rFonts w:ascii="Times New Roman" w:hAnsi="Times New Roman" w:cs="Times New Roman"/>
          <w:sz w:val="24"/>
          <w:szCs w:val="24"/>
        </w:rPr>
        <w:t>s plausible that these do</w:t>
      </w:r>
      <w:r w:rsidR="00740B30">
        <w:rPr>
          <w:rFonts w:ascii="Times New Roman" w:hAnsi="Times New Roman" w:cs="Times New Roman"/>
          <w:sz w:val="24"/>
          <w:szCs w:val="24"/>
        </w:rPr>
        <w:t xml:space="preserve"> no</w:t>
      </w:r>
      <w:r w:rsidRPr="00805EDA" w:rsidR="00740B30">
        <w:rPr>
          <w:rFonts w:ascii="Times New Roman" w:hAnsi="Times New Roman" w:cs="Times New Roman"/>
          <w:sz w:val="24"/>
          <w:szCs w:val="24"/>
        </w:rPr>
        <w:t xml:space="preserve">t fully </w:t>
      </w:r>
      <w:r w:rsidRPr="00805EDA" w:rsidR="00740B30">
        <w:rPr>
          <w:rFonts w:ascii="Times New Roman" w:hAnsi="Times New Roman" w:cs="Times New Roman"/>
          <w:sz w:val="24"/>
          <w:szCs w:val="24"/>
        </w:rPr>
        <w:t>represent</w:t>
      </w:r>
      <w:r w:rsidRPr="00805EDA" w:rsidR="00740B30">
        <w:rPr>
          <w:rFonts w:ascii="Times New Roman" w:hAnsi="Times New Roman" w:cs="Times New Roman"/>
          <w:sz w:val="24"/>
          <w:szCs w:val="24"/>
        </w:rPr>
        <w:t xml:space="preserve"> the true diversity of phototransduction systems across the animal kingdom.</w:t>
      </w:r>
      <w:r w:rsidR="000E748D">
        <w:rPr>
          <w:rFonts w:ascii="Times New Roman" w:hAnsi="Times New Roman" w:cs="Times New Roman"/>
          <w:sz w:val="24"/>
          <w:szCs w:val="24"/>
        </w:rPr>
        <w:t xml:space="preserve"> </w:t>
      </w:r>
      <w:r w:rsidR="00184A9B">
        <w:rPr>
          <w:rFonts w:ascii="Times New Roman" w:hAnsi="Times New Roman" w:cs="Times New Roman"/>
          <w:sz w:val="24"/>
          <w:szCs w:val="24"/>
        </w:rPr>
        <w:t>Research on the</w:t>
      </w:r>
      <w:r w:rsidRPr="00805EDA" w:rsidR="00184A9B">
        <w:rPr>
          <w:rFonts w:ascii="Times New Roman" w:hAnsi="Times New Roman" w:cs="Times New Roman"/>
          <w:sz w:val="24"/>
          <w:szCs w:val="24"/>
        </w:rPr>
        <w:t xml:space="preserve"> evolution of vision </w:t>
      </w:r>
      <w:r w:rsidR="00184A9B">
        <w:rPr>
          <w:rFonts w:ascii="Times New Roman" w:hAnsi="Times New Roman" w:cs="Times New Roman"/>
          <w:sz w:val="24"/>
          <w:szCs w:val="24"/>
        </w:rPr>
        <w:t>has</w:t>
      </w:r>
      <w:r w:rsidR="008D7CDB">
        <w:rPr>
          <w:rFonts w:ascii="Times New Roman" w:hAnsi="Times New Roman" w:cs="Times New Roman"/>
          <w:sz w:val="24"/>
          <w:szCs w:val="24"/>
        </w:rPr>
        <w:t>,</w:t>
      </w:r>
      <w:r w:rsidR="00184A9B">
        <w:rPr>
          <w:rFonts w:ascii="Times New Roman" w:hAnsi="Times New Roman" w:cs="Times New Roman"/>
          <w:sz w:val="24"/>
          <w:szCs w:val="24"/>
        </w:rPr>
        <w:t xml:space="preserve"> in recent years</w:t>
      </w:r>
      <w:r w:rsidR="008D7CDB">
        <w:rPr>
          <w:rFonts w:ascii="Times New Roman" w:hAnsi="Times New Roman" w:cs="Times New Roman"/>
          <w:sz w:val="24"/>
          <w:szCs w:val="24"/>
        </w:rPr>
        <w:t>,</w:t>
      </w:r>
      <w:r w:rsidR="00184A9B">
        <w:rPr>
          <w:rFonts w:ascii="Times New Roman" w:hAnsi="Times New Roman" w:cs="Times New Roman"/>
          <w:sz w:val="24"/>
          <w:szCs w:val="24"/>
        </w:rPr>
        <w:t xml:space="preserve"> seen an increase of interest in examining early-branching animals</w:t>
      </w:r>
      <w:r w:rsidR="004965BE">
        <w:rPr>
          <w:rFonts w:ascii="Times New Roman" w:hAnsi="Times New Roman" w:cs="Times New Roman"/>
          <w:sz w:val="24"/>
          <w:szCs w:val="24"/>
        </w:rPr>
        <w:t xml:space="preserve"> </w:t>
      </w:r>
      <w:r w:rsidR="00A70B7C">
        <w:rPr>
          <w:rFonts w:ascii="Times New Roman" w:hAnsi="Times New Roman" w:cs="Times New Roman"/>
          <w:sz w:val="24"/>
          <w:szCs w:val="24"/>
        </w:rPr>
        <w:fldChar w:fldCharType="begin"/>
      </w:r>
      <w:r w:rsidR="00A70B7C">
        <w:rPr>
          <w:rFonts w:ascii="Times New Roman" w:hAnsi="Times New Roman" w:cs="Times New Roman"/>
          <w:sz w:val="24"/>
          <w:szCs w:val="24"/>
        </w:rPr>
        <w:instrText xml:space="preserve"> ADDIN ZOTERO_ITEM CSL_CITATION {"citationID":"Ktuwbgx1","properties":{"formattedCitation":"(Seb\\uc0\\u233{}-Pedr\\uc0\\u243{}s, Saudemont, et al. 2018; Seb\\uc0\\u233{}-Pedr\\uc0\\u243{}s, Chomsky, et al. 2018; Levy et al. 2021; Wong et al. 2022; McCulloch et al. 2023)","plainCitation":"(Sebé-Pedrós, Saudemont, et al. 2018; Sebé-Pedrós, Chomsky, et al. 2018; Levy et al. 2021; Wong et al. 2022; McCulloch et al. 2023)","noteIndex":0},"citationItems":[{"id":129,"uris":["http://zotero.org/users/8176000/items/AP3LXFC6"],"itemData":{"id":129,"type":"article-journal","abstract":"The emergence and diversification of cell types is a leading factor in animal evolution. So far, systematic characterization of the gene regulatory programs associated with cell type specificity was limited to few cell types and few species. Here, we perform whole-organism single-cell transcriptomics to map adult and larval cell types in the cnidarian Nematostella vectensis, a non-bilaterian animal with complex tissue-level body-plan organization. We uncover eight broad cell classes in Nematostella, including neurons, cnidocytes, and digestive cells. Each class comprises different subtypes defined by the expression of multiple specific markers. In particular, we characterize a surprisingly diverse repertoire of neurons, which comparative analysis suggests are the result of lineage-specific diversification. By integrating transcription factor expression, chromatin profiling, and sequence motif analysis, we identify the regulatory codes that underlie Nematostella cell-specific expression. Our study reveals cnidarian cell type complexity and provides insights into the evolution of animal cell-specific genomic regulation.","container-title":"Cell","DOI":"10.1016/j.cell.2018.05.019","ISSN":"0092-8674","issue":"6","journalAbbreviation":"Cell","language":"en","page":"1520-1534.e20","source":"ScienceDirect","title":"Cnidarian Cell Type Diversity and Regulation Revealed by Whole-Organism Single-Cell RNA-Seq","URL":"https://www.sciencedirect.com/science/article/pii/S0092867418305968","volume":"173","author":[{"family":"Sebé-Pedrós","given":"Arnau"},{"family":"Saudemont","given":"Baptiste"},{"family":"Chomsky","given":"Elad"},{"family":"Plessier","given":"Flora"},{"family":"Mailhé","given":"Marie-Pierre"},{"family":"Renno","given":"Justine"},{"family":"Loe-Mie","given":"Yann"},{"family":"Lifshitz","given":"Aviezer"},{"family":"Mukamel","given":"Zohar"},{"family":"Schmutz","given":"Sandrine"},{"family":"Novault","given":"Sophie"},{"family":"Steinmetz","given":"Patrick R. H."},{"family":"Spitz","given":"François"},{"family":"Tanay","given":"Amos"},{"family":"Marlow","given":"Heather"}],"accessed":{"date-parts":[["2021",6,23]]},"issued":{"date-parts":[["2018",5,31]]}}},{"id":869,"uris":["http://zotero.org/users/8176000/items/ZWWHX896"],"itemData":{"id":869,"type":"article-journal","abstract":"A hallmark of metazoan evolution is the emergence of genomic mechanisms that implement cell-type-specific functions. However, the evolution of metazoan cell types and their underlying gene regulatory programmes remains largely uncharacterized. Here, we use whole-organism single-cell RNA sequencing to map cell-type-specific transcription in Porifera (sponges), Ctenophora (comb jellies) and Placozoa species. We describe the repertoires of cell types in these non-bilaterian animals, uncovering diverse instances of previously unknown molecular signatures, such as multiple types of peptidergic cells in Placozoa. Analysis of the regulatory programmes of these cell types reveals variable levels of complexity. In placozoans and poriferans, sequence motifs in the promoters are predictive of cell-type-specific programmes. By contrast, the generation of a higher diversity of cell types in ctenophores is associated with lower specificity of promoter sequences and the existence of distal regulatory elements. Our findings demonstrate that metazoan cell types can be defined by networks of transcription factors and proximal promoters, and indicate that further genome regulatory complexity may be required for more diverse cell type repertoires.","container-title":"Nature Ecology &amp; Evolution","DOI":"10.1038/s41559-018-0575-6","ISSN":"2397-334X","issue":"7","journalAbbreviation":"Nat Ecol Evol","language":"en","license":"2018 The Author(s)","note":"number: 7\npublisher: Nature Publishing Group","page":"1176-1188","source":"www.nature.com","title":"Early metazoan cell type diversity and the evolution of multicellular gene regulation","URL":"https://www.nature.com/articles/s41559-018-0575-6","volume":"2","author":[{"family":"Sebé-Pedrós","given":"Arnau"},{"family":"Chomsky","given":"Elad"},{"family":"Pang","given":"Kevin"},{"family":"Lara-Astiaso","given":"David"},{"family":"Gaiti","given":"Federico"},{"family":"Mukamel","given":"Zohar"},{"family":"Amit","given":"Ido"},{"family":"Hejnol","given":"Andreas"},{"family":"Degnan","given":"Bernard M."},{"family":"Tanay","given":"Amos"}],"accessed":{"date-parts":[["2022",10,15]]},"issued":{"date-parts":[["2018",7]]}}},{"id":140,"uris":["http://zotero.org/users/8176000/items/387DRWM2"],"itemData":{"id":140,"type":"article-journal","abstract":"Stony corals are colonial cnidarians that sustain the most biodiverse marine ecosystems on Earth: coral reefs. Despite their ecological importance, little is known about the cell types and molecular pathways that underpin the biology of reef-building corals. Using single-cell RNA sequencing, we define over 40 cell types across the life cycle of Stylophora pistillata. We discover specialized immune cells, and we uncover the developmental gene expression dynamics of calcium-carbonate skeleton formation. By simultaneously measuring the transcriptomes of coral cells and the algae within them, we characterize the metabolic programs involved in symbiosis in both partners. We also trace the evolution of these coral cell specializations by phylogenetic integration of multiple cnidarian cell type atlases. Overall, this study reveals the molecular and cellular basis of stony coral biology.","container-title":"Cell","DOI":"10.1016/j.cell.2021.04.005","ISSN":"0092-8674","issue":"11","journalAbbreviation":"Cell","language":"en","page":"2973-2987.e18","source":"ScienceDirect","title":"A stony coral cell atlas illuminates the molecular and cellular basis of coral symbiosis, calcification, and immunity","URL":"https://www.sciencedirect.com/science/article/pii/S0092867421004402","volume":"184","author":[{"family":"Levy","given":"Shani"},{"family":"Elek","given":"Anamaria"},{"family":"Grau-Bové","given":"Xavier"},{"family":"Menéndez-Bravo","given":"Simón"},{"family":"Iglesias","given":"Marta"},{"family":"Tanay","given":"Amos"},{"family":"Mass","given":"Tali"},{"family":"Sebé-Pedrós","given":"Arnau"}],"accessed":{"date-parts":[["2021",6,23]]},"issued":{"date-parts":[["2021",5,27]]}}},{"id":541,"uris":["http://zotero.org/users/8176000/items/APU78JYY"],"itemData":{"id":541,"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vision","URL":"https://www.sciencedirect.com/science/article/pii/S2589004222007076","volume":"25","author":[{"family":"Wong","given":"Eunice"},{"family":"Anggono","given":"Victor"},{"family":"Williams","given":"Stephen R."},{"family":"Degnan","given":"Sandie M."},{"family":"Degnan","given":"Bernard M."}],"accessed":{"date-parts":[["2022",8,25]]},"issued":{"date-parts":[["2022",6,17]]}}},{"id":1337,"uris":["http://zotero.org/users/8176000/items/D8NH7EB9"],"itemData":{"id":1337,"type":"article-journal","abstract":"Opsins are the primary proteins responsible for light detection in animals. Cnidarians (jellyfish,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M."}],"accessed":{"date-parts":[["2023",9,22]]},"issued":{"date-parts":[["2023",9,21]]}}}],"schema":"https://github.com/citation-style-language/schema/raw/master/csl-citation.json"} </w:instrText>
      </w:r>
      <w:r w:rsidR="00A70B7C">
        <w:rPr>
          <w:rFonts w:ascii="Times New Roman" w:hAnsi="Times New Roman" w:cs="Times New Roman"/>
          <w:sz w:val="24"/>
          <w:szCs w:val="24"/>
        </w:rPr>
        <w:fldChar w:fldCharType="separate"/>
      </w:r>
      <w:r w:rsidRPr="00A70B7C" w:rsidR="00A70B7C">
        <w:rPr>
          <w:rFonts w:ascii="Times New Roman" w:hAnsi="Times New Roman" w:cs="Times New Roman"/>
          <w:kern w:val="0"/>
          <w:sz w:val="24"/>
          <w:szCs w:val="24"/>
        </w:rPr>
        <w:t xml:space="preserve">(</w:t>
      </w:r>
      <w:r w:rsidRPr="00A70B7C" w:rsidR="00A70B7C">
        <w:rPr>
          <w:rFonts w:ascii="Times New Roman" w:hAnsi="Times New Roman" w:cs="Times New Roman"/>
          <w:kern w:val="0"/>
          <w:sz w:val="24"/>
          <w:szCs w:val="24"/>
        </w:rPr>
        <w:t xml:space="preserve">Sebé-Pedrós</w:t>
      </w:r>
      <w:r w:rsidRPr="00A70B7C" w:rsidR="00A70B7C">
        <w:rPr>
          <w:rFonts w:ascii="Times New Roman" w:hAnsi="Times New Roman" w:cs="Times New Roman"/>
          <w:kern w:val="0"/>
          <w:sz w:val="24"/>
          <w:szCs w:val="24"/>
        </w:rPr>
        <w:t xml:space="preserve">, </w:t>
      </w:r>
      <w:r w:rsidRPr="00A70B7C" w:rsidR="00A70B7C">
        <w:rPr>
          <w:rFonts w:ascii="Times New Roman" w:hAnsi="Times New Roman" w:cs="Times New Roman"/>
          <w:kern w:val="0"/>
          <w:sz w:val="24"/>
          <w:szCs w:val="24"/>
        </w:rPr>
        <w:t>Saudemont</w:t>
      </w:r>
      <w:r w:rsidRPr="00A70B7C" w:rsidR="00A70B7C">
        <w:rPr>
          <w:rFonts w:ascii="Times New Roman" w:hAnsi="Times New Roman" w:cs="Times New Roman"/>
          <w:kern w:val="0"/>
          <w:sz w:val="24"/>
          <w:szCs w:val="24"/>
        </w:rPr>
        <w:t xml:space="preserve">, et al. 2018; </w:t>
      </w:r>
      <w:r w:rsidRPr="00A70B7C" w:rsidR="00A70B7C">
        <w:rPr>
          <w:rFonts w:ascii="Times New Roman" w:hAnsi="Times New Roman" w:cs="Times New Roman"/>
          <w:kern w:val="0"/>
          <w:sz w:val="24"/>
          <w:szCs w:val="24"/>
        </w:rPr>
        <w:t>Sebé-Pedrós</w:t>
      </w:r>
      <w:r w:rsidRPr="00A70B7C" w:rsidR="00A70B7C">
        <w:rPr>
          <w:rFonts w:ascii="Times New Roman" w:hAnsi="Times New Roman" w:cs="Times New Roman"/>
          <w:kern w:val="0"/>
          <w:sz w:val="24"/>
          <w:szCs w:val="24"/>
        </w:rPr>
        <w:t>, Chomsky, et al. 2018; Levy et al. 2021; Wong et al. 2022; McCulloch et al. 2023)</w:t>
      </w:r>
      <w:r w:rsidR="00A70B7C">
        <w:rPr>
          <w:rFonts w:ascii="Times New Roman" w:hAnsi="Times New Roman" w:cs="Times New Roman"/>
          <w:sz w:val="24"/>
          <w:szCs w:val="24"/>
        </w:rPr>
        <w:fldChar w:fldCharType="end"/>
      </w:r>
      <w:r w:rsidRPr="009914AE" w:rsidR="009914AE">
        <w:rPr>
          <w:rFonts w:ascii="Times New Roman" w:hAnsi="Times New Roman" w:cs="Times New Roman"/>
          <w:sz w:val="24"/>
          <w:szCs w:val="24"/>
        </w:rPr>
        <w:t xml:space="preserve"> </w:t>
      </w:r>
      <w:r w:rsidRPr="00805EDA" w:rsidR="009914AE">
        <w:rPr>
          <w:rFonts w:ascii="Times New Roman" w:hAnsi="Times New Roman" w:cs="Times New Roman"/>
          <w:sz w:val="24"/>
          <w:szCs w:val="24"/>
        </w:rPr>
        <w:t>—</w:t>
      </w:r>
      <w:r w:rsidR="00184A9B">
        <w:rPr>
          <w:rFonts w:ascii="Times New Roman" w:hAnsi="Times New Roman" w:cs="Times New Roman"/>
          <w:sz w:val="24"/>
          <w:szCs w:val="24"/>
        </w:rPr>
        <w:t>just like this study</w:t>
      </w:r>
      <w:r w:rsidRPr="00805EDA" w:rsidR="009914AE">
        <w:rPr>
          <w:rFonts w:ascii="Times New Roman" w:hAnsi="Times New Roman" w:cs="Times New Roman"/>
          <w:sz w:val="24"/>
          <w:szCs w:val="24"/>
        </w:rPr>
        <w:t>—</w:t>
      </w:r>
      <w:r w:rsidRPr="00390227" w:rsidR="00390227">
        <w:rPr>
          <w:rFonts w:ascii="Times New Roman" w:hAnsi="Times New Roman" w:cs="Times New Roman"/>
          <w:sz w:val="24"/>
          <w:szCs w:val="24"/>
        </w:rPr>
        <w:t>as they offer</w:t>
      </w:r>
      <w:r w:rsidR="00390227">
        <w:rPr>
          <w:rFonts w:ascii="Times New Roman" w:hAnsi="Times New Roman" w:cs="Times New Roman"/>
          <w:sz w:val="24"/>
          <w:szCs w:val="24"/>
        </w:rPr>
        <w:t xml:space="preserve"> </w:t>
      </w:r>
      <w:r w:rsidR="00184A9B">
        <w:rPr>
          <w:rFonts w:ascii="Times New Roman" w:hAnsi="Times New Roman" w:cs="Times New Roman"/>
          <w:sz w:val="24"/>
          <w:szCs w:val="24"/>
        </w:rPr>
        <w:t xml:space="preserve">key </w:t>
      </w:r>
      <w:r w:rsidRPr="00F91233" w:rsidR="00F91233">
        <w:rPr>
          <w:rFonts w:ascii="Times New Roman" w:hAnsi="Times New Roman" w:cs="Times New Roman"/>
          <w:sz w:val="24"/>
          <w:szCs w:val="24"/>
        </w:rPr>
        <w:t xml:space="preserve">insights into the </w:t>
      </w:r>
      <w:r w:rsidR="00F91233">
        <w:rPr>
          <w:rFonts w:ascii="Times New Roman" w:hAnsi="Times New Roman" w:cs="Times New Roman"/>
          <w:sz w:val="24"/>
          <w:szCs w:val="24"/>
        </w:rPr>
        <w:t>ancestral</w:t>
      </w:r>
      <w:r w:rsidRPr="00F91233" w:rsidR="00F91233">
        <w:rPr>
          <w:rFonts w:ascii="Times New Roman" w:hAnsi="Times New Roman" w:cs="Times New Roman"/>
          <w:sz w:val="24"/>
          <w:szCs w:val="24"/>
        </w:rPr>
        <w:t xml:space="preserve"> state</w:t>
      </w:r>
      <w:r w:rsidR="00F91233">
        <w:rPr>
          <w:rFonts w:ascii="Times New Roman" w:hAnsi="Times New Roman" w:cs="Times New Roman"/>
          <w:sz w:val="24"/>
          <w:szCs w:val="24"/>
        </w:rPr>
        <w:t xml:space="preserve"> </w:t>
      </w:r>
      <w:r w:rsidR="00184A9B">
        <w:rPr>
          <w:rFonts w:ascii="Times New Roman" w:hAnsi="Times New Roman" w:cs="Times New Roman"/>
          <w:sz w:val="24"/>
          <w:szCs w:val="24"/>
        </w:rPr>
        <w:t>of photoreceptor cells and vision.</w:t>
      </w:r>
      <w:r w:rsidRPr="00805EDA" w:rsidR="00184A9B">
        <w:rPr>
          <w:rFonts w:ascii="Times New Roman" w:hAnsi="Times New Roman" w:cs="Times New Roman"/>
          <w:sz w:val="24"/>
          <w:szCs w:val="24"/>
        </w:rPr>
        <w:t xml:space="preserve"> However, I </w:t>
      </w:r>
      <w:r w:rsidR="00184A9B">
        <w:rPr>
          <w:rFonts w:ascii="Times New Roman" w:hAnsi="Times New Roman" w:cs="Times New Roman"/>
          <w:sz w:val="24"/>
          <w:szCs w:val="24"/>
        </w:rPr>
        <w:t>argue</w:t>
      </w:r>
      <w:r w:rsidRPr="00805EDA" w:rsidR="00184A9B">
        <w:rPr>
          <w:rFonts w:ascii="Times New Roman" w:hAnsi="Times New Roman" w:cs="Times New Roman"/>
          <w:sz w:val="24"/>
          <w:szCs w:val="24"/>
        </w:rPr>
        <w:t xml:space="preserve"> that it</w:t>
      </w:r>
      <w:r w:rsidR="00184A9B">
        <w:rPr>
          <w:rFonts w:ascii="Times New Roman" w:hAnsi="Times New Roman" w:cs="Times New Roman"/>
          <w:sz w:val="24"/>
          <w:szCs w:val="24"/>
        </w:rPr>
        <w:t xml:space="preserve"> i</w:t>
      </w:r>
      <w:r w:rsidRPr="00805EDA" w:rsidR="00184A9B">
        <w:rPr>
          <w:rFonts w:ascii="Times New Roman" w:hAnsi="Times New Roman" w:cs="Times New Roman"/>
          <w:sz w:val="24"/>
          <w:szCs w:val="24"/>
        </w:rPr>
        <w:t xml:space="preserve">s </w:t>
      </w:r>
      <w:r w:rsidR="00184A9B">
        <w:rPr>
          <w:rFonts w:ascii="Times New Roman" w:hAnsi="Times New Roman" w:cs="Times New Roman"/>
          <w:sz w:val="24"/>
          <w:szCs w:val="24"/>
        </w:rPr>
        <w:t xml:space="preserve">just as </w:t>
      </w:r>
      <w:r w:rsidRPr="00805EDA" w:rsidR="00184A9B">
        <w:rPr>
          <w:rFonts w:ascii="Times New Roman" w:hAnsi="Times New Roman" w:cs="Times New Roman"/>
          <w:sz w:val="24"/>
          <w:szCs w:val="24"/>
        </w:rPr>
        <w:t xml:space="preserve">crucial not to overlook other bilaterian species. </w:t>
      </w:r>
      <w:r w:rsidRPr="00805EDA" w:rsidR="00A03050">
        <w:rPr>
          <w:rFonts w:ascii="Times New Roman" w:hAnsi="Times New Roman" w:cs="Times New Roman"/>
          <w:sz w:val="24"/>
          <w:szCs w:val="24"/>
        </w:rPr>
        <w:t xml:space="preserve">These could potentially serve as intermediaries, bridging our understanding between distantly related non-bilaterians and the handful of well-studied model organisms. </w:t>
      </w:r>
      <w:r w:rsidR="00F376EB">
        <w:rPr>
          <w:rFonts w:ascii="Times New Roman" w:hAnsi="Times New Roman" w:cs="Times New Roman"/>
          <w:sz w:val="24"/>
          <w:szCs w:val="24"/>
        </w:rPr>
        <w:t xml:space="preserve">It is only with a comprehensive grasp of the diversity of animal phototransduction pathways that it will be possible to fully trace the patterns that characterise </w:t>
      </w:r>
      <w:r w:rsidR="00720B23">
        <w:rPr>
          <w:rFonts w:ascii="Times New Roman" w:hAnsi="Times New Roman" w:cs="Times New Roman"/>
          <w:sz w:val="24"/>
          <w:szCs w:val="24"/>
        </w:rPr>
        <w:t>their</w:t>
      </w:r>
      <w:r w:rsidR="00F376EB">
        <w:rPr>
          <w:rFonts w:ascii="Times New Roman" w:hAnsi="Times New Roman" w:cs="Times New Roman"/>
          <w:sz w:val="24"/>
          <w:szCs w:val="24"/>
        </w:rPr>
        <w:t xml:space="preserve"> evolution. </w:t>
      </w:r>
      <w:r w:rsidR="00FD4C7E">
        <w:rPr>
          <w:rFonts w:ascii="Times New Roman" w:hAnsi="Times New Roman" w:cs="Times New Roman"/>
          <w:sz w:val="24"/>
          <w:szCs w:val="24"/>
        </w:rPr>
        <w:t xml:space="preserve">We are seeing exciting times, in which single-cell datasets of </w:t>
      </w:r>
      <w:r w:rsidR="00FD4C7E">
        <w:rPr>
          <w:rFonts w:ascii="Times New Roman" w:hAnsi="Times New Roman" w:cs="Times New Roman"/>
          <w:sz w:val="24"/>
          <w:szCs w:val="24"/>
        </w:rPr>
        <w:t>more and more</w:t>
      </w:r>
      <w:r w:rsidR="00FD4C7E">
        <w:rPr>
          <w:rFonts w:ascii="Times New Roman" w:hAnsi="Times New Roman" w:cs="Times New Roman"/>
          <w:sz w:val="24"/>
          <w:szCs w:val="24"/>
        </w:rPr>
        <w:t xml:space="preserve"> animal species are being</w:t>
      </w:r>
      <w:r w:rsidR="00915266">
        <w:rPr>
          <w:rFonts w:ascii="Times New Roman" w:hAnsi="Times New Roman" w:cs="Times New Roman"/>
          <w:sz w:val="24"/>
          <w:szCs w:val="24"/>
        </w:rPr>
        <w:t xml:space="preserve"> published</w:t>
      </w:r>
      <w:r w:rsidR="00750EE3">
        <w:rPr>
          <w:rFonts w:ascii="Times New Roman" w:hAnsi="Times New Roman" w:cs="Times New Roman"/>
          <w:sz w:val="24"/>
          <w:szCs w:val="24"/>
        </w:rPr>
        <w:t xml:space="preserve"> </w:t>
      </w:r>
      <w:r w:rsidR="00241C20">
        <w:rPr>
          <w:rFonts w:ascii="Times New Roman" w:hAnsi="Times New Roman" w:cs="Times New Roman"/>
          <w:sz w:val="24"/>
          <w:szCs w:val="24"/>
        </w:rPr>
        <w:fldChar w:fldCharType="begin"/>
      </w:r>
      <w:r w:rsidR="0060064B">
        <w:rPr>
          <w:rFonts w:ascii="Times New Roman" w:hAnsi="Times New Roman" w:cs="Times New Roman"/>
          <w:sz w:val="24"/>
          <w:szCs w:val="24"/>
        </w:rPr>
        <w:instrText xml:space="preserve"> ADDIN ZOTERO_ITEM CSL_CITATION {"citationID":"JWXDKdiY","properties":{"formattedCitation":"(Gavriouchkina et al. 2022; Lust et al. 2022; Babonis et al. 2023; McCulloch et al. 2023; Piovani et al. 2023; Tominaga et al. 2023)","plainCitation":"(Gavriouchkina et al. 2022; Lust et al. 2022; Babonis et al. 2023; McCulloch et al. 2023; Piovani et al. 2023; Tominaga et al. 2023)","noteIndex":0},"citationItems":[{"id":545,"uris":["http://zotero.org/users/8176000/items/4H3B8RVD"],"itemData":{"id":545,"type":"article-journal","abstract":"Although the camera-type eyes of cephalopods and vertebrates are a canonical example of convergent morphological evolution, the cellular and molecular mechanisms underlying this convergence remain obscure. We used genomics and single cell transcriptomics to study these mechanisms in the visual system of the bobtail squid Euprymna berryi, an emerging cephalopod model. Analysis of 98,537 cellular transcriptomes from the squid visual and nervous system identified dozens of cell types that cannot be placed in simple correspondence with those of vertebrate or fly visual systems, as proposed by Ramón y Cajal and J.Z. Young. Instead, we find an unexpected diversity of neural types, dominated by dopamine, and previously uncharacterized glial cells. Surprisingly, we observe changes in cell populations and neurotransmitter usage during maturation and growth of the visual systems from hatchling to adult. Together these genomic and cellular findings shed new light on the parallel evolution of visual system complexity in cephalopods and vertebrates.Competing Interest StatementThe authors have declared no competing interest.","container-title":"bioRxiv","DOI":"10.1101/2022.05.26.490366","page":"2022.05.26.490366","title":"A single-cell atlas of bobtail squid visual and nervous system highlights molecular principles of convergent evolution","URL":"http://biorxiv.org/content/early/2022/05/28/2022.05.26.490366.abstract","author":[{"family":"Gavriouchkina","given":"Daria"},{"family":"Tan","given":"Yongkai"},{"family":"Ziadi-Künzli","given":"Fabienne"},{"family":"Hasegawa","given":"Yuko"},{"family":"Piovani","given":"Laura"},{"family":"Zhang","given":"Lin"},{"family":"Sugimoto","given":"Chikatoshi"},{"family":"Luscombe","given":"Nicholas"},{"family":"Marlétaz","given":"Ferdinand"},{"family":"Rokhsar","given":"Daniel S."}],"issued":{"date-parts":[["2022",1,1]]}}},{"id":1325,"uris":["http://zotero.org/users/8176000/items/VD6XPPH8"],"itemData":{"id":1325,"type":"article-journal","abstract":"Salamanders are tetrapod models to study brain organization and regeneration; however, the identity and evolutionary conservation of brain cell types are largely unknown. We delineated the cell populations in the axolotl telencephalon during homeostasis and regeneration using single-cell genomic profiling. We identified glutamatergic neurons with similarities to amniote neurons of hippocampus, dorsal and lateral cortex, and conserved γ-aminobutyric acid–releasing (GABAergic) neuron classes. We inferred transcriptional dynamics and gene regulatory relationships of postembryonic, region-specific neurogenesis and unraveled conserved differentiation signatures. After brain injury, ependymoglia activate an injury-specific state before reestablishing lost neuron populations and axonal connections. Together, our analyses yield insights into the organization, evolution, and regeneration of a tetrapod nervous system.","container-title":"Science","DOI":"10.1126/science.abp9262","issue":"6610","note":"publisher: American Association for the Advancement of Science","page":"eabp9262","source":"science.org (Atypon)","title":"Single-cell analyses of axolotl telencephalon organization, neurogenesis, and regeneration","URL":"https://www.science.org/doi/10.1126/science.abp9262","volume":"377","author":[{"family":"Lust","given":"Katharina"},{"family":"Maynard","given":"Ashley"},{"family":"Gomes","given":"Tomás"},{"family":"Fleck","given":"Jonas Simon"},{"family":"Camp","given":"J. Gray"},{"family":"Tanaka","given":"Elly M."},{"family":"Treutlein","given":"Barbara"}],"accessed":{"date-parts":[["2023",9,13]]},"issued":{"date-parts":[["2022",9,2]]}}},{"id":1064,"uris":["http://zotero.org/users/8176000/items/5WRV3UIK"],"itemData":{"id":1064,"type":"article-journal","abstract":"Cnidocytes are the explosive stinging cells unique to cnidarians (corals, jellyfish, etc). Specialized for prey capture and defense, cnidocytes comprise a group of over 30 morphologically and functionally distinct cell types. These unusual cells are iconic examples of biological novelty but the developmental mechanisms driving diversity of the stinging apparatus are poorly characterized, making it challenging to understand the evolutionary history of stinging cells. Using CRISPR/Cas9-mediated genome editing in the sea anemone Nematostella vectensis, we show that a single transcription factor (NvSox2) acts as a binary switch between two alternative stinging cell fates. Knockout of NvSox2 causes a transformation of piercing cells into ensnaring cells, which are common in other species of sea anemone but appear to have been silenced in N. vectensis. These results reveal an unusual case of single-cell atavism and expand our understanding of the diversification of cell type identity.","container-title":"Nature Communications","DOI":"10.1038/s41467-023-36615-9","ISSN":"2041-1723","issue":"1","journalAbbreviation":"Nat Commun","language":"en","license":"2023 The Author(s)","note":"number: 1\npublisher: Nature Publishing Group","page":"885","source":"www.nature.com","title":"Single-cell atavism reveals an ancient mechanism of cell type diversification in a sea anemone","URL":"https://www.nature.com/articles/s41467-023-36615-9","volume":"14","author":[{"family":"Babonis","given":"Leslie S."},{"family":"Enjolras","given":"Camille"},{"family":"Reft","given":"Abigail J."},{"family":"Foster","given":"Brent M."},{"family":"Hugosson","given":"Fredrik"},{"family":"Ryan","given":"Joseph F."},{"family":"Daly","given":"Marymegan"},{"family":"Martindale","given":"Mark Q."}],"accessed":{"date-parts":[["2023",2,28]]},"issued":{"date-parts":[["2023",2,16]]}}},{"id":1337,"uris":["http://zotero.org/users/8176000/items/D8NH7EB9"],"itemData":{"id":1337,"type":"article-journal","abstract":"Opsins are the primary proteins responsible for light detection in animals. Cnidarians (jellyfish,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M."}],"accessed":{"date-parts":[["2023",9,22]]},"issued":{"date-parts":[["2023",9,21]]}}},{"id":1016,"uris":["http://zotero.org/users/8176000/items/4YCPPKVR"],"itemData":{"id":1016,"type":"article","abstract":"Pelagic larval stages are widespread across animals, yet it is unclear if larvae were present in the last common ancestor of animals or whether they evolved multiple times due to common selective pressures. Many marine larvae are at least superficially similar, they are small, swim through beating of ciliated bands and sense the environment with an apical organ structure. To understand these similarities, we have generated single cell atlases for marine larvae from two animal phyla and have compared their cell types. We found clear similarities among ciliary band cells and neurons of the apical organ in the two larvae pointing to possible homology of these structures suggesting a single origin of larvae within the clade analysed here (Lophotrochozoa). We also find several clade specific innovations in each larva, including distinct myocytes and shell gland cells in the oyster larva. Oyster shell gland cells express many novel genes which have made previous gene age estimates for trochophore larvae too young.","DOI":"10.1101/2023.01.04.522730","language":"en","license":"© 2023, Posted by Cold Spring Harbor Laboratory. The copyright holder for this pre-print is the author. All rights reserved. The material may not be redistributed, re-used or adapted without the author's permission.","note":"page: 2023.01.04.522730\nsection: New Results","publisher":"bioRxiv","source":"bioRxiv","title":"Single-cell atlases of two lophotrochozoan larvae highlight their complex evolutionary histories","URL":"https://www.biorxiv.org/content/10.1101/2023.01.04.522730v2","author":[{"family":"Piovani","given":"Laura"},{"family":"Leite","given":"Daniel J."},{"family":"Guerra","given":"Luis Alfonso Yañez"},{"family":"Simpson","given":"Fraser"},{"family":"Musser","given":"Jacob M."},{"family":"Salvador-Martínez","given":"Irepan"},{"family":"Marlétaz","given":"Ferdinand"},{"family":"Jékely","given":"Gáspár"},{"family":"Telford","given":"Maximilian J."}],"accessed":{"date-parts":[["2023",1,9]]},"issued":{"date-parts":[["2023",1,5]]}}},{"id":1072,"uris":["http://zotero.org/users/8176000/items/DQ62TKK3"],"itemData":{"id":1072,"type":"article-journal","abstract":"Ambulacrarians (echinoderms and hemichordates) are a sister group to chordates; thus, their larval cell-types may provide clues about evolution of chordate body plans. Although most genic information accumulated to date pertains to sea urchin embryogenesis, starfish embryogenesis represents a more ancestral mode than that of sea urchins. We performed single-cell RNA-seq analysis of cell-types from gastrulae and bipinnarial larvae of the starfish, Patiria pectinifera, and categorized them into 22 clusters, each of which is composed of cells with specific, shared profiles of development-relevant gene expression. Oral and aboral ectoder</w:instrText>
      </w:r>
      <w:r w:rsidRPr="0060064B" w:rsidR="0060064B">
        <w:rPr>
          <w:rFonts w:ascii="Times New Roman" w:hAnsi="Times New Roman" w:cs="Times New Roman"/>
          <w:sz w:val="24"/>
          <w:szCs w:val="24"/>
          <w:lang w:val="it-IT"/>
        </w:rPr>
        <w:instrText xml:space="preserve">m, apical plate, hindgut or archenteron, midgut or intestine, pharynx, endomesoderm, stomodeum, and mesenchyme of the gastrulae, and neurons, ciliary bands, enterocoel and muscle of larvae were characterized by expression profiles of at least two relevant transcription factor genes and signaling molecular genes. Expression of Hox2, Hox7, Hox9/10, and Hox11/13b was detected in cells of clusters that form the larval enterocoel. By comparing homologous gene expression profiles in chordate embryos, we discuss and propose how the chordate body plan evolved from a deuterostome ancestor, from which the echinoderm body plan also evolved.","container-title":"Developmental Biology","DOI":"10.1016/j.ydbio.2023.01.009","ISSN":"0012-1606","journalAbbreviation":"Developmental Biology","language":"en","page":"52-62","source":"ScienceDirect","title":"A single-cell RNA-seq analysis of early larval cell-types of the starfish, Patiria pectinifera: Insights into evolution of the chordate body plan","title-short":"A single-cell RNA-seq analysis of early larval cell-types of the starfish, Patiria pectinifera","URL":"https://www.sciencedirect.com/science/article/pii/S0012160623000179","volume":"496","author":[{"family":"Tominaga","given":"Hitoshi"},{"family":"Nishitsuji","given":"Koki"},{"family":"Satoh","given":"Noriyuki"}],"accessed":{"date-parts":[["2023",3,22]]},"issued":{"date-parts":[["2023",4,1]]}}}],"schema":"https://github.com/citation-style-language/schema/raw/master/csl-citation.json"} </w:instrText>
      </w:r>
      <w:r w:rsidR="00241C20">
        <w:rPr>
          <w:rFonts w:ascii="Times New Roman" w:hAnsi="Times New Roman" w:cs="Times New Roman"/>
          <w:sz w:val="24"/>
          <w:szCs w:val="24"/>
        </w:rPr>
        <w:fldChar w:fldCharType="separate"/>
      </w:r>
      <w:r w:rsidRPr="07C9049D" w:rsidR="0060064B">
        <w:rPr>
          <w:rFonts w:ascii="Times New Roman" w:hAnsi="Times New Roman" w:cs="Times New Roman"/>
          <w:sz w:val="24"/>
          <w:szCs w:val="24"/>
          <w:lang w:val="it-IT"/>
        </w:rPr>
        <w:t>(</w:t>
      </w:r>
      <w:r w:rsidRPr="07C9049D" w:rsidR="0060064B">
        <w:rPr>
          <w:rFonts w:ascii="Times New Roman" w:hAnsi="Times New Roman" w:cs="Times New Roman"/>
          <w:sz w:val="24"/>
          <w:szCs w:val="24"/>
          <w:lang w:val="it-IT"/>
        </w:rPr>
        <w:t>Gavriouchkina</w:t>
      </w:r>
      <w:r w:rsidRPr="07C9049D" w:rsidR="0060064B">
        <w:rPr>
          <w:rFonts w:ascii="Times New Roman" w:hAnsi="Times New Roman" w:cs="Times New Roman"/>
          <w:sz w:val="24"/>
          <w:szCs w:val="24"/>
          <w:lang w:val="it-IT"/>
        </w:rPr>
        <w:t xml:space="preserve"> et al. 2022; Lust et al. 2022; </w:t>
      </w:r>
      <w:r w:rsidRPr="07C9049D" w:rsidR="0060064B">
        <w:rPr>
          <w:rFonts w:ascii="Times New Roman" w:hAnsi="Times New Roman" w:cs="Times New Roman"/>
          <w:sz w:val="24"/>
          <w:szCs w:val="24"/>
          <w:lang w:val="it-IT"/>
        </w:rPr>
        <w:t>Babonis</w:t>
      </w:r>
      <w:r w:rsidRPr="07C9049D" w:rsidR="0060064B">
        <w:rPr>
          <w:rFonts w:ascii="Times New Roman" w:hAnsi="Times New Roman" w:cs="Times New Roman"/>
          <w:sz w:val="24"/>
          <w:szCs w:val="24"/>
          <w:lang w:val="it-IT"/>
        </w:rPr>
        <w:t xml:space="preserve"> et al. 2023; </w:t>
      </w:r>
      <w:r w:rsidRPr="07C9049D" w:rsidR="0060064B">
        <w:rPr>
          <w:rFonts w:ascii="Times New Roman" w:hAnsi="Times New Roman" w:cs="Times New Roman"/>
          <w:sz w:val="24"/>
          <w:szCs w:val="24"/>
          <w:lang w:val="it-IT"/>
        </w:rPr>
        <w:t>McCulloch</w:t>
      </w:r>
      <w:r w:rsidRPr="07C9049D" w:rsidR="0060064B">
        <w:rPr>
          <w:rFonts w:ascii="Times New Roman" w:hAnsi="Times New Roman" w:cs="Times New Roman"/>
          <w:sz w:val="24"/>
          <w:szCs w:val="24"/>
          <w:lang w:val="it-IT"/>
        </w:rPr>
        <w:t xml:space="preserve"> et al. 2023; Piovani et al. 2023; </w:t>
      </w:r>
      <w:r w:rsidRPr="07C9049D" w:rsidR="0060064B">
        <w:rPr>
          <w:rFonts w:ascii="Times New Roman" w:hAnsi="Times New Roman" w:cs="Times New Roman"/>
          <w:sz w:val="24"/>
          <w:szCs w:val="24"/>
          <w:lang w:val="it-IT"/>
        </w:rPr>
        <w:t>Tominaga</w:t>
      </w:r>
      <w:r w:rsidRPr="07C9049D" w:rsidR="0060064B">
        <w:rPr>
          <w:rFonts w:ascii="Times New Roman" w:hAnsi="Times New Roman" w:cs="Times New Roman"/>
          <w:sz w:val="24"/>
          <w:szCs w:val="24"/>
          <w:lang w:val="it-IT"/>
        </w:rPr>
        <w:t xml:space="preserve"> et al. 2023)</w:t>
      </w:r>
      <w:r w:rsidR="00241C20">
        <w:rPr>
          <w:rFonts w:ascii="Times New Roman" w:hAnsi="Times New Roman" w:cs="Times New Roman"/>
          <w:sz w:val="24"/>
          <w:szCs w:val="24"/>
        </w:rPr>
        <w:fldChar w:fldCharType="end"/>
      </w:r>
      <w:r w:rsidRPr="00D00CC3" w:rsidR="00915266">
        <w:rPr>
          <w:rFonts w:ascii="Times New Roman" w:hAnsi="Times New Roman" w:cs="Times New Roman"/>
          <w:sz w:val="24"/>
          <w:szCs w:val="24"/>
          <w:lang w:val="it-IT"/>
        </w:rPr>
        <w:t xml:space="preserve">. </w:t>
      </w:r>
      <w:r w:rsidR="00E82FA1">
        <w:rPr>
          <w:rFonts w:ascii="Times New Roman" w:hAnsi="Times New Roman" w:cs="Times New Roman"/>
          <w:sz w:val="24"/>
          <w:szCs w:val="24"/>
        </w:rPr>
        <w:t>D</w:t>
      </w:r>
      <w:r w:rsidRPr="005A087F" w:rsidR="00E82FA1">
        <w:rPr>
          <w:rFonts w:ascii="Times New Roman" w:hAnsi="Times New Roman" w:cs="Times New Roman"/>
          <w:sz w:val="24"/>
          <w:szCs w:val="24"/>
        </w:rPr>
        <w:t xml:space="preserve">etermining</w:t>
      </w:r>
      <w:r w:rsidRPr="005A087F" w:rsidR="00E82FA1">
        <w:rPr>
          <w:rFonts w:ascii="Times New Roman" w:hAnsi="Times New Roman" w:cs="Times New Roman"/>
          <w:sz w:val="24"/>
          <w:szCs w:val="24"/>
        </w:rPr>
        <w:t xml:space="preserve"> the evolutionary relationships among genes involved in phototransduction and pinpointing their presence or absence across a diverse spectrum of animals, </w:t>
      </w:r>
      <w:r w:rsidR="00E82FA1">
        <w:rPr>
          <w:rFonts w:ascii="Times New Roman" w:hAnsi="Times New Roman" w:cs="Times New Roman"/>
          <w:sz w:val="24"/>
          <w:szCs w:val="24"/>
        </w:rPr>
        <w:t>is the first step for then</w:t>
      </w:r>
      <w:r w:rsidRPr="005A087F" w:rsidR="00E82FA1">
        <w:rPr>
          <w:rFonts w:ascii="Times New Roman" w:hAnsi="Times New Roman" w:cs="Times New Roman"/>
          <w:sz w:val="24"/>
          <w:szCs w:val="24"/>
        </w:rPr>
        <w:t xml:space="preserve"> </w:t>
      </w:r>
      <w:r w:rsidRPr="00E82FA1" w:rsidR="00E82FA1">
        <w:rPr>
          <w:rFonts w:ascii="Times New Roman" w:hAnsi="Times New Roman" w:cs="Times New Roman"/>
          <w:sz w:val="24"/>
          <w:szCs w:val="24"/>
        </w:rPr>
        <w:t>exploring photoreceptor cell profiles in single cell data.</w:t>
      </w:r>
      <w:r w:rsidR="00726883">
        <w:rPr>
          <w:rFonts w:ascii="Times New Roman" w:hAnsi="Times New Roman" w:cs="Times New Roman"/>
          <w:sz w:val="24"/>
          <w:szCs w:val="24"/>
        </w:rPr>
        <w:t xml:space="preserve"> </w:t>
      </w:r>
      <w:r w:rsidRPr="00D37C4E" w:rsidR="00726883">
        <w:rPr>
          <w:rFonts w:ascii="Times New Roman" w:hAnsi="Times New Roman" w:cs="Times New Roman"/>
          <w:sz w:val="24"/>
          <w:szCs w:val="24"/>
        </w:rPr>
        <w:t xml:space="preserve">This, </w:t>
      </w:r>
      <w:r w:rsidRPr="00D37C4E" w:rsidR="00D2426C">
        <w:rPr>
          <w:rFonts w:ascii="Times New Roman" w:hAnsi="Times New Roman" w:cs="Times New Roman"/>
          <w:sz w:val="24"/>
          <w:szCs w:val="24"/>
        </w:rPr>
        <w:t>combined</w:t>
      </w:r>
      <w:r w:rsidRPr="00D37C4E" w:rsidR="00805EDA">
        <w:rPr>
          <w:rFonts w:ascii="Times New Roman" w:hAnsi="Times New Roman" w:cs="Times New Roman"/>
          <w:sz w:val="24"/>
          <w:szCs w:val="24"/>
        </w:rPr>
        <w:t xml:space="preserve"> with experimental </w:t>
      </w:r>
      <w:r w:rsidRPr="00D37C4E" w:rsidR="00D2426C">
        <w:rPr>
          <w:rFonts w:ascii="Times New Roman" w:hAnsi="Times New Roman" w:cs="Times New Roman"/>
          <w:sz w:val="24"/>
          <w:szCs w:val="24"/>
        </w:rPr>
        <w:t>studies</w:t>
      </w:r>
      <w:r w:rsidRPr="00D37C4E" w:rsidR="00805EDA">
        <w:rPr>
          <w:rFonts w:ascii="Times New Roman" w:hAnsi="Times New Roman" w:cs="Times New Roman"/>
          <w:sz w:val="24"/>
          <w:szCs w:val="24"/>
        </w:rPr>
        <w:t xml:space="preserve">, </w:t>
      </w:r>
      <w:r w:rsidRPr="00D37C4E" w:rsidR="00BC38ED">
        <w:rPr>
          <w:rFonts w:ascii="Times New Roman" w:hAnsi="Times New Roman" w:cs="Times New Roman"/>
          <w:sz w:val="24"/>
          <w:szCs w:val="24"/>
        </w:rPr>
        <w:t>is contributing</w:t>
      </w:r>
      <w:r w:rsidRPr="00D37C4E" w:rsidR="000443BC">
        <w:rPr>
          <w:rFonts w:ascii="Times New Roman" w:hAnsi="Times New Roman" w:cs="Times New Roman"/>
          <w:sz w:val="24"/>
          <w:szCs w:val="24"/>
        </w:rPr>
        <w:t xml:space="preserve"> to</w:t>
      </w:r>
      <w:r w:rsidRPr="00D37C4E" w:rsidR="00805EDA">
        <w:rPr>
          <w:rFonts w:ascii="Times New Roman" w:hAnsi="Times New Roman" w:cs="Times New Roman"/>
          <w:sz w:val="24"/>
          <w:szCs w:val="24"/>
        </w:rPr>
        <w:t xml:space="preserve"> further illuminat</w:t>
      </w:r>
      <w:r w:rsidRPr="00D37C4E" w:rsidR="007F73E9">
        <w:rPr>
          <w:rFonts w:ascii="Times New Roman" w:hAnsi="Times New Roman" w:cs="Times New Roman"/>
          <w:sz w:val="24"/>
          <w:szCs w:val="24"/>
        </w:rPr>
        <w:t>ing</w:t>
      </w:r>
      <w:r w:rsidRPr="00D37C4E" w:rsidR="00805EDA">
        <w:rPr>
          <w:rFonts w:ascii="Times New Roman" w:hAnsi="Times New Roman" w:cs="Times New Roman"/>
          <w:sz w:val="24"/>
          <w:szCs w:val="24"/>
        </w:rPr>
        <w:t xml:space="preserve"> the intricate puzzle of vision evolution—a subject that has captivated researchers for </w:t>
      </w:r>
      <w:r w:rsidRPr="00D37C4E" w:rsidR="00726883">
        <w:rPr>
          <w:rFonts w:ascii="Times New Roman" w:hAnsi="Times New Roman" w:cs="Times New Roman"/>
          <w:sz w:val="24"/>
          <w:szCs w:val="24"/>
        </w:rPr>
        <w:t>centuries</w:t>
      </w:r>
      <w:r w:rsidRPr="00D37C4E" w:rsidR="00805EDA">
        <w:rPr>
          <w:rFonts w:ascii="Times New Roman" w:hAnsi="Times New Roman" w:cs="Times New Roman"/>
          <w:sz w:val="24"/>
          <w:szCs w:val="24"/>
        </w:rPr>
        <w:t>.</w:t>
      </w:r>
    </w:p>
    <w:p w:rsidR="00DC4C8C" w:rsidP="00EF230D" w:rsidRDefault="00C57D0F" w14:paraId="2E664295" w14:textId="004149E3">
      <w:pPr>
        <w:spacing w:line="360" w:lineRule="auto"/>
        <w:jc w:val="both"/>
        <w:rPr>
          <w:rFonts w:ascii="Times New Roman" w:hAnsi="Times New Roman" w:cs="Times New Roman"/>
          <w:sz w:val="24"/>
          <w:szCs w:val="24"/>
        </w:rPr>
      </w:pPr>
      <w:r w:rsidRPr="07C9049D" w:rsidR="00C57D0F">
        <w:rPr>
          <w:rFonts w:ascii="Times New Roman" w:hAnsi="Times New Roman" w:cs="Times New Roman"/>
          <w:sz w:val="24"/>
          <w:szCs w:val="24"/>
        </w:rPr>
        <w:t>Similarly, a deeper understanding of the regulatory toolkit</w:t>
      </w:r>
      <w:r w:rsidRPr="07C9049D" w:rsidR="00010F8C">
        <w:rPr>
          <w:rFonts w:ascii="Times New Roman" w:hAnsi="Times New Roman" w:cs="Times New Roman"/>
          <w:sz w:val="24"/>
          <w:szCs w:val="24"/>
        </w:rPr>
        <w:t xml:space="preserve">s that characterise photoreceptor cells will </w:t>
      </w:r>
      <w:r w:rsidRPr="07C9049D" w:rsidR="00F0320C">
        <w:rPr>
          <w:rFonts w:ascii="Times New Roman" w:hAnsi="Times New Roman" w:cs="Times New Roman"/>
          <w:sz w:val="24"/>
          <w:szCs w:val="24"/>
        </w:rPr>
        <w:t xml:space="preserve">also </w:t>
      </w:r>
      <w:r w:rsidRPr="07C9049D" w:rsidR="00010F8C">
        <w:rPr>
          <w:rFonts w:ascii="Times New Roman" w:hAnsi="Times New Roman" w:cs="Times New Roman"/>
          <w:sz w:val="24"/>
          <w:szCs w:val="24"/>
        </w:rPr>
        <w:t>benefit</w:t>
      </w:r>
      <w:r w:rsidRPr="07C9049D" w:rsidR="00010F8C">
        <w:rPr>
          <w:rFonts w:ascii="Times New Roman" w:hAnsi="Times New Roman" w:cs="Times New Roman"/>
          <w:sz w:val="24"/>
          <w:szCs w:val="24"/>
        </w:rPr>
        <w:t xml:space="preserve"> from the availability of more and</w:t>
      </w:r>
      <w:r w:rsidRPr="07C9049D" w:rsidR="00775871">
        <w:rPr>
          <w:rFonts w:ascii="Times New Roman" w:hAnsi="Times New Roman" w:cs="Times New Roman"/>
          <w:sz w:val="24"/>
          <w:szCs w:val="24"/>
        </w:rPr>
        <w:t xml:space="preserve"> diverse single-cell datasets. However, </w:t>
      </w:r>
      <w:r w:rsidRPr="07C9049D" w:rsidR="00D506CC">
        <w:rPr>
          <w:rFonts w:ascii="Times New Roman" w:hAnsi="Times New Roman" w:cs="Times New Roman"/>
          <w:sz w:val="24"/>
          <w:szCs w:val="24"/>
        </w:rPr>
        <w:t xml:space="preserve">interesting </w:t>
      </w:r>
      <w:r w:rsidRPr="07C9049D" w:rsidR="00D21DBF">
        <w:rPr>
          <w:rFonts w:ascii="Times New Roman" w:hAnsi="Times New Roman" w:cs="Times New Roman"/>
          <w:sz w:val="24"/>
          <w:szCs w:val="24"/>
        </w:rPr>
        <w:t xml:space="preserve">preliminary </w:t>
      </w:r>
      <w:r w:rsidRPr="07C9049D" w:rsidR="00775871">
        <w:rPr>
          <w:rFonts w:ascii="Times New Roman" w:hAnsi="Times New Roman" w:cs="Times New Roman"/>
          <w:sz w:val="24"/>
          <w:szCs w:val="24"/>
        </w:rPr>
        <w:t xml:space="preserve">patterns are already </w:t>
      </w:r>
      <w:r w:rsidRPr="07C9049D" w:rsidR="00775871">
        <w:rPr>
          <w:rFonts w:ascii="Times New Roman" w:hAnsi="Times New Roman" w:cs="Times New Roman"/>
          <w:sz w:val="24"/>
          <w:szCs w:val="24"/>
        </w:rPr>
        <w:t>apparent</w:t>
      </w:r>
      <w:r w:rsidRPr="07C9049D" w:rsidR="00775871">
        <w:rPr>
          <w:rFonts w:ascii="Times New Roman" w:hAnsi="Times New Roman" w:cs="Times New Roman"/>
          <w:sz w:val="24"/>
          <w:szCs w:val="24"/>
        </w:rPr>
        <w:t xml:space="preserve"> with the species </w:t>
      </w:r>
      <w:r w:rsidRPr="07C9049D" w:rsidR="004D4DFF">
        <w:rPr>
          <w:rFonts w:ascii="Times New Roman" w:hAnsi="Times New Roman" w:cs="Times New Roman"/>
          <w:sz w:val="24"/>
          <w:szCs w:val="24"/>
        </w:rPr>
        <w:t xml:space="preserve">that I was able to investigate in this thesis. </w:t>
      </w:r>
      <w:r w:rsidRPr="07C9049D" w:rsidR="00D170B7">
        <w:rPr>
          <w:rFonts w:ascii="Times New Roman" w:hAnsi="Times New Roman" w:cs="Times New Roman"/>
          <w:sz w:val="24"/>
          <w:szCs w:val="24"/>
        </w:rPr>
        <w:t xml:space="preserve">Several families </w:t>
      </w:r>
      <w:r w:rsidRPr="07C9049D" w:rsidR="006D7E63">
        <w:rPr>
          <w:rFonts w:ascii="Times New Roman" w:hAnsi="Times New Roman" w:cs="Times New Roman"/>
          <w:sz w:val="24"/>
          <w:szCs w:val="24"/>
        </w:rPr>
        <w:t xml:space="preserve">of regulatory genes </w:t>
      </w:r>
      <w:r w:rsidRPr="07C9049D" w:rsidR="00747D2D">
        <w:rPr>
          <w:rFonts w:ascii="Times New Roman" w:hAnsi="Times New Roman" w:cs="Times New Roman"/>
          <w:sz w:val="24"/>
          <w:szCs w:val="24"/>
        </w:rPr>
        <w:t>frequently</w:t>
      </w:r>
      <w:r w:rsidRPr="07C9049D" w:rsidR="006D7E63">
        <w:rPr>
          <w:rFonts w:ascii="Times New Roman" w:hAnsi="Times New Roman" w:cs="Times New Roman"/>
          <w:sz w:val="24"/>
          <w:szCs w:val="24"/>
        </w:rPr>
        <w:t xml:space="preserve"> </w:t>
      </w:r>
      <w:r w:rsidRPr="07C9049D" w:rsidR="001168A8">
        <w:rPr>
          <w:rFonts w:ascii="Times New Roman" w:hAnsi="Times New Roman" w:cs="Times New Roman"/>
          <w:sz w:val="24"/>
          <w:szCs w:val="24"/>
        </w:rPr>
        <w:t>appeared</w:t>
      </w:r>
      <w:r w:rsidRPr="07C9049D" w:rsidR="006D7E63">
        <w:rPr>
          <w:rFonts w:ascii="Times New Roman" w:hAnsi="Times New Roman" w:cs="Times New Roman"/>
          <w:sz w:val="24"/>
          <w:szCs w:val="24"/>
        </w:rPr>
        <w:t xml:space="preserve"> </w:t>
      </w:r>
      <w:r w:rsidRPr="07C9049D" w:rsidR="004F74DF">
        <w:rPr>
          <w:rFonts w:ascii="Times New Roman" w:hAnsi="Times New Roman" w:cs="Times New Roman"/>
          <w:sz w:val="24"/>
          <w:szCs w:val="24"/>
        </w:rPr>
        <w:t>in</w:t>
      </w:r>
      <w:r w:rsidRPr="07C9049D" w:rsidR="006D7E63">
        <w:rPr>
          <w:rFonts w:ascii="Times New Roman" w:hAnsi="Times New Roman" w:cs="Times New Roman"/>
          <w:sz w:val="24"/>
          <w:szCs w:val="24"/>
        </w:rPr>
        <w:t xml:space="preserve"> photoreceptor cells</w:t>
      </w:r>
      <w:r w:rsidRPr="07C9049D" w:rsidR="00747D2D">
        <w:rPr>
          <w:rFonts w:ascii="Times New Roman" w:hAnsi="Times New Roman" w:cs="Times New Roman"/>
          <w:sz w:val="24"/>
          <w:szCs w:val="24"/>
        </w:rPr>
        <w:t xml:space="preserve"> across animal species. These included</w:t>
      </w:r>
      <w:r w:rsidRPr="07C9049D" w:rsidR="00153B8D">
        <w:rPr>
          <w:rFonts w:ascii="Times New Roman" w:hAnsi="Times New Roman" w:cs="Times New Roman"/>
          <w:sz w:val="24"/>
          <w:szCs w:val="24"/>
        </w:rPr>
        <w:t xml:space="preserve">, but were not limited to, </w:t>
      </w:r>
      <w:r w:rsidRPr="07C9049D" w:rsidR="00136ADE">
        <w:rPr>
          <w:rFonts w:ascii="Times New Roman" w:hAnsi="Times New Roman" w:cs="Times New Roman"/>
          <w:sz w:val="24"/>
          <w:szCs w:val="24"/>
        </w:rPr>
        <w:t>transcription factors</w:t>
      </w:r>
      <w:r w:rsidRPr="07C9049D" w:rsidR="00C81736">
        <w:rPr>
          <w:rFonts w:ascii="Times New Roman" w:hAnsi="Times New Roman" w:cs="Times New Roman"/>
          <w:sz w:val="24"/>
          <w:szCs w:val="24"/>
        </w:rPr>
        <w:t xml:space="preserve"> </w:t>
      </w:r>
      <w:r w:rsidRPr="07C9049D" w:rsidR="004F74DF">
        <w:rPr>
          <w:rFonts w:ascii="Times New Roman" w:hAnsi="Times New Roman" w:cs="Times New Roman"/>
          <w:sz w:val="24"/>
          <w:szCs w:val="24"/>
        </w:rPr>
        <w:t>recognized</w:t>
      </w:r>
      <w:r w:rsidRPr="07C9049D" w:rsidR="004F74DF">
        <w:rPr>
          <w:rFonts w:ascii="Times New Roman" w:hAnsi="Times New Roman" w:cs="Times New Roman"/>
          <w:sz w:val="24"/>
          <w:szCs w:val="24"/>
        </w:rPr>
        <w:t xml:space="preserve"> </w:t>
      </w:r>
      <w:r w:rsidRPr="07C9049D" w:rsidR="004F74DF">
        <w:rPr>
          <w:rFonts w:ascii="Times New Roman" w:hAnsi="Times New Roman" w:cs="Times New Roman"/>
          <w:sz w:val="24"/>
          <w:szCs w:val="24"/>
        </w:rPr>
        <w:t>for</w:t>
      </w:r>
      <w:r w:rsidRPr="07C9049D" w:rsidR="00C81736">
        <w:rPr>
          <w:rFonts w:ascii="Times New Roman" w:hAnsi="Times New Roman" w:cs="Times New Roman"/>
          <w:sz w:val="24"/>
          <w:szCs w:val="24"/>
        </w:rPr>
        <w:t xml:space="preserve"> specifying the photoreceptor cell type in model organisms</w:t>
      </w:r>
      <w:r w:rsidRPr="07C9049D" w:rsidR="00104CD3">
        <w:rPr>
          <w:rFonts w:ascii="Times New Roman" w:hAnsi="Times New Roman" w:cs="Times New Roman"/>
          <w:sz w:val="24"/>
          <w:szCs w:val="24"/>
        </w:rPr>
        <w:t>, like Six</w:t>
      </w:r>
      <w:del w:author="Feuda, Roberto (Dr.)" w:date="2023-10-30T09:52:23.919Z" w:id="1249656822">
        <w:r w:rsidRPr="07C9049D" w:rsidDel="00104CD3">
          <w:rPr>
            <w:rFonts w:ascii="Times New Roman" w:hAnsi="Times New Roman" w:cs="Times New Roman"/>
            <w:sz w:val="24"/>
            <w:szCs w:val="24"/>
          </w:rPr>
          <w:delText>6</w:delText>
        </w:r>
      </w:del>
      <w:r w:rsidRPr="07C9049D" w:rsidR="00104CD3">
        <w:rPr>
          <w:rFonts w:ascii="Times New Roman" w:hAnsi="Times New Roman" w:cs="Times New Roman"/>
          <w:sz w:val="24"/>
          <w:szCs w:val="24"/>
        </w:rPr>
        <w:t>/3</w:t>
      </w:r>
      <w:ins w:author="Feuda, Roberto (Dr.)" w:date="2023-10-30T09:52:26.888Z" w:id="1733874219">
        <w:r w:rsidRPr="07C9049D" w:rsidR="20360773">
          <w:rPr>
            <w:rFonts w:ascii="Times New Roman" w:hAnsi="Times New Roman" w:cs="Times New Roman"/>
            <w:sz w:val="24"/>
            <w:szCs w:val="24"/>
          </w:rPr>
          <w:t>/6</w:t>
        </w:r>
      </w:ins>
      <w:r w:rsidRPr="07C9049D" w:rsidR="00104CD3">
        <w:rPr>
          <w:rFonts w:ascii="Times New Roman" w:hAnsi="Times New Roman" w:cs="Times New Roman"/>
          <w:sz w:val="24"/>
          <w:szCs w:val="24"/>
        </w:rPr>
        <w:t xml:space="preserve">, Meis2, and Tbx2 in humans, and </w:t>
      </w:r>
      <w:r w:rsidRPr="07C9049D" w:rsidR="00644FF4">
        <w:rPr>
          <w:rFonts w:ascii="Times New Roman" w:hAnsi="Times New Roman" w:cs="Times New Roman"/>
          <w:sz w:val="24"/>
          <w:szCs w:val="24"/>
        </w:rPr>
        <w:t xml:space="preserve">the </w:t>
      </w:r>
      <w:r w:rsidRPr="07C9049D" w:rsidR="00104CD3">
        <w:rPr>
          <w:rFonts w:ascii="Times New Roman" w:hAnsi="Times New Roman" w:cs="Times New Roman"/>
          <w:sz w:val="24"/>
          <w:szCs w:val="24"/>
        </w:rPr>
        <w:t>ATF4</w:t>
      </w:r>
      <w:r w:rsidRPr="07C9049D" w:rsidR="00644FF4">
        <w:rPr>
          <w:rFonts w:ascii="Times New Roman" w:hAnsi="Times New Roman" w:cs="Times New Roman"/>
          <w:sz w:val="24"/>
          <w:szCs w:val="24"/>
        </w:rPr>
        <w:t xml:space="preserve"> ortholog </w:t>
      </w:r>
      <w:r w:rsidRPr="07C9049D" w:rsidR="00644FF4">
        <w:rPr>
          <w:rFonts w:ascii="Times New Roman" w:hAnsi="Times New Roman" w:cs="Times New Roman"/>
          <w:sz w:val="24"/>
          <w:szCs w:val="24"/>
        </w:rPr>
        <w:t>crc</w:t>
      </w:r>
      <w:r w:rsidRPr="07C9049D" w:rsidR="00104CD3">
        <w:rPr>
          <w:rFonts w:ascii="Times New Roman" w:hAnsi="Times New Roman" w:cs="Times New Roman"/>
          <w:sz w:val="24"/>
          <w:szCs w:val="24"/>
        </w:rPr>
        <w:t xml:space="preserve"> and </w:t>
      </w:r>
      <w:r w:rsidRPr="07C9049D" w:rsidR="00644FF4">
        <w:rPr>
          <w:rFonts w:ascii="Times New Roman" w:hAnsi="Times New Roman" w:cs="Times New Roman"/>
          <w:sz w:val="24"/>
          <w:szCs w:val="24"/>
        </w:rPr>
        <w:t>g</w:t>
      </w:r>
      <w:r w:rsidRPr="07C9049D" w:rsidR="00104CD3">
        <w:rPr>
          <w:rFonts w:ascii="Times New Roman" w:hAnsi="Times New Roman" w:cs="Times New Roman"/>
          <w:sz w:val="24"/>
          <w:szCs w:val="24"/>
        </w:rPr>
        <w:t>lass in flies</w:t>
      </w:r>
      <w:r w:rsidRPr="07C9049D" w:rsidR="00FD7814">
        <w:rPr>
          <w:rFonts w:ascii="Times New Roman" w:hAnsi="Times New Roman" w:cs="Times New Roman"/>
          <w:sz w:val="24"/>
          <w:szCs w:val="24"/>
        </w:rPr>
        <w:t>.</w:t>
      </w:r>
      <w:r w:rsidRPr="07C9049D" w:rsidR="00104CD3">
        <w:rPr>
          <w:rFonts w:ascii="Times New Roman" w:hAnsi="Times New Roman" w:cs="Times New Roman"/>
          <w:sz w:val="24"/>
          <w:szCs w:val="24"/>
        </w:rPr>
        <w:t xml:space="preserve"> </w:t>
      </w:r>
      <w:r w:rsidRPr="07C9049D" w:rsidR="00D67499">
        <w:rPr>
          <w:rFonts w:ascii="Times New Roman" w:hAnsi="Times New Roman" w:cs="Times New Roman"/>
          <w:sz w:val="24"/>
          <w:szCs w:val="24"/>
        </w:rPr>
        <w:t>While</w:t>
      </w:r>
      <w:r w:rsidRPr="07C9049D" w:rsidR="003C10AA">
        <w:rPr>
          <w:rFonts w:ascii="Times New Roman" w:hAnsi="Times New Roman" w:cs="Times New Roman"/>
          <w:sz w:val="24"/>
          <w:szCs w:val="24"/>
        </w:rPr>
        <w:t xml:space="preserve">, </w:t>
      </w:r>
      <w:r w:rsidRPr="07C9049D" w:rsidR="0019022C">
        <w:rPr>
          <w:rFonts w:ascii="Times New Roman" w:hAnsi="Times New Roman" w:cs="Times New Roman"/>
          <w:sz w:val="24"/>
          <w:szCs w:val="24"/>
        </w:rPr>
        <w:t xml:space="preserve">the exact combinations of these regulatory genes were not </w:t>
      </w:r>
      <w:r w:rsidRPr="07C9049D" w:rsidR="00931C23">
        <w:rPr>
          <w:rFonts w:ascii="Times New Roman" w:hAnsi="Times New Roman" w:cs="Times New Roman"/>
          <w:sz w:val="24"/>
          <w:szCs w:val="24"/>
        </w:rPr>
        <w:t>conserved throughout animals</w:t>
      </w:r>
      <w:r w:rsidRPr="07C9049D" w:rsidR="00D67499">
        <w:rPr>
          <w:rFonts w:ascii="Times New Roman" w:hAnsi="Times New Roman" w:cs="Times New Roman"/>
          <w:sz w:val="24"/>
          <w:szCs w:val="24"/>
        </w:rPr>
        <w:t>,</w:t>
      </w:r>
      <w:r w:rsidRPr="07C9049D" w:rsidR="00F63C7B">
        <w:rPr>
          <w:rFonts w:ascii="Times New Roman" w:hAnsi="Times New Roman" w:cs="Times New Roman"/>
          <w:sz w:val="24"/>
          <w:szCs w:val="24"/>
        </w:rPr>
        <w:t xml:space="preserve"> </w:t>
      </w:r>
      <w:r w:rsidRPr="07C9049D" w:rsidR="00D67499">
        <w:rPr>
          <w:rFonts w:ascii="Times New Roman" w:hAnsi="Times New Roman" w:cs="Times New Roman"/>
          <w:sz w:val="24"/>
          <w:szCs w:val="24"/>
        </w:rPr>
        <w:t>certain</w:t>
      </w:r>
      <w:r w:rsidRPr="07C9049D" w:rsidR="00F2117E">
        <w:rPr>
          <w:rFonts w:ascii="Times New Roman" w:hAnsi="Times New Roman" w:cs="Times New Roman"/>
          <w:sz w:val="24"/>
          <w:szCs w:val="24"/>
        </w:rPr>
        <w:t xml:space="preserve"> </w:t>
      </w:r>
      <w:r w:rsidRPr="07C9049D" w:rsidR="009A6FE7">
        <w:rPr>
          <w:rFonts w:ascii="Times New Roman" w:hAnsi="Times New Roman" w:cs="Times New Roman"/>
          <w:sz w:val="24"/>
          <w:szCs w:val="24"/>
        </w:rPr>
        <w:t xml:space="preserve">families of </w:t>
      </w:r>
      <w:r w:rsidRPr="07C9049D" w:rsidR="00F2117E">
        <w:rPr>
          <w:rFonts w:ascii="Times New Roman" w:hAnsi="Times New Roman" w:cs="Times New Roman"/>
          <w:sz w:val="24"/>
          <w:szCs w:val="24"/>
        </w:rPr>
        <w:t>transcription factor</w:t>
      </w:r>
      <w:r w:rsidRPr="07C9049D" w:rsidR="009A6FE7">
        <w:rPr>
          <w:rFonts w:ascii="Times New Roman" w:hAnsi="Times New Roman" w:cs="Times New Roman"/>
          <w:sz w:val="24"/>
          <w:szCs w:val="24"/>
        </w:rPr>
        <w:t>s were</w:t>
      </w:r>
      <w:r w:rsidRPr="07C9049D" w:rsidR="00F2117E">
        <w:rPr>
          <w:rFonts w:ascii="Times New Roman" w:hAnsi="Times New Roman" w:cs="Times New Roman"/>
          <w:sz w:val="24"/>
          <w:szCs w:val="24"/>
        </w:rPr>
        <w:t xml:space="preserve"> more frequent than others, </w:t>
      </w:r>
      <w:r w:rsidRPr="07C9049D" w:rsidR="00EF230D">
        <w:rPr>
          <w:rFonts w:ascii="Times New Roman" w:hAnsi="Times New Roman" w:cs="Times New Roman"/>
          <w:sz w:val="24"/>
          <w:szCs w:val="24"/>
        </w:rPr>
        <w:t xml:space="preserve">such as </w:t>
      </w:r>
      <w:r w:rsidRPr="07C9049D" w:rsidR="00EF230D">
        <w:rPr>
          <w:rFonts w:ascii="Times New Roman" w:hAnsi="Times New Roman" w:cs="Times New Roman"/>
          <w:sz w:val="24"/>
          <w:szCs w:val="24"/>
        </w:rPr>
        <w:t>bZIP</w:t>
      </w:r>
      <w:r w:rsidRPr="07C9049D" w:rsidR="00EF230D">
        <w:rPr>
          <w:rFonts w:ascii="Times New Roman" w:hAnsi="Times New Roman" w:cs="Times New Roman"/>
          <w:sz w:val="24"/>
          <w:szCs w:val="24"/>
        </w:rPr>
        <w:t xml:space="preserve"> </w:t>
      </w:r>
      <w:r w:rsidRPr="07C9049D" w:rsidR="0077619C">
        <w:rPr>
          <w:rFonts w:ascii="Times New Roman" w:hAnsi="Times New Roman" w:cs="Times New Roman"/>
          <w:sz w:val="24"/>
          <w:szCs w:val="24"/>
        </w:rPr>
        <w:t>transcription factor</w:t>
      </w:r>
      <w:r w:rsidRPr="07C9049D" w:rsidR="00EF230D">
        <w:rPr>
          <w:rFonts w:ascii="Times New Roman" w:hAnsi="Times New Roman" w:cs="Times New Roman"/>
          <w:sz w:val="24"/>
          <w:szCs w:val="24"/>
        </w:rPr>
        <w:t xml:space="preserve">, </w:t>
      </w:r>
      <w:r w:rsidRPr="07C9049D" w:rsidR="00344B8F">
        <w:rPr>
          <w:rFonts w:ascii="Times New Roman" w:hAnsi="Times New Roman" w:cs="Times New Roman"/>
          <w:sz w:val="24"/>
          <w:szCs w:val="24"/>
        </w:rPr>
        <w:t>zinc finger</w:t>
      </w:r>
      <w:r w:rsidRPr="07C9049D" w:rsidR="00EF230D">
        <w:rPr>
          <w:rFonts w:ascii="Times New Roman" w:hAnsi="Times New Roman" w:cs="Times New Roman"/>
          <w:sz w:val="24"/>
          <w:szCs w:val="24"/>
        </w:rPr>
        <w:t xml:space="preserve"> C2H2 and homeobox</w:t>
      </w:r>
      <w:r w:rsidRPr="07C9049D" w:rsidR="00344B8F">
        <w:rPr>
          <w:rFonts w:ascii="Times New Roman" w:hAnsi="Times New Roman" w:cs="Times New Roman"/>
          <w:sz w:val="24"/>
          <w:szCs w:val="24"/>
        </w:rPr>
        <w:t xml:space="preserve"> families</w:t>
      </w:r>
      <w:r w:rsidRPr="07C9049D" w:rsidR="00EF230D">
        <w:rPr>
          <w:rFonts w:ascii="Times New Roman" w:hAnsi="Times New Roman" w:cs="Times New Roman"/>
          <w:sz w:val="24"/>
          <w:szCs w:val="24"/>
        </w:rPr>
        <w:t xml:space="preserve">. </w:t>
      </w:r>
      <w:r w:rsidRPr="07C9049D" w:rsidR="00C34622">
        <w:rPr>
          <w:rFonts w:ascii="Times New Roman" w:hAnsi="Times New Roman" w:cs="Times New Roman"/>
          <w:sz w:val="24"/>
          <w:szCs w:val="24"/>
        </w:rPr>
        <w:t xml:space="preserve">This observation challenges the approach </w:t>
      </w:r>
      <w:r w:rsidRPr="07C9049D" w:rsidR="006A2570">
        <w:rPr>
          <w:rFonts w:ascii="Times New Roman" w:hAnsi="Times New Roman" w:cs="Times New Roman"/>
          <w:sz w:val="24"/>
          <w:szCs w:val="24"/>
        </w:rPr>
        <w:t>classically</w:t>
      </w:r>
      <w:r w:rsidRPr="07C9049D" w:rsidR="00C34622">
        <w:rPr>
          <w:rFonts w:ascii="Times New Roman" w:hAnsi="Times New Roman" w:cs="Times New Roman"/>
          <w:sz w:val="24"/>
          <w:szCs w:val="24"/>
        </w:rPr>
        <w:t xml:space="preserve"> used of focusing on orthologous transcription factors as markers of shared photoreceptor cell profiles</w:t>
      </w:r>
      <w:r w:rsidRPr="07C9049D" w:rsidR="004F07F4">
        <w:rPr>
          <w:rFonts w:ascii="Times New Roman" w:hAnsi="Times New Roman" w:cs="Times New Roman"/>
          <w:sz w:val="24"/>
          <w:szCs w:val="24"/>
        </w:rPr>
        <w:t xml:space="preserve"> </w:t>
      </w:r>
      <w:r w:rsidRPr="07C9049D">
        <w:rPr>
          <w:rFonts w:ascii="Times New Roman" w:hAnsi="Times New Roman" w:cs="Times New Roman"/>
          <w:sz w:val="24"/>
          <w:szCs w:val="24"/>
        </w:rPr>
        <w:fldChar w:fldCharType="begin"/>
      </w:r>
      <w:r w:rsidRPr="07C9049D">
        <w:rPr>
          <w:rFonts w:ascii="Times New Roman" w:hAnsi="Times New Roman" w:cs="Times New Roman"/>
          <w:sz w:val="24"/>
          <w:szCs w:val="24"/>
        </w:rPr>
        <w:instrText xml:space="preserve"> ADDIN ZOTERO_ITEM CSL_CITATION {"citationID":"kIUSjXpO","properties":{"formattedCitation":"(Arendt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Pr="07C9049D">
        <w:rPr>
          <w:rFonts w:ascii="Times New Roman" w:hAnsi="Times New Roman" w:cs="Times New Roman"/>
          <w:sz w:val="24"/>
          <w:szCs w:val="24"/>
        </w:rPr>
        <w:fldChar w:fldCharType="separate"/>
      </w:r>
      <w:r w:rsidRPr="07C9049D" w:rsidR="00550312">
        <w:rPr>
          <w:rFonts w:ascii="Times New Roman" w:hAnsi="Times New Roman" w:cs="Times New Roman"/>
          <w:sz w:val="24"/>
          <w:szCs w:val="24"/>
        </w:rPr>
        <w:t>(Arendt 2003)</w:t>
      </w:r>
      <w:r w:rsidRPr="07C9049D">
        <w:rPr>
          <w:rFonts w:ascii="Times New Roman" w:hAnsi="Times New Roman" w:cs="Times New Roman"/>
          <w:sz w:val="24"/>
          <w:szCs w:val="24"/>
        </w:rPr>
        <w:fldChar w:fldCharType="end"/>
      </w:r>
      <w:r w:rsidRPr="07C9049D" w:rsidR="00C34622">
        <w:rPr>
          <w:rFonts w:ascii="Times New Roman" w:hAnsi="Times New Roman" w:cs="Times New Roman"/>
          <w:sz w:val="24"/>
          <w:szCs w:val="24"/>
        </w:rPr>
        <w:t xml:space="preserve">. Instead, a broader lens that focuses on transcription factor families might be more </w:t>
      </w:r>
      <w:r w:rsidRPr="07C9049D" w:rsidR="00C34622">
        <w:rPr>
          <w:rFonts w:ascii="Times New Roman" w:hAnsi="Times New Roman" w:cs="Times New Roman"/>
          <w:sz w:val="24"/>
          <w:szCs w:val="24"/>
        </w:rPr>
        <w:t>appropriate</w:t>
      </w:r>
      <w:r w:rsidRPr="07C9049D" w:rsidR="00C34622">
        <w:rPr>
          <w:rFonts w:ascii="Times New Roman" w:hAnsi="Times New Roman" w:cs="Times New Roman"/>
          <w:sz w:val="24"/>
          <w:szCs w:val="24"/>
        </w:rPr>
        <w:t xml:space="preserve">, especially given the challenges of </w:t>
      </w:r>
      <w:r w:rsidRPr="07C9049D" w:rsidR="00C34622">
        <w:rPr>
          <w:rFonts w:ascii="Times New Roman" w:hAnsi="Times New Roman" w:cs="Times New Roman"/>
          <w:sz w:val="24"/>
          <w:szCs w:val="24"/>
        </w:rPr>
        <w:t>identifying</w:t>
      </w:r>
      <w:r w:rsidRPr="07C9049D" w:rsidR="00C34622">
        <w:rPr>
          <w:rFonts w:ascii="Times New Roman" w:hAnsi="Times New Roman" w:cs="Times New Roman"/>
          <w:sz w:val="24"/>
          <w:szCs w:val="24"/>
        </w:rPr>
        <w:t xml:space="preserve"> orthologs in distantly related </w:t>
      </w:r>
      <w:r w:rsidRPr="07C9049D" w:rsidR="00C34622">
        <w:rPr>
          <w:rFonts w:ascii="Times New Roman" w:hAnsi="Times New Roman" w:cs="Times New Roman"/>
          <w:sz w:val="24"/>
          <w:szCs w:val="24"/>
        </w:rPr>
        <w:t xml:space="preserve">species. </w:t>
      </w:r>
      <w:r w:rsidRPr="07C9049D" w:rsidR="007A69FA">
        <w:rPr>
          <w:rFonts w:ascii="Times New Roman" w:hAnsi="Times New Roman" w:cs="Times New Roman"/>
          <w:sz w:val="24"/>
          <w:szCs w:val="24"/>
        </w:rPr>
        <w:t>This alternative</w:t>
      </w:r>
      <w:r w:rsidRPr="07C9049D" w:rsidR="00725782">
        <w:rPr>
          <w:rFonts w:ascii="Times New Roman" w:hAnsi="Times New Roman" w:cs="Times New Roman"/>
          <w:sz w:val="24"/>
          <w:szCs w:val="24"/>
        </w:rPr>
        <w:t xml:space="preserve"> approach will </w:t>
      </w:r>
      <w:r w:rsidRPr="07C9049D" w:rsidR="00725782">
        <w:rPr>
          <w:rFonts w:ascii="Times New Roman" w:hAnsi="Times New Roman" w:cs="Times New Roman"/>
          <w:sz w:val="24"/>
          <w:szCs w:val="24"/>
        </w:rPr>
        <w:t>benefit</w:t>
      </w:r>
      <w:r w:rsidRPr="07C9049D" w:rsidR="00725782">
        <w:rPr>
          <w:rFonts w:ascii="Times New Roman" w:hAnsi="Times New Roman" w:cs="Times New Roman"/>
          <w:sz w:val="24"/>
          <w:szCs w:val="24"/>
        </w:rPr>
        <w:t xml:space="preserve"> from large-scale phylogenetic analyses</w:t>
      </w:r>
      <w:r w:rsidRPr="07C9049D" w:rsidR="007A69FA">
        <w:rPr>
          <w:rFonts w:ascii="Times New Roman" w:hAnsi="Times New Roman" w:cs="Times New Roman"/>
          <w:sz w:val="24"/>
          <w:szCs w:val="24"/>
        </w:rPr>
        <w:t xml:space="preserve"> as well</w:t>
      </w:r>
      <w:r w:rsidRPr="07C9049D" w:rsidR="00725782">
        <w:rPr>
          <w:rFonts w:ascii="Times New Roman" w:hAnsi="Times New Roman" w:cs="Times New Roman"/>
          <w:sz w:val="24"/>
          <w:szCs w:val="24"/>
        </w:rPr>
        <w:t xml:space="preserve">. </w:t>
      </w:r>
      <w:r w:rsidRPr="07C9049D" w:rsidR="00C34622">
        <w:rPr>
          <w:rFonts w:ascii="Times New Roman" w:hAnsi="Times New Roman" w:cs="Times New Roman"/>
          <w:sz w:val="24"/>
          <w:szCs w:val="24"/>
        </w:rPr>
        <w:t xml:space="preserve">Beyond </w:t>
      </w:r>
      <w:r w:rsidRPr="07C9049D" w:rsidR="00816D08">
        <w:rPr>
          <w:rFonts w:ascii="Times New Roman" w:hAnsi="Times New Roman" w:cs="Times New Roman"/>
          <w:sz w:val="24"/>
          <w:szCs w:val="24"/>
        </w:rPr>
        <w:t xml:space="preserve">transcription factors, which </w:t>
      </w:r>
      <w:r w:rsidRPr="07C9049D" w:rsidR="00A84662">
        <w:rPr>
          <w:rFonts w:ascii="Times New Roman" w:hAnsi="Times New Roman" w:cs="Times New Roman"/>
          <w:sz w:val="24"/>
          <w:szCs w:val="24"/>
        </w:rPr>
        <w:t>represent</w:t>
      </w:r>
      <w:r w:rsidRPr="07C9049D" w:rsidR="001351B4">
        <w:rPr>
          <w:rFonts w:ascii="Times New Roman" w:hAnsi="Times New Roman" w:cs="Times New Roman"/>
          <w:sz w:val="24"/>
          <w:szCs w:val="24"/>
        </w:rPr>
        <w:t xml:space="preserve"> the</w:t>
      </w:r>
      <w:r w:rsidRPr="07C9049D" w:rsidR="00816D08">
        <w:rPr>
          <w:rFonts w:ascii="Times New Roman" w:hAnsi="Times New Roman" w:cs="Times New Roman"/>
          <w:sz w:val="24"/>
          <w:szCs w:val="24"/>
        </w:rPr>
        <w:t xml:space="preserve"> </w:t>
      </w:r>
      <w:r w:rsidRPr="07C9049D" w:rsidR="0026708B">
        <w:rPr>
          <w:rFonts w:ascii="Times New Roman" w:hAnsi="Times New Roman" w:cs="Times New Roman"/>
          <w:sz w:val="24"/>
          <w:szCs w:val="24"/>
        </w:rPr>
        <w:t>most</w:t>
      </w:r>
      <w:r w:rsidRPr="07C9049D" w:rsidR="00816D08">
        <w:rPr>
          <w:rFonts w:ascii="Times New Roman" w:hAnsi="Times New Roman" w:cs="Times New Roman"/>
          <w:sz w:val="24"/>
          <w:szCs w:val="24"/>
        </w:rPr>
        <w:t xml:space="preserve"> </w:t>
      </w:r>
      <w:r w:rsidRPr="07C9049D" w:rsidR="001351B4">
        <w:rPr>
          <w:rFonts w:ascii="Times New Roman" w:hAnsi="Times New Roman" w:cs="Times New Roman"/>
          <w:sz w:val="24"/>
          <w:szCs w:val="24"/>
        </w:rPr>
        <w:t>abundant type of</w:t>
      </w:r>
      <w:r w:rsidRPr="07C9049D" w:rsidR="0026708B">
        <w:rPr>
          <w:rFonts w:ascii="Times New Roman" w:hAnsi="Times New Roman" w:cs="Times New Roman"/>
          <w:sz w:val="24"/>
          <w:szCs w:val="24"/>
        </w:rPr>
        <w:t xml:space="preserve"> </w:t>
      </w:r>
      <w:r w:rsidRPr="07C9049D" w:rsidR="00816D08">
        <w:rPr>
          <w:rFonts w:ascii="Times New Roman" w:hAnsi="Times New Roman" w:cs="Times New Roman"/>
          <w:sz w:val="24"/>
          <w:szCs w:val="24"/>
        </w:rPr>
        <w:t xml:space="preserve">regulatory genes shared across animal photoreceptor cells, </w:t>
      </w:r>
      <w:r w:rsidRPr="07C9049D" w:rsidR="00360BFC">
        <w:rPr>
          <w:rFonts w:ascii="Times New Roman" w:hAnsi="Times New Roman" w:cs="Times New Roman"/>
          <w:sz w:val="24"/>
          <w:szCs w:val="24"/>
        </w:rPr>
        <w:t>other regulatory genes</w:t>
      </w:r>
      <w:r w:rsidRPr="07C9049D" w:rsidR="00370339">
        <w:rPr>
          <w:rFonts w:ascii="Times New Roman" w:hAnsi="Times New Roman" w:cs="Times New Roman"/>
          <w:sz w:val="24"/>
          <w:szCs w:val="24"/>
        </w:rPr>
        <w:t xml:space="preserve">, including transcription cofactors and genes involved in chromatin conformation, were also consistently </w:t>
      </w:r>
      <w:r w:rsidRPr="07C9049D" w:rsidR="00370339">
        <w:rPr>
          <w:rFonts w:ascii="Times New Roman" w:hAnsi="Times New Roman" w:cs="Times New Roman"/>
          <w:sz w:val="24"/>
          <w:szCs w:val="24"/>
        </w:rPr>
        <w:t>observed</w:t>
      </w:r>
      <w:r w:rsidRPr="07C9049D" w:rsidR="00370339">
        <w:rPr>
          <w:rFonts w:ascii="Times New Roman" w:hAnsi="Times New Roman" w:cs="Times New Roman"/>
          <w:sz w:val="24"/>
          <w:szCs w:val="24"/>
        </w:rPr>
        <w:t>.</w:t>
      </w:r>
    </w:p>
    <w:p w:rsidR="00FB5E3B" w:rsidP="00EF230D" w:rsidRDefault="00A67380" w14:paraId="46054F6A" w14:textId="02A0A80C">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Finally, the last pieces of the puzzle that this thesis </w:t>
      </w:r>
      <w:r w:rsidR="00CD4C17">
        <w:rPr>
          <w:rFonts w:ascii="Times New Roman" w:hAnsi="Times New Roman" w:cs="Times New Roman"/>
          <w:sz w:val="24"/>
          <w:szCs w:val="24"/>
        </w:rPr>
        <w:t xml:space="preserve">has to </w:t>
      </w:r>
      <w:r w:rsidR="001D7A56">
        <w:rPr>
          <w:rFonts w:ascii="Times New Roman" w:hAnsi="Times New Roman" w:cs="Times New Roman"/>
          <w:sz w:val="24"/>
          <w:szCs w:val="24"/>
        </w:rPr>
        <w:t>offer</w:t>
      </w:r>
      <w:r>
        <w:rPr>
          <w:rFonts w:ascii="Times New Roman" w:hAnsi="Times New Roman" w:cs="Times New Roman"/>
          <w:sz w:val="24"/>
          <w:szCs w:val="24"/>
        </w:rPr>
        <w:t xml:space="preserve"> for </w:t>
      </w:r>
      <w:r w:rsidR="007A53AF">
        <w:rPr>
          <w:rFonts w:ascii="Times New Roman" w:hAnsi="Times New Roman" w:cs="Times New Roman"/>
          <w:sz w:val="24"/>
          <w:szCs w:val="24"/>
        </w:rPr>
        <w:t xml:space="preserve">understanding </w:t>
      </w:r>
      <w:r>
        <w:rPr>
          <w:rFonts w:ascii="Times New Roman" w:hAnsi="Times New Roman" w:cs="Times New Roman"/>
          <w:sz w:val="24"/>
          <w:szCs w:val="24"/>
        </w:rPr>
        <w:t>the evolution of vision, c</w:t>
      </w:r>
      <w:r w:rsidR="00D53813">
        <w:rPr>
          <w:rFonts w:ascii="Times New Roman" w:hAnsi="Times New Roman" w:cs="Times New Roman"/>
          <w:sz w:val="24"/>
          <w:szCs w:val="24"/>
        </w:rPr>
        <w:t>o</w:t>
      </w:r>
      <w:r>
        <w:rPr>
          <w:rFonts w:ascii="Times New Roman" w:hAnsi="Times New Roman" w:cs="Times New Roman"/>
          <w:sz w:val="24"/>
          <w:szCs w:val="24"/>
        </w:rPr>
        <w:t xml:space="preserve">me from the phylogenetic analysis of </w:t>
      </w:r>
      <w:r w:rsidR="002A64B1">
        <w:rPr>
          <w:rFonts w:ascii="Times New Roman" w:hAnsi="Times New Roman" w:cs="Times New Roman"/>
          <w:sz w:val="24"/>
          <w:szCs w:val="24"/>
        </w:rPr>
        <w:t xml:space="preserve">the retinol metabolism enzymes that </w:t>
      </w:r>
      <w:r w:rsidR="007B30AD">
        <w:rPr>
          <w:rFonts w:ascii="Times New Roman" w:hAnsi="Times New Roman" w:cs="Times New Roman"/>
          <w:sz w:val="24"/>
          <w:szCs w:val="24"/>
        </w:rPr>
        <w:t>ensure</w:t>
      </w:r>
      <w:r w:rsidR="002A64B1">
        <w:rPr>
          <w:rFonts w:ascii="Times New Roman" w:hAnsi="Times New Roman" w:cs="Times New Roman"/>
          <w:sz w:val="24"/>
          <w:szCs w:val="24"/>
        </w:rPr>
        <w:t xml:space="preserve"> the constant availability of cis-retinal</w:t>
      </w:r>
      <w:r w:rsidR="007B30AD">
        <w:rPr>
          <w:rFonts w:ascii="Times New Roman" w:hAnsi="Times New Roman" w:cs="Times New Roman"/>
          <w:sz w:val="24"/>
          <w:szCs w:val="24"/>
        </w:rPr>
        <w:t>,</w:t>
      </w:r>
      <w:r w:rsidR="002A64B1">
        <w:rPr>
          <w:rFonts w:ascii="Times New Roman" w:hAnsi="Times New Roman" w:cs="Times New Roman"/>
          <w:sz w:val="24"/>
          <w:szCs w:val="24"/>
        </w:rPr>
        <w:t xml:space="preserve"> </w:t>
      </w:r>
      <w:r w:rsidR="007B30AD">
        <w:rPr>
          <w:rFonts w:ascii="Times New Roman" w:hAnsi="Times New Roman" w:cs="Times New Roman"/>
          <w:sz w:val="24"/>
          <w:szCs w:val="24"/>
        </w:rPr>
        <w:t>which</w:t>
      </w:r>
      <w:r w:rsidR="0012225C">
        <w:rPr>
          <w:rFonts w:ascii="Times New Roman" w:hAnsi="Times New Roman" w:cs="Times New Roman"/>
          <w:sz w:val="24"/>
          <w:szCs w:val="24"/>
        </w:rPr>
        <w:t xml:space="preserve"> bound to the opsin</w:t>
      </w:r>
      <w:r w:rsidR="003D1A7D">
        <w:rPr>
          <w:rFonts w:ascii="Times New Roman" w:hAnsi="Times New Roman" w:cs="Times New Roman"/>
          <w:sz w:val="24"/>
          <w:szCs w:val="24"/>
        </w:rPr>
        <w:t>,</w:t>
      </w:r>
      <w:r w:rsidR="0012225C">
        <w:rPr>
          <w:rFonts w:ascii="Times New Roman" w:hAnsi="Times New Roman" w:cs="Times New Roman"/>
          <w:sz w:val="24"/>
          <w:szCs w:val="24"/>
        </w:rPr>
        <w:t xml:space="preserve"> </w:t>
      </w:r>
      <w:r w:rsidR="003D1A7D">
        <w:rPr>
          <w:rFonts w:ascii="Times New Roman" w:hAnsi="Times New Roman" w:cs="Times New Roman"/>
          <w:sz w:val="24"/>
          <w:szCs w:val="24"/>
        </w:rPr>
        <w:t>is the first respondent to</w:t>
      </w:r>
      <w:r w:rsidR="000A5B4B">
        <w:rPr>
          <w:rFonts w:ascii="Times New Roman" w:hAnsi="Times New Roman" w:cs="Times New Roman"/>
          <w:sz w:val="24"/>
          <w:szCs w:val="24"/>
        </w:rPr>
        <w:t xml:space="preserve"> light stimuli. </w:t>
      </w:r>
      <w:r w:rsidR="001A4F86">
        <w:rPr>
          <w:rFonts w:ascii="Times New Roman" w:hAnsi="Times New Roman" w:cs="Times New Roman"/>
          <w:sz w:val="24"/>
          <w:szCs w:val="24"/>
        </w:rPr>
        <w:t>With this analys</w:t>
      </w:r>
      <w:r w:rsidR="004470EC">
        <w:rPr>
          <w:rFonts w:ascii="Times New Roman" w:hAnsi="Times New Roman" w:cs="Times New Roman"/>
          <w:sz w:val="24"/>
          <w:szCs w:val="24"/>
        </w:rPr>
        <w:t>i</w:t>
      </w:r>
      <w:r w:rsidR="001A4F86">
        <w:rPr>
          <w:rFonts w:ascii="Times New Roman" w:hAnsi="Times New Roman" w:cs="Times New Roman"/>
          <w:sz w:val="24"/>
          <w:szCs w:val="24"/>
        </w:rPr>
        <w:t>s, the retinol metabolism enzymes were found to belong to 12 distinct orthogroups</w:t>
      </w:r>
      <w:r w:rsidRPr="00805EDA" w:rsidR="00F9589F">
        <w:rPr>
          <w:rFonts w:ascii="Times New Roman" w:hAnsi="Times New Roman" w:cs="Times New Roman"/>
          <w:sz w:val="24"/>
          <w:szCs w:val="24"/>
        </w:rPr>
        <w:t>—</w:t>
      </w:r>
      <w:r w:rsidR="00697A4B">
        <w:rPr>
          <w:rFonts w:ascii="Times New Roman" w:hAnsi="Times New Roman" w:cs="Times New Roman"/>
          <w:sz w:val="24"/>
          <w:szCs w:val="24"/>
        </w:rPr>
        <w:t>phylogenetically defined gene families.</w:t>
      </w:r>
      <w:r w:rsidR="004470EC">
        <w:rPr>
          <w:rFonts w:ascii="Times New Roman" w:hAnsi="Times New Roman" w:cs="Times New Roman"/>
          <w:sz w:val="24"/>
          <w:szCs w:val="24"/>
        </w:rPr>
        <w:t xml:space="preserve"> This confirmed some </w:t>
      </w:r>
      <w:r w:rsidR="009274E9">
        <w:rPr>
          <w:rFonts w:ascii="Times New Roman" w:hAnsi="Times New Roman" w:cs="Times New Roman"/>
          <w:sz w:val="24"/>
          <w:szCs w:val="24"/>
        </w:rPr>
        <w:t>established</w:t>
      </w:r>
      <w:r w:rsidR="004470EC">
        <w:rPr>
          <w:rFonts w:ascii="Times New Roman" w:hAnsi="Times New Roman" w:cs="Times New Roman"/>
          <w:sz w:val="24"/>
          <w:szCs w:val="24"/>
        </w:rPr>
        <w:t xml:space="preserve"> </w:t>
      </w:r>
      <w:r w:rsidR="00E72CA2">
        <w:rPr>
          <w:rFonts w:ascii="Times New Roman" w:hAnsi="Times New Roman" w:cs="Times New Roman"/>
          <w:sz w:val="24"/>
          <w:szCs w:val="24"/>
        </w:rPr>
        <w:t>family</w:t>
      </w:r>
      <w:r w:rsidR="004470EC">
        <w:rPr>
          <w:rFonts w:ascii="Times New Roman" w:hAnsi="Times New Roman" w:cs="Times New Roman"/>
          <w:sz w:val="24"/>
          <w:szCs w:val="24"/>
        </w:rPr>
        <w:t xml:space="preserve"> relationships</w:t>
      </w:r>
      <w:r w:rsidR="00AE4C73">
        <w:rPr>
          <w:rFonts w:ascii="Times New Roman" w:hAnsi="Times New Roman" w:cs="Times New Roman"/>
          <w:sz w:val="24"/>
          <w:szCs w:val="24"/>
        </w:rPr>
        <w:t xml:space="preserve"> but also </w:t>
      </w:r>
      <w:r w:rsidR="009274E9">
        <w:rPr>
          <w:rFonts w:ascii="Times New Roman" w:hAnsi="Times New Roman" w:cs="Times New Roman"/>
          <w:sz w:val="24"/>
          <w:szCs w:val="24"/>
        </w:rPr>
        <w:t>revealed</w:t>
      </w:r>
      <w:r w:rsidR="00AE4C73">
        <w:rPr>
          <w:rFonts w:ascii="Times New Roman" w:hAnsi="Times New Roman" w:cs="Times New Roman"/>
          <w:sz w:val="24"/>
          <w:szCs w:val="24"/>
        </w:rPr>
        <w:t xml:space="preserve"> some surprises, </w:t>
      </w:r>
      <w:r w:rsidRPr="003B3887" w:rsidR="00A068CC">
        <w:rPr>
          <w:rFonts w:ascii="Times New Roman" w:hAnsi="Times New Roman" w:cs="Times New Roman"/>
          <w:sz w:val="24"/>
          <w:szCs w:val="24"/>
        </w:rPr>
        <w:t>such as the separation of the Diacylglycerol O-Acyltransferase (DGAT) enzyme</w:t>
      </w:r>
      <w:r w:rsidR="00BB3F0E">
        <w:rPr>
          <w:rFonts w:ascii="Times New Roman" w:hAnsi="Times New Roman" w:cs="Times New Roman"/>
          <w:sz w:val="24"/>
          <w:szCs w:val="24"/>
        </w:rPr>
        <w:t>s</w:t>
      </w:r>
      <w:r w:rsidRPr="003B3887" w:rsidR="00A068CC">
        <w:rPr>
          <w:rFonts w:ascii="Times New Roman" w:hAnsi="Times New Roman" w:cs="Times New Roman"/>
          <w:sz w:val="24"/>
          <w:szCs w:val="24"/>
        </w:rPr>
        <w:t xml:space="preserve"> into two distinct orthogroups.</w:t>
      </w:r>
      <w:r w:rsidR="00EA7D65">
        <w:rPr>
          <w:rFonts w:ascii="Times New Roman" w:hAnsi="Times New Roman" w:cs="Times New Roman"/>
          <w:sz w:val="24"/>
          <w:szCs w:val="24"/>
        </w:rPr>
        <w:t xml:space="preserve"> </w:t>
      </w:r>
      <w:r w:rsidR="00F94614">
        <w:rPr>
          <w:rFonts w:ascii="Times New Roman" w:hAnsi="Times New Roman" w:cs="Times New Roman"/>
          <w:sz w:val="24"/>
          <w:szCs w:val="24"/>
        </w:rPr>
        <w:t xml:space="preserve">Overall, all orthogroups </w:t>
      </w:r>
      <w:r w:rsidR="003B5FA5">
        <w:rPr>
          <w:rFonts w:ascii="Times New Roman" w:hAnsi="Times New Roman" w:cs="Times New Roman"/>
          <w:sz w:val="24"/>
          <w:szCs w:val="24"/>
        </w:rPr>
        <w:t>were revealed to have ancient origin and widespread distribution across eukaryotes</w:t>
      </w:r>
      <w:r w:rsidR="009E528F">
        <w:rPr>
          <w:rFonts w:ascii="Times New Roman" w:hAnsi="Times New Roman" w:cs="Times New Roman"/>
          <w:sz w:val="24"/>
          <w:szCs w:val="24"/>
        </w:rPr>
        <w:t xml:space="preserve">. The only exception was </w:t>
      </w:r>
      <w:r w:rsidR="006E77CF">
        <w:rPr>
          <w:rFonts w:ascii="Times New Roman" w:hAnsi="Times New Roman" w:cs="Times New Roman"/>
          <w:sz w:val="24"/>
          <w:szCs w:val="24"/>
        </w:rPr>
        <w:t xml:space="preserve">the </w:t>
      </w:r>
      <w:r w:rsidRPr="001831EB" w:rsidR="001831EB">
        <w:rPr>
          <w:rFonts w:ascii="Times New Roman" w:hAnsi="Times New Roman" w:cs="Times New Roman"/>
          <w:sz w:val="24"/>
          <w:szCs w:val="24"/>
        </w:rPr>
        <w:t>Lecithin Retinol Acyltransferase</w:t>
      </w:r>
      <w:r w:rsidR="001831EB">
        <w:rPr>
          <w:rFonts w:ascii="Times New Roman" w:hAnsi="Times New Roman" w:cs="Times New Roman"/>
          <w:sz w:val="24"/>
          <w:szCs w:val="24"/>
        </w:rPr>
        <w:t xml:space="preserve"> (</w:t>
      </w:r>
      <w:r w:rsidR="008404A7">
        <w:rPr>
          <w:rFonts w:ascii="Times New Roman" w:hAnsi="Times New Roman" w:cs="Times New Roman"/>
          <w:sz w:val="24"/>
          <w:szCs w:val="24"/>
        </w:rPr>
        <w:t>LRAT</w:t>
      </w:r>
      <w:r w:rsidR="001831EB">
        <w:rPr>
          <w:rFonts w:ascii="Times New Roman" w:hAnsi="Times New Roman" w:cs="Times New Roman"/>
          <w:sz w:val="24"/>
          <w:szCs w:val="24"/>
        </w:rPr>
        <w:t>)</w:t>
      </w:r>
      <w:r w:rsidR="006E77CF">
        <w:rPr>
          <w:rFonts w:ascii="Times New Roman" w:hAnsi="Times New Roman" w:cs="Times New Roman"/>
          <w:sz w:val="24"/>
          <w:szCs w:val="24"/>
        </w:rPr>
        <w:t xml:space="preserve"> orthogroup</w:t>
      </w:r>
      <w:r w:rsidR="000D6324">
        <w:rPr>
          <w:rFonts w:ascii="Times New Roman" w:hAnsi="Times New Roman" w:cs="Times New Roman"/>
          <w:sz w:val="24"/>
          <w:szCs w:val="24"/>
        </w:rPr>
        <w:t xml:space="preserve">, </w:t>
      </w:r>
      <w:r w:rsidRPr="000D6324" w:rsidR="000D6324">
        <w:rPr>
          <w:rFonts w:ascii="Times New Roman" w:hAnsi="Times New Roman" w:cs="Times New Roman"/>
          <w:sz w:val="24"/>
          <w:szCs w:val="24"/>
        </w:rPr>
        <w:t>which exhibited a sporadic distribution both within and outside animal</w:t>
      </w:r>
      <w:r w:rsidR="000D6324">
        <w:rPr>
          <w:rFonts w:ascii="Times New Roman" w:hAnsi="Times New Roman" w:cs="Times New Roman"/>
          <w:sz w:val="24"/>
          <w:szCs w:val="24"/>
        </w:rPr>
        <w:t>s</w:t>
      </w:r>
      <w:r w:rsidR="008404A7">
        <w:rPr>
          <w:rFonts w:ascii="Times New Roman" w:hAnsi="Times New Roman" w:cs="Times New Roman"/>
          <w:sz w:val="24"/>
          <w:szCs w:val="24"/>
        </w:rPr>
        <w:t xml:space="preserve">. </w:t>
      </w:r>
      <w:r w:rsidR="007D07DD">
        <w:rPr>
          <w:rFonts w:ascii="Times New Roman" w:hAnsi="Times New Roman" w:cs="Times New Roman"/>
          <w:sz w:val="24"/>
          <w:szCs w:val="24"/>
        </w:rPr>
        <w:t>Further refined</w:t>
      </w:r>
      <w:r w:rsidRPr="001E3981" w:rsidR="001E3981">
        <w:rPr>
          <w:rFonts w:ascii="Times New Roman" w:hAnsi="Times New Roman" w:cs="Times New Roman"/>
          <w:sz w:val="24"/>
          <w:szCs w:val="24"/>
        </w:rPr>
        <w:t xml:space="preserve"> phylogenetic analyses </w:t>
      </w:r>
      <w:r w:rsidR="007D07DD">
        <w:rPr>
          <w:rFonts w:ascii="Times New Roman" w:hAnsi="Times New Roman" w:cs="Times New Roman"/>
          <w:sz w:val="24"/>
          <w:szCs w:val="24"/>
        </w:rPr>
        <w:t>for</w:t>
      </w:r>
      <w:r w:rsidRPr="001E3981" w:rsidR="001E3981">
        <w:rPr>
          <w:rFonts w:ascii="Times New Roman" w:hAnsi="Times New Roman" w:cs="Times New Roman"/>
          <w:sz w:val="24"/>
          <w:szCs w:val="24"/>
        </w:rPr>
        <w:t xml:space="preserve"> each orthogroup yielded deeper insights into the substructures of these broad gene families as well as their distribution.</w:t>
      </w:r>
      <w:r w:rsidR="00C22585">
        <w:rPr>
          <w:rFonts w:ascii="Times New Roman" w:hAnsi="Times New Roman" w:cs="Times New Roman"/>
          <w:sz w:val="24"/>
          <w:szCs w:val="24"/>
        </w:rPr>
        <w:t xml:space="preserve"> </w:t>
      </w:r>
      <w:r w:rsidRPr="0041606F" w:rsidR="0041606F">
        <w:rPr>
          <w:rFonts w:ascii="Times New Roman" w:hAnsi="Times New Roman" w:cs="Times New Roman"/>
          <w:sz w:val="24"/>
          <w:szCs w:val="24"/>
        </w:rPr>
        <w:t xml:space="preserve">An intriguing observation was that enzyme families with a </w:t>
      </w:r>
      <w:r w:rsidR="00BA3DDE">
        <w:rPr>
          <w:rFonts w:ascii="Times New Roman" w:hAnsi="Times New Roman" w:cs="Times New Roman"/>
          <w:sz w:val="24"/>
          <w:szCs w:val="24"/>
        </w:rPr>
        <w:t>marginal</w:t>
      </w:r>
      <w:r w:rsidRPr="0041606F" w:rsidR="0041606F">
        <w:rPr>
          <w:rFonts w:ascii="Times New Roman" w:hAnsi="Times New Roman" w:cs="Times New Roman"/>
          <w:sz w:val="24"/>
          <w:szCs w:val="24"/>
        </w:rPr>
        <w:t xml:space="preserve"> role in the pathway often had </w:t>
      </w:r>
      <w:r w:rsidRPr="008A1E9D" w:rsidR="0041606F">
        <w:rPr>
          <w:rFonts w:ascii="Times New Roman" w:hAnsi="Times New Roman" w:cs="Times New Roman"/>
          <w:sz w:val="24"/>
          <w:szCs w:val="24"/>
        </w:rPr>
        <w:t xml:space="preserve">subgroups distributed widely across eukaryotes. </w:t>
      </w:r>
      <w:r w:rsidR="00A107E3">
        <w:rPr>
          <w:rFonts w:ascii="Times New Roman" w:hAnsi="Times New Roman" w:cs="Times New Roman"/>
          <w:sz w:val="24"/>
          <w:szCs w:val="24"/>
        </w:rPr>
        <w:t>Conversely</w:t>
      </w:r>
      <w:r w:rsidRPr="008A1E9D" w:rsidR="0041606F">
        <w:rPr>
          <w:rFonts w:ascii="Times New Roman" w:hAnsi="Times New Roman" w:cs="Times New Roman"/>
          <w:sz w:val="24"/>
          <w:szCs w:val="24"/>
        </w:rPr>
        <w:t xml:space="preserve">, </w:t>
      </w:r>
      <w:r w:rsidR="00F11DC9">
        <w:rPr>
          <w:rFonts w:ascii="Times New Roman" w:hAnsi="Times New Roman" w:cs="Times New Roman"/>
          <w:sz w:val="24"/>
          <w:szCs w:val="24"/>
        </w:rPr>
        <w:t xml:space="preserve">the </w:t>
      </w:r>
      <w:r w:rsidR="002F7F29">
        <w:rPr>
          <w:rFonts w:ascii="Times New Roman" w:hAnsi="Times New Roman" w:cs="Times New Roman"/>
          <w:sz w:val="24"/>
          <w:szCs w:val="24"/>
        </w:rPr>
        <w:t xml:space="preserve">subfamilies of the </w:t>
      </w:r>
      <w:r w:rsidR="00F11DC9">
        <w:rPr>
          <w:rFonts w:ascii="Times New Roman" w:hAnsi="Times New Roman" w:cs="Times New Roman"/>
          <w:sz w:val="24"/>
          <w:szCs w:val="24"/>
        </w:rPr>
        <w:t xml:space="preserve">most specific </w:t>
      </w:r>
      <w:r w:rsidRPr="008A1E9D" w:rsidR="0041606F">
        <w:rPr>
          <w:rFonts w:ascii="Times New Roman" w:hAnsi="Times New Roman" w:cs="Times New Roman"/>
          <w:sz w:val="24"/>
          <w:szCs w:val="24"/>
        </w:rPr>
        <w:t>enzyme families</w:t>
      </w:r>
      <w:r w:rsidR="00F11DC9">
        <w:rPr>
          <w:rFonts w:ascii="Times New Roman" w:hAnsi="Times New Roman" w:cs="Times New Roman"/>
          <w:sz w:val="24"/>
          <w:szCs w:val="24"/>
        </w:rPr>
        <w:t>, such as</w:t>
      </w:r>
      <w:r w:rsidRPr="008A1E9D" w:rsidR="002D3BAC">
        <w:rPr>
          <w:rFonts w:ascii="Times New Roman" w:hAnsi="Times New Roman" w:cs="Times New Roman"/>
          <w:sz w:val="24"/>
          <w:szCs w:val="24"/>
        </w:rPr>
        <w:t xml:space="preserve"> RPE65</w:t>
      </w:r>
      <w:r w:rsidR="00865766">
        <w:rPr>
          <w:rFonts w:ascii="Times New Roman" w:hAnsi="Times New Roman" w:cs="Times New Roman"/>
          <w:sz w:val="24"/>
          <w:szCs w:val="24"/>
        </w:rPr>
        <w:t>,</w:t>
      </w:r>
      <w:r w:rsidRPr="008A1E9D" w:rsidR="00502421">
        <w:rPr>
          <w:rFonts w:ascii="Times New Roman" w:hAnsi="Times New Roman" w:cs="Times New Roman"/>
          <w:sz w:val="24"/>
          <w:szCs w:val="24"/>
        </w:rPr>
        <w:t xml:space="preserve"> </w:t>
      </w:r>
      <w:r w:rsidR="00865766">
        <w:rPr>
          <w:rFonts w:ascii="Times New Roman" w:hAnsi="Times New Roman" w:cs="Times New Roman"/>
          <w:sz w:val="24"/>
          <w:szCs w:val="24"/>
        </w:rPr>
        <w:t>which</w:t>
      </w:r>
      <w:r w:rsidRPr="008A1E9D" w:rsidR="008A1E9D">
        <w:rPr>
          <w:rFonts w:ascii="Times New Roman" w:hAnsi="Times New Roman" w:cs="Times New Roman"/>
          <w:sz w:val="24"/>
          <w:szCs w:val="24"/>
        </w:rPr>
        <w:t xml:space="preserve"> catalyses the </w:t>
      </w:r>
      <w:r w:rsidRPr="008A1E9D" w:rsidR="00502421">
        <w:rPr>
          <w:rFonts w:ascii="Times New Roman" w:hAnsi="Times New Roman" w:cs="Times New Roman"/>
          <w:sz w:val="24"/>
          <w:szCs w:val="24"/>
        </w:rPr>
        <w:t>hydrolys</w:t>
      </w:r>
      <w:r w:rsidRPr="008A1E9D" w:rsidR="008A1E9D">
        <w:rPr>
          <w:rFonts w:ascii="Times New Roman" w:hAnsi="Times New Roman" w:cs="Times New Roman"/>
          <w:sz w:val="24"/>
          <w:szCs w:val="24"/>
        </w:rPr>
        <w:t>is</w:t>
      </w:r>
      <w:r w:rsidRPr="008A1E9D" w:rsidR="00502421">
        <w:rPr>
          <w:rFonts w:ascii="Times New Roman" w:hAnsi="Times New Roman" w:cs="Times New Roman"/>
          <w:sz w:val="24"/>
          <w:szCs w:val="24"/>
        </w:rPr>
        <w:t xml:space="preserve"> </w:t>
      </w:r>
      <w:r w:rsidR="009C1156">
        <w:rPr>
          <w:rFonts w:ascii="Times New Roman" w:hAnsi="Times New Roman" w:cs="Times New Roman"/>
          <w:sz w:val="24"/>
          <w:szCs w:val="24"/>
        </w:rPr>
        <w:t xml:space="preserve">of </w:t>
      </w:r>
      <w:r w:rsidRPr="008A1E9D" w:rsidR="00502421">
        <w:rPr>
          <w:rFonts w:ascii="Times New Roman" w:hAnsi="Times New Roman" w:cs="Times New Roman"/>
          <w:sz w:val="24"/>
          <w:szCs w:val="24"/>
        </w:rPr>
        <w:t xml:space="preserve">stored </w:t>
      </w:r>
      <w:r w:rsidRPr="008A1E9D" w:rsidR="00502421">
        <w:rPr>
          <w:rFonts w:ascii="Times New Roman" w:hAnsi="Times New Roman" w:cs="Times New Roman"/>
          <w:sz w:val="24"/>
          <w:szCs w:val="24"/>
        </w:rPr>
        <w:t>all-trans</w:t>
      </w:r>
      <w:r w:rsidRPr="008A1E9D" w:rsidR="00502421">
        <w:rPr>
          <w:rFonts w:ascii="Times New Roman" w:hAnsi="Times New Roman" w:cs="Times New Roman"/>
          <w:sz w:val="24"/>
          <w:szCs w:val="24"/>
        </w:rPr>
        <w:t xml:space="preserve">-retinyl esters to </w:t>
      </w:r>
      <w:r w:rsidRPr="008A1E9D" w:rsidR="008A1E9D">
        <w:rPr>
          <w:rFonts w:ascii="Times New Roman" w:hAnsi="Times New Roman" w:cs="Times New Roman"/>
          <w:sz w:val="24"/>
          <w:szCs w:val="24"/>
        </w:rPr>
        <w:t>11-cis</w:t>
      </w:r>
      <w:r w:rsidRPr="008A1E9D" w:rsidR="00502421">
        <w:rPr>
          <w:rFonts w:ascii="Times New Roman" w:hAnsi="Times New Roman" w:cs="Times New Roman"/>
          <w:sz w:val="24"/>
          <w:szCs w:val="24"/>
        </w:rPr>
        <w:t xml:space="preserve"> retinol</w:t>
      </w:r>
      <w:r w:rsidR="00F11DC9">
        <w:rPr>
          <w:rFonts w:ascii="Times New Roman" w:hAnsi="Times New Roman" w:cs="Times New Roman"/>
          <w:sz w:val="24"/>
          <w:szCs w:val="24"/>
        </w:rPr>
        <w:t>,</w:t>
      </w:r>
      <w:r w:rsidRPr="008A1E9D" w:rsidR="00502421">
        <w:rPr>
          <w:rFonts w:ascii="Times New Roman" w:hAnsi="Times New Roman" w:cs="Times New Roman"/>
          <w:sz w:val="24"/>
          <w:szCs w:val="24"/>
        </w:rPr>
        <w:t xml:space="preserve"> </w:t>
      </w:r>
      <w:r w:rsidRPr="008A1E9D" w:rsidR="0041606F">
        <w:rPr>
          <w:rFonts w:ascii="Times New Roman" w:hAnsi="Times New Roman" w:cs="Times New Roman"/>
          <w:sz w:val="24"/>
          <w:szCs w:val="24"/>
        </w:rPr>
        <w:t>were</w:t>
      </w:r>
      <w:r w:rsidR="00A4656C">
        <w:rPr>
          <w:rFonts w:ascii="Times New Roman" w:hAnsi="Times New Roman" w:cs="Times New Roman"/>
          <w:sz w:val="24"/>
          <w:szCs w:val="24"/>
        </w:rPr>
        <w:t xml:space="preserve"> generally</w:t>
      </w:r>
      <w:r w:rsidRPr="008A1E9D" w:rsidR="0041606F">
        <w:rPr>
          <w:rFonts w:ascii="Times New Roman" w:hAnsi="Times New Roman" w:cs="Times New Roman"/>
          <w:sz w:val="24"/>
          <w:szCs w:val="24"/>
        </w:rPr>
        <w:t xml:space="preserve"> exclusive</w:t>
      </w:r>
      <w:r w:rsidRPr="0041606F" w:rsidR="0041606F">
        <w:rPr>
          <w:rFonts w:ascii="Times New Roman" w:hAnsi="Times New Roman" w:cs="Times New Roman"/>
          <w:sz w:val="24"/>
          <w:szCs w:val="24"/>
        </w:rPr>
        <w:t xml:space="preserve"> to animals.</w:t>
      </w:r>
      <w:r w:rsidR="00B64EBC">
        <w:rPr>
          <w:rFonts w:ascii="Times New Roman" w:hAnsi="Times New Roman" w:cs="Times New Roman"/>
          <w:sz w:val="24"/>
          <w:szCs w:val="24"/>
        </w:rPr>
        <w:t xml:space="preserve"> </w:t>
      </w:r>
      <w:r w:rsidRPr="00BA707C" w:rsidR="00BA707C">
        <w:rPr>
          <w:rFonts w:ascii="Times New Roman" w:hAnsi="Times New Roman" w:cs="Times New Roman"/>
          <w:sz w:val="24"/>
          <w:szCs w:val="24"/>
        </w:rPr>
        <w:t xml:space="preserve">Ultimately, the </w:t>
      </w:r>
      <w:r w:rsidR="00BA707C">
        <w:rPr>
          <w:rFonts w:ascii="Times New Roman" w:hAnsi="Times New Roman" w:cs="Times New Roman"/>
          <w:sz w:val="24"/>
          <w:szCs w:val="24"/>
        </w:rPr>
        <w:t>large-scale</w:t>
      </w:r>
      <w:r w:rsidRPr="00BA707C" w:rsidR="00BA707C">
        <w:rPr>
          <w:rFonts w:ascii="Times New Roman" w:hAnsi="Times New Roman" w:cs="Times New Roman"/>
          <w:sz w:val="24"/>
          <w:szCs w:val="24"/>
        </w:rPr>
        <w:t xml:space="preserve"> phylogenetic approach employed to reconstruct the evolution of both the phototransduction </w:t>
      </w:r>
      <w:r w:rsidRPr="00BA707C" w:rsidR="00F66B1F">
        <w:rPr>
          <w:rFonts w:ascii="Times New Roman" w:hAnsi="Times New Roman" w:cs="Times New Roman"/>
          <w:sz w:val="24"/>
          <w:szCs w:val="24"/>
        </w:rPr>
        <w:t>pathways,</w:t>
      </w:r>
      <w:r w:rsidRPr="00BA707C" w:rsidR="00BA707C">
        <w:rPr>
          <w:rFonts w:ascii="Times New Roman" w:hAnsi="Times New Roman" w:cs="Times New Roman"/>
          <w:sz w:val="24"/>
          <w:szCs w:val="24"/>
        </w:rPr>
        <w:t xml:space="preserve"> and the retinol metabolism unveiled a </w:t>
      </w:r>
      <w:r w:rsidR="00BC0CE6">
        <w:rPr>
          <w:rFonts w:ascii="Times New Roman" w:hAnsi="Times New Roman" w:cs="Times New Roman"/>
          <w:sz w:val="24"/>
          <w:szCs w:val="24"/>
        </w:rPr>
        <w:t xml:space="preserve">common </w:t>
      </w:r>
      <w:r w:rsidRPr="00BA707C" w:rsidR="00BA707C">
        <w:rPr>
          <w:rFonts w:ascii="Times New Roman" w:hAnsi="Times New Roman" w:cs="Times New Roman"/>
          <w:sz w:val="24"/>
          <w:szCs w:val="24"/>
        </w:rPr>
        <w:t>narrative. It suggests that broad gene families, which might have originally played roles in foundational biological processes, experienced lineage-specific expansions within animals. Some of the emergent subfamilies were then co-opted into roles vital for vision, which, without them, would</w:t>
      </w:r>
      <w:r w:rsidR="008B2983">
        <w:rPr>
          <w:rFonts w:ascii="Times New Roman" w:hAnsi="Times New Roman" w:cs="Times New Roman"/>
          <w:sz w:val="24"/>
          <w:szCs w:val="24"/>
        </w:rPr>
        <w:t xml:space="preserve"> no</w:t>
      </w:r>
      <w:r w:rsidRPr="00BA707C" w:rsidR="00BA707C">
        <w:rPr>
          <w:rFonts w:ascii="Times New Roman" w:hAnsi="Times New Roman" w:cs="Times New Roman"/>
          <w:sz w:val="24"/>
          <w:szCs w:val="24"/>
        </w:rPr>
        <w:t>t have achieved its present-day complexity</w:t>
      </w:r>
      <w:r w:rsidR="008B2983">
        <w:rPr>
          <w:rFonts w:ascii="Times New Roman" w:hAnsi="Times New Roman" w:cs="Times New Roman"/>
          <w:sz w:val="24"/>
          <w:szCs w:val="24"/>
        </w:rPr>
        <w:t xml:space="preserve"> </w:t>
      </w:r>
      <w:r w:rsidRPr="00BA707C" w:rsidR="00BA707C">
        <w:rPr>
          <w:rFonts w:ascii="Times New Roman" w:hAnsi="Times New Roman" w:cs="Times New Roman"/>
          <w:sz w:val="24"/>
          <w:szCs w:val="24"/>
        </w:rPr>
        <w:t>and sophistication.</w:t>
      </w:r>
    </w:p>
    <w:p w:rsidR="00D911D9" w:rsidP="00FA4B3F" w:rsidRDefault="00D911D9" w14:paraId="7245214E" w14:textId="77777777">
      <w:pPr>
        <w:spacing w:line="360" w:lineRule="auto"/>
        <w:jc w:val="both"/>
        <w:rPr>
          <w:rFonts w:ascii="Times New Roman" w:hAnsi="Times New Roman" w:cs="Times New Roman"/>
          <w:sz w:val="24"/>
          <w:szCs w:val="24"/>
        </w:rPr>
      </w:pPr>
    </w:p>
    <w:p w:rsidR="00D30BB1" w:rsidP="00D30BB1" w:rsidRDefault="00A24AB5" w14:paraId="3F39E42B" w14:textId="6C1C5E5E">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Evolutionary dynamics of chemokine signalling</w:t>
      </w:r>
    </w:p>
    <w:p w:rsidR="009E7C63" w:rsidP="004F7102" w:rsidRDefault="0059023F" w14:paraId="645B83E7" w14:textId="50F984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similar approach to that used to investigate vision, was also </w:t>
      </w:r>
      <w:r w:rsidR="00C52569">
        <w:rPr>
          <w:rFonts w:ascii="Times New Roman" w:hAnsi="Times New Roman" w:cs="Times New Roman"/>
          <w:sz w:val="24"/>
          <w:szCs w:val="24"/>
        </w:rPr>
        <w:t>applied</w:t>
      </w:r>
      <w:r>
        <w:rPr>
          <w:rFonts w:ascii="Times New Roman" w:hAnsi="Times New Roman" w:cs="Times New Roman"/>
          <w:sz w:val="24"/>
          <w:szCs w:val="24"/>
        </w:rPr>
        <w:t xml:space="preserve"> to investigate the evolution of the chemokine signalling system</w:t>
      </w:r>
      <w:r w:rsidR="00052098">
        <w:rPr>
          <w:rFonts w:ascii="Times New Roman" w:hAnsi="Times New Roman" w:cs="Times New Roman"/>
          <w:sz w:val="24"/>
          <w:szCs w:val="24"/>
        </w:rPr>
        <w:t xml:space="preserve">. </w:t>
      </w:r>
      <w:r w:rsidRPr="00C65081" w:rsidR="00C65081">
        <w:rPr>
          <w:rFonts w:ascii="Times New Roman" w:hAnsi="Times New Roman" w:cs="Times New Roman"/>
          <w:sz w:val="24"/>
          <w:szCs w:val="24"/>
        </w:rPr>
        <w:t xml:space="preserve">Though the system fundamentally consists </w:t>
      </w:r>
      <w:r w:rsidRPr="00C65081" w:rsidR="00C65081">
        <w:rPr>
          <w:rFonts w:ascii="Times New Roman" w:hAnsi="Times New Roman" w:cs="Times New Roman"/>
          <w:sz w:val="24"/>
          <w:szCs w:val="24"/>
        </w:rPr>
        <w:lastRenderedPageBreak/>
        <w:t xml:space="preserve">of two categories of components—ligands and receptors—it is complicated by the inclusion of “non-canonical” components. </w:t>
      </w:r>
      <w:r w:rsidR="007A61BD">
        <w:rPr>
          <w:rFonts w:ascii="Times New Roman" w:hAnsi="Times New Roman" w:cs="Times New Roman"/>
          <w:sz w:val="24"/>
          <w:szCs w:val="24"/>
        </w:rPr>
        <w:t>Additionally,</w:t>
      </w:r>
      <w:r w:rsidR="00F41654">
        <w:rPr>
          <w:rFonts w:ascii="Times New Roman" w:hAnsi="Times New Roman" w:cs="Times New Roman"/>
          <w:sz w:val="24"/>
          <w:szCs w:val="24"/>
        </w:rPr>
        <w:t xml:space="preserve"> chemokines</w:t>
      </w:r>
      <w:r w:rsidR="007A61BD">
        <w:rPr>
          <w:rFonts w:ascii="Times New Roman" w:hAnsi="Times New Roman" w:cs="Times New Roman"/>
          <w:sz w:val="24"/>
          <w:szCs w:val="24"/>
        </w:rPr>
        <w:t>,</w:t>
      </w:r>
      <w:r w:rsidR="00F41654">
        <w:rPr>
          <w:rFonts w:ascii="Times New Roman" w:hAnsi="Times New Roman" w:cs="Times New Roman"/>
          <w:sz w:val="24"/>
          <w:szCs w:val="24"/>
        </w:rPr>
        <w:t xml:space="preserve"> and </w:t>
      </w:r>
      <w:r w:rsidR="0026747F">
        <w:rPr>
          <w:rFonts w:ascii="Times New Roman" w:hAnsi="Times New Roman" w:cs="Times New Roman"/>
          <w:sz w:val="24"/>
          <w:szCs w:val="24"/>
        </w:rPr>
        <w:t xml:space="preserve">to some extent </w:t>
      </w:r>
      <w:r w:rsidR="00F41654">
        <w:rPr>
          <w:rFonts w:ascii="Times New Roman" w:hAnsi="Times New Roman" w:cs="Times New Roman"/>
          <w:sz w:val="24"/>
          <w:szCs w:val="24"/>
        </w:rPr>
        <w:t>their receptors</w:t>
      </w:r>
      <w:r w:rsidR="007A61BD">
        <w:rPr>
          <w:rFonts w:ascii="Times New Roman" w:hAnsi="Times New Roman" w:cs="Times New Roman"/>
          <w:sz w:val="24"/>
          <w:szCs w:val="24"/>
        </w:rPr>
        <w:t>,</w:t>
      </w:r>
      <w:r w:rsidR="00F41654">
        <w:rPr>
          <w:rFonts w:ascii="Times New Roman" w:hAnsi="Times New Roman" w:cs="Times New Roman"/>
          <w:sz w:val="24"/>
          <w:szCs w:val="24"/>
        </w:rPr>
        <w:t xml:space="preserve"> </w:t>
      </w:r>
      <w:r w:rsidR="0026747F">
        <w:rPr>
          <w:rFonts w:ascii="Times New Roman" w:hAnsi="Times New Roman" w:cs="Times New Roman"/>
          <w:sz w:val="24"/>
          <w:szCs w:val="24"/>
        </w:rPr>
        <w:t>are</w:t>
      </w:r>
      <w:r w:rsidR="00F41654">
        <w:rPr>
          <w:rFonts w:ascii="Times New Roman" w:hAnsi="Times New Roman" w:cs="Times New Roman"/>
          <w:sz w:val="24"/>
          <w:szCs w:val="24"/>
        </w:rPr>
        <w:t xml:space="preserve"> small fast evolving molecules </w:t>
      </w:r>
      <w:r w:rsidR="0026747F">
        <w:rPr>
          <w:rFonts w:ascii="Times New Roman" w:hAnsi="Times New Roman" w:cs="Times New Roman"/>
          <w:sz w:val="24"/>
          <w:szCs w:val="24"/>
        </w:rPr>
        <w:t xml:space="preserve">that have promiscuous </w:t>
      </w:r>
      <w:r w:rsidR="00240EDC">
        <w:rPr>
          <w:rFonts w:ascii="Times New Roman" w:hAnsi="Times New Roman" w:cs="Times New Roman"/>
          <w:sz w:val="24"/>
          <w:szCs w:val="24"/>
        </w:rPr>
        <w:t>interactions</w:t>
      </w:r>
      <w:r w:rsidR="00512EB2">
        <w:rPr>
          <w:rFonts w:ascii="Times New Roman" w:hAnsi="Times New Roman" w:cs="Times New Roman"/>
          <w:sz w:val="24"/>
          <w:szCs w:val="24"/>
        </w:rPr>
        <w:t xml:space="preserve">, thereby confusing their evolution. </w:t>
      </w:r>
      <w:r w:rsidRPr="00167C56" w:rsidR="00167C56">
        <w:rPr>
          <w:rFonts w:ascii="Times New Roman" w:hAnsi="Times New Roman" w:cs="Times New Roman"/>
          <w:sz w:val="24"/>
          <w:szCs w:val="24"/>
        </w:rPr>
        <w:t>Employing</w:t>
      </w:r>
      <w:r w:rsidR="00167C56">
        <w:rPr>
          <w:rFonts w:ascii="Times New Roman" w:hAnsi="Times New Roman" w:cs="Times New Roman"/>
          <w:sz w:val="24"/>
          <w:szCs w:val="24"/>
        </w:rPr>
        <w:t xml:space="preserve"> </w:t>
      </w:r>
      <w:r w:rsidR="00C137DD">
        <w:rPr>
          <w:rFonts w:ascii="Times New Roman" w:hAnsi="Times New Roman" w:cs="Times New Roman"/>
          <w:sz w:val="24"/>
          <w:szCs w:val="24"/>
        </w:rPr>
        <w:t xml:space="preserve">sequence clustering </w:t>
      </w:r>
      <w:r w:rsidR="00F53B56">
        <w:rPr>
          <w:rFonts w:ascii="Times New Roman" w:hAnsi="Times New Roman" w:cs="Times New Roman"/>
          <w:sz w:val="24"/>
          <w:szCs w:val="24"/>
        </w:rPr>
        <w:t>techniques</w:t>
      </w:r>
      <w:r w:rsidR="002118E0">
        <w:rPr>
          <w:rFonts w:ascii="Times New Roman" w:hAnsi="Times New Roman" w:cs="Times New Roman"/>
          <w:sz w:val="24"/>
          <w:szCs w:val="24"/>
        </w:rPr>
        <w:t>,</w:t>
      </w:r>
      <w:r w:rsidR="00C137DD">
        <w:rPr>
          <w:rFonts w:ascii="Times New Roman" w:hAnsi="Times New Roman" w:cs="Times New Roman"/>
          <w:sz w:val="24"/>
          <w:szCs w:val="24"/>
        </w:rPr>
        <w:t xml:space="preserve"> my </w:t>
      </w:r>
      <w:r w:rsidR="00687B94">
        <w:rPr>
          <w:rFonts w:ascii="Times New Roman" w:hAnsi="Times New Roman" w:cs="Times New Roman"/>
          <w:sz w:val="24"/>
          <w:szCs w:val="24"/>
        </w:rPr>
        <w:t>colleagues and</w:t>
      </w:r>
      <w:r w:rsidR="00C137DD">
        <w:rPr>
          <w:rFonts w:ascii="Times New Roman" w:hAnsi="Times New Roman" w:cs="Times New Roman"/>
          <w:sz w:val="24"/>
          <w:szCs w:val="24"/>
        </w:rPr>
        <w:t xml:space="preserve"> I </w:t>
      </w:r>
      <w:r w:rsidR="00214DD1">
        <w:rPr>
          <w:rFonts w:ascii="Times New Roman" w:hAnsi="Times New Roman" w:cs="Times New Roman"/>
          <w:sz w:val="24"/>
          <w:szCs w:val="24"/>
        </w:rPr>
        <w:t xml:space="preserve">started </w:t>
      </w:r>
      <w:r w:rsidR="00214DD1">
        <w:rPr>
          <w:rFonts w:ascii="Times New Roman" w:hAnsi="Times New Roman" w:cs="Times New Roman"/>
          <w:sz w:val="24"/>
          <w:szCs w:val="24"/>
        </w:rPr>
        <w:t xml:space="preserve">by </w:t>
      </w:r>
      <w:r w:rsidR="00687B94">
        <w:rPr>
          <w:rFonts w:ascii="Times New Roman" w:hAnsi="Times New Roman" w:cs="Times New Roman"/>
          <w:sz w:val="24"/>
          <w:szCs w:val="24"/>
        </w:rPr>
        <w:t>untangling the intricate</w:t>
      </w:r>
      <w:r w:rsidR="00214DD1">
        <w:rPr>
          <w:rFonts w:ascii="Times New Roman" w:hAnsi="Times New Roman" w:cs="Times New Roman"/>
          <w:sz w:val="24"/>
          <w:szCs w:val="24"/>
        </w:rPr>
        <w:t xml:space="preserve"> relationships</w:t>
      </w:r>
      <w:r w:rsidR="00C137DD">
        <w:rPr>
          <w:rFonts w:ascii="Times New Roman" w:hAnsi="Times New Roman" w:cs="Times New Roman"/>
          <w:sz w:val="24"/>
          <w:szCs w:val="24"/>
        </w:rPr>
        <w:t xml:space="preserve"> </w:t>
      </w:r>
      <w:r w:rsidR="00687B94">
        <w:rPr>
          <w:rFonts w:ascii="Times New Roman" w:hAnsi="Times New Roman" w:cs="Times New Roman"/>
          <w:sz w:val="24"/>
          <w:szCs w:val="24"/>
        </w:rPr>
        <w:t xml:space="preserve">amongst </w:t>
      </w:r>
      <w:r w:rsidR="00B218EE">
        <w:rPr>
          <w:rFonts w:ascii="Times New Roman" w:hAnsi="Times New Roman" w:cs="Times New Roman"/>
          <w:sz w:val="24"/>
          <w:szCs w:val="24"/>
        </w:rPr>
        <w:t xml:space="preserve">canonical and non-canonical components. </w:t>
      </w:r>
      <w:r w:rsidR="00F53B56">
        <w:rPr>
          <w:rFonts w:ascii="Times New Roman" w:hAnsi="Times New Roman" w:cs="Times New Roman"/>
          <w:sz w:val="24"/>
          <w:szCs w:val="24"/>
        </w:rPr>
        <w:t>It was</w:t>
      </w:r>
      <w:r w:rsidR="00EF429B">
        <w:rPr>
          <w:rFonts w:ascii="Times New Roman" w:hAnsi="Times New Roman" w:cs="Times New Roman"/>
          <w:sz w:val="24"/>
          <w:szCs w:val="24"/>
        </w:rPr>
        <w:t xml:space="preserve"> clarified that </w:t>
      </w:r>
      <w:r w:rsidRPr="00D72DBF" w:rsidR="00D72DBF">
        <w:rPr>
          <w:rFonts w:ascii="Times New Roman" w:hAnsi="Times New Roman" w:cs="Times New Roman"/>
          <w:sz w:val="24"/>
          <w:szCs w:val="24"/>
        </w:rPr>
        <w:t xml:space="preserve">the non-canonical </w:t>
      </w:r>
      <w:r w:rsidR="00137DB8">
        <w:rPr>
          <w:rFonts w:ascii="Times New Roman" w:hAnsi="Times New Roman" w:cs="Times New Roman"/>
          <w:sz w:val="24"/>
          <w:szCs w:val="24"/>
        </w:rPr>
        <w:t>ligand</w:t>
      </w:r>
      <w:r w:rsidRPr="00D72DBF" w:rsidR="00D72DBF">
        <w:rPr>
          <w:rFonts w:ascii="Times New Roman" w:hAnsi="Times New Roman" w:cs="Times New Roman"/>
          <w:sz w:val="24"/>
          <w:szCs w:val="24"/>
        </w:rPr>
        <w:t xml:space="preserve"> families were not only distinct from canonical ones but also unrelated amongst themselves. </w:t>
      </w:r>
      <w:r w:rsidR="0028234A">
        <w:rPr>
          <w:rFonts w:ascii="Times New Roman" w:hAnsi="Times New Roman" w:cs="Times New Roman"/>
          <w:sz w:val="24"/>
          <w:szCs w:val="24"/>
        </w:rPr>
        <w:t xml:space="preserve">In contrast, only one receptor group, the atypical </w:t>
      </w:r>
      <w:r w:rsidR="00D70436">
        <w:rPr>
          <w:rFonts w:ascii="Times New Roman" w:hAnsi="Times New Roman" w:cs="Times New Roman"/>
          <w:sz w:val="24"/>
          <w:szCs w:val="24"/>
        </w:rPr>
        <w:t xml:space="preserve">chemokine receptor </w:t>
      </w:r>
      <w:r w:rsidR="0047290E">
        <w:rPr>
          <w:rFonts w:ascii="Times New Roman" w:hAnsi="Times New Roman" w:cs="Times New Roman"/>
          <w:sz w:val="24"/>
          <w:szCs w:val="24"/>
        </w:rPr>
        <w:t xml:space="preserve">1, was unrelated to all other receptors. </w:t>
      </w:r>
      <w:r w:rsidR="00EF429B">
        <w:rPr>
          <w:rFonts w:ascii="Times New Roman" w:hAnsi="Times New Roman" w:cs="Times New Roman"/>
          <w:sz w:val="24"/>
          <w:szCs w:val="24"/>
        </w:rPr>
        <w:t>Th</w:t>
      </w:r>
      <w:r w:rsidR="0047290E">
        <w:rPr>
          <w:rFonts w:ascii="Times New Roman" w:hAnsi="Times New Roman" w:cs="Times New Roman"/>
          <w:sz w:val="24"/>
          <w:szCs w:val="24"/>
        </w:rPr>
        <w:t>ese distinctions</w:t>
      </w:r>
      <w:r w:rsidR="00EF429B">
        <w:rPr>
          <w:rFonts w:ascii="Times New Roman" w:hAnsi="Times New Roman" w:cs="Times New Roman"/>
          <w:sz w:val="24"/>
          <w:szCs w:val="24"/>
        </w:rPr>
        <w:t xml:space="preserve"> ha</w:t>
      </w:r>
      <w:r w:rsidR="0047290E">
        <w:rPr>
          <w:rFonts w:ascii="Times New Roman" w:hAnsi="Times New Roman" w:cs="Times New Roman"/>
          <w:sz w:val="24"/>
          <w:szCs w:val="24"/>
        </w:rPr>
        <w:t>ve</w:t>
      </w:r>
      <w:r w:rsidR="00EF429B">
        <w:rPr>
          <w:rFonts w:ascii="Times New Roman" w:hAnsi="Times New Roman" w:cs="Times New Roman"/>
          <w:sz w:val="24"/>
          <w:szCs w:val="24"/>
        </w:rPr>
        <w:t xml:space="preserve"> important implications</w:t>
      </w:r>
      <w:r w:rsidR="00D70436">
        <w:rPr>
          <w:rFonts w:ascii="Times New Roman" w:hAnsi="Times New Roman" w:cs="Times New Roman"/>
          <w:sz w:val="24"/>
          <w:szCs w:val="24"/>
        </w:rPr>
        <w:t>,</w:t>
      </w:r>
      <w:r w:rsidR="00AE49D4">
        <w:rPr>
          <w:rFonts w:ascii="Times New Roman" w:hAnsi="Times New Roman" w:cs="Times New Roman"/>
          <w:sz w:val="24"/>
          <w:szCs w:val="24"/>
        </w:rPr>
        <w:t xml:space="preserve"> as </w:t>
      </w:r>
      <w:r w:rsidR="00A32DCA">
        <w:rPr>
          <w:rFonts w:ascii="Times New Roman" w:hAnsi="Times New Roman" w:cs="Times New Roman"/>
          <w:sz w:val="24"/>
          <w:szCs w:val="24"/>
        </w:rPr>
        <w:t>the litera</w:t>
      </w:r>
      <w:r w:rsidR="00FF5A27">
        <w:rPr>
          <w:rFonts w:ascii="Times New Roman" w:hAnsi="Times New Roman" w:cs="Times New Roman"/>
          <w:sz w:val="24"/>
          <w:szCs w:val="24"/>
        </w:rPr>
        <w:t xml:space="preserve">ture has at times </w:t>
      </w:r>
      <w:r w:rsidR="001C2165">
        <w:rPr>
          <w:rFonts w:ascii="Times New Roman" w:hAnsi="Times New Roman" w:cs="Times New Roman"/>
          <w:sz w:val="24"/>
          <w:szCs w:val="24"/>
        </w:rPr>
        <w:t>grouped</w:t>
      </w:r>
      <w:r w:rsidR="00FF5A27">
        <w:rPr>
          <w:rFonts w:ascii="Times New Roman" w:hAnsi="Times New Roman" w:cs="Times New Roman"/>
          <w:sz w:val="24"/>
          <w:szCs w:val="24"/>
        </w:rPr>
        <w:t xml:space="preserve"> </w:t>
      </w:r>
      <w:r w:rsidR="00C10028">
        <w:rPr>
          <w:rFonts w:ascii="Times New Roman" w:hAnsi="Times New Roman" w:cs="Times New Roman"/>
          <w:sz w:val="24"/>
          <w:szCs w:val="24"/>
        </w:rPr>
        <w:t>disparate</w:t>
      </w:r>
      <w:r w:rsidR="00FF5A27">
        <w:rPr>
          <w:rFonts w:ascii="Times New Roman" w:hAnsi="Times New Roman" w:cs="Times New Roman"/>
          <w:sz w:val="24"/>
          <w:szCs w:val="24"/>
        </w:rPr>
        <w:t xml:space="preserve"> families based on </w:t>
      </w:r>
      <w:r w:rsidR="00C10028">
        <w:rPr>
          <w:rFonts w:ascii="Times New Roman" w:hAnsi="Times New Roman" w:cs="Times New Roman"/>
          <w:sz w:val="24"/>
          <w:szCs w:val="24"/>
        </w:rPr>
        <w:t xml:space="preserve">their </w:t>
      </w:r>
      <w:r w:rsidR="00FF5A27">
        <w:rPr>
          <w:rFonts w:ascii="Times New Roman" w:hAnsi="Times New Roman" w:cs="Times New Roman"/>
          <w:sz w:val="24"/>
          <w:szCs w:val="24"/>
        </w:rPr>
        <w:t>analogous functions</w:t>
      </w:r>
      <w:r w:rsidR="00C10028">
        <w:rPr>
          <w:rFonts w:ascii="Times New Roman" w:hAnsi="Times New Roman" w:cs="Times New Roman"/>
          <w:sz w:val="24"/>
          <w:szCs w:val="24"/>
        </w:rPr>
        <w:t xml:space="preserve"> and superficial sequence similarities</w:t>
      </w:r>
      <w:r w:rsidR="00D85A07">
        <w:rPr>
          <w:rFonts w:ascii="Times New Roman" w:hAnsi="Times New Roman" w:cs="Times New Roman"/>
          <w:sz w:val="24"/>
          <w:szCs w:val="24"/>
        </w:rPr>
        <w:t xml:space="preserve"> </w:t>
      </w:r>
      <w:r w:rsidR="0051401C">
        <w:rPr>
          <w:rFonts w:ascii="Times New Roman" w:hAnsi="Times New Roman" w:cs="Times New Roman"/>
          <w:sz w:val="24"/>
          <w:szCs w:val="24"/>
        </w:rPr>
        <w:fldChar w:fldCharType="begin"/>
      </w:r>
      <w:r w:rsidR="0051401C">
        <w:rPr>
          <w:rFonts w:ascii="Times New Roman" w:hAnsi="Times New Roman" w:cs="Times New Roman"/>
          <w:sz w:val="24"/>
          <w:szCs w:val="24"/>
        </w:rPr>
        <w:instrText xml:space="preserve"> ADDIN ZOTERO_ITEM CSL_CITATION {"citationID":"BS8wlwDo","properties":{"formattedCitation":"(Tom Tang et al. 2004; Pisabarro et al. 2006; Weinstein et al. 2006; Tomczak and Pisabarro 2011; Chen et al. 2018; Liu et al. 2018; Zhang et al. 2018)","plainCitation":"(Tom Tang et al. 2004; Pisabarro et al. 2006; Weinstein et al. 2006; Tomczak and Pisabarro 2011; Chen et al. 2018; Liu et al. 2018; Zhang et al. 2018)","noteIndex":0},"citationItems":[{"id":147,"uris":["http://zotero.org/groups/4322905/items/H69WKEN7"],"itemData":{"id":147,"type":"article-journal","abstract":"We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brain","title-short":"TAFA","URL":"https://www.sciencedirect.com/science/article/pii/S088875430300332X","volume":"83","author":[{"family":"Tom Tang","given":"Y"},{"family":"Emtage","given":"Peter"},{"family":"Funk","given":"Walter D"},{"family":"Hu","given":"Tianhua"},{"family":"Arterburn","given":"Matthew"},{"family":"Park","given":"Emily E. J"},{"family":"Rupp","given":"Fabio"}],"accessed":{"date-parts":[["2021",7,22]]},"issued":{"date-parts":[["2004",4,1]]}}},{"id":290,"uris":["http://zotero.org/groups/4322905/items/SS5GY57S"],"itemData":{"id":290,"type":"article-journal","abstract":"Chemokines play an important role in the immune system by regulating cell trafficking in homeostasis and inflammation. In this study, we report the identification and characterization of a novel cytokine-like protein, DMC (dendritic cell and monocyte chemokine-like protein), which attracts dendritic cells and monocytes. The key to the identification of this putative new chemokine was the application of threading techniques to its uncharacterized sequence. Based on our studies, DMC is predicted to have an IL-8-like chemokine fold and to be structurally and functionally related to CXCL8 and CXCL14. Consistent with our predictions, DMC induces migration of monocytes and immature dendritic cells. Expression studies show that DMC is constitutively expressed in lung, suggesting a potential role for DMC in recruiting monocytes and dendritic cells from blood into lung parenchyma.","container-title":"The Journal of Immunology","DOI":"10.4049/jimmunol.176.4.2069","ISSN":"0022-1767, 1550-6606","issue":"4","language":"en","license":"Copyright © 2006 by The American Association of Immunologists","note":"publisher: American Association of Immunologists\nsection: CUTTING EDGE\nPMID: 16455961","page":"2069-2073","source":"www.jimmunol.org","title":"Cutting Edge: Novel Human Dendritic Cell- and Monocyte-Attracting Chemokine-Like Protein Identified by Fold Recognition Methods","title-short":"Cutting Edge","URL":"https://www.jimmunol.org/content/176/4/2069","volume":"176","author":[{"family":"Pisabarro","given":"M. Teresa"},{"family":"Leung","given":"Beatrice"},{"family":"Kwong","given":"Mandy"},{"family":"Corpuz","given":"Racquel"},{"family":"Frantz","given":"Gretchen D."},{"family":"Chiang","given":"Nancy"},{"family":"Vandlen","given":"Richard"},{"family":"Diehl","given":"Lauri J."},{"family":"Skelton","given":"Nicholas"},{"family":"Kim","given":"Hok Seon"},{"family":"Eaton","given":"Dan"},{"family":"Schmidt","given":"Kerstin N."}],"accessed":{"date-parts":[["2021",9,20]]},"issued":{"date-parts":[["2006",2,15]]}}},{"id":289,"uris":["http://zotero.org/groups/4322905/items/SJN5WST5"],"itemData":{"id":289,"type":"article-journal","abstract":"We have identified a novel human gene by transcriptional microarray analysis, which is co-regulated in tumors and angiogenesis model systems with VEGF expression. Isolation of cDNA clones containing the full-length VCC-1 transcript from both human and mouse shows a 119 amino acid protein with a 22 amino acid cleavable signal sequence in both species. Comparison of the protein product of this gene with hidden Markov models of all known proteins shows weak but significant homology with two known chemokines, SCYA17 and SCYA16. Northern analysis of human tissues detects a 1kb band in lung and skeletal muscle. Murine VCC-1 expression can also be detected in lung as well as thyroid, submaxillary gland, epididymis, and uterus tissues by slot blot analysis. By quantitative real time RT-PCR 71% of breast tumors showed 3- to 24-fold up-regulation of VCC-1. In situ hybridization of breast carcinomas showed strong expression of the gene in both normal and transformed mammary gland ductal epithelial cells. In vitro, human microvascular endothelial cells grown on fibronectin increase VCC-1 expression by almost 100-fold. In addition, in the mouse angioma endothelial cell line PY4.1 the gene was over-expressed by 28-fold 6h after induction of tube formation while quiescent and proliferating cells showed no change. VCC-1 expression is also increased by VEGF and FGF treatment, about 6- and 5-fold, respectively. Finally, 100% of mice injected with NIH3T3 cells over-expressing VCC-1 develop rapidly progressing tumors within 21 days while no growth is seen in any control mice injected with NIH3T3 cells containing the vector alone. These results strongly suggest that VCC-1 plays a role in angiogenesis and possibly in the development of tumors in some tissue types.","container-title":"Biochemical and Biophysical Research Communications","DOI":"10.1016/j.bbrc.2006.08.194","ISSN":"0006-291X","issue":"1","journalAbbreviation":"Biochemical and Biophysical Research Communications","language":"en","page":"74-81","source":"ScienceDirect","title":"VCC-1, a novel chemokine, promotes tumor growth","URL":"https://www.sciencedirect.com/science/article/pii/S0006291X06020122","volume":"350","author":[{"family":"Weinstein","given":"Edward J."},{"family":"Head","given":"Richard"},{"family":"Griggs","given":"David W."},{"family":"Sun","given":"Duo"},{"family":"Evans","given":"Robert J."},{"family":"Swearingen","given":"Michelle L."},{"family":"Westlin","given":"Marisa M."},{"family":"Mazzarella","given":"Richard"}],"accessed":{"date-parts":[["2021",9,20]]},"issued":{"date-parts":[["2006",11,10]]}}},{"id":1115,"uris":["http://zotero.org/groups/4322905/items/62C5YJMV"],"itemData":{"id":1115,"type":"article-journal","abstract":"Chemokines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model","URL":"https://onlinelibrary.wiley.com/doi/abs/10.1002/prot.22963","volume":"79","author":[{"family":"Tomczak","given":"Aurelie"},{"family":"Pisabarro","given":"M. Teresa"}],"accessed":{"date-parts":[["2023",5,1]]},"issued":{"date-parts":[["2011"]]}}},{"id":1132,"uris":["http://zotero.org/groups/4322905/items/2KYK6JEY"],"itemData":{"id":1132,"type":"article-journal","abstract":"For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URL":"https://www.nature.com/articles/cmi2017134","volume":"15","author":[{"family":"Chen","given":"Keqiang"},{"family":"Bao","given":"Zhiyao"},{"family":"Tang","given":"Peng"},{"family":"Gong","given":"Wanghua"},{"family":"Yoshimura","given":"Teizo"},{"family":"Wang","given":"Ji Ming"}],"accessed":{"date-parts":[["2023",5,2]]},"issued":{"date-parts":[["2018",4]]}}},{"id":55,"uris":["http://zotero.org/users/8176000/items/C3G37DZR"],"itemData":{"id":55,"type":"article-journal","abstract":"Currently,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URL":"http://www.sciencedirect.com/science/article/pii/S1043466617303733","volume":"102","author":[{"family":"Liu","given":"Dan-Dan"},{"family":"Song","given":"Xiu-Yun"},{"family":"Yang","given":"Peng-Fei"},{"family":"Ai","given":"Qi-Di"},{"family":"Wang","given":"Ying-Ying"},{"family":"Feng","given":"Xiao-Ye"},{"family":"He","given":"Xin"},{"family":"Chen","given":"Nai-Hong"}],"issued":{"date-parts":[["2018",2,1]]}}},{"id":60,"uris":["http://zotero.org/users/8176000/items/9QG7LWJ6"],"itemData":{"id":60,"type":"article-journal","container-title":"Cellular &amp; Molecular Immunology","DOI":"10.1038/cmi.2017.121","ISSN":"2042-0226","issue":"7","page":"660-662","title":"Research progress in cytokines with chemokine-like function","URL":"https://doi.org/10.1038/cmi.2017.121","volume":"15","author":[{"family":"Zhang","given":"Kai"},{"family":"Shi","given":"Shuang"},{"family":"Han","given":"Wenling"}],"issued":{"date-parts":[["2018",7,1]]}}}],"schema":"https://github.com/citation-style-language/schema/raw/master/csl-citation.json"} </w:instrText>
      </w:r>
      <w:r w:rsidR="0051401C">
        <w:rPr>
          <w:rFonts w:ascii="Times New Roman" w:hAnsi="Times New Roman" w:cs="Times New Roman"/>
          <w:sz w:val="24"/>
          <w:szCs w:val="24"/>
        </w:rPr>
        <w:fldChar w:fldCharType="separate"/>
      </w:r>
      <w:r w:rsidRPr="0051401C" w:rsidR="0051401C">
        <w:rPr>
          <w:rFonts w:ascii="Times New Roman" w:hAnsi="Times New Roman" w:cs="Times New Roman"/>
          <w:sz w:val="24"/>
        </w:rPr>
        <w:t xml:space="preserve">(Tom Tang et al. 2004; </w:t>
      </w:r>
      <w:proofErr w:type="spellStart"/>
      <w:r w:rsidRPr="0051401C" w:rsidR="0051401C">
        <w:rPr>
          <w:rFonts w:ascii="Times New Roman" w:hAnsi="Times New Roman" w:cs="Times New Roman"/>
          <w:sz w:val="24"/>
        </w:rPr>
        <w:t>Pisabarro</w:t>
      </w:r>
      <w:proofErr w:type="spellEnd"/>
      <w:r w:rsidRPr="0051401C" w:rsidR="0051401C">
        <w:rPr>
          <w:rFonts w:ascii="Times New Roman" w:hAnsi="Times New Roman" w:cs="Times New Roman"/>
          <w:sz w:val="24"/>
        </w:rPr>
        <w:t xml:space="preserve"> et al. 2006; Weinstein et al. 2006; Tomczak and </w:t>
      </w:r>
      <w:proofErr w:type="spellStart"/>
      <w:r w:rsidRPr="0051401C" w:rsidR="0051401C">
        <w:rPr>
          <w:rFonts w:ascii="Times New Roman" w:hAnsi="Times New Roman" w:cs="Times New Roman"/>
          <w:sz w:val="24"/>
        </w:rPr>
        <w:t>Pisabarro</w:t>
      </w:r>
      <w:proofErr w:type="spellEnd"/>
      <w:r w:rsidRPr="0051401C" w:rsidR="0051401C">
        <w:rPr>
          <w:rFonts w:ascii="Times New Roman" w:hAnsi="Times New Roman" w:cs="Times New Roman"/>
          <w:sz w:val="24"/>
        </w:rPr>
        <w:t xml:space="preserve"> 2011; Chen et al. 2018; Liu et al. 2018; Zhang et al. 2018)</w:t>
      </w:r>
      <w:r w:rsidR="0051401C">
        <w:rPr>
          <w:rFonts w:ascii="Times New Roman" w:hAnsi="Times New Roman" w:cs="Times New Roman"/>
          <w:sz w:val="24"/>
          <w:szCs w:val="24"/>
        </w:rPr>
        <w:fldChar w:fldCharType="end"/>
      </w:r>
      <w:r w:rsidR="00C10028">
        <w:rPr>
          <w:rFonts w:ascii="Times New Roman" w:hAnsi="Times New Roman" w:cs="Times New Roman"/>
          <w:sz w:val="24"/>
          <w:szCs w:val="24"/>
        </w:rPr>
        <w:t xml:space="preserve">. </w:t>
      </w:r>
      <w:r w:rsidRPr="001C2165" w:rsidR="001C2165">
        <w:rPr>
          <w:rFonts w:ascii="Times New Roman" w:hAnsi="Times New Roman" w:cs="Times New Roman"/>
          <w:sz w:val="24"/>
          <w:szCs w:val="24"/>
        </w:rPr>
        <w:t xml:space="preserve">While such categorizations may hold relevance in certain immunological contexts, they blur the true evolutionary relationships of these families. </w:t>
      </w:r>
      <w:r w:rsidRPr="009E7C63" w:rsidR="009E7C63">
        <w:rPr>
          <w:rFonts w:ascii="Times New Roman" w:hAnsi="Times New Roman" w:cs="Times New Roman"/>
          <w:sz w:val="24"/>
          <w:szCs w:val="24"/>
        </w:rPr>
        <w:t xml:space="preserve">Furthermore, accurately discerning the relationships among these protein families is </w:t>
      </w:r>
      <w:r w:rsidR="00BC68FE">
        <w:rPr>
          <w:rFonts w:ascii="Times New Roman" w:hAnsi="Times New Roman" w:cs="Times New Roman"/>
          <w:sz w:val="24"/>
          <w:szCs w:val="24"/>
        </w:rPr>
        <w:t xml:space="preserve">particularly </w:t>
      </w:r>
      <w:r w:rsidR="00027CA6">
        <w:rPr>
          <w:rFonts w:ascii="Times New Roman" w:hAnsi="Times New Roman" w:cs="Times New Roman"/>
          <w:sz w:val="24"/>
          <w:szCs w:val="24"/>
        </w:rPr>
        <w:t>important</w:t>
      </w:r>
      <w:r w:rsidRPr="009E7C63" w:rsidR="009E7C63">
        <w:rPr>
          <w:rFonts w:ascii="Times New Roman" w:hAnsi="Times New Roman" w:cs="Times New Roman"/>
          <w:sz w:val="24"/>
          <w:szCs w:val="24"/>
        </w:rPr>
        <w:t xml:space="preserve"> given their </w:t>
      </w:r>
      <w:r w:rsidR="008D2453">
        <w:rPr>
          <w:rFonts w:ascii="Times New Roman" w:hAnsi="Times New Roman" w:cs="Times New Roman"/>
          <w:sz w:val="24"/>
          <w:szCs w:val="24"/>
        </w:rPr>
        <w:t xml:space="preserve">general </w:t>
      </w:r>
      <w:r w:rsidR="0093191F">
        <w:rPr>
          <w:rFonts w:ascii="Times New Roman" w:hAnsi="Times New Roman" w:cs="Times New Roman"/>
          <w:sz w:val="24"/>
          <w:szCs w:val="24"/>
        </w:rPr>
        <w:t>pharmacological</w:t>
      </w:r>
      <w:r w:rsidRPr="009E7C63" w:rsidR="009E7C63">
        <w:rPr>
          <w:rFonts w:ascii="Times New Roman" w:hAnsi="Times New Roman" w:cs="Times New Roman"/>
          <w:sz w:val="24"/>
          <w:szCs w:val="24"/>
        </w:rPr>
        <w:t xml:space="preserve"> </w:t>
      </w:r>
      <w:r w:rsidR="00B848C4">
        <w:rPr>
          <w:rFonts w:ascii="Times New Roman" w:hAnsi="Times New Roman" w:cs="Times New Roman"/>
          <w:sz w:val="24"/>
          <w:szCs w:val="24"/>
        </w:rPr>
        <w:t>relevance</w:t>
      </w:r>
      <w:r w:rsidR="008D2453">
        <w:rPr>
          <w:rFonts w:ascii="Times New Roman" w:hAnsi="Times New Roman" w:cs="Times New Roman"/>
          <w:sz w:val="24"/>
          <w:szCs w:val="24"/>
        </w:rPr>
        <w:t xml:space="preserve"> and their</w:t>
      </w:r>
      <w:r w:rsidR="00E547BD">
        <w:rPr>
          <w:rFonts w:ascii="Times New Roman" w:hAnsi="Times New Roman" w:cs="Times New Roman"/>
          <w:sz w:val="24"/>
          <w:szCs w:val="24"/>
        </w:rPr>
        <w:t xml:space="preserve"> </w:t>
      </w:r>
      <w:r w:rsidRPr="009E7C63" w:rsidR="009E7C63">
        <w:rPr>
          <w:rFonts w:ascii="Times New Roman" w:hAnsi="Times New Roman" w:cs="Times New Roman"/>
          <w:sz w:val="24"/>
          <w:szCs w:val="24"/>
        </w:rPr>
        <w:t xml:space="preserve">key </w:t>
      </w:r>
      <w:r w:rsidR="008D2453">
        <w:rPr>
          <w:rFonts w:ascii="Times New Roman" w:hAnsi="Times New Roman" w:cs="Times New Roman"/>
          <w:sz w:val="24"/>
          <w:szCs w:val="24"/>
        </w:rPr>
        <w:t xml:space="preserve">role as </w:t>
      </w:r>
      <w:r w:rsidR="00572FB8">
        <w:rPr>
          <w:rFonts w:ascii="Times New Roman" w:hAnsi="Times New Roman" w:cs="Times New Roman"/>
          <w:sz w:val="24"/>
          <w:szCs w:val="24"/>
        </w:rPr>
        <w:t xml:space="preserve">therapeutic targets </w:t>
      </w:r>
      <w:r w:rsidR="006230C1">
        <w:rPr>
          <w:rFonts w:ascii="Times New Roman" w:hAnsi="Times New Roman" w:cs="Times New Roman"/>
          <w:sz w:val="24"/>
          <w:szCs w:val="24"/>
        </w:rPr>
        <w:fldChar w:fldCharType="begin"/>
      </w:r>
      <w:r w:rsidR="006230C1">
        <w:rPr>
          <w:rFonts w:ascii="Times New Roman" w:hAnsi="Times New Roman" w:cs="Times New Roman"/>
          <w:sz w:val="24"/>
          <w:szCs w:val="24"/>
        </w:rPr>
        <w:instrText xml:space="preserve"> ADDIN ZOTERO_ITEM CSL_CITATION {"citationID":"40NrSaOe","properties":{"formattedCitation":"(Lai and Mueller 2021)","plainCitation":"(Lai and Mueller 2021)","noteIndex":0},"citationItems":[{"id":168,"uris":["http://zotero.org/groups/4322905/items/J4EW8JQ3"],"itemData":{"id":168,"type":"article-journal","abstract":"The chemokine system plays a fundamental role in a diverse range of physiological processes, such as homeostasis and immune responses. Dysregulation in the chemokine system has been linked to inflammatory diseases and cancer, which renders chemokine receptors to be considered as therapeutic targets. In the past two decades, around 45 drugs targeting chemokine receptors have been developed, yet only three are clinically approved. The challenging factors include the limited understanding of aberrant chemokine signalling in malignant diseases, high redundancy of the chemokine system, differences between cell types and non-specific binding of the chemokine receptor antagonists due to the broad ligand-binding pockets. In recent years, emerging studies attempt to characterise the chemokine ligand–receptor interactions and the downstream signalling protein–protein interactions, aiming to fine tuning to the promiscuous interplay of the chemokine system for the development of precision medicine. This review will outline the updates on the mechanistic insights in the chemokine system and propose some potential strategies in the future development of targeted therapy.","container-title":"Biochemical Society Transactions","DOI":"10.1042/BST20201114","ISSN":"0300-5127","issue":"3","journalAbbreviation":"Biochemical Society Transactions","page":"1385-1395","source":"Silverchair","title":"Latest update on chemokine receptors as therapeutic targets","URL":"https://doi.org/10.1042/BST20201114","volume":"49","author":[{"family":"Lai","given":"Wing Yee"},{"family":"Mueller","given":"Anja"}],"accessed":{"date-parts":[["2021",8,19]]},"issued":{"date-parts":[["2021",6,1]]}}}],"schema":"https://github.com/citation-style-language/schema/raw/master/csl-citation.json"} </w:instrText>
      </w:r>
      <w:r w:rsidR="006230C1">
        <w:rPr>
          <w:rFonts w:ascii="Times New Roman" w:hAnsi="Times New Roman" w:cs="Times New Roman"/>
          <w:sz w:val="24"/>
          <w:szCs w:val="24"/>
        </w:rPr>
        <w:fldChar w:fldCharType="separate"/>
      </w:r>
      <w:r w:rsidRPr="006230C1" w:rsidR="006230C1">
        <w:rPr>
          <w:rFonts w:ascii="Times New Roman" w:hAnsi="Times New Roman" w:cs="Times New Roman"/>
          <w:sz w:val="24"/>
        </w:rPr>
        <w:t>(Lai and Mueller 2021)</w:t>
      </w:r>
      <w:r w:rsidR="006230C1">
        <w:rPr>
          <w:rFonts w:ascii="Times New Roman" w:hAnsi="Times New Roman" w:cs="Times New Roman"/>
          <w:sz w:val="24"/>
          <w:szCs w:val="24"/>
        </w:rPr>
        <w:fldChar w:fldCharType="end"/>
      </w:r>
      <w:r w:rsidRPr="009E7C63" w:rsidR="009E7C63">
        <w:rPr>
          <w:rFonts w:ascii="Times New Roman" w:hAnsi="Times New Roman" w:cs="Times New Roman"/>
          <w:sz w:val="24"/>
          <w:szCs w:val="24"/>
        </w:rPr>
        <w:t>.</w:t>
      </w:r>
    </w:p>
    <w:p w:rsidRPr="003051C0" w:rsidR="009D2DF6" w:rsidP="009D2DF6" w:rsidRDefault="00C165EE" w14:paraId="327A8153" w14:textId="2A7239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the distinct groups of ligands and receptors were clarified, it was possible to examine their distribution across animals and investigate the details of </w:t>
      </w:r>
      <w:r w:rsidR="006A1FF2">
        <w:rPr>
          <w:rFonts w:ascii="Times New Roman" w:hAnsi="Times New Roman" w:cs="Times New Roman"/>
          <w:sz w:val="24"/>
          <w:szCs w:val="24"/>
        </w:rPr>
        <w:t xml:space="preserve">each of </w:t>
      </w:r>
      <w:r>
        <w:rPr>
          <w:rFonts w:ascii="Times New Roman" w:hAnsi="Times New Roman" w:cs="Times New Roman"/>
          <w:sz w:val="24"/>
          <w:szCs w:val="24"/>
        </w:rPr>
        <w:t xml:space="preserve">their </w:t>
      </w:r>
      <w:r w:rsidR="001630A3">
        <w:rPr>
          <w:rFonts w:ascii="Times New Roman" w:hAnsi="Times New Roman" w:cs="Times New Roman"/>
          <w:sz w:val="24"/>
          <w:szCs w:val="24"/>
        </w:rPr>
        <w:t xml:space="preserve">evolutionary histories. </w:t>
      </w:r>
      <w:r w:rsidR="004519B4">
        <w:rPr>
          <w:rFonts w:ascii="Times New Roman" w:hAnsi="Times New Roman" w:cs="Times New Roman"/>
          <w:sz w:val="24"/>
          <w:szCs w:val="24"/>
        </w:rPr>
        <w:t>The strength of o</w:t>
      </w:r>
      <w:r w:rsidR="001630A3">
        <w:rPr>
          <w:rFonts w:ascii="Times New Roman" w:hAnsi="Times New Roman" w:cs="Times New Roman"/>
          <w:sz w:val="24"/>
          <w:szCs w:val="24"/>
        </w:rPr>
        <w:t xml:space="preserve">ur research was </w:t>
      </w:r>
      <w:r w:rsidR="00E87DED">
        <w:rPr>
          <w:rFonts w:ascii="Times New Roman" w:hAnsi="Times New Roman" w:cs="Times New Roman"/>
          <w:sz w:val="24"/>
          <w:szCs w:val="24"/>
        </w:rPr>
        <w:t xml:space="preserve">the </w:t>
      </w:r>
      <w:r w:rsidRPr="00E87DED" w:rsidR="00E87DED">
        <w:rPr>
          <w:rFonts w:ascii="Times New Roman" w:hAnsi="Times New Roman" w:cs="Times New Roman"/>
          <w:sz w:val="24"/>
          <w:szCs w:val="24"/>
        </w:rPr>
        <w:t>comprehensive examination of this system across a broad spectrum of animal species</w:t>
      </w:r>
      <w:r w:rsidR="001630A3">
        <w:rPr>
          <w:rFonts w:ascii="Times New Roman" w:hAnsi="Times New Roman" w:cs="Times New Roman"/>
          <w:sz w:val="24"/>
          <w:szCs w:val="24"/>
        </w:rPr>
        <w:t xml:space="preserve">. While </w:t>
      </w:r>
      <w:r w:rsidR="00322B7A">
        <w:rPr>
          <w:rFonts w:ascii="Times New Roman" w:hAnsi="Times New Roman" w:cs="Times New Roman"/>
          <w:sz w:val="24"/>
          <w:szCs w:val="24"/>
        </w:rPr>
        <w:t xml:space="preserve">all canonical components were confirmed to be vertebrate-specific, </w:t>
      </w:r>
      <w:r w:rsidR="0025380F">
        <w:rPr>
          <w:rFonts w:ascii="Times New Roman" w:hAnsi="Times New Roman" w:cs="Times New Roman"/>
          <w:sz w:val="24"/>
          <w:szCs w:val="24"/>
        </w:rPr>
        <w:t>several</w:t>
      </w:r>
      <w:r w:rsidR="00322B7A">
        <w:rPr>
          <w:rFonts w:ascii="Times New Roman" w:hAnsi="Times New Roman" w:cs="Times New Roman"/>
          <w:sz w:val="24"/>
          <w:szCs w:val="24"/>
        </w:rPr>
        <w:t xml:space="preserve"> non-canonical components were found to be more ancient</w:t>
      </w:r>
      <w:r w:rsidR="00D55A9B">
        <w:rPr>
          <w:rFonts w:ascii="Times New Roman" w:hAnsi="Times New Roman" w:cs="Times New Roman"/>
          <w:sz w:val="24"/>
          <w:szCs w:val="24"/>
        </w:rPr>
        <w:t xml:space="preserve">. </w:t>
      </w:r>
      <w:r w:rsidRPr="00EF1211" w:rsidR="003F11CA">
        <w:rPr>
          <w:rFonts w:ascii="Times New Roman" w:hAnsi="Times New Roman" w:cs="Times New Roman"/>
          <w:sz w:val="24"/>
          <w:szCs w:val="24"/>
        </w:rPr>
        <w:t xml:space="preserve">For instance, TAFA ligands were detected also in urochordates, </w:t>
      </w:r>
      <w:r w:rsidR="003F11CA">
        <w:rPr>
          <w:rFonts w:ascii="Times New Roman" w:hAnsi="Times New Roman" w:cs="Times New Roman"/>
          <w:sz w:val="24"/>
          <w:szCs w:val="24"/>
        </w:rPr>
        <w:t xml:space="preserve">the sister group of </w:t>
      </w:r>
      <w:r w:rsidRPr="00EF1211" w:rsidR="003F11CA">
        <w:rPr>
          <w:rFonts w:ascii="Times New Roman" w:hAnsi="Times New Roman" w:cs="Times New Roman"/>
          <w:sz w:val="24"/>
          <w:szCs w:val="24"/>
        </w:rPr>
        <w:t>vertebrates, and the CKLF super</w:t>
      </w:r>
      <w:r w:rsidR="003F11CA">
        <w:rPr>
          <w:rFonts w:ascii="Times New Roman" w:hAnsi="Times New Roman" w:cs="Times New Roman"/>
          <w:sz w:val="24"/>
          <w:szCs w:val="24"/>
        </w:rPr>
        <w:t xml:space="preserve"> </w:t>
      </w:r>
      <w:r w:rsidRPr="00EF1211" w:rsidR="003F11CA">
        <w:rPr>
          <w:rFonts w:ascii="Times New Roman" w:hAnsi="Times New Roman" w:cs="Times New Roman"/>
          <w:sz w:val="24"/>
          <w:szCs w:val="24"/>
        </w:rPr>
        <w:t xml:space="preserve">family </w:t>
      </w:r>
      <w:r w:rsidR="003F11CA">
        <w:rPr>
          <w:rFonts w:ascii="Times New Roman" w:hAnsi="Times New Roman" w:cs="Times New Roman"/>
          <w:sz w:val="24"/>
          <w:szCs w:val="24"/>
        </w:rPr>
        <w:t>was found</w:t>
      </w:r>
      <w:r w:rsidRPr="00EF1211" w:rsidR="003F11CA">
        <w:rPr>
          <w:rFonts w:ascii="Times New Roman" w:hAnsi="Times New Roman" w:cs="Times New Roman"/>
          <w:sz w:val="24"/>
          <w:szCs w:val="24"/>
        </w:rPr>
        <w:t xml:space="preserve"> across bilateria. This </w:t>
      </w:r>
      <w:r w:rsidR="00AA3D98">
        <w:rPr>
          <w:rFonts w:ascii="Times New Roman" w:hAnsi="Times New Roman" w:cs="Times New Roman"/>
          <w:sz w:val="24"/>
          <w:szCs w:val="24"/>
        </w:rPr>
        <w:t>opens interesting avenues of fu</w:t>
      </w:r>
      <w:r w:rsidR="00FF10CE">
        <w:rPr>
          <w:rFonts w:ascii="Times New Roman" w:hAnsi="Times New Roman" w:cs="Times New Roman"/>
          <w:sz w:val="24"/>
          <w:szCs w:val="24"/>
        </w:rPr>
        <w:t>t</w:t>
      </w:r>
      <w:r w:rsidR="00AA3D98">
        <w:rPr>
          <w:rFonts w:ascii="Times New Roman" w:hAnsi="Times New Roman" w:cs="Times New Roman"/>
          <w:sz w:val="24"/>
          <w:szCs w:val="24"/>
        </w:rPr>
        <w:t xml:space="preserve">ure research in investigating the physiological roles of these molecules </w:t>
      </w:r>
      <w:r w:rsidR="00FF10CE">
        <w:rPr>
          <w:rFonts w:ascii="Times New Roman" w:hAnsi="Times New Roman" w:cs="Times New Roman"/>
          <w:sz w:val="24"/>
          <w:szCs w:val="24"/>
        </w:rPr>
        <w:t xml:space="preserve">in invertebrates in the broader context of the evolution of immune </w:t>
      </w:r>
      <w:r w:rsidR="005E2A77">
        <w:rPr>
          <w:rFonts w:ascii="Times New Roman" w:hAnsi="Times New Roman" w:cs="Times New Roman"/>
          <w:sz w:val="24"/>
          <w:szCs w:val="24"/>
        </w:rPr>
        <w:t>systems</w:t>
      </w:r>
      <w:r w:rsidR="00C16BFE">
        <w:rPr>
          <w:rFonts w:ascii="Times New Roman" w:hAnsi="Times New Roman" w:cs="Times New Roman"/>
          <w:sz w:val="24"/>
          <w:szCs w:val="24"/>
        </w:rPr>
        <w:t xml:space="preserve">. </w:t>
      </w:r>
      <w:r w:rsidR="003C0526">
        <w:rPr>
          <w:rFonts w:ascii="Times New Roman" w:hAnsi="Times New Roman" w:cs="Times New Roman"/>
          <w:sz w:val="24"/>
          <w:szCs w:val="24"/>
        </w:rPr>
        <w:t xml:space="preserve">Finally, our detailed description of the pattern of duplication and loss events occurring within each gene family, provided an explanation for the diversity of </w:t>
      </w:r>
      <w:r w:rsidR="0014218E">
        <w:rPr>
          <w:rFonts w:ascii="Times New Roman" w:hAnsi="Times New Roman" w:cs="Times New Roman"/>
          <w:sz w:val="24"/>
          <w:szCs w:val="24"/>
        </w:rPr>
        <w:t>the system</w:t>
      </w:r>
      <w:r w:rsidR="00380213">
        <w:rPr>
          <w:rFonts w:ascii="Times New Roman" w:hAnsi="Times New Roman" w:cs="Times New Roman"/>
          <w:sz w:val="24"/>
          <w:szCs w:val="24"/>
        </w:rPr>
        <w:t>.</w:t>
      </w:r>
      <w:r w:rsidR="00A457BB">
        <w:rPr>
          <w:rFonts w:ascii="Times New Roman" w:hAnsi="Times New Roman" w:cs="Times New Roman"/>
          <w:sz w:val="24"/>
          <w:szCs w:val="24"/>
        </w:rPr>
        <w:t xml:space="preserve"> </w:t>
      </w:r>
      <w:r w:rsidRPr="000C17F1" w:rsidR="000C17F1">
        <w:rPr>
          <w:rFonts w:ascii="Times New Roman" w:hAnsi="Times New Roman" w:cs="Times New Roman"/>
          <w:sz w:val="24"/>
          <w:szCs w:val="24"/>
        </w:rPr>
        <w:t xml:space="preserve">This ranged from uncovering ancient events, like the initial duplication at the </w:t>
      </w:r>
      <w:r w:rsidR="009E0B62">
        <w:rPr>
          <w:rFonts w:ascii="Times New Roman" w:hAnsi="Times New Roman" w:cs="Times New Roman"/>
          <w:sz w:val="24"/>
          <w:szCs w:val="24"/>
        </w:rPr>
        <w:t xml:space="preserve">stem of </w:t>
      </w:r>
      <w:r w:rsidRPr="000C17F1" w:rsidR="000C17F1">
        <w:rPr>
          <w:rFonts w:ascii="Times New Roman" w:hAnsi="Times New Roman" w:cs="Times New Roman"/>
          <w:sz w:val="24"/>
          <w:szCs w:val="24"/>
        </w:rPr>
        <w:t>vertebrate</w:t>
      </w:r>
      <w:r w:rsidR="005F591F">
        <w:rPr>
          <w:rFonts w:ascii="Times New Roman" w:hAnsi="Times New Roman" w:cs="Times New Roman"/>
          <w:sz w:val="24"/>
          <w:szCs w:val="24"/>
        </w:rPr>
        <w:t>s</w:t>
      </w:r>
      <w:r w:rsidR="009E0B62">
        <w:rPr>
          <w:rFonts w:ascii="Times New Roman" w:hAnsi="Times New Roman" w:cs="Times New Roman"/>
          <w:sz w:val="24"/>
          <w:szCs w:val="24"/>
        </w:rPr>
        <w:t xml:space="preserve"> which gave rise</w:t>
      </w:r>
      <w:r w:rsidRPr="000C17F1" w:rsidR="000C17F1">
        <w:rPr>
          <w:rFonts w:ascii="Times New Roman" w:hAnsi="Times New Roman" w:cs="Times New Roman"/>
          <w:sz w:val="24"/>
          <w:szCs w:val="24"/>
        </w:rPr>
        <w:t xml:space="preserve"> to </w:t>
      </w:r>
      <w:r w:rsidR="0014218E">
        <w:rPr>
          <w:rFonts w:ascii="Times New Roman" w:hAnsi="Times New Roman" w:cs="Times New Roman"/>
          <w:sz w:val="24"/>
          <w:szCs w:val="24"/>
        </w:rPr>
        <w:t>all</w:t>
      </w:r>
      <w:r w:rsidRPr="000C17F1" w:rsidR="000C17F1">
        <w:rPr>
          <w:rFonts w:ascii="Times New Roman" w:hAnsi="Times New Roman" w:cs="Times New Roman"/>
          <w:sz w:val="24"/>
          <w:szCs w:val="24"/>
        </w:rPr>
        <w:t xml:space="preserve"> canonical and non-canonical receptors, to more recent occurrences such as the </w:t>
      </w:r>
      <w:r w:rsidR="008D5CB3">
        <w:rPr>
          <w:rFonts w:ascii="Times New Roman" w:hAnsi="Times New Roman" w:cs="Times New Roman"/>
          <w:sz w:val="24"/>
          <w:szCs w:val="24"/>
        </w:rPr>
        <w:t xml:space="preserve">numerous </w:t>
      </w:r>
      <w:r w:rsidRPr="000C17F1" w:rsidR="000C17F1">
        <w:rPr>
          <w:rFonts w:ascii="Times New Roman" w:hAnsi="Times New Roman" w:cs="Times New Roman"/>
          <w:sz w:val="24"/>
          <w:szCs w:val="24"/>
        </w:rPr>
        <w:t>mammalian-specific expansions observed in both chemokine and chemokine receptor groups.</w:t>
      </w:r>
    </w:p>
    <w:p w:rsidRPr="003051C0" w:rsidR="007008E0" w:rsidRDefault="007008E0" w14:paraId="38CC7DE9" w14:textId="0F60D6E7">
      <w:pPr>
        <w:rPr>
          <w:rFonts w:ascii="Times New Roman" w:hAnsi="Times New Roman" w:cs="Times New Roman"/>
          <w:sz w:val="24"/>
          <w:szCs w:val="24"/>
        </w:rPr>
      </w:pPr>
      <w:r w:rsidRPr="003051C0">
        <w:rPr>
          <w:rFonts w:ascii="Times New Roman" w:hAnsi="Times New Roman" w:cs="Times New Roman"/>
          <w:sz w:val="24"/>
          <w:szCs w:val="24"/>
        </w:rPr>
        <w:br w:type="page"/>
      </w:r>
    </w:p>
    <w:p w:rsidRPr="003051C0" w:rsidR="00204026" w:rsidP="00204026" w:rsidRDefault="00204026" w14:paraId="1F336FC3" w14:textId="5D1D4111">
      <w:pPr>
        <w:spacing w:line="360" w:lineRule="auto"/>
        <w:jc w:val="both"/>
        <w:rPr>
          <w:rFonts w:ascii="Times New Roman" w:hAnsi="Times New Roman" w:cs="Times New Roman"/>
          <w:color w:val="0070C0"/>
          <w:sz w:val="32"/>
          <w:szCs w:val="32"/>
        </w:rPr>
      </w:pPr>
      <w:r w:rsidRPr="003051C0">
        <w:rPr>
          <w:rFonts w:ascii="Times New Roman" w:hAnsi="Times New Roman" w:cs="Times New Roman"/>
          <w:color w:val="0070C0"/>
          <w:sz w:val="32"/>
          <w:szCs w:val="32"/>
        </w:rPr>
        <w:lastRenderedPageBreak/>
        <w:t>Conclusions</w:t>
      </w:r>
      <w:r w:rsidRPr="003051C0" w:rsidR="00640E22">
        <w:rPr>
          <w:rFonts w:ascii="Times New Roman" w:hAnsi="Times New Roman" w:cs="Times New Roman"/>
          <w:color w:val="0070C0"/>
          <w:sz w:val="32"/>
          <w:szCs w:val="32"/>
        </w:rPr>
        <w:t xml:space="preserve"> and Future Perspectives</w:t>
      </w:r>
    </w:p>
    <w:p w:rsidRPr="003051C0" w:rsidR="00204026" w:rsidP="00204026" w:rsidRDefault="00204026" w14:paraId="321C7896" w14:textId="77777777">
      <w:pPr>
        <w:spacing w:line="360" w:lineRule="auto"/>
        <w:jc w:val="both"/>
        <w:rPr>
          <w:rFonts w:ascii="Times New Roman" w:hAnsi="Times New Roman" w:cs="Times New Roman"/>
          <w:sz w:val="24"/>
          <w:szCs w:val="24"/>
        </w:rPr>
      </w:pPr>
    </w:p>
    <w:p w:rsidRPr="003051C0" w:rsidR="00204026" w:rsidP="00D60CA6" w:rsidRDefault="00D25DA0" w14:paraId="5C3A33CF" w14:textId="089D2377">
      <w:pPr>
        <w:spacing w:line="360" w:lineRule="auto"/>
        <w:jc w:val="both"/>
        <w:rPr>
          <w:rFonts w:ascii="Times New Roman" w:hAnsi="Times New Roman" w:cs="Times New Roman"/>
          <w:sz w:val="24"/>
          <w:szCs w:val="24"/>
        </w:rPr>
      </w:pPr>
      <w:r>
        <w:rPr>
          <w:rFonts w:ascii="Times New Roman" w:hAnsi="Times New Roman" w:cs="Times New Roman"/>
          <w:sz w:val="24"/>
          <w:szCs w:val="24"/>
        </w:rPr>
        <w:t>By employing</w:t>
      </w:r>
      <w:r w:rsidRPr="00715400">
        <w:rPr>
          <w:rFonts w:ascii="Times New Roman" w:hAnsi="Times New Roman" w:cs="Times New Roman"/>
          <w:sz w:val="24"/>
          <w:szCs w:val="24"/>
        </w:rPr>
        <w:t xml:space="preserve"> </w:t>
      </w:r>
      <w:r w:rsidRPr="00715400" w:rsidR="00715400">
        <w:rPr>
          <w:rFonts w:ascii="Times New Roman" w:hAnsi="Times New Roman" w:cs="Times New Roman"/>
          <w:sz w:val="24"/>
          <w:szCs w:val="24"/>
        </w:rPr>
        <w:t xml:space="preserve">large-scale bioinformatic </w:t>
      </w:r>
      <w:r w:rsidR="000721F6">
        <w:rPr>
          <w:rFonts w:ascii="Times New Roman" w:hAnsi="Times New Roman" w:cs="Times New Roman"/>
          <w:sz w:val="24"/>
          <w:szCs w:val="24"/>
        </w:rPr>
        <w:t>methods</w:t>
      </w:r>
      <w:r w:rsidRPr="00715400" w:rsidR="000721F6">
        <w:rPr>
          <w:rFonts w:ascii="Times New Roman" w:hAnsi="Times New Roman" w:cs="Times New Roman"/>
          <w:sz w:val="24"/>
          <w:szCs w:val="24"/>
        </w:rPr>
        <w:t xml:space="preserve"> </w:t>
      </w:r>
      <w:r w:rsidR="00E46202">
        <w:rPr>
          <w:rFonts w:ascii="Times New Roman" w:hAnsi="Times New Roman" w:cs="Times New Roman"/>
          <w:sz w:val="24"/>
          <w:szCs w:val="24"/>
        </w:rPr>
        <w:t xml:space="preserve">to investigate the </w:t>
      </w:r>
      <w:r w:rsidRPr="001C156E" w:rsidR="001C156E">
        <w:rPr>
          <w:rFonts w:ascii="Times New Roman" w:hAnsi="Times New Roman" w:cs="Times New Roman"/>
          <w:sz w:val="24"/>
          <w:szCs w:val="24"/>
        </w:rPr>
        <w:t>origins and evolution of vision and chemokine signalling—two animal processes rooted in cell signalling—</w:t>
      </w:r>
      <w:r w:rsidR="001C2022">
        <w:rPr>
          <w:rFonts w:ascii="Times New Roman" w:hAnsi="Times New Roman" w:cs="Times New Roman"/>
          <w:sz w:val="24"/>
          <w:szCs w:val="24"/>
        </w:rPr>
        <w:t xml:space="preserve"> </w:t>
      </w:r>
      <w:r>
        <w:rPr>
          <w:rFonts w:ascii="Times New Roman" w:hAnsi="Times New Roman" w:cs="Times New Roman"/>
          <w:sz w:val="24"/>
          <w:szCs w:val="24"/>
        </w:rPr>
        <w:t xml:space="preserve">this thesis </w:t>
      </w:r>
      <w:r w:rsidRPr="00C97247" w:rsidR="00C97247">
        <w:rPr>
          <w:rFonts w:ascii="Times New Roman" w:hAnsi="Times New Roman" w:cs="Times New Roman"/>
          <w:sz w:val="24"/>
          <w:szCs w:val="24"/>
        </w:rPr>
        <w:t xml:space="preserve">offered a multi-faceted perspective on the research questions. </w:t>
      </w:r>
      <w:r w:rsidR="00917FD8">
        <w:rPr>
          <w:rFonts w:ascii="Times New Roman" w:hAnsi="Times New Roman" w:cs="Times New Roman"/>
          <w:sz w:val="24"/>
          <w:szCs w:val="24"/>
        </w:rPr>
        <w:t xml:space="preserve"> </w:t>
      </w:r>
      <w:r w:rsidR="00EE69EA">
        <w:rPr>
          <w:rFonts w:ascii="Times New Roman" w:hAnsi="Times New Roman" w:cs="Times New Roman"/>
          <w:sz w:val="24"/>
          <w:szCs w:val="24"/>
        </w:rPr>
        <w:t>T</w:t>
      </w:r>
      <w:r w:rsidRPr="00EE69EA" w:rsidR="00EE69EA">
        <w:rPr>
          <w:rFonts w:ascii="Times New Roman" w:hAnsi="Times New Roman" w:cs="Times New Roman"/>
          <w:sz w:val="24"/>
          <w:szCs w:val="24"/>
        </w:rPr>
        <w:t>his approach led to various discoveries</w:t>
      </w:r>
      <w:r w:rsidR="00EE69EA">
        <w:rPr>
          <w:rFonts w:ascii="Times New Roman" w:hAnsi="Times New Roman" w:cs="Times New Roman"/>
          <w:sz w:val="24"/>
          <w:szCs w:val="24"/>
        </w:rPr>
        <w:t xml:space="preserve"> </w:t>
      </w:r>
      <w:r w:rsidR="008156E8">
        <w:rPr>
          <w:rFonts w:ascii="Times New Roman" w:hAnsi="Times New Roman" w:cs="Times New Roman"/>
          <w:sz w:val="24"/>
          <w:szCs w:val="24"/>
        </w:rPr>
        <w:t>that can be further explored both bioinformatically and experimentally</w:t>
      </w:r>
      <w:r w:rsidR="00EE69EA">
        <w:rPr>
          <w:rFonts w:ascii="Times New Roman" w:hAnsi="Times New Roman" w:cs="Times New Roman"/>
          <w:sz w:val="24"/>
          <w:szCs w:val="24"/>
        </w:rPr>
        <w:t>, laying foundation for future research in the field</w:t>
      </w:r>
      <w:r w:rsidR="00E67FF8">
        <w:rPr>
          <w:rFonts w:ascii="Times New Roman" w:hAnsi="Times New Roman" w:cs="Times New Roman"/>
          <w:sz w:val="24"/>
          <w:szCs w:val="24"/>
        </w:rPr>
        <w:t>.</w:t>
      </w:r>
      <w:r w:rsidR="005576CF">
        <w:rPr>
          <w:rFonts w:ascii="Times New Roman" w:hAnsi="Times New Roman" w:cs="Times New Roman"/>
          <w:sz w:val="24"/>
          <w:szCs w:val="24"/>
        </w:rPr>
        <w:t xml:space="preserve"> </w:t>
      </w:r>
      <w:r w:rsidR="00CB14A4">
        <w:rPr>
          <w:rFonts w:ascii="Times New Roman" w:hAnsi="Times New Roman" w:cs="Times New Roman"/>
          <w:sz w:val="24"/>
          <w:szCs w:val="24"/>
        </w:rPr>
        <w:t>Furthermore, t</w:t>
      </w:r>
      <w:r w:rsidRPr="00CB14A4" w:rsidR="00CB14A4">
        <w:rPr>
          <w:rFonts w:ascii="Times New Roman" w:hAnsi="Times New Roman" w:cs="Times New Roman"/>
          <w:sz w:val="24"/>
          <w:szCs w:val="24"/>
        </w:rPr>
        <w:t>his thesis provided an opportunity to experiment with various methodological strategies and bioinformatic tools tailored for expansive research questions, allowing for a deeper understanding of the advantages and drawbacks of each method.</w:t>
      </w:r>
      <w:r w:rsidR="009B62C6">
        <w:rPr>
          <w:rFonts w:ascii="Times New Roman" w:hAnsi="Times New Roman" w:cs="Times New Roman"/>
          <w:sz w:val="24"/>
          <w:szCs w:val="24"/>
        </w:rPr>
        <w:t xml:space="preserve"> </w:t>
      </w:r>
      <w:r w:rsidRPr="00C10E01" w:rsidR="00C10E01">
        <w:rPr>
          <w:rFonts w:ascii="Times New Roman" w:hAnsi="Times New Roman" w:cs="Times New Roman"/>
          <w:sz w:val="24"/>
          <w:szCs w:val="24"/>
        </w:rPr>
        <w:t xml:space="preserve">For instance, the curated strategy employed in Chapter 3 to identify the optimal protein profile for each individual gene family yielded highly accurate results. </w:t>
      </w:r>
      <w:r w:rsidR="00066210">
        <w:rPr>
          <w:rFonts w:ascii="Times New Roman" w:hAnsi="Times New Roman" w:cs="Times New Roman"/>
          <w:sz w:val="24"/>
          <w:szCs w:val="24"/>
        </w:rPr>
        <w:t xml:space="preserve">It also </w:t>
      </w:r>
      <w:r w:rsidRPr="00C10E01" w:rsidR="00C10E01">
        <w:rPr>
          <w:rFonts w:ascii="Times New Roman" w:hAnsi="Times New Roman" w:cs="Times New Roman"/>
          <w:sz w:val="24"/>
          <w:szCs w:val="24"/>
        </w:rPr>
        <w:t xml:space="preserve">granted greater control over </w:t>
      </w:r>
      <w:r w:rsidRPr="001243B6" w:rsidR="001243B6">
        <w:rPr>
          <w:rFonts w:ascii="Times New Roman" w:hAnsi="Times New Roman" w:cs="Times New Roman"/>
          <w:sz w:val="24"/>
          <w:szCs w:val="24"/>
        </w:rPr>
        <w:t>selecting gene families to</w:t>
      </w:r>
      <w:r w:rsidRPr="001243B6" w:rsidR="001243B6">
        <w:rPr>
          <w:rFonts w:ascii="Times New Roman" w:hAnsi="Times New Roman" w:cs="Times New Roman"/>
          <w:sz w:val="24"/>
          <w:szCs w:val="24"/>
        </w:rPr>
        <w:t xml:space="preserve"> </w:t>
      </w:r>
      <w:r w:rsidR="000C09B6">
        <w:rPr>
          <w:rFonts w:ascii="Times New Roman" w:hAnsi="Times New Roman" w:cs="Times New Roman"/>
          <w:sz w:val="24"/>
          <w:szCs w:val="24"/>
        </w:rPr>
        <w:t>analyse</w:t>
      </w:r>
      <w:r w:rsidRPr="00C10E01" w:rsidR="00C10E01">
        <w:rPr>
          <w:rFonts w:ascii="Times New Roman" w:hAnsi="Times New Roman" w:cs="Times New Roman"/>
          <w:sz w:val="24"/>
          <w:szCs w:val="24"/>
        </w:rPr>
        <w:t xml:space="preserve"> and </w:t>
      </w:r>
      <w:r w:rsidRPr="001243B6" w:rsidR="001243B6">
        <w:rPr>
          <w:rFonts w:ascii="Times New Roman" w:hAnsi="Times New Roman" w:cs="Times New Roman"/>
          <w:sz w:val="24"/>
          <w:szCs w:val="24"/>
        </w:rPr>
        <w:t xml:space="preserve">offered flexibility in the scope of analyses, such as choosing between all GPCRs or focusing solely on opsins. </w:t>
      </w:r>
      <w:r w:rsidRPr="00F3181C" w:rsidR="00F3181C">
        <w:rPr>
          <w:rFonts w:ascii="Times New Roman" w:hAnsi="Times New Roman" w:cs="Times New Roman"/>
          <w:sz w:val="24"/>
          <w:szCs w:val="24"/>
        </w:rPr>
        <w:t>Yet, this approach is also time-consuming, especially when investigating many and diverse gene families. Additionally, it necessitated a profound preliminary understanding of the targeted gene families to ensure informed decisions.</w:t>
      </w:r>
      <w:r w:rsidR="009B62C6">
        <w:rPr>
          <w:rFonts w:ascii="Times New Roman" w:hAnsi="Times New Roman" w:cs="Times New Roman"/>
          <w:sz w:val="24"/>
          <w:szCs w:val="24"/>
        </w:rPr>
        <w:t xml:space="preserve"> </w:t>
      </w:r>
      <w:r w:rsidRPr="00B766CD" w:rsidR="00B766CD">
        <w:rPr>
          <w:rFonts w:ascii="Times New Roman" w:hAnsi="Times New Roman" w:cs="Times New Roman"/>
          <w:sz w:val="24"/>
          <w:szCs w:val="24"/>
        </w:rPr>
        <w:t xml:space="preserve">On the other hand, utilizing algorithms that identify orthogroups, such </w:t>
      </w:r>
      <w:r w:rsidR="00880EED">
        <w:rPr>
          <w:rFonts w:ascii="Times New Roman" w:hAnsi="Times New Roman" w:cs="Times New Roman"/>
          <w:sz w:val="24"/>
          <w:szCs w:val="24"/>
        </w:rPr>
        <w:t>those</w:t>
      </w:r>
      <w:r w:rsidRPr="00B766CD" w:rsidR="00B766CD">
        <w:rPr>
          <w:rFonts w:ascii="Times New Roman" w:hAnsi="Times New Roman" w:cs="Times New Roman"/>
          <w:sz w:val="24"/>
          <w:szCs w:val="24"/>
        </w:rPr>
        <w:t xml:space="preserve"> </w:t>
      </w:r>
      <w:r w:rsidR="00B766CD">
        <w:rPr>
          <w:rFonts w:ascii="Times New Roman" w:hAnsi="Times New Roman" w:cs="Times New Roman"/>
          <w:sz w:val="24"/>
          <w:szCs w:val="24"/>
        </w:rPr>
        <w:t>used in Chapter 4</w:t>
      </w:r>
      <w:r w:rsidRPr="00B766CD" w:rsidR="00B766CD">
        <w:rPr>
          <w:rFonts w:ascii="Times New Roman" w:hAnsi="Times New Roman" w:cs="Times New Roman"/>
          <w:sz w:val="24"/>
          <w:szCs w:val="24"/>
        </w:rPr>
        <w:t xml:space="preserve">, is both rapid and robust. These tools are suitable for handling vast datasets. However, they offer less precision in determining the extent of the family, potentially including </w:t>
      </w:r>
      <w:r w:rsidR="00880EED">
        <w:rPr>
          <w:rFonts w:ascii="Times New Roman" w:hAnsi="Times New Roman" w:cs="Times New Roman"/>
          <w:sz w:val="24"/>
          <w:szCs w:val="24"/>
        </w:rPr>
        <w:t>genes</w:t>
      </w:r>
      <w:r w:rsidRPr="00B766CD" w:rsidR="00B766CD">
        <w:rPr>
          <w:rFonts w:ascii="Times New Roman" w:hAnsi="Times New Roman" w:cs="Times New Roman"/>
          <w:sz w:val="24"/>
          <w:szCs w:val="24"/>
        </w:rPr>
        <w:t xml:space="preserve"> that might be too divergent from the </w:t>
      </w:r>
      <w:r w:rsidR="009B62C6">
        <w:rPr>
          <w:rFonts w:ascii="Times New Roman" w:hAnsi="Times New Roman" w:cs="Times New Roman"/>
          <w:sz w:val="24"/>
          <w:szCs w:val="24"/>
        </w:rPr>
        <w:t xml:space="preserve">original </w:t>
      </w:r>
      <w:r w:rsidR="002C0AD5">
        <w:rPr>
          <w:rFonts w:ascii="Times New Roman" w:hAnsi="Times New Roman" w:cs="Times New Roman"/>
          <w:sz w:val="24"/>
          <w:szCs w:val="24"/>
        </w:rPr>
        <w:t xml:space="preserve">gene family </w:t>
      </w:r>
      <w:r w:rsidR="009B62C6">
        <w:rPr>
          <w:rFonts w:ascii="Times New Roman" w:hAnsi="Times New Roman" w:cs="Times New Roman"/>
          <w:sz w:val="24"/>
          <w:szCs w:val="24"/>
        </w:rPr>
        <w:t>of</w:t>
      </w:r>
      <w:r w:rsidR="002C0AD5">
        <w:rPr>
          <w:rFonts w:ascii="Times New Roman" w:hAnsi="Times New Roman" w:cs="Times New Roman"/>
          <w:sz w:val="24"/>
          <w:szCs w:val="24"/>
        </w:rPr>
        <w:t xml:space="preserve"> interest</w:t>
      </w:r>
      <w:r w:rsidRPr="00B766CD" w:rsidR="00B766CD">
        <w:rPr>
          <w:rFonts w:ascii="Times New Roman" w:hAnsi="Times New Roman" w:cs="Times New Roman"/>
          <w:sz w:val="24"/>
          <w:szCs w:val="24"/>
        </w:rPr>
        <w:t>.</w:t>
      </w:r>
      <w:r w:rsidR="00897AD1">
        <w:rPr>
          <w:rFonts w:ascii="Times New Roman" w:hAnsi="Times New Roman" w:cs="Times New Roman"/>
          <w:sz w:val="24"/>
          <w:szCs w:val="24"/>
        </w:rPr>
        <w:t xml:space="preserve"> </w:t>
      </w:r>
      <w:r w:rsidR="00260EDF">
        <w:rPr>
          <w:rFonts w:ascii="Times New Roman" w:hAnsi="Times New Roman" w:cs="Times New Roman"/>
          <w:sz w:val="24"/>
          <w:szCs w:val="24"/>
        </w:rPr>
        <w:t xml:space="preserve">The similarity-based clustering </w:t>
      </w:r>
      <w:r w:rsidR="00D14E42">
        <w:rPr>
          <w:rFonts w:ascii="Times New Roman" w:hAnsi="Times New Roman" w:cs="Times New Roman"/>
          <w:sz w:val="24"/>
          <w:szCs w:val="24"/>
        </w:rPr>
        <w:t>with</w:t>
      </w:r>
      <w:r w:rsidR="00260EDF">
        <w:rPr>
          <w:rFonts w:ascii="Times New Roman" w:hAnsi="Times New Roman" w:cs="Times New Roman"/>
          <w:sz w:val="24"/>
          <w:szCs w:val="24"/>
        </w:rPr>
        <w:t xml:space="preserve"> CLANS</w:t>
      </w:r>
      <w:r w:rsidR="00D14E42">
        <w:rPr>
          <w:rFonts w:ascii="Times New Roman" w:hAnsi="Times New Roman" w:cs="Times New Roman"/>
          <w:sz w:val="24"/>
          <w:szCs w:val="24"/>
        </w:rPr>
        <w:t xml:space="preserve"> used in Chapter 5</w:t>
      </w:r>
      <w:r w:rsidR="00260EDF">
        <w:rPr>
          <w:rFonts w:ascii="Times New Roman" w:hAnsi="Times New Roman" w:cs="Times New Roman"/>
          <w:sz w:val="24"/>
          <w:szCs w:val="24"/>
        </w:rPr>
        <w:t xml:space="preserve"> was </w:t>
      </w:r>
      <w:r w:rsidR="000317D5">
        <w:rPr>
          <w:rFonts w:ascii="Times New Roman" w:hAnsi="Times New Roman" w:cs="Times New Roman"/>
          <w:sz w:val="24"/>
          <w:szCs w:val="24"/>
        </w:rPr>
        <w:t xml:space="preserve">in some respects </w:t>
      </w:r>
      <w:r w:rsidRPr="00A66F40" w:rsidR="00A66F40">
        <w:rPr>
          <w:rFonts w:ascii="Times New Roman" w:hAnsi="Times New Roman" w:cs="Times New Roman"/>
          <w:sz w:val="24"/>
          <w:szCs w:val="24"/>
        </w:rPr>
        <w:t xml:space="preserve">an intermediary </w:t>
      </w:r>
      <w:r w:rsidR="000317D5">
        <w:rPr>
          <w:rFonts w:ascii="Times New Roman" w:hAnsi="Times New Roman" w:cs="Times New Roman"/>
          <w:sz w:val="24"/>
          <w:szCs w:val="24"/>
        </w:rPr>
        <w:t>approach</w:t>
      </w:r>
      <w:r w:rsidRPr="00A66F40" w:rsidR="00A66F40">
        <w:rPr>
          <w:rFonts w:ascii="Times New Roman" w:hAnsi="Times New Roman" w:cs="Times New Roman"/>
          <w:sz w:val="24"/>
          <w:szCs w:val="24"/>
        </w:rPr>
        <w:t xml:space="preserve">. While it was not as refined as the strategy of pinpointing family-specific profiles, </w:t>
      </w:r>
      <w:r w:rsidR="000945FF">
        <w:rPr>
          <w:rFonts w:ascii="Times New Roman" w:hAnsi="Times New Roman" w:cs="Times New Roman"/>
          <w:sz w:val="24"/>
          <w:szCs w:val="24"/>
        </w:rPr>
        <w:t xml:space="preserve">and not as statistically robust as using orthogroup inferring tools, </w:t>
      </w:r>
      <w:r w:rsidRPr="00A66F40" w:rsidR="00A66F40">
        <w:rPr>
          <w:rFonts w:ascii="Times New Roman" w:hAnsi="Times New Roman" w:cs="Times New Roman"/>
          <w:sz w:val="24"/>
          <w:szCs w:val="24"/>
        </w:rPr>
        <w:t>its adaptability in adjusting thresholds and intuitive visualization granted more control over determining the scope of the family collected.</w:t>
      </w:r>
      <w:r w:rsidR="00D60CA6">
        <w:rPr>
          <w:rFonts w:ascii="Times New Roman" w:hAnsi="Times New Roman" w:cs="Times New Roman"/>
          <w:sz w:val="24"/>
          <w:szCs w:val="24"/>
        </w:rPr>
        <w:t xml:space="preserve"> </w:t>
      </w:r>
      <w:r w:rsidRPr="00183F43" w:rsidR="00183F43">
        <w:rPr>
          <w:rFonts w:ascii="Times New Roman" w:hAnsi="Times New Roman" w:cs="Times New Roman"/>
          <w:sz w:val="24"/>
          <w:szCs w:val="24"/>
        </w:rPr>
        <w:t xml:space="preserve">Ultimately, irrespective of the specific methods employed, </w:t>
      </w:r>
      <w:r w:rsidR="008B64C4">
        <w:rPr>
          <w:rFonts w:ascii="Times New Roman" w:hAnsi="Times New Roman" w:cs="Times New Roman"/>
          <w:sz w:val="24"/>
          <w:szCs w:val="24"/>
        </w:rPr>
        <w:t xml:space="preserve">for </w:t>
      </w:r>
      <w:r w:rsidR="00F26B94">
        <w:rPr>
          <w:rFonts w:ascii="Times New Roman" w:hAnsi="Times New Roman" w:cs="Times New Roman"/>
          <w:sz w:val="24"/>
          <w:szCs w:val="24"/>
        </w:rPr>
        <w:t xml:space="preserve">all gene families </w:t>
      </w:r>
      <w:r w:rsidR="008B64C4">
        <w:rPr>
          <w:rFonts w:ascii="Times New Roman" w:hAnsi="Times New Roman" w:cs="Times New Roman"/>
          <w:sz w:val="24"/>
          <w:szCs w:val="24"/>
        </w:rPr>
        <w:t>or</w:t>
      </w:r>
      <w:r w:rsidR="00F26B94">
        <w:rPr>
          <w:rFonts w:ascii="Times New Roman" w:hAnsi="Times New Roman" w:cs="Times New Roman"/>
          <w:sz w:val="24"/>
          <w:szCs w:val="24"/>
        </w:rPr>
        <w:t xml:space="preserve"> orthogroups </w:t>
      </w:r>
      <w:r w:rsidRPr="00183F43" w:rsidR="00183F43">
        <w:rPr>
          <w:rFonts w:ascii="Times New Roman" w:hAnsi="Times New Roman" w:cs="Times New Roman"/>
          <w:sz w:val="24"/>
          <w:szCs w:val="24"/>
        </w:rPr>
        <w:t>I conduct rigorous phylogenetic analyses, allowing me to detect any incongruences and place them in context. The</w:t>
      </w:r>
      <w:r w:rsidR="00D13E5A">
        <w:rPr>
          <w:rFonts w:ascii="Times New Roman" w:hAnsi="Times New Roman" w:cs="Times New Roman"/>
          <w:sz w:val="24"/>
          <w:szCs w:val="24"/>
        </w:rPr>
        <w:t xml:space="preserve"> lesson I learnt</w:t>
      </w:r>
      <w:r w:rsidRPr="00183F43" w:rsidR="00183F43">
        <w:rPr>
          <w:rFonts w:ascii="Times New Roman" w:hAnsi="Times New Roman" w:cs="Times New Roman"/>
          <w:sz w:val="24"/>
          <w:szCs w:val="24"/>
        </w:rPr>
        <w:t xml:space="preserve"> is</w:t>
      </w:r>
      <w:r w:rsidR="008B64C4">
        <w:rPr>
          <w:rFonts w:ascii="Times New Roman" w:hAnsi="Times New Roman" w:cs="Times New Roman"/>
          <w:sz w:val="24"/>
          <w:szCs w:val="24"/>
        </w:rPr>
        <w:t xml:space="preserve"> </w:t>
      </w:r>
      <w:r w:rsidR="00D13E5A">
        <w:rPr>
          <w:rFonts w:ascii="Times New Roman" w:hAnsi="Times New Roman" w:cs="Times New Roman"/>
          <w:sz w:val="24"/>
          <w:szCs w:val="24"/>
        </w:rPr>
        <w:t xml:space="preserve">that there is </w:t>
      </w:r>
      <w:r w:rsidR="0043133F">
        <w:rPr>
          <w:rFonts w:ascii="Times New Roman" w:hAnsi="Times New Roman" w:cs="Times New Roman"/>
          <w:sz w:val="24"/>
          <w:szCs w:val="24"/>
        </w:rPr>
        <w:t>no</w:t>
      </w:r>
      <w:r w:rsidRPr="00183F43" w:rsidR="00183F43">
        <w:rPr>
          <w:rFonts w:ascii="Times New Roman" w:hAnsi="Times New Roman" w:cs="Times New Roman"/>
          <w:sz w:val="24"/>
          <w:szCs w:val="24"/>
        </w:rPr>
        <w:t xml:space="preserve"> </w:t>
      </w:r>
      <w:r w:rsidR="00E3024F">
        <w:rPr>
          <w:rFonts w:ascii="Times New Roman" w:hAnsi="Times New Roman" w:cs="Times New Roman"/>
          <w:sz w:val="24"/>
          <w:szCs w:val="24"/>
        </w:rPr>
        <w:t>single</w:t>
      </w:r>
      <w:r w:rsidR="0043133F">
        <w:rPr>
          <w:rFonts w:ascii="Times New Roman" w:hAnsi="Times New Roman" w:cs="Times New Roman"/>
          <w:sz w:val="24"/>
          <w:szCs w:val="24"/>
        </w:rPr>
        <w:t xml:space="preserve"> </w:t>
      </w:r>
      <w:r w:rsidRPr="00183F43" w:rsidR="00183F43">
        <w:rPr>
          <w:rFonts w:ascii="Times New Roman" w:hAnsi="Times New Roman" w:cs="Times New Roman"/>
          <w:sz w:val="24"/>
          <w:szCs w:val="24"/>
        </w:rPr>
        <w:t xml:space="preserve"> 'correct' method; </w:t>
      </w:r>
      <w:r w:rsidR="00514848">
        <w:rPr>
          <w:rFonts w:ascii="Times New Roman" w:hAnsi="Times New Roman" w:cs="Times New Roman"/>
          <w:sz w:val="24"/>
          <w:szCs w:val="24"/>
        </w:rPr>
        <w:t xml:space="preserve">it </w:t>
      </w:r>
      <w:r w:rsidR="006E115B">
        <w:rPr>
          <w:rFonts w:ascii="Times New Roman" w:hAnsi="Times New Roman" w:cs="Times New Roman"/>
          <w:sz w:val="24"/>
          <w:szCs w:val="24"/>
        </w:rPr>
        <w:t>i</w:t>
      </w:r>
      <w:r w:rsidRPr="00183F43" w:rsidR="00183F43">
        <w:rPr>
          <w:rFonts w:ascii="Times New Roman" w:hAnsi="Times New Roman" w:cs="Times New Roman"/>
          <w:sz w:val="24"/>
          <w:szCs w:val="24"/>
        </w:rPr>
        <w:t xml:space="preserve">s </w:t>
      </w:r>
      <w:r w:rsidR="00514848">
        <w:rPr>
          <w:rFonts w:ascii="Times New Roman" w:hAnsi="Times New Roman" w:cs="Times New Roman"/>
          <w:sz w:val="24"/>
          <w:szCs w:val="24"/>
        </w:rPr>
        <w:t xml:space="preserve">instead </w:t>
      </w:r>
      <w:r w:rsidR="006E115B">
        <w:rPr>
          <w:rFonts w:ascii="Times New Roman" w:hAnsi="Times New Roman" w:cs="Times New Roman"/>
          <w:sz w:val="24"/>
          <w:szCs w:val="24"/>
        </w:rPr>
        <w:t>essential</w:t>
      </w:r>
      <w:r w:rsidRPr="00183F43" w:rsidR="006E115B">
        <w:rPr>
          <w:rFonts w:ascii="Times New Roman" w:hAnsi="Times New Roman" w:cs="Times New Roman"/>
          <w:sz w:val="24"/>
          <w:szCs w:val="24"/>
        </w:rPr>
        <w:t xml:space="preserve"> </w:t>
      </w:r>
      <w:r w:rsidRPr="00183F43" w:rsidR="00183F43">
        <w:rPr>
          <w:rFonts w:ascii="Times New Roman" w:hAnsi="Times New Roman" w:cs="Times New Roman"/>
          <w:sz w:val="24"/>
          <w:szCs w:val="24"/>
        </w:rPr>
        <w:t xml:space="preserve">is </w:t>
      </w:r>
      <w:r w:rsidR="00E3024F">
        <w:rPr>
          <w:rFonts w:ascii="Times New Roman" w:hAnsi="Times New Roman" w:cs="Times New Roman"/>
          <w:sz w:val="24"/>
          <w:szCs w:val="24"/>
        </w:rPr>
        <w:t xml:space="preserve">to </w:t>
      </w:r>
      <w:r w:rsidR="006E115B">
        <w:rPr>
          <w:rFonts w:ascii="Times New Roman" w:hAnsi="Times New Roman" w:cs="Times New Roman"/>
          <w:sz w:val="24"/>
          <w:szCs w:val="24"/>
        </w:rPr>
        <w:t>conside</w:t>
      </w:r>
      <w:r w:rsidR="00E3024F">
        <w:rPr>
          <w:rFonts w:ascii="Times New Roman" w:hAnsi="Times New Roman" w:cs="Times New Roman"/>
          <w:sz w:val="24"/>
          <w:szCs w:val="24"/>
        </w:rPr>
        <w:t>r</w:t>
      </w:r>
      <w:r w:rsidR="006E115B">
        <w:rPr>
          <w:rFonts w:ascii="Times New Roman" w:hAnsi="Times New Roman" w:cs="Times New Roman"/>
          <w:sz w:val="24"/>
          <w:szCs w:val="24"/>
        </w:rPr>
        <w:t xml:space="preserve"> the </w:t>
      </w:r>
      <w:r w:rsidRPr="00183F43" w:rsidR="00183F43">
        <w:rPr>
          <w:rFonts w:ascii="Times New Roman" w:hAnsi="Times New Roman" w:cs="Times New Roman"/>
          <w:sz w:val="24"/>
          <w:szCs w:val="24"/>
        </w:rPr>
        <w:t>ad</w:t>
      </w:r>
      <w:r w:rsidR="006E115B">
        <w:rPr>
          <w:rFonts w:ascii="Times New Roman" w:hAnsi="Times New Roman" w:cs="Times New Roman"/>
          <w:sz w:val="24"/>
          <w:szCs w:val="24"/>
        </w:rPr>
        <w:t>e</w:t>
      </w:r>
      <w:r w:rsidR="000A54CD">
        <w:rPr>
          <w:rFonts w:ascii="Times New Roman" w:hAnsi="Times New Roman" w:cs="Times New Roman"/>
          <w:sz w:val="24"/>
          <w:szCs w:val="24"/>
        </w:rPr>
        <w:t>quacy</w:t>
      </w:r>
      <w:r w:rsidRPr="00183F43" w:rsidR="00183F43">
        <w:rPr>
          <w:rFonts w:ascii="Times New Roman" w:hAnsi="Times New Roman" w:cs="Times New Roman"/>
          <w:sz w:val="24"/>
          <w:szCs w:val="24"/>
        </w:rPr>
        <w:t xml:space="preserve"> </w:t>
      </w:r>
      <w:r w:rsidR="000A54CD">
        <w:rPr>
          <w:rFonts w:ascii="Times New Roman" w:hAnsi="Times New Roman" w:cs="Times New Roman"/>
          <w:sz w:val="24"/>
          <w:szCs w:val="24"/>
        </w:rPr>
        <w:t xml:space="preserve">of </w:t>
      </w:r>
      <w:r w:rsidRPr="00183F43" w:rsidR="00183F43">
        <w:rPr>
          <w:rFonts w:ascii="Times New Roman" w:hAnsi="Times New Roman" w:cs="Times New Roman"/>
          <w:sz w:val="24"/>
          <w:szCs w:val="24"/>
        </w:rPr>
        <w:t xml:space="preserve">the technique to the research question and the quantity and </w:t>
      </w:r>
      <w:r w:rsidR="00EE2A67">
        <w:rPr>
          <w:rFonts w:ascii="Times New Roman" w:hAnsi="Times New Roman" w:cs="Times New Roman"/>
          <w:sz w:val="24"/>
          <w:szCs w:val="24"/>
        </w:rPr>
        <w:t>type</w:t>
      </w:r>
      <w:r w:rsidRPr="00183F43" w:rsidR="00EE2A67">
        <w:rPr>
          <w:rFonts w:ascii="Times New Roman" w:hAnsi="Times New Roman" w:cs="Times New Roman"/>
          <w:sz w:val="24"/>
          <w:szCs w:val="24"/>
        </w:rPr>
        <w:t xml:space="preserve"> </w:t>
      </w:r>
      <w:r w:rsidRPr="00183F43" w:rsidR="00183F43">
        <w:rPr>
          <w:rFonts w:ascii="Times New Roman" w:hAnsi="Times New Roman" w:cs="Times New Roman"/>
          <w:sz w:val="24"/>
          <w:szCs w:val="24"/>
        </w:rPr>
        <w:t>of the gene families under study.</w:t>
      </w:r>
      <w:r w:rsidR="00D60CA6">
        <w:rPr>
          <w:rFonts w:ascii="Times New Roman" w:hAnsi="Times New Roman" w:cs="Times New Roman"/>
          <w:sz w:val="24"/>
          <w:szCs w:val="24"/>
        </w:rPr>
        <w:t xml:space="preserve"> </w:t>
      </w:r>
      <w:r w:rsidR="00F91CD1">
        <w:rPr>
          <w:rFonts w:ascii="Times New Roman" w:hAnsi="Times New Roman" w:cs="Times New Roman"/>
          <w:sz w:val="24"/>
          <w:szCs w:val="24"/>
        </w:rPr>
        <w:t xml:space="preserve">To conclude, my </w:t>
      </w:r>
      <w:r w:rsidR="008F260F">
        <w:rPr>
          <w:rFonts w:ascii="Times New Roman" w:hAnsi="Times New Roman" w:cs="Times New Roman"/>
          <w:sz w:val="24"/>
          <w:szCs w:val="24"/>
        </w:rPr>
        <w:t>comprehensive</w:t>
      </w:r>
      <w:r w:rsidRPr="003051C0" w:rsidR="00E4249C">
        <w:rPr>
          <w:rFonts w:ascii="Times New Roman" w:hAnsi="Times New Roman" w:cs="Times New Roman"/>
          <w:sz w:val="24"/>
          <w:szCs w:val="24"/>
        </w:rPr>
        <w:t xml:space="preserve"> bioinformatic </w:t>
      </w:r>
      <w:r w:rsidRPr="003051C0" w:rsidR="00AD3B86">
        <w:rPr>
          <w:rFonts w:ascii="Times New Roman" w:hAnsi="Times New Roman" w:cs="Times New Roman"/>
          <w:sz w:val="24"/>
          <w:szCs w:val="24"/>
        </w:rPr>
        <w:t>research</w:t>
      </w:r>
      <w:r w:rsidR="00F91CD1">
        <w:rPr>
          <w:rFonts w:ascii="Times New Roman" w:hAnsi="Times New Roman" w:cs="Times New Roman"/>
          <w:sz w:val="24"/>
          <w:szCs w:val="24"/>
        </w:rPr>
        <w:t xml:space="preserve"> on the </w:t>
      </w:r>
      <w:r w:rsidR="00865D2C">
        <w:rPr>
          <w:rFonts w:ascii="Times New Roman" w:hAnsi="Times New Roman" w:cs="Times New Roman"/>
          <w:sz w:val="24"/>
          <w:szCs w:val="24"/>
        </w:rPr>
        <w:t xml:space="preserve">evolution of the </w:t>
      </w:r>
      <w:r w:rsidR="00F91CD1">
        <w:rPr>
          <w:rFonts w:ascii="Times New Roman" w:hAnsi="Times New Roman" w:cs="Times New Roman"/>
          <w:sz w:val="24"/>
          <w:szCs w:val="24"/>
        </w:rPr>
        <w:t xml:space="preserve">molecular </w:t>
      </w:r>
      <w:r w:rsidR="000B2DBA">
        <w:rPr>
          <w:rFonts w:ascii="Times New Roman" w:hAnsi="Times New Roman" w:cs="Times New Roman"/>
          <w:sz w:val="24"/>
          <w:szCs w:val="24"/>
        </w:rPr>
        <w:t xml:space="preserve">components </w:t>
      </w:r>
      <w:r w:rsidR="000B2DBA">
        <w:rPr>
          <w:rFonts w:ascii="Times New Roman" w:hAnsi="Times New Roman" w:cs="Times New Roman"/>
          <w:sz w:val="24"/>
          <w:szCs w:val="24"/>
        </w:rPr>
        <w:t xml:space="preserve">fundamental </w:t>
      </w:r>
      <w:r w:rsidR="00865D2C">
        <w:rPr>
          <w:rFonts w:ascii="Times New Roman" w:hAnsi="Times New Roman" w:cs="Times New Roman"/>
          <w:sz w:val="24"/>
          <w:szCs w:val="24"/>
        </w:rPr>
        <w:t>for</w:t>
      </w:r>
      <w:r w:rsidR="00BC6385">
        <w:rPr>
          <w:rFonts w:ascii="Times New Roman" w:hAnsi="Times New Roman" w:cs="Times New Roman"/>
          <w:sz w:val="24"/>
          <w:szCs w:val="24"/>
        </w:rPr>
        <w:t xml:space="preserve"> </w:t>
      </w:r>
      <w:r w:rsidR="00E2121A">
        <w:rPr>
          <w:rFonts w:ascii="Times New Roman" w:hAnsi="Times New Roman" w:cs="Times New Roman"/>
          <w:sz w:val="24"/>
          <w:szCs w:val="24"/>
        </w:rPr>
        <w:t xml:space="preserve">vision and the chemokine system </w:t>
      </w:r>
      <w:r w:rsidR="00FD221C">
        <w:rPr>
          <w:rFonts w:ascii="Times New Roman" w:hAnsi="Times New Roman" w:cs="Times New Roman"/>
          <w:sz w:val="24"/>
          <w:szCs w:val="24"/>
        </w:rPr>
        <w:t>has provided a</w:t>
      </w:r>
      <w:r w:rsidR="00E2121A">
        <w:rPr>
          <w:rFonts w:ascii="Times New Roman" w:hAnsi="Times New Roman" w:cs="Times New Roman"/>
          <w:sz w:val="24"/>
          <w:szCs w:val="24"/>
        </w:rPr>
        <w:t xml:space="preserve"> valuable </w:t>
      </w:r>
      <w:r w:rsidR="00E2121A">
        <w:rPr>
          <w:rFonts w:ascii="Times New Roman" w:hAnsi="Times New Roman" w:cs="Times New Roman"/>
          <w:sz w:val="24"/>
          <w:szCs w:val="24"/>
        </w:rPr>
        <w:t xml:space="preserve">starting point </w:t>
      </w:r>
      <w:r w:rsidR="00E2121A">
        <w:rPr>
          <w:rFonts w:ascii="Times New Roman" w:hAnsi="Times New Roman" w:cs="Times New Roman"/>
          <w:sz w:val="24"/>
          <w:szCs w:val="24"/>
        </w:rPr>
        <w:lastRenderedPageBreak/>
        <w:t xml:space="preserve">to </w:t>
      </w:r>
      <w:r w:rsidR="00330590">
        <w:rPr>
          <w:rFonts w:ascii="Times New Roman" w:hAnsi="Times New Roman" w:cs="Times New Roman"/>
          <w:sz w:val="24"/>
          <w:szCs w:val="24"/>
        </w:rPr>
        <w:t xml:space="preserve">direct </w:t>
      </w:r>
      <w:r w:rsidR="00E90983">
        <w:rPr>
          <w:rFonts w:ascii="Times New Roman" w:hAnsi="Times New Roman" w:cs="Times New Roman"/>
          <w:sz w:val="24"/>
          <w:szCs w:val="24"/>
        </w:rPr>
        <w:t xml:space="preserve">future </w:t>
      </w:r>
      <w:r w:rsidR="00933593">
        <w:rPr>
          <w:rFonts w:ascii="Times New Roman" w:hAnsi="Times New Roman" w:cs="Times New Roman"/>
          <w:sz w:val="24"/>
          <w:szCs w:val="24"/>
        </w:rPr>
        <w:t xml:space="preserve">bioinformatic </w:t>
      </w:r>
      <w:r w:rsidR="00E90983">
        <w:rPr>
          <w:rFonts w:ascii="Times New Roman" w:hAnsi="Times New Roman" w:cs="Times New Roman"/>
          <w:sz w:val="24"/>
          <w:szCs w:val="24"/>
        </w:rPr>
        <w:t>research</w:t>
      </w:r>
      <w:r w:rsidR="00E90983">
        <w:rPr>
          <w:rFonts w:ascii="Times New Roman" w:hAnsi="Times New Roman" w:cs="Times New Roman"/>
          <w:sz w:val="24"/>
          <w:szCs w:val="24"/>
        </w:rPr>
        <w:t xml:space="preserve"> </w:t>
      </w:r>
      <w:r w:rsidR="00330590">
        <w:rPr>
          <w:rFonts w:ascii="Times New Roman" w:hAnsi="Times New Roman" w:cs="Times New Roman"/>
          <w:sz w:val="24"/>
          <w:szCs w:val="24"/>
        </w:rPr>
        <w:t>and to select</w:t>
      </w:r>
      <w:r w:rsidR="00330590">
        <w:rPr>
          <w:rFonts w:ascii="Times New Roman" w:hAnsi="Times New Roman" w:cs="Times New Roman"/>
          <w:sz w:val="24"/>
          <w:szCs w:val="24"/>
        </w:rPr>
        <w:t xml:space="preserve"> </w:t>
      </w:r>
      <w:r w:rsidR="00E2121A">
        <w:rPr>
          <w:rFonts w:ascii="Times New Roman" w:hAnsi="Times New Roman" w:cs="Times New Roman"/>
          <w:sz w:val="24"/>
          <w:szCs w:val="24"/>
        </w:rPr>
        <w:t xml:space="preserve">targeted questions </w:t>
      </w:r>
      <w:r w:rsidR="0089027E">
        <w:rPr>
          <w:rFonts w:ascii="Times New Roman" w:hAnsi="Times New Roman" w:cs="Times New Roman"/>
          <w:sz w:val="24"/>
          <w:szCs w:val="24"/>
        </w:rPr>
        <w:t xml:space="preserve">to </w:t>
      </w:r>
      <w:r w:rsidR="00D60CA6">
        <w:rPr>
          <w:rFonts w:ascii="Times New Roman" w:hAnsi="Times New Roman" w:cs="Times New Roman"/>
          <w:sz w:val="24"/>
          <w:szCs w:val="24"/>
        </w:rPr>
        <w:t>explore</w:t>
      </w:r>
      <w:r w:rsidR="00D60CA6">
        <w:rPr>
          <w:rFonts w:ascii="Times New Roman" w:hAnsi="Times New Roman" w:cs="Times New Roman"/>
          <w:sz w:val="24"/>
          <w:szCs w:val="24"/>
        </w:rPr>
        <w:t xml:space="preserve"> </w:t>
      </w:r>
      <w:r w:rsidR="00E2121A">
        <w:rPr>
          <w:rFonts w:ascii="Times New Roman" w:hAnsi="Times New Roman" w:cs="Times New Roman"/>
          <w:sz w:val="24"/>
          <w:szCs w:val="24"/>
        </w:rPr>
        <w:t>experimentally.</w:t>
      </w:r>
      <w:r w:rsidRPr="003051C0" w:rsidR="00204026">
        <w:rPr>
          <w:rFonts w:ascii="Times New Roman" w:hAnsi="Times New Roman" w:cs="Times New Roman"/>
          <w:sz w:val="24"/>
          <w:szCs w:val="24"/>
        </w:rPr>
        <w:br w:type="page"/>
      </w:r>
    </w:p>
    <w:p w:rsidRPr="003051C0" w:rsidR="00EE1103" w:rsidP="00FA4B3F" w:rsidRDefault="00EE1103" w14:paraId="66D32665" w14:textId="6FFB0CF3">
      <w:pPr>
        <w:spacing w:line="360" w:lineRule="auto"/>
        <w:jc w:val="both"/>
        <w:rPr>
          <w:rFonts w:ascii="Times New Roman" w:hAnsi="Times New Roman" w:cs="Times New Roman"/>
          <w:color w:val="0070C0"/>
          <w:sz w:val="32"/>
          <w:szCs w:val="32"/>
        </w:rPr>
      </w:pPr>
      <w:r w:rsidRPr="003051C0">
        <w:rPr>
          <w:rFonts w:ascii="Times New Roman" w:hAnsi="Times New Roman" w:cs="Times New Roman"/>
          <w:color w:val="0070C0"/>
          <w:sz w:val="32"/>
          <w:szCs w:val="32"/>
        </w:rPr>
        <w:lastRenderedPageBreak/>
        <w:t>References</w:t>
      </w:r>
    </w:p>
    <w:p w:rsidRPr="003051C0" w:rsidR="00B93563" w:rsidP="009E2749" w:rsidRDefault="00B93563" w14:paraId="3D1A6BE7" w14:textId="77777777">
      <w:pPr>
        <w:pStyle w:val="Bibliography"/>
        <w:rPr>
          <w:rFonts w:ascii="Times New Roman" w:hAnsi="Times New Roman" w:cs="Times New Roman"/>
        </w:rPr>
      </w:pPr>
    </w:p>
    <w:p w:rsidRPr="0051401C" w:rsidR="0051401C" w:rsidP="0051401C" w:rsidRDefault="003051C0" w14:paraId="08C65660" w14:textId="77777777">
      <w:pPr>
        <w:pStyle w:val="Bibliography"/>
        <w:rPr>
          <w:rFonts w:ascii="Times New Roman" w:hAnsi="Times New Roman" w:cs="Times New Roman"/>
          <w:sz w:val="24"/>
        </w:rPr>
      </w:pPr>
      <w:r w:rsidRPr="003051C0">
        <w:fldChar w:fldCharType="begin"/>
      </w:r>
      <w:r w:rsidRPr="003051C0">
        <w:instrText xml:space="preserve"> ADDIN ZOTERO_BIBL {"uncited":[],"omitted":[],"custom":[]} CSL_BIBLIOGRAPHY </w:instrText>
      </w:r>
      <w:r w:rsidRPr="003051C0">
        <w:fldChar w:fldCharType="separate"/>
      </w:r>
      <w:r w:rsidRPr="0051401C" w:rsidR="0051401C">
        <w:rPr>
          <w:rFonts w:ascii="Times New Roman" w:hAnsi="Times New Roman" w:cs="Times New Roman"/>
          <w:sz w:val="24"/>
        </w:rPr>
        <w:t xml:space="preserve">Arendt D. 2003. Evolution of eyes and photoreceptor cell types. </w:t>
      </w:r>
      <w:r w:rsidRPr="0051401C" w:rsidR="0051401C">
        <w:rPr>
          <w:rFonts w:ascii="Times New Roman" w:hAnsi="Times New Roman" w:cs="Times New Roman"/>
          <w:i/>
          <w:iCs/>
          <w:sz w:val="24"/>
        </w:rPr>
        <w:t xml:space="preserve">Int J Dev </w:t>
      </w:r>
      <w:proofErr w:type="spellStart"/>
      <w:r w:rsidRPr="0051401C" w:rsidR="0051401C">
        <w:rPr>
          <w:rFonts w:ascii="Times New Roman" w:hAnsi="Times New Roman" w:cs="Times New Roman"/>
          <w:i/>
          <w:iCs/>
          <w:sz w:val="24"/>
        </w:rPr>
        <w:t>Biol</w:t>
      </w:r>
      <w:proofErr w:type="spellEnd"/>
      <w:r w:rsidRPr="0051401C" w:rsidR="0051401C">
        <w:rPr>
          <w:rFonts w:ascii="Times New Roman" w:hAnsi="Times New Roman" w:cs="Times New Roman"/>
          <w:sz w:val="24"/>
        </w:rPr>
        <w:t xml:space="preserve"> 47:563–571.</w:t>
      </w:r>
    </w:p>
    <w:p w:rsidRPr="0051401C" w:rsidR="0051401C" w:rsidP="0051401C" w:rsidRDefault="0051401C" w14:paraId="3BEC45AA" w14:textId="77777777">
      <w:pPr>
        <w:pStyle w:val="Bibliography"/>
        <w:rPr>
          <w:rFonts w:ascii="Times New Roman" w:hAnsi="Times New Roman" w:cs="Times New Roman"/>
          <w:sz w:val="24"/>
        </w:rPr>
      </w:pPr>
      <w:r w:rsidRPr="0051401C">
        <w:rPr>
          <w:rFonts w:ascii="Times New Roman" w:hAnsi="Times New Roman" w:cs="Times New Roman"/>
          <w:sz w:val="24"/>
        </w:rPr>
        <w:t xml:space="preserve">Babonis LS, Enjolras C, Reft AJ, Foster BM, Hugosson F, Ryan JF, Daly M, Martindale MQ. 2023. Single-cell atavism reveals an ancient mechanism of cell type diversification in a sea anemone. </w:t>
      </w:r>
      <w:r w:rsidRPr="0051401C">
        <w:rPr>
          <w:rFonts w:ascii="Times New Roman" w:hAnsi="Times New Roman" w:cs="Times New Roman"/>
          <w:i/>
          <w:iCs/>
          <w:sz w:val="24"/>
        </w:rPr>
        <w:t xml:space="preserve">Nat </w:t>
      </w:r>
      <w:proofErr w:type="spellStart"/>
      <w:r w:rsidRPr="0051401C">
        <w:rPr>
          <w:rFonts w:ascii="Times New Roman" w:hAnsi="Times New Roman" w:cs="Times New Roman"/>
          <w:i/>
          <w:iCs/>
          <w:sz w:val="24"/>
        </w:rPr>
        <w:t>Commun</w:t>
      </w:r>
      <w:proofErr w:type="spellEnd"/>
      <w:r w:rsidRPr="0051401C">
        <w:rPr>
          <w:rFonts w:ascii="Times New Roman" w:hAnsi="Times New Roman" w:cs="Times New Roman"/>
          <w:sz w:val="24"/>
        </w:rPr>
        <w:t xml:space="preserve"> [Internet] 14:885. Available from: https://www.nature.com/articles/s41467-023-36615-9</w:t>
      </w:r>
    </w:p>
    <w:p w:rsidRPr="0051401C" w:rsidR="0051401C" w:rsidP="0051401C" w:rsidRDefault="0051401C" w14:paraId="72396BB6" w14:textId="77777777">
      <w:pPr>
        <w:pStyle w:val="Bibliography"/>
        <w:rPr>
          <w:rFonts w:ascii="Times New Roman" w:hAnsi="Times New Roman" w:cs="Times New Roman"/>
          <w:sz w:val="24"/>
        </w:rPr>
      </w:pPr>
      <w:r w:rsidRPr="0051401C">
        <w:rPr>
          <w:rFonts w:ascii="Times New Roman" w:hAnsi="Times New Roman" w:cs="Times New Roman"/>
          <w:sz w:val="24"/>
        </w:rPr>
        <w:t xml:space="preserve">Chen K, Bao Z, Tang P, Gong W, Yoshimura T, Wang JM. 2018. Chemokines in homeostasis and diseases. </w:t>
      </w:r>
      <w:r w:rsidRPr="0051401C">
        <w:rPr>
          <w:rFonts w:ascii="Times New Roman" w:hAnsi="Times New Roman" w:cs="Times New Roman"/>
          <w:i/>
          <w:iCs/>
          <w:sz w:val="24"/>
        </w:rPr>
        <w:t>Cell Mol Immunol</w:t>
      </w:r>
      <w:r w:rsidRPr="0051401C">
        <w:rPr>
          <w:rFonts w:ascii="Times New Roman" w:hAnsi="Times New Roman" w:cs="Times New Roman"/>
          <w:sz w:val="24"/>
        </w:rPr>
        <w:t xml:space="preserve"> [Internet] 15:324–334. Available from: https://www.nature.com/articles/cmi2017134</w:t>
      </w:r>
    </w:p>
    <w:p w:rsidRPr="0051401C" w:rsidR="0051401C" w:rsidP="0051401C" w:rsidRDefault="0051401C" w14:paraId="1FE626F8" w14:textId="77777777">
      <w:pPr>
        <w:pStyle w:val="Bibliography"/>
        <w:rPr>
          <w:rFonts w:ascii="Times New Roman" w:hAnsi="Times New Roman" w:cs="Times New Roman"/>
          <w:sz w:val="24"/>
        </w:rPr>
      </w:pPr>
      <w:proofErr w:type="spellStart"/>
      <w:r w:rsidRPr="0051401C">
        <w:rPr>
          <w:rFonts w:ascii="Times New Roman" w:hAnsi="Times New Roman" w:cs="Times New Roman"/>
          <w:sz w:val="24"/>
        </w:rPr>
        <w:t>Gavriouchkina</w:t>
      </w:r>
      <w:proofErr w:type="spellEnd"/>
      <w:r w:rsidRPr="0051401C">
        <w:rPr>
          <w:rFonts w:ascii="Times New Roman" w:hAnsi="Times New Roman" w:cs="Times New Roman"/>
          <w:sz w:val="24"/>
        </w:rPr>
        <w:t xml:space="preserve"> D, Tan Y, Ziadi-</w:t>
      </w:r>
      <w:proofErr w:type="spellStart"/>
      <w:r w:rsidRPr="0051401C">
        <w:rPr>
          <w:rFonts w:ascii="Times New Roman" w:hAnsi="Times New Roman" w:cs="Times New Roman"/>
          <w:sz w:val="24"/>
        </w:rPr>
        <w:t>Künzli</w:t>
      </w:r>
      <w:proofErr w:type="spellEnd"/>
      <w:r w:rsidRPr="0051401C">
        <w:rPr>
          <w:rFonts w:ascii="Times New Roman" w:hAnsi="Times New Roman" w:cs="Times New Roman"/>
          <w:sz w:val="24"/>
        </w:rPr>
        <w:t xml:space="preserve"> F, Hasegawa Y, Piovani L, Zhang L, Sugimoto C, Luscombe N, </w:t>
      </w:r>
      <w:proofErr w:type="spellStart"/>
      <w:r w:rsidRPr="0051401C">
        <w:rPr>
          <w:rFonts w:ascii="Times New Roman" w:hAnsi="Times New Roman" w:cs="Times New Roman"/>
          <w:sz w:val="24"/>
        </w:rPr>
        <w:t>Marlétaz</w:t>
      </w:r>
      <w:proofErr w:type="spellEnd"/>
      <w:r w:rsidRPr="0051401C">
        <w:rPr>
          <w:rFonts w:ascii="Times New Roman" w:hAnsi="Times New Roman" w:cs="Times New Roman"/>
          <w:sz w:val="24"/>
        </w:rPr>
        <w:t xml:space="preserve"> F, Rokhsar DS. 2022. A single-cell atlas of bobtail squid visual and nervous system highlights molecular principles of convergent evolution. </w:t>
      </w:r>
      <w:proofErr w:type="spellStart"/>
      <w:r w:rsidRPr="0051401C">
        <w:rPr>
          <w:rFonts w:ascii="Times New Roman" w:hAnsi="Times New Roman" w:cs="Times New Roman"/>
          <w:i/>
          <w:iCs/>
          <w:sz w:val="24"/>
        </w:rPr>
        <w:t>bioRxiv</w:t>
      </w:r>
      <w:proofErr w:type="spellEnd"/>
      <w:r w:rsidRPr="0051401C">
        <w:rPr>
          <w:rFonts w:ascii="Times New Roman" w:hAnsi="Times New Roman" w:cs="Times New Roman"/>
          <w:sz w:val="24"/>
        </w:rPr>
        <w:t xml:space="preserve"> [Internet]:2022.05.26.490366. Available from: http://biorxiv.org/content/early/2022/05/28/2022.05.26.490366.abstract</w:t>
      </w:r>
    </w:p>
    <w:p w:rsidRPr="0051401C" w:rsidR="0051401C" w:rsidP="0051401C" w:rsidRDefault="0051401C" w14:paraId="5B71C9B0" w14:textId="77777777">
      <w:pPr>
        <w:pStyle w:val="Bibliography"/>
        <w:rPr>
          <w:rFonts w:ascii="Times New Roman" w:hAnsi="Times New Roman" w:cs="Times New Roman"/>
          <w:sz w:val="24"/>
        </w:rPr>
      </w:pPr>
      <w:r w:rsidRPr="0051401C">
        <w:rPr>
          <w:rFonts w:ascii="Times New Roman" w:hAnsi="Times New Roman" w:cs="Times New Roman"/>
          <w:sz w:val="24"/>
        </w:rPr>
        <w:t xml:space="preserve">Hardie RC, </w:t>
      </w:r>
      <w:proofErr w:type="spellStart"/>
      <w:r w:rsidRPr="0051401C">
        <w:rPr>
          <w:rFonts w:ascii="Times New Roman" w:hAnsi="Times New Roman" w:cs="Times New Roman"/>
          <w:sz w:val="24"/>
        </w:rPr>
        <w:t>Juusola</w:t>
      </w:r>
      <w:proofErr w:type="spellEnd"/>
      <w:r w:rsidRPr="0051401C">
        <w:rPr>
          <w:rFonts w:ascii="Times New Roman" w:hAnsi="Times New Roman" w:cs="Times New Roman"/>
          <w:sz w:val="24"/>
        </w:rPr>
        <w:t xml:space="preserve"> M. 2015. Phototransduction in Drosophila. </w:t>
      </w:r>
      <w:r w:rsidRPr="0051401C">
        <w:rPr>
          <w:rFonts w:ascii="Times New Roman" w:hAnsi="Times New Roman" w:cs="Times New Roman"/>
          <w:i/>
          <w:iCs/>
          <w:sz w:val="24"/>
        </w:rPr>
        <w:t>Current Opinion in Neurobiology</w:t>
      </w:r>
      <w:r w:rsidRPr="0051401C">
        <w:rPr>
          <w:rFonts w:ascii="Times New Roman" w:hAnsi="Times New Roman" w:cs="Times New Roman"/>
          <w:sz w:val="24"/>
        </w:rPr>
        <w:t xml:space="preserve"> [Internet] 34:37–45. Available from: https://www.sciencedirect.com/science/article/pii/S0959438815000173</w:t>
      </w:r>
    </w:p>
    <w:p w:rsidRPr="0051401C" w:rsidR="0051401C" w:rsidP="0051401C" w:rsidRDefault="0051401C" w14:paraId="37535DB9" w14:textId="77777777">
      <w:pPr>
        <w:pStyle w:val="Bibliography"/>
        <w:rPr>
          <w:rFonts w:ascii="Times New Roman" w:hAnsi="Times New Roman" w:cs="Times New Roman"/>
          <w:sz w:val="24"/>
        </w:rPr>
      </w:pPr>
      <w:r w:rsidRPr="0051401C">
        <w:rPr>
          <w:rFonts w:ascii="Times New Roman" w:hAnsi="Times New Roman" w:cs="Times New Roman"/>
          <w:sz w:val="24"/>
        </w:rPr>
        <w:t xml:space="preserve">Lai WY, Mueller A. 2021. Latest update on chemokine receptors as therapeutic targets. </w:t>
      </w:r>
      <w:r w:rsidRPr="0051401C">
        <w:rPr>
          <w:rFonts w:ascii="Times New Roman" w:hAnsi="Times New Roman" w:cs="Times New Roman"/>
          <w:i/>
          <w:iCs/>
          <w:sz w:val="24"/>
        </w:rPr>
        <w:t>Biochemical Society Transactions</w:t>
      </w:r>
      <w:r w:rsidRPr="0051401C">
        <w:rPr>
          <w:rFonts w:ascii="Times New Roman" w:hAnsi="Times New Roman" w:cs="Times New Roman"/>
          <w:sz w:val="24"/>
        </w:rPr>
        <w:t xml:space="preserve"> [Internet] 49:1385–1395. Available from: https://doi.org/10.1042/BST20201114</w:t>
      </w:r>
    </w:p>
    <w:p w:rsidRPr="0051401C" w:rsidR="0051401C" w:rsidP="0051401C" w:rsidRDefault="0051401C" w14:paraId="143F548E" w14:textId="77777777">
      <w:pPr>
        <w:pStyle w:val="Bibliography"/>
        <w:rPr>
          <w:rFonts w:ascii="Times New Roman" w:hAnsi="Times New Roman" w:cs="Times New Roman"/>
          <w:sz w:val="24"/>
        </w:rPr>
      </w:pPr>
      <w:r w:rsidRPr="0051401C">
        <w:rPr>
          <w:rFonts w:ascii="Times New Roman" w:hAnsi="Times New Roman" w:cs="Times New Roman"/>
          <w:sz w:val="24"/>
        </w:rPr>
        <w:t xml:space="preserve">Lamb TD. 2020. Evolution of the genes mediating phototransduction in rod and cone photoreceptors. </w:t>
      </w:r>
      <w:r w:rsidRPr="0051401C">
        <w:rPr>
          <w:rFonts w:ascii="Times New Roman" w:hAnsi="Times New Roman" w:cs="Times New Roman"/>
          <w:i/>
          <w:iCs/>
          <w:sz w:val="24"/>
        </w:rPr>
        <w:t>Progress in Retinal and Eye Research</w:t>
      </w:r>
      <w:r w:rsidRPr="0051401C">
        <w:rPr>
          <w:rFonts w:ascii="Times New Roman" w:hAnsi="Times New Roman" w:cs="Times New Roman"/>
          <w:sz w:val="24"/>
        </w:rPr>
        <w:t xml:space="preserve"> [Internet] 76:100823. Available from: https://www.sciencedirect.com/science/article/pii/S1350946219301107</w:t>
      </w:r>
    </w:p>
    <w:p w:rsidRPr="0051401C" w:rsidR="0051401C" w:rsidP="0051401C" w:rsidRDefault="0051401C" w14:paraId="5C9B96F6" w14:textId="77777777">
      <w:pPr>
        <w:pStyle w:val="Bibliography"/>
        <w:rPr>
          <w:rFonts w:ascii="Times New Roman" w:hAnsi="Times New Roman" w:cs="Times New Roman"/>
          <w:sz w:val="24"/>
        </w:rPr>
      </w:pPr>
      <w:r w:rsidRPr="0051401C">
        <w:rPr>
          <w:rFonts w:ascii="Times New Roman" w:hAnsi="Times New Roman" w:cs="Times New Roman"/>
          <w:sz w:val="24"/>
        </w:rPr>
        <w:t xml:space="preserve">Lamb TD, Patel HR, Chuah A, Hunt DM. 2018. Evolution of the shut-off steps of vertebrate phototransduction. </w:t>
      </w:r>
      <w:r w:rsidRPr="0051401C">
        <w:rPr>
          <w:rFonts w:ascii="Times New Roman" w:hAnsi="Times New Roman" w:cs="Times New Roman"/>
          <w:i/>
          <w:iCs/>
          <w:sz w:val="24"/>
        </w:rPr>
        <w:t>Open Biology</w:t>
      </w:r>
      <w:r w:rsidRPr="0051401C">
        <w:rPr>
          <w:rFonts w:ascii="Times New Roman" w:hAnsi="Times New Roman" w:cs="Times New Roman"/>
          <w:sz w:val="24"/>
        </w:rPr>
        <w:t xml:space="preserve"> [Internet] 8:170232. Available from: https://royalsocietypublishing.org/doi/full/10.1098/rsob.170232</w:t>
      </w:r>
    </w:p>
    <w:p w:rsidRPr="0051401C" w:rsidR="0051401C" w:rsidP="0051401C" w:rsidRDefault="0051401C" w14:paraId="57FB513A" w14:textId="77777777">
      <w:pPr>
        <w:pStyle w:val="Bibliography"/>
        <w:rPr>
          <w:rFonts w:ascii="Times New Roman" w:hAnsi="Times New Roman" w:cs="Times New Roman"/>
          <w:sz w:val="24"/>
        </w:rPr>
      </w:pPr>
      <w:r w:rsidRPr="0051401C">
        <w:rPr>
          <w:rFonts w:ascii="Times New Roman" w:hAnsi="Times New Roman" w:cs="Times New Roman"/>
          <w:sz w:val="24"/>
        </w:rPr>
        <w:t xml:space="preserve">Levy S, Elek A, Grau-Bové X, Menéndez-Bravo S, Iglesias M, Tanay A, Mass T, Sebé-Pedrós A. 2021. A stony coral cell atlas illuminates the molecular and cellular basis of coral symbiosis, calcification, and immunity. </w:t>
      </w:r>
      <w:r w:rsidRPr="0051401C">
        <w:rPr>
          <w:rFonts w:ascii="Times New Roman" w:hAnsi="Times New Roman" w:cs="Times New Roman"/>
          <w:i/>
          <w:iCs/>
          <w:sz w:val="24"/>
        </w:rPr>
        <w:t>Cell</w:t>
      </w:r>
      <w:r w:rsidRPr="0051401C">
        <w:rPr>
          <w:rFonts w:ascii="Times New Roman" w:hAnsi="Times New Roman" w:cs="Times New Roman"/>
          <w:sz w:val="24"/>
        </w:rPr>
        <w:t xml:space="preserve"> [Internet] 184:2973-2987.e18. Available from: https://www.sciencedirect.com/science/article/pii/S0092867421004402</w:t>
      </w:r>
    </w:p>
    <w:p w:rsidRPr="0051401C" w:rsidR="0051401C" w:rsidP="0051401C" w:rsidRDefault="0051401C" w14:paraId="5F68138E" w14:textId="77777777">
      <w:pPr>
        <w:pStyle w:val="Bibliography"/>
        <w:rPr>
          <w:rFonts w:ascii="Times New Roman" w:hAnsi="Times New Roman" w:cs="Times New Roman"/>
          <w:sz w:val="24"/>
        </w:rPr>
      </w:pPr>
      <w:r w:rsidRPr="0051401C">
        <w:rPr>
          <w:rFonts w:ascii="Times New Roman" w:hAnsi="Times New Roman" w:cs="Times New Roman"/>
          <w:sz w:val="24"/>
        </w:rPr>
        <w:t xml:space="preserve">Liu D-D, Song X-Y, Yang P-F, Ai Q-D, Wang Y-Y, Feng X-Y, He X, Chen N-H. 2018. Progress in pharmacological research of chemokine like factor 1 (CKLF1). </w:t>
      </w:r>
      <w:r w:rsidRPr="0051401C">
        <w:rPr>
          <w:rFonts w:ascii="Times New Roman" w:hAnsi="Times New Roman" w:cs="Times New Roman"/>
          <w:i/>
          <w:iCs/>
          <w:sz w:val="24"/>
        </w:rPr>
        <w:t>Cytokine</w:t>
      </w:r>
      <w:r w:rsidRPr="0051401C">
        <w:rPr>
          <w:rFonts w:ascii="Times New Roman" w:hAnsi="Times New Roman" w:cs="Times New Roman"/>
          <w:sz w:val="24"/>
        </w:rPr>
        <w:t xml:space="preserve"> [Internet] 102:41–50. Available from: http://www.sciencedirect.com/science/article/pii/S1043466617303733</w:t>
      </w:r>
    </w:p>
    <w:p w:rsidRPr="0051401C" w:rsidR="0051401C" w:rsidP="0051401C" w:rsidRDefault="0051401C" w14:paraId="36C32799" w14:textId="77777777">
      <w:pPr>
        <w:pStyle w:val="Bibliography"/>
        <w:rPr>
          <w:rFonts w:ascii="Times New Roman" w:hAnsi="Times New Roman" w:cs="Times New Roman"/>
          <w:sz w:val="24"/>
        </w:rPr>
      </w:pPr>
      <w:r w:rsidRPr="0051401C">
        <w:rPr>
          <w:rFonts w:ascii="Times New Roman" w:hAnsi="Times New Roman" w:cs="Times New Roman"/>
          <w:sz w:val="24"/>
        </w:rPr>
        <w:lastRenderedPageBreak/>
        <w:t xml:space="preserve">Lust K, Maynard A, Gomes T, Fleck JS, Camp JG, Tanaka EM, Treutlein B. 2022. Single-cell analyses of axolotl telencephalon organization, neurogenesis, and regeneration. </w:t>
      </w:r>
      <w:r w:rsidRPr="0051401C">
        <w:rPr>
          <w:rFonts w:ascii="Times New Roman" w:hAnsi="Times New Roman" w:cs="Times New Roman"/>
          <w:i/>
          <w:iCs/>
          <w:sz w:val="24"/>
        </w:rPr>
        <w:t>Science</w:t>
      </w:r>
      <w:r w:rsidRPr="0051401C">
        <w:rPr>
          <w:rFonts w:ascii="Times New Roman" w:hAnsi="Times New Roman" w:cs="Times New Roman"/>
          <w:sz w:val="24"/>
        </w:rPr>
        <w:t xml:space="preserve"> [Internet] 377:eabp9262. Available from: https://www.science.org/doi/10.1126/science.abp9262</w:t>
      </w:r>
    </w:p>
    <w:p w:rsidRPr="0051401C" w:rsidR="0051401C" w:rsidP="0051401C" w:rsidRDefault="0051401C" w14:paraId="77D2D978" w14:textId="77777777">
      <w:pPr>
        <w:pStyle w:val="Bibliography"/>
        <w:rPr>
          <w:rFonts w:ascii="Times New Roman" w:hAnsi="Times New Roman" w:cs="Times New Roman"/>
          <w:sz w:val="24"/>
        </w:rPr>
      </w:pPr>
      <w:r w:rsidRPr="0051401C">
        <w:rPr>
          <w:rFonts w:ascii="Times New Roman" w:hAnsi="Times New Roman" w:cs="Times New Roman"/>
          <w:sz w:val="24"/>
        </w:rPr>
        <w:t xml:space="preserve">McCulloch KJ, Babonis LS, Liu A, Daly CM, Martindale MQ, Koenig KM. 2023. </w:t>
      </w:r>
      <w:proofErr w:type="spellStart"/>
      <w:r w:rsidRPr="0051401C">
        <w:rPr>
          <w:rFonts w:ascii="Times New Roman" w:hAnsi="Times New Roman" w:cs="Times New Roman"/>
          <w:sz w:val="24"/>
        </w:rPr>
        <w:t>Nematostella</w:t>
      </w:r>
      <w:proofErr w:type="spellEnd"/>
      <w:r w:rsidRPr="0051401C">
        <w:rPr>
          <w:rFonts w:ascii="Times New Roman" w:hAnsi="Times New Roman" w:cs="Times New Roman"/>
          <w:sz w:val="24"/>
        </w:rPr>
        <w:t xml:space="preserve"> </w:t>
      </w:r>
      <w:proofErr w:type="spellStart"/>
      <w:r w:rsidRPr="0051401C">
        <w:rPr>
          <w:rFonts w:ascii="Times New Roman" w:hAnsi="Times New Roman" w:cs="Times New Roman"/>
          <w:sz w:val="24"/>
        </w:rPr>
        <w:t>vectensis</w:t>
      </w:r>
      <w:proofErr w:type="spellEnd"/>
      <w:r w:rsidRPr="0051401C">
        <w:rPr>
          <w:rFonts w:ascii="Times New Roman" w:hAnsi="Times New Roman" w:cs="Times New Roman"/>
          <w:sz w:val="24"/>
        </w:rPr>
        <w:t xml:space="preserve"> exemplifies the exceptional expansion and diversity of opsins in the eyeless </w:t>
      </w:r>
      <w:proofErr w:type="spellStart"/>
      <w:r w:rsidRPr="0051401C">
        <w:rPr>
          <w:rFonts w:ascii="Times New Roman" w:hAnsi="Times New Roman" w:cs="Times New Roman"/>
          <w:sz w:val="24"/>
        </w:rPr>
        <w:t>Hexacorallia</w:t>
      </w:r>
      <w:proofErr w:type="spellEnd"/>
      <w:r w:rsidRPr="0051401C">
        <w:rPr>
          <w:rFonts w:ascii="Times New Roman" w:hAnsi="Times New Roman" w:cs="Times New Roman"/>
          <w:sz w:val="24"/>
        </w:rPr>
        <w:t xml:space="preserve">. </w:t>
      </w:r>
      <w:proofErr w:type="spellStart"/>
      <w:r w:rsidRPr="0051401C">
        <w:rPr>
          <w:rFonts w:ascii="Times New Roman" w:hAnsi="Times New Roman" w:cs="Times New Roman"/>
          <w:i/>
          <w:iCs/>
          <w:sz w:val="24"/>
        </w:rPr>
        <w:t>EvoDevo</w:t>
      </w:r>
      <w:proofErr w:type="spellEnd"/>
      <w:r w:rsidRPr="0051401C">
        <w:rPr>
          <w:rFonts w:ascii="Times New Roman" w:hAnsi="Times New Roman" w:cs="Times New Roman"/>
          <w:sz w:val="24"/>
        </w:rPr>
        <w:t xml:space="preserve"> [Internet] 14:14. Available from: https://doi.org/10.1186/s13227-023-00218-8</w:t>
      </w:r>
    </w:p>
    <w:p w:rsidRPr="0051401C" w:rsidR="0051401C" w:rsidP="0051401C" w:rsidRDefault="0051401C" w14:paraId="6EEDB5F8" w14:textId="77777777">
      <w:pPr>
        <w:pStyle w:val="Bibliography"/>
        <w:rPr>
          <w:rFonts w:ascii="Times New Roman" w:hAnsi="Times New Roman" w:cs="Times New Roman"/>
          <w:sz w:val="24"/>
        </w:rPr>
      </w:pPr>
      <w:r w:rsidRPr="0051401C">
        <w:rPr>
          <w:rFonts w:ascii="Times New Roman" w:hAnsi="Times New Roman" w:cs="Times New Roman"/>
          <w:sz w:val="24"/>
        </w:rPr>
        <w:t>Murphy PM. 2023. 15 - Chemokines and Chemokine Receptors. In: Rich RR, Fleisher TA, Schroeder HW, Weyand CM, Corry DB, Puck JM, editors. Clinical Immunology (Sixth Edition). New Delhi: Elsevier. p. 215–227. Available from: https://www.sciencedirect.com/science/article/pii/B9780702081651000150</w:t>
      </w:r>
    </w:p>
    <w:p w:rsidRPr="0051401C" w:rsidR="0051401C" w:rsidP="0051401C" w:rsidRDefault="0051401C" w14:paraId="306AE228" w14:textId="77777777">
      <w:pPr>
        <w:pStyle w:val="Bibliography"/>
        <w:rPr>
          <w:rFonts w:ascii="Times New Roman" w:hAnsi="Times New Roman" w:cs="Times New Roman"/>
          <w:sz w:val="24"/>
        </w:rPr>
      </w:pPr>
      <w:proofErr w:type="spellStart"/>
      <w:r w:rsidRPr="0051401C">
        <w:rPr>
          <w:rFonts w:ascii="Times New Roman" w:hAnsi="Times New Roman" w:cs="Times New Roman"/>
          <w:sz w:val="24"/>
        </w:rPr>
        <w:t>Paps</w:t>
      </w:r>
      <w:proofErr w:type="spellEnd"/>
      <w:r w:rsidRPr="0051401C">
        <w:rPr>
          <w:rFonts w:ascii="Times New Roman" w:hAnsi="Times New Roman" w:cs="Times New Roman"/>
          <w:sz w:val="24"/>
        </w:rPr>
        <w:t xml:space="preserve"> J, Holland PWH. 2018. Reconstruction of the ancestral metazoan genome reveals an increase in genomic novelty. </w:t>
      </w:r>
      <w:r w:rsidRPr="0051401C">
        <w:rPr>
          <w:rFonts w:ascii="Times New Roman" w:hAnsi="Times New Roman" w:cs="Times New Roman"/>
          <w:i/>
          <w:iCs/>
          <w:sz w:val="24"/>
        </w:rPr>
        <w:t xml:space="preserve">Nat </w:t>
      </w:r>
      <w:proofErr w:type="spellStart"/>
      <w:r w:rsidRPr="0051401C">
        <w:rPr>
          <w:rFonts w:ascii="Times New Roman" w:hAnsi="Times New Roman" w:cs="Times New Roman"/>
          <w:i/>
          <w:iCs/>
          <w:sz w:val="24"/>
        </w:rPr>
        <w:t>Commun</w:t>
      </w:r>
      <w:proofErr w:type="spellEnd"/>
      <w:r w:rsidRPr="0051401C">
        <w:rPr>
          <w:rFonts w:ascii="Times New Roman" w:hAnsi="Times New Roman" w:cs="Times New Roman"/>
          <w:sz w:val="24"/>
        </w:rPr>
        <w:t xml:space="preserve"> [Internet] 9:1730. Available from: https://www.nature.com/articles/s41467-018-04136-5</w:t>
      </w:r>
    </w:p>
    <w:p w:rsidRPr="0051401C" w:rsidR="0051401C" w:rsidP="0051401C" w:rsidRDefault="0051401C" w14:paraId="0F72E423" w14:textId="77777777">
      <w:pPr>
        <w:pStyle w:val="Bibliography"/>
        <w:rPr>
          <w:rFonts w:ascii="Times New Roman" w:hAnsi="Times New Roman" w:cs="Times New Roman"/>
          <w:sz w:val="24"/>
        </w:rPr>
      </w:pPr>
      <w:r w:rsidRPr="0051401C">
        <w:rPr>
          <w:rFonts w:ascii="Times New Roman" w:hAnsi="Times New Roman" w:cs="Times New Roman"/>
          <w:sz w:val="24"/>
        </w:rPr>
        <w:t xml:space="preserve">Piovani L, Leite DJ, Guerra LAY, Simpson F, Musser JM, Salvador-Martínez I, </w:t>
      </w:r>
      <w:proofErr w:type="spellStart"/>
      <w:r w:rsidRPr="0051401C">
        <w:rPr>
          <w:rFonts w:ascii="Times New Roman" w:hAnsi="Times New Roman" w:cs="Times New Roman"/>
          <w:sz w:val="24"/>
        </w:rPr>
        <w:t>Marlétaz</w:t>
      </w:r>
      <w:proofErr w:type="spellEnd"/>
      <w:r w:rsidRPr="0051401C">
        <w:rPr>
          <w:rFonts w:ascii="Times New Roman" w:hAnsi="Times New Roman" w:cs="Times New Roman"/>
          <w:sz w:val="24"/>
        </w:rPr>
        <w:t xml:space="preserve"> F, </w:t>
      </w:r>
      <w:proofErr w:type="spellStart"/>
      <w:r w:rsidRPr="0051401C">
        <w:rPr>
          <w:rFonts w:ascii="Times New Roman" w:hAnsi="Times New Roman" w:cs="Times New Roman"/>
          <w:sz w:val="24"/>
        </w:rPr>
        <w:t>Jékely</w:t>
      </w:r>
      <w:proofErr w:type="spellEnd"/>
      <w:r w:rsidRPr="0051401C">
        <w:rPr>
          <w:rFonts w:ascii="Times New Roman" w:hAnsi="Times New Roman" w:cs="Times New Roman"/>
          <w:sz w:val="24"/>
        </w:rPr>
        <w:t xml:space="preserve"> G, Telford MJ. 2023. Single-cell atlases of two lophotrochozoan larvae highlight their complex evolutionary histories. :2023.01.04.522730. Available from: https://www.biorxiv.org/content/10.1101/2023.01.04.522730v2</w:t>
      </w:r>
    </w:p>
    <w:p w:rsidRPr="0051401C" w:rsidR="0051401C" w:rsidP="0051401C" w:rsidRDefault="0051401C" w14:paraId="45A6D0C1" w14:textId="77777777">
      <w:pPr>
        <w:pStyle w:val="Bibliography"/>
        <w:rPr>
          <w:rFonts w:ascii="Times New Roman" w:hAnsi="Times New Roman" w:cs="Times New Roman"/>
          <w:sz w:val="24"/>
        </w:rPr>
      </w:pPr>
      <w:proofErr w:type="spellStart"/>
      <w:r w:rsidRPr="0051401C">
        <w:rPr>
          <w:rFonts w:ascii="Times New Roman" w:hAnsi="Times New Roman" w:cs="Times New Roman"/>
          <w:sz w:val="24"/>
        </w:rPr>
        <w:t>Pisabarro</w:t>
      </w:r>
      <w:proofErr w:type="spellEnd"/>
      <w:r w:rsidRPr="0051401C">
        <w:rPr>
          <w:rFonts w:ascii="Times New Roman" w:hAnsi="Times New Roman" w:cs="Times New Roman"/>
          <w:sz w:val="24"/>
        </w:rPr>
        <w:t xml:space="preserve"> MT, Leung B, Kwong M, Corpuz R, Frantz GD, Chiang N, </w:t>
      </w:r>
      <w:proofErr w:type="spellStart"/>
      <w:r w:rsidRPr="0051401C">
        <w:rPr>
          <w:rFonts w:ascii="Times New Roman" w:hAnsi="Times New Roman" w:cs="Times New Roman"/>
          <w:sz w:val="24"/>
        </w:rPr>
        <w:t>Vandlen</w:t>
      </w:r>
      <w:proofErr w:type="spellEnd"/>
      <w:r w:rsidRPr="0051401C">
        <w:rPr>
          <w:rFonts w:ascii="Times New Roman" w:hAnsi="Times New Roman" w:cs="Times New Roman"/>
          <w:sz w:val="24"/>
        </w:rPr>
        <w:t xml:space="preserve"> R, Diehl LJ, Skelton N, Kim HS, et al. 2006. Cutting Edge: Novel Human Dendritic Cell- and Monocyte-Attracting Chemokine-Like Protein Identified by Fold Recognition Methods. </w:t>
      </w:r>
      <w:r w:rsidRPr="0051401C">
        <w:rPr>
          <w:rFonts w:ascii="Times New Roman" w:hAnsi="Times New Roman" w:cs="Times New Roman"/>
          <w:i/>
          <w:iCs/>
          <w:sz w:val="24"/>
        </w:rPr>
        <w:t>The Journal of Immunology</w:t>
      </w:r>
      <w:r w:rsidRPr="0051401C">
        <w:rPr>
          <w:rFonts w:ascii="Times New Roman" w:hAnsi="Times New Roman" w:cs="Times New Roman"/>
          <w:sz w:val="24"/>
        </w:rPr>
        <w:t xml:space="preserve"> [Internet] 176:2069–2073. Available from: https://www.jimmunol.org/content/176/4/2069</w:t>
      </w:r>
    </w:p>
    <w:p w:rsidRPr="0051401C" w:rsidR="0051401C" w:rsidP="0051401C" w:rsidRDefault="0051401C" w14:paraId="2BA3653D" w14:textId="77777777">
      <w:pPr>
        <w:pStyle w:val="Bibliography"/>
        <w:rPr>
          <w:rFonts w:ascii="Times New Roman" w:hAnsi="Times New Roman" w:cs="Times New Roman"/>
          <w:sz w:val="24"/>
        </w:rPr>
      </w:pPr>
      <w:r w:rsidRPr="008B4573">
        <w:rPr>
          <w:rFonts w:ascii="Times New Roman" w:hAnsi="Times New Roman" w:cs="Times New Roman"/>
          <w:sz w:val="24"/>
          <w:lang w:val="it-IT"/>
        </w:rPr>
        <w:t xml:space="preserve">Ruiz-Trillo I, </w:t>
      </w:r>
      <w:proofErr w:type="spellStart"/>
      <w:r w:rsidRPr="008B4573">
        <w:rPr>
          <w:rFonts w:ascii="Times New Roman" w:hAnsi="Times New Roman" w:cs="Times New Roman"/>
          <w:sz w:val="24"/>
          <w:lang w:val="it-IT"/>
        </w:rPr>
        <w:t>Nedelcu</w:t>
      </w:r>
      <w:proofErr w:type="spellEnd"/>
      <w:r w:rsidRPr="008B4573">
        <w:rPr>
          <w:rFonts w:ascii="Times New Roman" w:hAnsi="Times New Roman" w:cs="Times New Roman"/>
          <w:sz w:val="24"/>
          <w:lang w:val="it-IT"/>
        </w:rPr>
        <w:t xml:space="preserve"> AM. 2015. </w:t>
      </w:r>
      <w:r w:rsidRPr="0051401C">
        <w:rPr>
          <w:rFonts w:ascii="Times New Roman" w:hAnsi="Times New Roman" w:cs="Times New Roman"/>
          <w:sz w:val="24"/>
        </w:rPr>
        <w:t xml:space="preserve">Evolutionary Transitions to Multicellular Life: Principles and Mechanisms edited by Iñaki Ruiz-Trillo and Aurora M. Nedelcu. </w:t>
      </w:r>
      <w:r w:rsidRPr="0051401C">
        <w:rPr>
          <w:rFonts w:ascii="Times New Roman" w:hAnsi="Times New Roman" w:cs="Times New Roman"/>
          <w:i/>
          <w:iCs/>
          <w:sz w:val="24"/>
        </w:rPr>
        <w:t>Advances in Marine Genomics 2. Springer</w:t>
      </w:r>
      <w:r w:rsidRPr="0051401C">
        <w:rPr>
          <w:rFonts w:ascii="Times New Roman" w:hAnsi="Times New Roman" w:cs="Times New Roman"/>
          <w:sz w:val="24"/>
        </w:rPr>
        <w:t xml:space="preserve"> [Internet] 91:370–371. Available from: https://www.journals.uchicago.edu/doi/abs/10.1086/688137</w:t>
      </w:r>
    </w:p>
    <w:p w:rsidRPr="0051401C" w:rsidR="0051401C" w:rsidP="0051401C" w:rsidRDefault="0051401C" w14:paraId="366FA8EE" w14:textId="77777777">
      <w:pPr>
        <w:pStyle w:val="Bibliography"/>
        <w:rPr>
          <w:rFonts w:ascii="Times New Roman" w:hAnsi="Times New Roman" w:cs="Times New Roman"/>
          <w:sz w:val="24"/>
        </w:rPr>
      </w:pPr>
      <w:proofErr w:type="spellStart"/>
      <w:r w:rsidRPr="008B4573">
        <w:rPr>
          <w:rFonts w:ascii="Times New Roman" w:hAnsi="Times New Roman" w:cs="Times New Roman"/>
          <w:sz w:val="24"/>
          <w:lang w:val="it-IT"/>
        </w:rPr>
        <w:t>Sebé-Pedrós</w:t>
      </w:r>
      <w:proofErr w:type="spellEnd"/>
      <w:r w:rsidRPr="008B4573">
        <w:rPr>
          <w:rFonts w:ascii="Times New Roman" w:hAnsi="Times New Roman" w:cs="Times New Roman"/>
          <w:sz w:val="24"/>
          <w:lang w:val="it-IT"/>
        </w:rPr>
        <w:t xml:space="preserve"> A, Chomsky E, Pang K, Lara-</w:t>
      </w:r>
      <w:proofErr w:type="spellStart"/>
      <w:r w:rsidRPr="008B4573">
        <w:rPr>
          <w:rFonts w:ascii="Times New Roman" w:hAnsi="Times New Roman" w:cs="Times New Roman"/>
          <w:sz w:val="24"/>
          <w:lang w:val="it-IT"/>
        </w:rPr>
        <w:t>Astiaso</w:t>
      </w:r>
      <w:proofErr w:type="spellEnd"/>
      <w:r w:rsidRPr="008B4573">
        <w:rPr>
          <w:rFonts w:ascii="Times New Roman" w:hAnsi="Times New Roman" w:cs="Times New Roman"/>
          <w:sz w:val="24"/>
          <w:lang w:val="it-IT"/>
        </w:rPr>
        <w:t xml:space="preserve"> D, Gaiti F, </w:t>
      </w:r>
      <w:proofErr w:type="spellStart"/>
      <w:r w:rsidRPr="008B4573">
        <w:rPr>
          <w:rFonts w:ascii="Times New Roman" w:hAnsi="Times New Roman" w:cs="Times New Roman"/>
          <w:sz w:val="24"/>
          <w:lang w:val="it-IT"/>
        </w:rPr>
        <w:t>Mukamel</w:t>
      </w:r>
      <w:proofErr w:type="spellEnd"/>
      <w:r w:rsidRPr="008B4573">
        <w:rPr>
          <w:rFonts w:ascii="Times New Roman" w:hAnsi="Times New Roman" w:cs="Times New Roman"/>
          <w:sz w:val="24"/>
          <w:lang w:val="it-IT"/>
        </w:rPr>
        <w:t xml:space="preserve"> Z, Amit I, </w:t>
      </w:r>
      <w:proofErr w:type="spellStart"/>
      <w:r w:rsidRPr="008B4573">
        <w:rPr>
          <w:rFonts w:ascii="Times New Roman" w:hAnsi="Times New Roman" w:cs="Times New Roman"/>
          <w:sz w:val="24"/>
          <w:lang w:val="it-IT"/>
        </w:rPr>
        <w:t>Hejnol</w:t>
      </w:r>
      <w:proofErr w:type="spellEnd"/>
      <w:r w:rsidRPr="008B4573">
        <w:rPr>
          <w:rFonts w:ascii="Times New Roman" w:hAnsi="Times New Roman" w:cs="Times New Roman"/>
          <w:sz w:val="24"/>
          <w:lang w:val="it-IT"/>
        </w:rPr>
        <w:t xml:space="preserve"> A, </w:t>
      </w:r>
      <w:proofErr w:type="spellStart"/>
      <w:r w:rsidRPr="008B4573">
        <w:rPr>
          <w:rFonts w:ascii="Times New Roman" w:hAnsi="Times New Roman" w:cs="Times New Roman"/>
          <w:sz w:val="24"/>
          <w:lang w:val="it-IT"/>
        </w:rPr>
        <w:t>Degnan</w:t>
      </w:r>
      <w:proofErr w:type="spellEnd"/>
      <w:r w:rsidRPr="008B4573">
        <w:rPr>
          <w:rFonts w:ascii="Times New Roman" w:hAnsi="Times New Roman" w:cs="Times New Roman"/>
          <w:sz w:val="24"/>
          <w:lang w:val="it-IT"/>
        </w:rPr>
        <w:t xml:space="preserve"> BM, </w:t>
      </w:r>
      <w:proofErr w:type="spellStart"/>
      <w:r w:rsidRPr="008B4573">
        <w:rPr>
          <w:rFonts w:ascii="Times New Roman" w:hAnsi="Times New Roman" w:cs="Times New Roman"/>
          <w:sz w:val="24"/>
          <w:lang w:val="it-IT"/>
        </w:rPr>
        <w:t>Tanay</w:t>
      </w:r>
      <w:proofErr w:type="spellEnd"/>
      <w:r w:rsidRPr="008B4573">
        <w:rPr>
          <w:rFonts w:ascii="Times New Roman" w:hAnsi="Times New Roman" w:cs="Times New Roman"/>
          <w:sz w:val="24"/>
          <w:lang w:val="it-IT"/>
        </w:rPr>
        <w:t xml:space="preserve"> A. 2018. </w:t>
      </w:r>
      <w:r w:rsidRPr="0051401C">
        <w:rPr>
          <w:rFonts w:ascii="Times New Roman" w:hAnsi="Times New Roman" w:cs="Times New Roman"/>
          <w:sz w:val="24"/>
        </w:rPr>
        <w:t xml:space="preserve">Early metazoan cell type diversity and the evolution of multicellular gene regulation. </w:t>
      </w:r>
      <w:r w:rsidRPr="0051401C">
        <w:rPr>
          <w:rFonts w:ascii="Times New Roman" w:hAnsi="Times New Roman" w:cs="Times New Roman"/>
          <w:i/>
          <w:iCs/>
          <w:sz w:val="24"/>
        </w:rPr>
        <w:t xml:space="preserve">Nat </w:t>
      </w:r>
      <w:proofErr w:type="spellStart"/>
      <w:r w:rsidRPr="0051401C">
        <w:rPr>
          <w:rFonts w:ascii="Times New Roman" w:hAnsi="Times New Roman" w:cs="Times New Roman"/>
          <w:i/>
          <w:iCs/>
          <w:sz w:val="24"/>
        </w:rPr>
        <w:t>Ecol</w:t>
      </w:r>
      <w:proofErr w:type="spellEnd"/>
      <w:r w:rsidRPr="0051401C">
        <w:rPr>
          <w:rFonts w:ascii="Times New Roman" w:hAnsi="Times New Roman" w:cs="Times New Roman"/>
          <w:i/>
          <w:iCs/>
          <w:sz w:val="24"/>
        </w:rPr>
        <w:t xml:space="preserve"> Evol</w:t>
      </w:r>
      <w:r w:rsidRPr="0051401C">
        <w:rPr>
          <w:rFonts w:ascii="Times New Roman" w:hAnsi="Times New Roman" w:cs="Times New Roman"/>
          <w:sz w:val="24"/>
        </w:rPr>
        <w:t xml:space="preserve"> [Internet] 2:1176–1188. Available from: https://www.nature.com/articles/s41559-018-0575-6</w:t>
      </w:r>
    </w:p>
    <w:p w:rsidRPr="0051401C" w:rsidR="0051401C" w:rsidP="0051401C" w:rsidRDefault="0051401C" w14:paraId="74B08F25" w14:textId="77777777">
      <w:pPr>
        <w:pStyle w:val="Bibliography"/>
        <w:rPr>
          <w:rFonts w:ascii="Times New Roman" w:hAnsi="Times New Roman" w:cs="Times New Roman"/>
          <w:sz w:val="24"/>
        </w:rPr>
      </w:pPr>
      <w:r w:rsidRPr="0051401C">
        <w:rPr>
          <w:rFonts w:ascii="Times New Roman" w:hAnsi="Times New Roman" w:cs="Times New Roman"/>
          <w:sz w:val="24"/>
        </w:rPr>
        <w:t xml:space="preserve">Sebé-Pedrós A, </w:t>
      </w:r>
      <w:proofErr w:type="spellStart"/>
      <w:r w:rsidRPr="0051401C">
        <w:rPr>
          <w:rFonts w:ascii="Times New Roman" w:hAnsi="Times New Roman" w:cs="Times New Roman"/>
          <w:sz w:val="24"/>
        </w:rPr>
        <w:t>Saudemont</w:t>
      </w:r>
      <w:proofErr w:type="spellEnd"/>
      <w:r w:rsidRPr="0051401C">
        <w:rPr>
          <w:rFonts w:ascii="Times New Roman" w:hAnsi="Times New Roman" w:cs="Times New Roman"/>
          <w:sz w:val="24"/>
        </w:rPr>
        <w:t xml:space="preserve"> B, Chomsky E, </w:t>
      </w:r>
      <w:proofErr w:type="spellStart"/>
      <w:r w:rsidRPr="0051401C">
        <w:rPr>
          <w:rFonts w:ascii="Times New Roman" w:hAnsi="Times New Roman" w:cs="Times New Roman"/>
          <w:sz w:val="24"/>
        </w:rPr>
        <w:t>Plessier</w:t>
      </w:r>
      <w:proofErr w:type="spellEnd"/>
      <w:r w:rsidRPr="0051401C">
        <w:rPr>
          <w:rFonts w:ascii="Times New Roman" w:hAnsi="Times New Roman" w:cs="Times New Roman"/>
          <w:sz w:val="24"/>
        </w:rPr>
        <w:t xml:space="preserve"> F, </w:t>
      </w:r>
      <w:proofErr w:type="spellStart"/>
      <w:r w:rsidRPr="0051401C">
        <w:rPr>
          <w:rFonts w:ascii="Times New Roman" w:hAnsi="Times New Roman" w:cs="Times New Roman"/>
          <w:sz w:val="24"/>
        </w:rPr>
        <w:t>Mailhé</w:t>
      </w:r>
      <w:proofErr w:type="spellEnd"/>
      <w:r w:rsidRPr="0051401C">
        <w:rPr>
          <w:rFonts w:ascii="Times New Roman" w:hAnsi="Times New Roman" w:cs="Times New Roman"/>
          <w:sz w:val="24"/>
        </w:rPr>
        <w:t xml:space="preserve"> M-P, Renno J, </w:t>
      </w:r>
      <w:proofErr w:type="spellStart"/>
      <w:r w:rsidRPr="0051401C">
        <w:rPr>
          <w:rFonts w:ascii="Times New Roman" w:hAnsi="Times New Roman" w:cs="Times New Roman"/>
          <w:sz w:val="24"/>
        </w:rPr>
        <w:t>Loe</w:t>
      </w:r>
      <w:proofErr w:type="spellEnd"/>
      <w:r w:rsidRPr="0051401C">
        <w:rPr>
          <w:rFonts w:ascii="Times New Roman" w:hAnsi="Times New Roman" w:cs="Times New Roman"/>
          <w:sz w:val="24"/>
        </w:rPr>
        <w:t xml:space="preserve">-Mie Y, Lifshitz A, </w:t>
      </w:r>
      <w:proofErr w:type="spellStart"/>
      <w:r w:rsidRPr="0051401C">
        <w:rPr>
          <w:rFonts w:ascii="Times New Roman" w:hAnsi="Times New Roman" w:cs="Times New Roman"/>
          <w:sz w:val="24"/>
        </w:rPr>
        <w:t>Mukamel</w:t>
      </w:r>
      <w:proofErr w:type="spellEnd"/>
      <w:r w:rsidRPr="0051401C">
        <w:rPr>
          <w:rFonts w:ascii="Times New Roman" w:hAnsi="Times New Roman" w:cs="Times New Roman"/>
          <w:sz w:val="24"/>
        </w:rPr>
        <w:t xml:space="preserve"> Z, Schmutz S, et al. 2018. Cnidarian Cell Type Diversity and Regulation Revealed by Whole-Organism Single-Cell RNA-Seq. </w:t>
      </w:r>
      <w:r w:rsidRPr="0051401C">
        <w:rPr>
          <w:rFonts w:ascii="Times New Roman" w:hAnsi="Times New Roman" w:cs="Times New Roman"/>
          <w:i/>
          <w:iCs/>
          <w:sz w:val="24"/>
        </w:rPr>
        <w:t>Cell</w:t>
      </w:r>
      <w:r w:rsidRPr="0051401C">
        <w:rPr>
          <w:rFonts w:ascii="Times New Roman" w:hAnsi="Times New Roman" w:cs="Times New Roman"/>
          <w:sz w:val="24"/>
        </w:rPr>
        <w:t xml:space="preserve"> [Internet] 173:1520-1534.e20. Available from: https://www.sciencedirect.com/science/article/pii/S0092867418305968</w:t>
      </w:r>
    </w:p>
    <w:p w:rsidRPr="0051401C" w:rsidR="0051401C" w:rsidP="0051401C" w:rsidRDefault="0051401C" w14:paraId="347072BB" w14:textId="77777777">
      <w:pPr>
        <w:pStyle w:val="Bibliography"/>
        <w:rPr>
          <w:rFonts w:ascii="Times New Roman" w:hAnsi="Times New Roman" w:cs="Times New Roman"/>
          <w:sz w:val="24"/>
        </w:rPr>
      </w:pPr>
      <w:r w:rsidRPr="0051401C">
        <w:rPr>
          <w:rFonts w:ascii="Times New Roman" w:hAnsi="Times New Roman" w:cs="Times New Roman"/>
          <w:sz w:val="24"/>
        </w:rPr>
        <w:t xml:space="preserve">Tom Tang Y, Emtage P, Funk WD, Hu T, Arterburn M, Park EEJ, Rupp F. 2004. TAFA: a novel secreted family with conserved cysteine residues and restricted expression in the brain. </w:t>
      </w:r>
      <w:r w:rsidRPr="0051401C">
        <w:rPr>
          <w:rFonts w:ascii="Times New Roman" w:hAnsi="Times New Roman" w:cs="Times New Roman"/>
          <w:i/>
          <w:iCs/>
          <w:sz w:val="24"/>
        </w:rPr>
        <w:t>Genomics</w:t>
      </w:r>
      <w:r w:rsidRPr="0051401C">
        <w:rPr>
          <w:rFonts w:ascii="Times New Roman" w:hAnsi="Times New Roman" w:cs="Times New Roman"/>
          <w:sz w:val="24"/>
        </w:rPr>
        <w:t xml:space="preserve"> [Internet] 83:727–734. Available from: https://www.sciencedirect.com/science/article/pii/S088875430300332X</w:t>
      </w:r>
    </w:p>
    <w:p w:rsidRPr="0051401C" w:rsidR="0051401C" w:rsidP="0051401C" w:rsidRDefault="0051401C" w14:paraId="58EE462D" w14:textId="77777777">
      <w:pPr>
        <w:pStyle w:val="Bibliography"/>
        <w:rPr>
          <w:rFonts w:ascii="Times New Roman" w:hAnsi="Times New Roman" w:cs="Times New Roman"/>
          <w:sz w:val="24"/>
        </w:rPr>
      </w:pPr>
      <w:r w:rsidRPr="0051401C">
        <w:rPr>
          <w:rFonts w:ascii="Times New Roman" w:hAnsi="Times New Roman" w:cs="Times New Roman"/>
          <w:sz w:val="24"/>
        </w:rPr>
        <w:lastRenderedPageBreak/>
        <w:t xml:space="preserve">Tomczak A, </w:t>
      </w:r>
      <w:proofErr w:type="spellStart"/>
      <w:r w:rsidRPr="0051401C">
        <w:rPr>
          <w:rFonts w:ascii="Times New Roman" w:hAnsi="Times New Roman" w:cs="Times New Roman"/>
          <w:sz w:val="24"/>
        </w:rPr>
        <w:t>Pisabarro</w:t>
      </w:r>
      <w:proofErr w:type="spellEnd"/>
      <w:r w:rsidRPr="0051401C">
        <w:rPr>
          <w:rFonts w:ascii="Times New Roman" w:hAnsi="Times New Roman" w:cs="Times New Roman"/>
          <w:sz w:val="24"/>
        </w:rPr>
        <w:t xml:space="preserve"> MT. 2011. Identification of CCR2-binding features in Cytl1 by a CCL2-like chemokine model. </w:t>
      </w:r>
      <w:r w:rsidRPr="0051401C">
        <w:rPr>
          <w:rFonts w:ascii="Times New Roman" w:hAnsi="Times New Roman" w:cs="Times New Roman"/>
          <w:i/>
          <w:iCs/>
          <w:sz w:val="24"/>
        </w:rPr>
        <w:t>Proteins: Structure, Function, and Bioinformatics</w:t>
      </w:r>
      <w:r w:rsidRPr="0051401C">
        <w:rPr>
          <w:rFonts w:ascii="Times New Roman" w:hAnsi="Times New Roman" w:cs="Times New Roman"/>
          <w:sz w:val="24"/>
        </w:rPr>
        <w:t xml:space="preserve"> [Internet] 79:1277–1292. Available from: https://onlinelibrary.wiley.com/doi/abs/10.1002/prot.22963</w:t>
      </w:r>
    </w:p>
    <w:p w:rsidRPr="0051401C" w:rsidR="0051401C" w:rsidP="0051401C" w:rsidRDefault="0051401C" w14:paraId="480708CF" w14:textId="77777777">
      <w:pPr>
        <w:pStyle w:val="Bibliography"/>
        <w:rPr>
          <w:rFonts w:ascii="Times New Roman" w:hAnsi="Times New Roman" w:cs="Times New Roman"/>
          <w:sz w:val="24"/>
        </w:rPr>
      </w:pPr>
      <w:r w:rsidRPr="0051401C">
        <w:rPr>
          <w:rFonts w:ascii="Times New Roman" w:hAnsi="Times New Roman" w:cs="Times New Roman"/>
          <w:sz w:val="24"/>
        </w:rPr>
        <w:t xml:space="preserve">Tominaga H, </w:t>
      </w:r>
      <w:proofErr w:type="spellStart"/>
      <w:r w:rsidRPr="0051401C">
        <w:rPr>
          <w:rFonts w:ascii="Times New Roman" w:hAnsi="Times New Roman" w:cs="Times New Roman"/>
          <w:sz w:val="24"/>
        </w:rPr>
        <w:t>Nishitsuji</w:t>
      </w:r>
      <w:proofErr w:type="spellEnd"/>
      <w:r w:rsidRPr="0051401C">
        <w:rPr>
          <w:rFonts w:ascii="Times New Roman" w:hAnsi="Times New Roman" w:cs="Times New Roman"/>
          <w:sz w:val="24"/>
        </w:rPr>
        <w:t xml:space="preserve"> K, Satoh N. 2023. A single-cell RNA-</w:t>
      </w:r>
      <w:proofErr w:type="spellStart"/>
      <w:r w:rsidRPr="0051401C">
        <w:rPr>
          <w:rFonts w:ascii="Times New Roman" w:hAnsi="Times New Roman" w:cs="Times New Roman"/>
          <w:sz w:val="24"/>
        </w:rPr>
        <w:t>seq</w:t>
      </w:r>
      <w:proofErr w:type="spellEnd"/>
      <w:r w:rsidRPr="0051401C">
        <w:rPr>
          <w:rFonts w:ascii="Times New Roman" w:hAnsi="Times New Roman" w:cs="Times New Roman"/>
          <w:sz w:val="24"/>
        </w:rPr>
        <w:t xml:space="preserve"> analysis of early larval cell-types of the starfish, Patiria </w:t>
      </w:r>
      <w:proofErr w:type="spellStart"/>
      <w:r w:rsidRPr="0051401C">
        <w:rPr>
          <w:rFonts w:ascii="Times New Roman" w:hAnsi="Times New Roman" w:cs="Times New Roman"/>
          <w:sz w:val="24"/>
        </w:rPr>
        <w:t>pectinifera</w:t>
      </w:r>
      <w:proofErr w:type="spellEnd"/>
      <w:r w:rsidRPr="0051401C">
        <w:rPr>
          <w:rFonts w:ascii="Times New Roman" w:hAnsi="Times New Roman" w:cs="Times New Roman"/>
          <w:sz w:val="24"/>
        </w:rPr>
        <w:t xml:space="preserve">: Insights into evolution of the chordate body plan. </w:t>
      </w:r>
      <w:r w:rsidRPr="0051401C">
        <w:rPr>
          <w:rFonts w:ascii="Times New Roman" w:hAnsi="Times New Roman" w:cs="Times New Roman"/>
          <w:i/>
          <w:iCs/>
          <w:sz w:val="24"/>
        </w:rPr>
        <w:t>Developmental Biology</w:t>
      </w:r>
      <w:r w:rsidRPr="0051401C">
        <w:rPr>
          <w:rFonts w:ascii="Times New Roman" w:hAnsi="Times New Roman" w:cs="Times New Roman"/>
          <w:sz w:val="24"/>
        </w:rPr>
        <w:t xml:space="preserve"> [Internet] 496:52–62. Available from: https://www.sciencedirect.com/science/article/pii/S0012160623000179</w:t>
      </w:r>
    </w:p>
    <w:p w:rsidRPr="0051401C" w:rsidR="0051401C" w:rsidP="0051401C" w:rsidRDefault="0051401C" w14:paraId="50E9CC95" w14:textId="77777777">
      <w:pPr>
        <w:pStyle w:val="Bibliography"/>
        <w:rPr>
          <w:rFonts w:ascii="Times New Roman" w:hAnsi="Times New Roman" w:cs="Times New Roman"/>
          <w:sz w:val="24"/>
        </w:rPr>
      </w:pPr>
      <w:r w:rsidRPr="0051401C">
        <w:rPr>
          <w:rFonts w:ascii="Times New Roman" w:hAnsi="Times New Roman" w:cs="Times New Roman"/>
          <w:sz w:val="24"/>
        </w:rPr>
        <w:t xml:space="preserve">Weinstein EJ, Head R, Griggs DW, Sun D, Evans RJ, Swearingen ML, Westlin MM, Mazzarella R. 2006. VCC-1, a novel chemokine, promotes </w:t>
      </w:r>
      <w:proofErr w:type="spellStart"/>
      <w:r w:rsidRPr="0051401C">
        <w:rPr>
          <w:rFonts w:ascii="Times New Roman" w:hAnsi="Times New Roman" w:cs="Times New Roman"/>
          <w:sz w:val="24"/>
        </w:rPr>
        <w:t>tumor</w:t>
      </w:r>
      <w:proofErr w:type="spellEnd"/>
      <w:r w:rsidRPr="0051401C">
        <w:rPr>
          <w:rFonts w:ascii="Times New Roman" w:hAnsi="Times New Roman" w:cs="Times New Roman"/>
          <w:sz w:val="24"/>
        </w:rPr>
        <w:t xml:space="preserve"> growth. </w:t>
      </w:r>
      <w:r w:rsidRPr="0051401C">
        <w:rPr>
          <w:rFonts w:ascii="Times New Roman" w:hAnsi="Times New Roman" w:cs="Times New Roman"/>
          <w:i/>
          <w:iCs/>
          <w:sz w:val="24"/>
        </w:rPr>
        <w:t>Biochemical and Biophysical Research Communications</w:t>
      </w:r>
      <w:r w:rsidRPr="0051401C">
        <w:rPr>
          <w:rFonts w:ascii="Times New Roman" w:hAnsi="Times New Roman" w:cs="Times New Roman"/>
          <w:sz w:val="24"/>
        </w:rPr>
        <w:t xml:space="preserve"> [Internet] 350:74–81. Available from: https://www.sciencedirect.com/science/article/pii/S0006291X06020122</w:t>
      </w:r>
    </w:p>
    <w:p w:rsidRPr="0051401C" w:rsidR="0051401C" w:rsidP="0051401C" w:rsidRDefault="0051401C" w14:paraId="345A52BC" w14:textId="77777777">
      <w:pPr>
        <w:pStyle w:val="Bibliography"/>
        <w:rPr>
          <w:rFonts w:ascii="Times New Roman" w:hAnsi="Times New Roman" w:cs="Times New Roman"/>
          <w:sz w:val="24"/>
        </w:rPr>
      </w:pPr>
      <w:r w:rsidRPr="0051401C">
        <w:rPr>
          <w:rFonts w:ascii="Times New Roman" w:hAnsi="Times New Roman" w:cs="Times New Roman"/>
          <w:sz w:val="24"/>
        </w:rPr>
        <w:t xml:space="preserve">Wong E, </w:t>
      </w:r>
      <w:proofErr w:type="spellStart"/>
      <w:r w:rsidRPr="0051401C">
        <w:rPr>
          <w:rFonts w:ascii="Times New Roman" w:hAnsi="Times New Roman" w:cs="Times New Roman"/>
          <w:sz w:val="24"/>
        </w:rPr>
        <w:t>Anggono</w:t>
      </w:r>
      <w:proofErr w:type="spellEnd"/>
      <w:r w:rsidRPr="0051401C">
        <w:rPr>
          <w:rFonts w:ascii="Times New Roman" w:hAnsi="Times New Roman" w:cs="Times New Roman"/>
          <w:sz w:val="24"/>
        </w:rPr>
        <w:t xml:space="preserve"> V, Williams SR, Degnan SM, Degnan BM. 2022. Phototransduction in a marine sponge provides insights into the origin of animal vision. </w:t>
      </w:r>
      <w:proofErr w:type="spellStart"/>
      <w:r w:rsidRPr="0051401C">
        <w:rPr>
          <w:rFonts w:ascii="Times New Roman" w:hAnsi="Times New Roman" w:cs="Times New Roman"/>
          <w:i/>
          <w:iCs/>
          <w:sz w:val="24"/>
        </w:rPr>
        <w:t>iScience</w:t>
      </w:r>
      <w:proofErr w:type="spellEnd"/>
      <w:r w:rsidRPr="0051401C">
        <w:rPr>
          <w:rFonts w:ascii="Times New Roman" w:hAnsi="Times New Roman" w:cs="Times New Roman"/>
          <w:sz w:val="24"/>
        </w:rPr>
        <w:t xml:space="preserve"> [Internet] 25:104436. Available from: https://www.sciencedirect.com/science/article/pii/S2589004222007076</w:t>
      </w:r>
    </w:p>
    <w:p w:rsidRPr="0051401C" w:rsidR="0051401C" w:rsidP="0051401C" w:rsidRDefault="0051401C" w14:paraId="0824D1A3" w14:textId="77777777">
      <w:pPr>
        <w:pStyle w:val="Bibliography"/>
        <w:rPr>
          <w:rFonts w:ascii="Times New Roman" w:hAnsi="Times New Roman" w:cs="Times New Roman"/>
          <w:sz w:val="24"/>
        </w:rPr>
      </w:pPr>
      <w:r w:rsidRPr="0051401C">
        <w:rPr>
          <w:rFonts w:ascii="Times New Roman" w:hAnsi="Times New Roman" w:cs="Times New Roman"/>
          <w:sz w:val="24"/>
        </w:rPr>
        <w:t xml:space="preserve">Zhang K, Shi S, Han W. 2018. Research progress in cytokines with chemokine-like function. </w:t>
      </w:r>
      <w:r w:rsidRPr="0051401C">
        <w:rPr>
          <w:rFonts w:ascii="Times New Roman" w:hAnsi="Times New Roman" w:cs="Times New Roman"/>
          <w:i/>
          <w:iCs/>
          <w:sz w:val="24"/>
        </w:rPr>
        <w:t>Cellular &amp; Molecular Immunology</w:t>
      </w:r>
      <w:r w:rsidRPr="0051401C">
        <w:rPr>
          <w:rFonts w:ascii="Times New Roman" w:hAnsi="Times New Roman" w:cs="Times New Roman"/>
          <w:sz w:val="24"/>
        </w:rPr>
        <w:t xml:space="preserve"> [Internet] 15:660–662. Available from: https://doi.org/10.1038/cmi.2017.121</w:t>
      </w:r>
    </w:p>
    <w:p w:rsidRPr="003051C0" w:rsidR="001117EC" w:rsidP="003051C0" w:rsidRDefault="003051C0" w14:paraId="36226DAD" w14:textId="344FE857">
      <w:pPr>
        <w:spacing w:line="360" w:lineRule="auto"/>
        <w:rPr>
          <w:rFonts w:ascii="Times New Roman" w:hAnsi="Times New Roman" w:cs="Times New Roman"/>
          <w:sz w:val="24"/>
          <w:szCs w:val="24"/>
        </w:rPr>
      </w:pPr>
      <w:r w:rsidRPr="003051C0">
        <w:rPr>
          <w:rFonts w:ascii="Times New Roman" w:hAnsi="Times New Roman" w:cs="Times New Roman"/>
          <w:sz w:val="24"/>
          <w:szCs w:val="24"/>
        </w:rPr>
        <w:fldChar w:fldCharType="end"/>
      </w:r>
    </w:p>
    <w:p w:rsidRPr="003051C0" w:rsidR="00EF557B" w:rsidP="00EF557B" w:rsidRDefault="00EF557B" w14:paraId="3E15F351" w14:textId="77777777">
      <w:pPr>
        <w:rPr>
          <w:rFonts w:ascii="Times New Roman" w:hAnsi="Times New Roman" w:cs="Times New Roman"/>
        </w:rPr>
      </w:pPr>
    </w:p>
    <w:sectPr w:rsidRPr="003051C0" w:rsidR="00EF557B" w:rsidSect="00FA4B3F">
      <w:pgSz w:w="11906" w:h="16838" w:orient="portrait"/>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07E6"/>
    <w:rsid w:val="00003A74"/>
    <w:rsid w:val="00003C75"/>
    <w:rsid w:val="00005D6B"/>
    <w:rsid w:val="00006984"/>
    <w:rsid w:val="000077DB"/>
    <w:rsid w:val="00007A5C"/>
    <w:rsid w:val="00010F8C"/>
    <w:rsid w:val="00015764"/>
    <w:rsid w:val="00017DE3"/>
    <w:rsid w:val="000202A6"/>
    <w:rsid w:val="000214A4"/>
    <w:rsid w:val="000217E2"/>
    <w:rsid w:val="00022006"/>
    <w:rsid w:val="00024ED3"/>
    <w:rsid w:val="000260BF"/>
    <w:rsid w:val="00027CA6"/>
    <w:rsid w:val="000306F5"/>
    <w:rsid w:val="000307AE"/>
    <w:rsid w:val="00030A3E"/>
    <w:rsid w:val="000317D5"/>
    <w:rsid w:val="000342D4"/>
    <w:rsid w:val="000374C1"/>
    <w:rsid w:val="00041EAD"/>
    <w:rsid w:val="000443BC"/>
    <w:rsid w:val="00046F2A"/>
    <w:rsid w:val="00047778"/>
    <w:rsid w:val="00050860"/>
    <w:rsid w:val="00052052"/>
    <w:rsid w:val="00052098"/>
    <w:rsid w:val="00053950"/>
    <w:rsid w:val="00053EE2"/>
    <w:rsid w:val="000561DB"/>
    <w:rsid w:val="000563BD"/>
    <w:rsid w:val="0005713E"/>
    <w:rsid w:val="00063415"/>
    <w:rsid w:val="00065D18"/>
    <w:rsid w:val="00066210"/>
    <w:rsid w:val="000714C8"/>
    <w:rsid w:val="000721F6"/>
    <w:rsid w:val="00074077"/>
    <w:rsid w:val="00074367"/>
    <w:rsid w:val="00074895"/>
    <w:rsid w:val="00075162"/>
    <w:rsid w:val="000765CB"/>
    <w:rsid w:val="00077610"/>
    <w:rsid w:val="00081C12"/>
    <w:rsid w:val="000857B3"/>
    <w:rsid w:val="0008623C"/>
    <w:rsid w:val="00087FB5"/>
    <w:rsid w:val="000903F6"/>
    <w:rsid w:val="00090892"/>
    <w:rsid w:val="00091537"/>
    <w:rsid w:val="000925F8"/>
    <w:rsid w:val="000940F0"/>
    <w:rsid w:val="000945FF"/>
    <w:rsid w:val="00097283"/>
    <w:rsid w:val="000A1EF5"/>
    <w:rsid w:val="000A2E6E"/>
    <w:rsid w:val="000A305F"/>
    <w:rsid w:val="000A3692"/>
    <w:rsid w:val="000A54CD"/>
    <w:rsid w:val="000A5B4B"/>
    <w:rsid w:val="000A7193"/>
    <w:rsid w:val="000B0734"/>
    <w:rsid w:val="000B19CD"/>
    <w:rsid w:val="000B1C60"/>
    <w:rsid w:val="000B1FB0"/>
    <w:rsid w:val="000B2DBA"/>
    <w:rsid w:val="000B4895"/>
    <w:rsid w:val="000B739D"/>
    <w:rsid w:val="000C039F"/>
    <w:rsid w:val="000C09B6"/>
    <w:rsid w:val="000C1354"/>
    <w:rsid w:val="000C17F1"/>
    <w:rsid w:val="000C1B9E"/>
    <w:rsid w:val="000C39E3"/>
    <w:rsid w:val="000C46C9"/>
    <w:rsid w:val="000C4893"/>
    <w:rsid w:val="000D27D1"/>
    <w:rsid w:val="000D29B3"/>
    <w:rsid w:val="000D5DAC"/>
    <w:rsid w:val="000D6324"/>
    <w:rsid w:val="000D6CFF"/>
    <w:rsid w:val="000D7D80"/>
    <w:rsid w:val="000E37F8"/>
    <w:rsid w:val="000E4150"/>
    <w:rsid w:val="000E4EF7"/>
    <w:rsid w:val="000E62AB"/>
    <w:rsid w:val="000E748D"/>
    <w:rsid w:val="000E76E8"/>
    <w:rsid w:val="000F0A59"/>
    <w:rsid w:val="000F2D27"/>
    <w:rsid w:val="000F2E4C"/>
    <w:rsid w:val="000F2FDF"/>
    <w:rsid w:val="000F496C"/>
    <w:rsid w:val="000F4A60"/>
    <w:rsid w:val="000F5CF7"/>
    <w:rsid w:val="000F682E"/>
    <w:rsid w:val="000F6F4D"/>
    <w:rsid w:val="000F7113"/>
    <w:rsid w:val="0010232C"/>
    <w:rsid w:val="001048BE"/>
    <w:rsid w:val="00104CD3"/>
    <w:rsid w:val="001054F2"/>
    <w:rsid w:val="00106656"/>
    <w:rsid w:val="0010793C"/>
    <w:rsid w:val="001111A8"/>
    <w:rsid w:val="001117EC"/>
    <w:rsid w:val="00111B21"/>
    <w:rsid w:val="001121EA"/>
    <w:rsid w:val="001130BC"/>
    <w:rsid w:val="0011439E"/>
    <w:rsid w:val="001145E8"/>
    <w:rsid w:val="00116506"/>
    <w:rsid w:val="001168A8"/>
    <w:rsid w:val="00117766"/>
    <w:rsid w:val="00121966"/>
    <w:rsid w:val="00122227"/>
    <w:rsid w:val="0012225C"/>
    <w:rsid w:val="00122D3F"/>
    <w:rsid w:val="00122E64"/>
    <w:rsid w:val="001243B6"/>
    <w:rsid w:val="00124514"/>
    <w:rsid w:val="00125139"/>
    <w:rsid w:val="00126B55"/>
    <w:rsid w:val="00127702"/>
    <w:rsid w:val="00130A71"/>
    <w:rsid w:val="00132DD1"/>
    <w:rsid w:val="00133519"/>
    <w:rsid w:val="00134255"/>
    <w:rsid w:val="001345BA"/>
    <w:rsid w:val="001351B4"/>
    <w:rsid w:val="0013556D"/>
    <w:rsid w:val="00136ADE"/>
    <w:rsid w:val="001377E4"/>
    <w:rsid w:val="00137DB8"/>
    <w:rsid w:val="00141B99"/>
    <w:rsid w:val="0014218E"/>
    <w:rsid w:val="00142FB7"/>
    <w:rsid w:val="00146C58"/>
    <w:rsid w:val="00152491"/>
    <w:rsid w:val="00152F6B"/>
    <w:rsid w:val="0015312C"/>
    <w:rsid w:val="00153B8D"/>
    <w:rsid w:val="0015409B"/>
    <w:rsid w:val="001548CF"/>
    <w:rsid w:val="00154B6A"/>
    <w:rsid w:val="00154CCA"/>
    <w:rsid w:val="00156198"/>
    <w:rsid w:val="001564CD"/>
    <w:rsid w:val="001579D5"/>
    <w:rsid w:val="00160383"/>
    <w:rsid w:val="001604CB"/>
    <w:rsid w:val="00160794"/>
    <w:rsid w:val="00160E42"/>
    <w:rsid w:val="001630A3"/>
    <w:rsid w:val="00163DF6"/>
    <w:rsid w:val="00164B88"/>
    <w:rsid w:val="00164D1A"/>
    <w:rsid w:val="00164D48"/>
    <w:rsid w:val="0016675D"/>
    <w:rsid w:val="00166A51"/>
    <w:rsid w:val="00166A52"/>
    <w:rsid w:val="00167C56"/>
    <w:rsid w:val="00171F82"/>
    <w:rsid w:val="00173E70"/>
    <w:rsid w:val="001754DB"/>
    <w:rsid w:val="00175D33"/>
    <w:rsid w:val="00175DD7"/>
    <w:rsid w:val="00177DE6"/>
    <w:rsid w:val="00177E75"/>
    <w:rsid w:val="001831EB"/>
    <w:rsid w:val="00183983"/>
    <w:rsid w:val="00183A16"/>
    <w:rsid w:val="00183F43"/>
    <w:rsid w:val="0018446F"/>
    <w:rsid w:val="00184A9B"/>
    <w:rsid w:val="00184B6F"/>
    <w:rsid w:val="0018556A"/>
    <w:rsid w:val="00185A52"/>
    <w:rsid w:val="00185B1B"/>
    <w:rsid w:val="0019022C"/>
    <w:rsid w:val="00190E37"/>
    <w:rsid w:val="001943C9"/>
    <w:rsid w:val="00195B67"/>
    <w:rsid w:val="00196C1D"/>
    <w:rsid w:val="001A01FB"/>
    <w:rsid w:val="001A18AE"/>
    <w:rsid w:val="001A4DAB"/>
    <w:rsid w:val="001A4F4E"/>
    <w:rsid w:val="001A4F86"/>
    <w:rsid w:val="001A59B7"/>
    <w:rsid w:val="001A69B6"/>
    <w:rsid w:val="001A7EA8"/>
    <w:rsid w:val="001B1200"/>
    <w:rsid w:val="001B1990"/>
    <w:rsid w:val="001B1D15"/>
    <w:rsid w:val="001B3129"/>
    <w:rsid w:val="001B44CB"/>
    <w:rsid w:val="001B6977"/>
    <w:rsid w:val="001C09A9"/>
    <w:rsid w:val="001C156E"/>
    <w:rsid w:val="001C2022"/>
    <w:rsid w:val="001C2165"/>
    <w:rsid w:val="001C2C1F"/>
    <w:rsid w:val="001C4098"/>
    <w:rsid w:val="001C4E5C"/>
    <w:rsid w:val="001C4F9B"/>
    <w:rsid w:val="001C70C0"/>
    <w:rsid w:val="001C7373"/>
    <w:rsid w:val="001D116A"/>
    <w:rsid w:val="001D1AA8"/>
    <w:rsid w:val="001D3F4C"/>
    <w:rsid w:val="001D4125"/>
    <w:rsid w:val="001D41CD"/>
    <w:rsid w:val="001D504D"/>
    <w:rsid w:val="001D7A56"/>
    <w:rsid w:val="001E3069"/>
    <w:rsid w:val="001E3981"/>
    <w:rsid w:val="001E609D"/>
    <w:rsid w:val="001E6B0C"/>
    <w:rsid w:val="001E7529"/>
    <w:rsid w:val="001F151E"/>
    <w:rsid w:val="001F41CC"/>
    <w:rsid w:val="001F6248"/>
    <w:rsid w:val="001F64C2"/>
    <w:rsid w:val="00201084"/>
    <w:rsid w:val="00201298"/>
    <w:rsid w:val="00202C5F"/>
    <w:rsid w:val="00203FAE"/>
    <w:rsid w:val="00204026"/>
    <w:rsid w:val="002053BB"/>
    <w:rsid w:val="0020562B"/>
    <w:rsid w:val="002077D3"/>
    <w:rsid w:val="00207A0A"/>
    <w:rsid w:val="002118E0"/>
    <w:rsid w:val="002120FE"/>
    <w:rsid w:val="002140F7"/>
    <w:rsid w:val="0021463E"/>
    <w:rsid w:val="00214DD1"/>
    <w:rsid w:val="00214F8C"/>
    <w:rsid w:val="00216724"/>
    <w:rsid w:val="0021695B"/>
    <w:rsid w:val="00217ADD"/>
    <w:rsid w:val="002208E1"/>
    <w:rsid w:val="00223512"/>
    <w:rsid w:val="00224FD9"/>
    <w:rsid w:val="00227201"/>
    <w:rsid w:val="00227856"/>
    <w:rsid w:val="00227881"/>
    <w:rsid w:val="00227CA3"/>
    <w:rsid w:val="00227F99"/>
    <w:rsid w:val="00230505"/>
    <w:rsid w:val="00230BED"/>
    <w:rsid w:val="002322F7"/>
    <w:rsid w:val="00232647"/>
    <w:rsid w:val="00232E1E"/>
    <w:rsid w:val="002342F0"/>
    <w:rsid w:val="00235ABD"/>
    <w:rsid w:val="00236596"/>
    <w:rsid w:val="00236A89"/>
    <w:rsid w:val="00240EDC"/>
    <w:rsid w:val="00241C20"/>
    <w:rsid w:val="00241F36"/>
    <w:rsid w:val="00244FF1"/>
    <w:rsid w:val="002458B9"/>
    <w:rsid w:val="00246DC5"/>
    <w:rsid w:val="002472CE"/>
    <w:rsid w:val="00247327"/>
    <w:rsid w:val="00250146"/>
    <w:rsid w:val="00253798"/>
    <w:rsid w:val="002537F0"/>
    <w:rsid w:val="0025380F"/>
    <w:rsid w:val="00255E69"/>
    <w:rsid w:val="00256835"/>
    <w:rsid w:val="00260EDF"/>
    <w:rsid w:val="002618F6"/>
    <w:rsid w:val="00261BB5"/>
    <w:rsid w:val="002638BB"/>
    <w:rsid w:val="002647E0"/>
    <w:rsid w:val="002663B5"/>
    <w:rsid w:val="0026708B"/>
    <w:rsid w:val="0026747E"/>
    <w:rsid w:val="0026747F"/>
    <w:rsid w:val="00267807"/>
    <w:rsid w:val="00267BDF"/>
    <w:rsid w:val="00273AFC"/>
    <w:rsid w:val="00273F2B"/>
    <w:rsid w:val="0027424E"/>
    <w:rsid w:val="00275220"/>
    <w:rsid w:val="00276FF1"/>
    <w:rsid w:val="00280D16"/>
    <w:rsid w:val="0028234A"/>
    <w:rsid w:val="00284512"/>
    <w:rsid w:val="0028456F"/>
    <w:rsid w:val="00285B78"/>
    <w:rsid w:val="00286EC2"/>
    <w:rsid w:val="00287F34"/>
    <w:rsid w:val="002901AE"/>
    <w:rsid w:val="0029132B"/>
    <w:rsid w:val="00292653"/>
    <w:rsid w:val="00295C2C"/>
    <w:rsid w:val="00296EDE"/>
    <w:rsid w:val="002A5241"/>
    <w:rsid w:val="002A5294"/>
    <w:rsid w:val="002A5E4B"/>
    <w:rsid w:val="002A64B1"/>
    <w:rsid w:val="002A68B8"/>
    <w:rsid w:val="002A76C5"/>
    <w:rsid w:val="002B27E2"/>
    <w:rsid w:val="002B499B"/>
    <w:rsid w:val="002B4A05"/>
    <w:rsid w:val="002B4ED0"/>
    <w:rsid w:val="002B7993"/>
    <w:rsid w:val="002C0AD5"/>
    <w:rsid w:val="002C0F3E"/>
    <w:rsid w:val="002C182C"/>
    <w:rsid w:val="002C21A9"/>
    <w:rsid w:val="002C3476"/>
    <w:rsid w:val="002C4337"/>
    <w:rsid w:val="002C4F01"/>
    <w:rsid w:val="002C55B7"/>
    <w:rsid w:val="002C6215"/>
    <w:rsid w:val="002C62BF"/>
    <w:rsid w:val="002C65D9"/>
    <w:rsid w:val="002D072B"/>
    <w:rsid w:val="002D2B96"/>
    <w:rsid w:val="002D33AE"/>
    <w:rsid w:val="002D3BAC"/>
    <w:rsid w:val="002D5077"/>
    <w:rsid w:val="002D543C"/>
    <w:rsid w:val="002D5E33"/>
    <w:rsid w:val="002E15BB"/>
    <w:rsid w:val="002E22A6"/>
    <w:rsid w:val="002E22F5"/>
    <w:rsid w:val="002E250E"/>
    <w:rsid w:val="002E6503"/>
    <w:rsid w:val="002E660D"/>
    <w:rsid w:val="002E6B3C"/>
    <w:rsid w:val="002E74FB"/>
    <w:rsid w:val="002E75B5"/>
    <w:rsid w:val="002F2444"/>
    <w:rsid w:val="002F2DA1"/>
    <w:rsid w:val="002F45FB"/>
    <w:rsid w:val="002F750C"/>
    <w:rsid w:val="002F7B05"/>
    <w:rsid w:val="002F7F29"/>
    <w:rsid w:val="00302825"/>
    <w:rsid w:val="00304592"/>
    <w:rsid w:val="003051C0"/>
    <w:rsid w:val="00305EC6"/>
    <w:rsid w:val="00306441"/>
    <w:rsid w:val="00306DBF"/>
    <w:rsid w:val="00310CAC"/>
    <w:rsid w:val="00311C81"/>
    <w:rsid w:val="003132E6"/>
    <w:rsid w:val="003172F5"/>
    <w:rsid w:val="00321ADD"/>
    <w:rsid w:val="00322B7A"/>
    <w:rsid w:val="00325459"/>
    <w:rsid w:val="00325DC6"/>
    <w:rsid w:val="00327053"/>
    <w:rsid w:val="00330590"/>
    <w:rsid w:val="003307D4"/>
    <w:rsid w:val="003314E4"/>
    <w:rsid w:val="003325FA"/>
    <w:rsid w:val="00333172"/>
    <w:rsid w:val="00333600"/>
    <w:rsid w:val="00342B0E"/>
    <w:rsid w:val="00343AA8"/>
    <w:rsid w:val="00344B8F"/>
    <w:rsid w:val="00344C20"/>
    <w:rsid w:val="003475F5"/>
    <w:rsid w:val="003501A5"/>
    <w:rsid w:val="00351894"/>
    <w:rsid w:val="00351C89"/>
    <w:rsid w:val="003532BF"/>
    <w:rsid w:val="00353BEF"/>
    <w:rsid w:val="003556FF"/>
    <w:rsid w:val="003559A5"/>
    <w:rsid w:val="003579AD"/>
    <w:rsid w:val="00360BFC"/>
    <w:rsid w:val="0036261B"/>
    <w:rsid w:val="003642B4"/>
    <w:rsid w:val="00365404"/>
    <w:rsid w:val="00365CC5"/>
    <w:rsid w:val="003668E6"/>
    <w:rsid w:val="00370339"/>
    <w:rsid w:val="00370689"/>
    <w:rsid w:val="003722C6"/>
    <w:rsid w:val="003724AD"/>
    <w:rsid w:val="00372872"/>
    <w:rsid w:val="00373321"/>
    <w:rsid w:val="00375D0C"/>
    <w:rsid w:val="00380213"/>
    <w:rsid w:val="0038109B"/>
    <w:rsid w:val="003826F2"/>
    <w:rsid w:val="0038348D"/>
    <w:rsid w:val="00383DF8"/>
    <w:rsid w:val="00384850"/>
    <w:rsid w:val="00385921"/>
    <w:rsid w:val="00387DC7"/>
    <w:rsid w:val="00390227"/>
    <w:rsid w:val="003907D5"/>
    <w:rsid w:val="00393A63"/>
    <w:rsid w:val="00394C59"/>
    <w:rsid w:val="00395666"/>
    <w:rsid w:val="003A0BB5"/>
    <w:rsid w:val="003A1815"/>
    <w:rsid w:val="003A4FFC"/>
    <w:rsid w:val="003A64AE"/>
    <w:rsid w:val="003B18FA"/>
    <w:rsid w:val="003B3887"/>
    <w:rsid w:val="003B3D9E"/>
    <w:rsid w:val="003B4C19"/>
    <w:rsid w:val="003B5122"/>
    <w:rsid w:val="003B5C2F"/>
    <w:rsid w:val="003B5FA5"/>
    <w:rsid w:val="003C0526"/>
    <w:rsid w:val="003C10AA"/>
    <w:rsid w:val="003C1628"/>
    <w:rsid w:val="003C193C"/>
    <w:rsid w:val="003C765D"/>
    <w:rsid w:val="003D1A7D"/>
    <w:rsid w:val="003D2A6F"/>
    <w:rsid w:val="003D6FC4"/>
    <w:rsid w:val="003E0DA9"/>
    <w:rsid w:val="003E1332"/>
    <w:rsid w:val="003E19D6"/>
    <w:rsid w:val="003E382D"/>
    <w:rsid w:val="003E585D"/>
    <w:rsid w:val="003E6CE0"/>
    <w:rsid w:val="003E7093"/>
    <w:rsid w:val="003E7A1A"/>
    <w:rsid w:val="003F11CA"/>
    <w:rsid w:val="003F3474"/>
    <w:rsid w:val="003F3C89"/>
    <w:rsid w:val="003F4A7A"/>
    <w:rsid w:val="003F5768"/>
    <w:rsid w:val="003F62A8"/>
    <w:rsid w:val="00400C87"/>
    <w:rsid w:val="00400E1A"/>
    <w:rsid w:val="00405C3D"/>
    <w:rsid w:val="0040618B"/>
    <w:rsid w:val="0041181C"/>
    <w:rsid w:val="00411F36"/>
    <w:rsid w:val="00413A24"/>
    <w:rsid w:val="00414594"/>
    <w:rsid w:val="00415938"/>
    <w:rsid w:val="00415FCB"/>
    <w:rsid w:val="0041606F"/>
    <w:rsid w:val="00416C03"/>
    <w:rsid w:val="00420CF9"/>
    <w:rsid w:val="00420D3D"/>
    <w:rsid w:val="004236A0"/>
    <w:rsid w:val="00425710"/>
    <w:rsid w:val="00426BE5"/>
    <w:rsid w:val="0043133F"/>
    <w:rsid w:val="00432A09"/>
    <w:rsid w:val="00432BCD"/>
    <w:rsid w:val="004354BD"/>
    <w:rsid w:val="00436A4F"/>
    <w:rsid w:val="00436AD9"/>
    <w:rsid w:val="00441516"/>
    <w:rsid w:val="004428BE"/>
    <w:rsid w:val="004470EC"/>
    <w:rsid w:val="00447675"/>
    <w:rsid w:val="004476D9"/>
    <w:rsid w:val="00447E16"/>
    <w:rsid w:val="00450881"/>
    <w:rsid w:val="00451771"/>
    <w:rsid w:val="004519B4"/>
    <w:rsid w:val="00454CB1"/>
    <w:rsid w:val="004561B3"/>
    <w:rsid w:val="0046007A"/>
    <w:rsid w:val="004601FE"/>
    <w:rsid w:val="004613D2"/>
    <w:rsid w:val="0046293D"/>
    <w:rsid w:val="0046527E"/>
    <w:rsid w:val="0046547F"/>
    <w:rsid w:val="0046615A"/>
    <w:rsid w:val="004676E4"/>
    <w:rsid w:val="0047170B"/>
    <w:rsid w:val="00471D90"/>
    <w:rsid w:val="004722F1"/>
    <w:rsid w:val="0047290E"/>
    <w:rsid w:val="004731F1"/>
    <w:rsid w:val="00473FBF"/>
    <w:rsid w:val="00475B3B"/>
    <w:rsid w:val="00477CB2"/>
    <w:rsid w:val="00481C27"/>
    <w:rsid w:val="004836BE"/>
    <w:rsid w:val="00484607"/>
    <w:rsid w:val="0048522D"/>
    <w:rsid w:val="00490F42"/>
    <w:rsid w:val="00491156"/>
    <w:rsid w:val="004915F6"/>
    <w:rsid w:val="004922DA"/>
    <w:rsid w:val="004922EA"/>
    <w:rsid w:val="004937AA"/>
    <w:rsid w:val="004961A1"/>
    <w:rsid w:val="004965BE"/>
    <w:rsid w:val="00496905"/>
    <w:rsid w:val="004A137C"/>
    <w:rsid w:val="004A2955"/>
    <w:rsid w:val="004A56E1"/>
    <w:rsid w:val="004A70C1"/>
    <w:rsid w:val="004A7941"/>
    <w:rsid w:val="004A7D04"/>
    <w:rsid w:val="004B0923"/>
    <w:rsid w:val="004B268A"/>
    <w:rsid w:val="004B6D45"/>
    <w:rsid w:val="004C0006"/>
    <w:rsid w:val="004C01AE"/>
    <w:rsid w:val="004C07FD"/>
    <w:rsid w:val="004C1637"/>
    <w:rsid w:val="004C1BF4"/>
    <w:rsid w:val="004C1D28"/>
    <w:rsid w:val="004C59CE"/>
    <w:rsid w:val="004C769E"/>
    <w:rsid w:val="004D0BCC"/>
    <w:rsid w:val="004D1D17"/>
    <w:rsid w:val="004D23E6"/>
    <w:rsid w:val="004D2638"/>
    <w:rsid w:val="004D2BA1"/>
    <w:rsid w:val="004D2FB4"/>
    <w:rsid w:val="004D373B"/>
    <w:rsid w:val="004D42B7"/>
    <w:rsid w:val="004D454D"/>
    <w:rsid w:val="004D4AA6"/>
    <w:rsid w:val="004D4DFF"/>
    <w:rsid w:val="004D70EB"/>
    <w:rsid w:val="004D76CF"/>
    <w:rsid w:val="004E0BA3"/>
    <w:rsid w:val="004E22A9"/>
    <w:rsid w:val="004E29E4"/>
    <w:rsid w:val="004E6F52"/>
    <w:rsid w:val="004E71A4"/>
    <w:rsid w:val="004E7525"/>
    <w:rsid w:val="004F07F4"/>
    <w:rsid w:val="004F0936"/>
    <w:rsid w:val="004F5955"/>
    <w:rsid w:val="004F5C89"/>
    <w:rsid w:val="004F5E4A"/>
    <w:rsid w:val="004F7102"/>
    <w:rsid w:val="004F74DF"/>
    <w:rsid w:val="005001DD"/>
    <w:rsid w:val="005007D7"/>
    <w:rsid w:val="00502421"/>
    <w:rsid w:val="00502858"/>
    <w:rsid w:val="00503618"/>
    <w:rsid w:val="0050549C"/>
    <w:rsid w:val="00506223"/>
    <w:rsid w:val="0050631F"/>
    <w:rsid w:val="00512EB2"/>
    <w:rsid w:val="0051401C"/>
    <w:rsid w:val="00514848"/>
    <w:rsid w:val="005156CD"/>
    <w:rsid w:val="00517FE2"/>
    <w:rsid w:val="0052150B"/>
    <w:rsid w:val="00525132"/>
    <w:rsid w:val="00526235"/>
    <w:rsid w:val="005263BC"/>
    <w:rsid w:val="005275A3"/>
    <w:rsid w:val="005309BA"/>
    <w:rsid w:val="005317E9"/>
    <w:rsid w:val="0053244E"/>
    <w:rsid w:val="00536C7E"/>
    <w:rsid w:val="00540DD2"/>
    <w:rsid w:val="00541768"/>
    <w:rsid w:val="00541F30"/>
    <w:rsid w:val="00543BE7"/>
    <w:rsid w:val="005457F3"/>
    <w:rsid w:val="00545C82"/>
    <w:rsid w:val="00547388"/>
    <w:rsid w:val="00550312"/>
    <w:rsid w:val="005516F9"/>
    <w:rsid w:val="005545A2"/>
    <w:rsid w:val="005546E8"/>
    <w:rsid w:val="005547F3"/>
    <w:rsid w:val="005576CF"/>
    <w:rsid w:val="00557EB0"/>
    <w:rsid w:val="00560596"/>
    <w:rsid w:val="00560752"/>
    <w:rsid w:val="00563C53"/>
    <w:rsid w:val="00567AD8"/>
    <w:rsid w:val="00567F70"/>
    <w:rsid w:val="00571BAB"/>
    <w:rsid w:val="00571EB7"/>
    <w:rsid w:val="00572FB8"/>
    <w:rsid w:val="005735E9"/>
    <w:rsid w:val="005744D8"/>
    <w:rsid w:val="00574E90"/>
    <w:rsid w:val="005760E9"/>
    <w:rsid w:val="00577207"/>
    <w:rsid w:val="00577D5C"/>
    <w:rsid w:val="00580DEB"/>
    <w:rsid w:val="00581B5D"/>
    <w:rsid w:val="00585C7E"/>
    <w:rsid w:val="00586A89"/>
    <w:rsid w:val="0058716B"/>
    <w:rsid w:val="0059023F"/>
    <w:rsid w:val="00590EEF"/>
    <w:rsid w:val="00593720"/>
    <w:rsid w:val="005941AB"/>
    <w:rsid w:val="00594674"/>
    <w:rsid w:val="00596043"/>
    <w:rsid w:val="005A087F"/>
    <w:rsid w:val="005A406F"/>
    <w:rsid w:val="005A4070"/>
    <w:rsid w:val="005A55A6"/>
    <w:rsid w:val="005A6C15"/>
    <w:rsid w:val="005A735B"/>
    <w:rsid w:val="005B00F8"/>
    <w:rsid w:val="005B394C"/>
    <w:rsid w:val="005B4D84"/>
    <w:rsid w:val="005B5A1B"/>
    <w:rsid w:val="005B60D8"/>
    <w:rsid w:val="005B61F8"/>
    <w:rsid w:val="005B6349"/>
    <w:rsid w:val="005C0526"/>
    <w:rsid w:val="005C0FC6"/>
    <w:rsid w:val="005C3BAC"/>
    <w:rsid w:val="005C4C92"/>
    <w:rsid w:val="005C4DC5"/>
    <w:rsid w:val="005C5423"/>
    <w:rsid w:val="005C5A2D"/>
    <w:rsid w:val="005C7C5D"/>
    <w:rsid w:val="005C7EEC"/>
    <w:rsid w:val="005D09A4"/>
    <w:rsid w:val="005D159C"/>
    <w:rsid w:val="005D15A1"/>
    <w:rsid w:val="005D1CCB"/>
    <w:rsid w:val="005D540A"/>
    <w:rsid w:val="005D66B5"/>
    <w:rsid w:val="005D6ABA"/>
    <w:rsid w:val="005D7057"/>
    <w:rsid w:val="005D7EA3"/>
    <w:rsid w:val="005D7F31"/>
    <w:rsid w:val="005E09C1"/>
    <w:rsid w:val="005E0B47"/>
    <w:rsid w:val="005E2A77"/>
    <w:rsid w:val="005E2FFE"/>
    <w:rsid w:val="005E339E"/>
    <w:rsid w:val="005E3536"/>
    <w:rsid w:val="005E51D1"/>
    <w:rsid w:val="005E58A1"/>
    <w:rsid w:val="005F1268"/>
    <w:rsid w:val="005F1E69"/>
    <w:rsid w:val="005F2A61"/>
    <w:rsid w:val="005F3A88"/>
    <w:rsid w:val="005F591F"/>
    <w:rsid w:val="005F6C7B"/>
    <w:rsid w:val="005F7DDF"/>
    <w:rsid w:val="00600150"/>
    <w:rsid w:val="006001B9"/>
    <w:rsid w:val="0060064B"/>
    <w:rsid w:val="006009F9"/>
    <w:rsid w:val="00602A06"/>
    <w:rsid w:val="0060322B"/>
    <w:rsid w:val="00603607"/>
    <w:rsid w:val="00604B09"/>
    <w:rsid w:val="006052FC"/>
    <w:rsid w:val="006063C3"/>
    <w:rsid w:val="006064DF"/>
    <w:rsid w:val="006075F3"/>
    <w:rsid w:val="00607F10"/>
    <w:rsid w:val="00610C90"/>
    <w:rsid w:val="006116E7"/>
    <w:rsid w:val="00615954"/>
    <w:rsid w:val="00615C13"/>
    <w:rsid w:val="00616012"/>
    <w:rsid w:val="0061690D"/>
    <w:rsid w:val="0062042C"/>
    <w:rsid w:val="00621430"/>
    <w:rsid w:val="006230C1"/>
    <w:rsid w:val="00625B10"/>
    <w:rsid w:val="006311F2"/>
    <w:rsid w:val="00632C0D"/>
    <w:rsid w:val="0063365E"/>
    <w:rsid w:val="00633F6A"/>
    <w:rsid w:val="006374AD"/>
    <w:rsid w:val="00640E22"/>
    <w:rsid w:val="0064110F"/>
    <w:rsid w:val="006415A6"/>
    <w:rsid w:val="00641BA1"/>
    <w:rsid w:val="00642810"/>
    <w:rsid w:val="00642895"/>
    <w:rsid w:val="00642BB2"/>
    <w:rsid w:val="00644FF4"/>
    <w:rsid w:val="006469B8"/>
    <w:rsid w:val="00647512"/>
    <w:rsid w:val="00647F61"/>
    <w:rsid w:val="00651A34"/>
    <w:rsid w:val="00651E29"/>
    <w:rsid w:val="006524CD"/>
    <w:rsid w:val="00654405"/>
    <w:rsid w:val="006553B5"/>
    <w:rsid w:val="00660288"/>
    <w:rsid w:val="00661563"/>
    <w:rsid w:val="00664549"/>
    <w:rsid w:val="00664768"/>
    <w:rsid w:val="00665C68"/>
    <w:rsid w:val="00666B31"/>
    <w:rsid w:val="006707E0"/>
    <w:rsid w:val="006712D7"/>
    <w:rsid w:val="00671538"/>
    <w:rsid w:val="0067231D"/>
    <w:rsid w:val="006726FE"/>
    <w:rsid w:val="006732F6"/>
    <w:rsid w:val="0067444F"/>
    <w:rsid w:val="00676648"/>
    <w:rsid w:val="00681292"/>
    <w:rsid w:val="00681E41"/>
    <w:rsid w:val="00683189"/>
    <w:rsid w:val="006842C7"/>
    <w:rsid w:val="00684877"/>
    <w:rsid w:val="006859B9"/>
    <w:rsid w:val="00686789"/>
    <w:rsid w:val="00687B94"/>
    <w:rsid w:val="006909F2"/>
    <w:rsid w:val="00691995"/>
    <w:rsid w:val="00691C72"/>
    <w:rsid w:val="006962AB"/>
    <w:rsid w:val="006963F4"/>
    <w:rsid w:val="006976F9"/>
    <w:rsid w:val="00697846"/>
    <w:rsid w:val="00697A4B"/>
    <w:rsid w:val="006A1751"/>
    <w:rsid w:val="006A1E9E"/>
    <w:rsid w:val="006A1FF2"/>
    <w:rsid w:val="006A2570"/>
    <w:rsid w:val="006A2974"/>
    <w:rsid w:val="006B002C"/>
    <w:rsid w:val="006B11A6"/>
    <w:rsid w:val="006B1A3C"/>
    <w:rsid w:val="006B396A"/>
    <w:rsid w:val="006B4307"/>
    <w:rsid w:val="006B78AB"/>
    <w:rsid w:val="006C0B51"/>
    <w:rsid w:val="006C1A9D"/>
    <w:rsid w:val="006C237C"/>
    <w:rsid w:val="006C4A6E"/>
    <w:rsid w:val="006D00D2"/>
    <w:rsid w:val="006D6619"/>
    <w:rsid w:val="006D6A64"/>
    <w:rsid w:val="006D753C"/>
    <w:rsid w:val="006D77A4"/>
    <w:rsid w:val="006D7E63"/>
    <w:rsid w:val="006E115B"/>
    <w:rsid w:val="006E22F1"/>
    <w:rsid w:val="006E25AB"/>
    <w:rsid w:val="006E4D58"/>
    <w:rsid w:val="006E54E2"/>
    <w:rsid w:val="006E6630"/>
    <w:rsid w:val="006E66DC"/>
    <w:rsid w:val="006E77CF"/>
    <w:rsid w:val="006F1438"/>
    <w:rsid w:val="006F2E8E"/>
    <w:rsid w:val="006F3D3B"/>
    <w:rsid w:val="006F625C"/>
    <w:rsid w:val="007008E0"/>
    <w:rsid w:val="00701C97"/>
    <w:rsid w:val="00704768"/>
    <w:rsid w:val="007067F0"/>
    <w:rsid w:val="0071091A"/>
    <w:rsid w:val="00715400"/>
    <w:rsid w:val="00715DCD"/>
    <w:rsid w:val="00720101"/>
    <w:rsid w:val="007203FE"/>
    <w:rsid w:val="00720B23"/>
    <w:rsid w:val="00722D52"/>
    <w:rsid w:val="007249BC"/>
    <w:rsid w:val="00725782"/>
    <w:rsid w:val="00726883"/>
    <w:rsid w:val="00727BF7"/>
    <w:rsid w:val="007310C5"/>
    <w:rsid w:val="00735064"/>
    <w:rsid w:val="00735732"/>
    <w:rsid w:val="00737F2D"/>
    <w:rsid w:val="00740347"/>
    <w:rsid w:val="00740B30"/>
    <w:rsid w:val="00740E17"/>
    <w:rsid w:val="00743753"/>
    <w:rsid w:val="00743C59"/>
    <w:rsid w:val="00745F01"/>
    <w:rsid w:val="00747D2D"/>
    <w:rsid w:val="00750443"/>
    <w:rsid w:val="00750EE3"/>
    <w:rsid w:val="00751118"/>
    <w:rsid w:val="00751128"/>
    <w:rsid w:val="0075123D"/>
    <w:rsid w:val="00752A23"/>
    <w:rsid w:val="00752C07"/>
    <w:rsid w:val="00753B83"/>
    <w:rsid w:val="00754D6E"/>
    <w:rsid w:val="0075538C"/>
    <w:rsid w:val="00760CCA"/>
    <w:rsid w:val="007622FF"/>
    <w:rsid w:val="007623AE"/>
    <w:rsid w:val="0076264C"/>
    <w:rsid w:val="00765034"/>
    <w:rsid w:val="00766EFE"/>
    <w:rsid w:val="007722D0"/>
    <w:rsid w:val="007732C1"/>
    <w:rsid w:val="00775871"/>
    <w:rsid w:val="0077619C"/>
    <w:rsid w:val="00782E7D"/>
    <w:rsid w:val="00785928"/>
    <w:rsid w:val="00786B66"/>
    <w:rsid w:val="00790594"/>
    <w:rsid w:val="0079149D"/>
    <w:rsid w:val="0079195F"/>
    <w:rsid w:val="00791C2F"/>
    <w:rsid w:val="00793200"/>
    <w:rsid w:val="00794111"/>
    <w:rsid w:val="00797AA3"/>
    <w:rsid w:val="00797FA0"/>
    <w:rsid w:val="007A2FB6"/>
    <w:rsid w:val="007A3267"/>
    <w:rsid w:val="007A36C0"/>
    <w:rsid w:val="007A395F"/>
    <w:rsid w:val="007A3ABC"/>
    <w:rsid w:val="007A53AF"/>
    <w:rsid w:val="007A5FF0"/>
    <w:rsid w:val="007A61BD"/>
    <w:rsid w:val="007A69FA"/>
    <w:rsid w:val="007B30AD"/>
    <w:rsid w:val="007B415C"/>
    <w:rsid w:val="007B5039"/>
    <w:rsid w:val="007C11FF"/>
    <w:rsid w:val="007C52F8"/>
    <w:rsid w:val="007C5968"/>
    <w:rsid w:val="007C5A9C"/>
    <w:rsid w:val="007C5FEA"/>
    <w:rsid w:val="007D07DD"/>
    <w:rsid w:val="007D09B0"/>
    <w:rsid w:val="007D1729"/>
    <w:rsid w:val="007D4A60"/>
    <w:rsid w:val="007D600F"/>
    <w:rsid w:val="007D6EE5"/>
    <w:rsid w:val="007E189F"/>
    <w:rsid w:val="007E1B7A"/>
    <w:rsid w:val="007E1BE9"/>
    <w:rsid w:val="007E3848"/>
    <w:rsid w:val="007E612E"/>
    <w:rsid w:val="007E6BD7"/>
    <w:rsid w:val="007E7C23"/>
    <w:rsid w:val="007F0D67"/>
    <w:rsid w:val="007F1D32"/>
    <w:rsid w:val="007F34B7"/>
    <w:rsid w:val="007F4487"/>
    <w:rsid w:val="007F73E9"/>
    <w:rsid w:val="007F7ACD"/>
    <w:rsid w:val="008019E3"/>
    <w:rsid w:val="00801AC1"/>
    <w:rsid w:val="00801C6D"/>
    <w:rsid w:val="00801F47"/>
    <w:rsid w:val="00802AC6"/>
    <w:rsid w:val="00804D89"/>
    <w:rsid w:val="00805EDA"/>
    <w:rsid w:val="00807ADC"/>
    <w:rsid w:val="00812A93"/>
    <w:rsid w:val="0081309A"/>
    <w:rsid w:val="00813297"/>
    <w:rsid w:val="008156E8"/>
    <w:rsid w:val="00816D08"/>
    <w:rsid w:val="00820CAE"/>
    <w:rsid w:val="00821315"/>
    <w:rsid w:val="00821822"/>
    <w:rsid w:val="00824330"/>
    <w:rsid w:val="0082657E"/>
    <w:rsid w:val="00826687"/>
    <w:rsid w:val="00827740"/>
    <w:rsid w:val="00832567"/>
    <w:rsid w:val="00832C55"/>
    <w:rsid w:val="008337EB"/>
    <w:rsid w:val="00833F05"/>
    <w:rsid w:val="00835100"/>
    <w:rsid w:val="00837158"/>
    <w:rsid w:val="008404A7"/>
    <w:rsid w:val="00840B30"/>
    <w:rsid w:val="00841578"/>
    <w:rsid w:val="008416FF"/>
    <w:rsid w:val="008424CD"/>
    <w:rsid w:val="008477A8"/>
    <w:rsid w:val="00851C0D"/>
    <w:rsid w:val="008564F0"/>
    <w:rsid w:val="00856B62"/>
    <w:rsid w:val="008603CE"/>
    <w:rsid w:val="008651F5"/>
    <w:rsid w:val="00865766"/>
    <w:rsid w:val="00865D2C"/>
    <w:rsid w:val="0086693A"/>
    <w:rsid w:val="00871094"/>
    <w:rsid w:val="00872086"/>
    <w:rsid w:val="00872644"/>
    <w:rsid w:val="00875810"/>
    <w:rsid w:val="00875F07"/>
    <w:rsid w:val="008761A9"/>
    <w:rsid w:val="00876DDE"/>
    <w:rsid w:val="00880AA6"/>
    <w:rsid w:val="00880EED"/>
    <w:rsid w:val="00881112"/>
    <w:rsid w:val="008820CC"/>
    <w:rsid w:val="00885F91"/>
    <w:rsid w:val="00886BC8"/>
    <w:rsid w:val="00886F93"/>
    <w:rsid w:val="00887778"/>
    <w:rsid w:val="00887862"/>
    <w:rsid w:val="0089027E"/>
    <w:rsid w:val="008902D4"/>
    <w:rsid w:val="008914D9"/>
    <w:rsid w:val="00892ACC"/>
    <w:rsid w:val="00892C68"/>
    <w:rsid w:val="00894718"/>
    <w:rsid w:val="00895373"/>
    <w:rsid w:val="00896949"/>
    <w:rsid w:val="00896C6F"/>
    <w:rsid w:val="00897059"/>
    <w:rsid w:val="00897357"/>
    <w:rsid w:val="00897AD1"/>
    <w:rsid w:val="008A1E9D"/>
    <w:rsid w:val="008A55DC"/>
    <w:rsid w:val="008A6A02"/>
    <w:rsid w:val="008A7136"/>
    <w:rsid w:val="008A75CF"/>
    <w:rsid w:val="008B14A5"/>
    <w:rsid w:val="008B2983"/>
    <w:rsid w:val="008B4573"/>
    <w:rsid w:val="008B570D"/>
    <w:rsid w:val="008B57C3"/>
    <w:rsid w:val="008B64C4"/>
    <w:rsid w:val="008C0404"/>
    <w:rsid w:val="008C1867"/>
    <w:rsid w:val="008C19F0"/>
    <w:rsid w:val="008C1A43"/>
    <w:rsid w:val="008C1B7C"/>
    <w:rsid w:val="008C2859"/>
    <w:rsid w:val="008D016C"/>
    <w:rsid w:val="008D0E66"/>
    <w:rsid w:val="008D1A06"/>
    <w:rsid w:val="008D2453"/>
    <w:rsid w:val="008D266D"/>
    <w:rsid w:val="008D3467"/>
    <w:rsid w:val="008D3F5F"/>
    <w:rsid w:val="008D52E9"/>
    <w:rsid w:val="008D554C"/>
    <w:rsid w:val="008D5CB3"/>
    <w:rsid w:val="008D5D0A"/>
    <w:rsid w:val="008D6A36"/>
    <w:rsid w:val="008D7C6C"/>
    <w:rsid w:val="008D7CDB"/>
    <w:rsid w:val="008E11F4"/>
    <w:rsid w:val="008E1878"/>
    <w:rsid w:val="008E391C"/>
    <w:rsid w:val="008E5859"/>
    <w:rsid w:val="008F0572"/>
    <w:rsid w:val="008F09DB"/>
    <w:rsid w:val="008F0E15"/>
    <w:rsid w:val="008F260F"/>
    <w:rsid w:val="008F3041"/>
    <w:rsid w:val="008F4DA1"/>
    <w:rsid w:val="008F513B"/>
    <w:rsid w:val="008F695A"/>
    <w:rsid w:val="008F7CAA"/>
    <w:rsid w:val="00900FC0"/>
    <w:rsid w:val="00903604"/>
    <w:rsid w:val="00903A68"/>
    <w:rsid w:val="0090551B"/>
    <w:rsid w:val="00910A7A"/>
    <w:rsid w:val="00911269"/>
    <w:rsid w:val="0091152F"/>
    <w:rsid w:val="00911935"/>
    <w:rsid w:val="00911BB0"/>
    <w:rsid w:val="0091247E"/>
    <w:rsid w:val="0091249A"/>
    <w:rsid w:val="00912905"/>
    <w:rsid w:val="00914025"/>
    <w:rsid w:val="009148A7"/>
    <w:rsid w:val="009151A9"/>
    <w:rsid w:val="00915266"/>
    <w:rsid w:val="00917FD8"/>
    <w:rsid w:val="00922B9F"/>
    <w:rsid w:val="009274E9"/>
    <w:rsid w:val="0093080E"/>
    <w:rsid w:val="0093191F"/>
    <w:rsid w:val="00931C23"/>
    <w:rsid w:val="00932712"/>
    <w:rsid w:val="00933593"/>
    <w:rsid w:val="00940FAE"/>
    <w:rsid w:val="00944853"/>
    <w:rsid w:val="009458FF"/>
    <w:rsid w:val="00945BA3"/>
    <w:rsid w:val="00945D8C"/>
    <w:rsid w:val="00946CA5"/>
    <w:rsid w:val="009474B7"/>
    <w:rsid w:val="00947737"/>
    <w:rsid w:val="00953B12"/>
    <w:rsid w:val="00954920"/>
    <w:rsid w:val="009553DE"/>
    <w:rsid w:val="0095678E"/>
    <w:rsid w:val="0095708B"/>
    <w:rsid w:val="009625FC"/>
    <w:rsid w:val="0096307A"/>
    <w:rsid w:val="00963696"/>
    <w:rsid w:val="00963C7F"/>
    <w:rsid w:val="00964229"/>
    <w:rsid w:val="00964BC3"/>
    <w:rsid w:val="00965BB9"/>
    <w:rsid w:val="00966F4F"/>
    <w:rsid w:val="00973247"/>
    <w:rsid w:val="009738C7"/>
    <w:rsid w:val="009755C8"/>
    <w:rsid w:val="009778AA"/>
    <w:rsid w:val="00977CC1"/>
    <w:rsid w:val="009818E9"/>
    <w:rsid w:val="00985B18"/>
    <w:rsid w:val="009908B9"/>
    <w:rsid w:val="009914AE"/>
    <w:rsid w:val="0099252B"/>
    <w:rsid w:val="00993BB0"/>
    <w:rsid w:val="0099549E"/>
    <w:rsid w:val="009A37C8"/>
    <w:rsid w:val="009A3C2E"/>
    <w:rsid w:val="009A61F9"/>
    <w:rsid w:val="009A6C3B"/>
    <w:rsid w:val="009A6FE7"/>
    <w:rsid w:val="009A7360"/>
    <w:rsid w:val="009A7392"/>
    <w:rsid w:val="009B004C"/>
    <w:rsid w:val="009B1052"/>
    <w:rsid w:val="009B208E"/>
    <w:rsid w:val="009B23A0"/>
    <w:rsid w:val="009B51FA"/>
    <w:rsid w:val="009B6267"/>
    <w:rsid w:val="009B62C6"/>
    <w:rsid w:val="009C1156"/>
    <w:rsid w:val="009C13C8"/>
    <w:rsid w:val="009C230C"/>
    <w:rsid w:val="009C6A4B"/>
    <w:rsid w:val="009D177A"/>
    <w:rsid w:val="009D2868"/>
    <w:rsid w:val="009D2DF6"/>
    <w:rsid w:val="009D4EF8"/>
    <w:rsid w:val="009E0B62"/>
    <w:rsid w:val="009E20AD"/>
    <w:rsid w:val="009E2749"/>
    <w:rsid w:val="009E528F"/>
    <w:rsid w:val="009E7C63"/>
    <w:rsid w:val="009F063F"/>
    <w:rsid w:val="009F3EDA"/>
    <w:rsid w:val="009F5F6C"/>
    <w:rsid w:val="009F74DC"/>
    <w:rsid w:val="009F798B"/>
    <w:rsid w:val="009F7C57"/>
    <w:rsid w:val="00A013A0"/>
    <w:rsid w:val="00A01752"/>
    <w:rsid w:val="00A027EB"/>
    <w:rsid w:val="00A03050"/>
    <w:rsid w:val="00A03346"/>
    <w:rsid w:val="00A051BF"/>
    <w:rsid w:val="00A05BE5"/>
    <w:rsid w:val="00A068CC"/>
    <w:rsid w:val="00A07673"/>
    <w:rsid w:val="00A107E3"/>
    <w:rsid w:val="00A130F9"/>
    <w:rsid w:val="00A23B4A"/>
    <w:rsid w:val="00A24AB5"/>
    <w:rsid w:val="00A25F6E"/>
    <w:rsid w:val="00A2793C"/>
    <w:rsid w:val="00A313CF"/>
    <w:rsid w:val="00A32DCA"/>
    <w:rsid w:val="00A33365"/>
    <w:rsid w:val="00A33A13"/>
    <w:rsid w:val="00A35783"/>
    <w:rsid w:val="00A3709A"/>
    <w:rsid w:val="00A37345"/>
    <w:rsid w:val="00A37391"/>
    <w:rsid w:val="00A40DE6"/>
    <w:rsid w:val="00A4250A"/>
    <w:rsid w:val="00A42BCD"/>
    <w:rsid w:val="00A436DF"/>
    <w:rsid w:val="00A4450D"/>
    <w:rsid w:val="00A446D3"/>
    <w:rsid w:val="00A450D5"/>
    <w:rsid w:val="00A451C1"/>
    <w:rsid w:val="00A457BB"/>
    <w:rsid w:val="00A4656C"/>
    <w:rsid w:val="00A5026C"/>
    <w:rsid w:val="00A51FCB"/>
    <w:rsid w:val="00A52989"/>
    <w:rsid w:val="00A54BBE"/>
    <w:rsid w:val="00A5545B"/>
    <w:rsid w:val="00A564AA"/>
    <w:rsid w:val="00A60AE7"/>
    <w:rsid w:val="00A63728"/>
    <w:rsid w:val="00A6466C"/>
    <w:rsid w:val="00A65467"/>
    <w:rsid w:val="00A65F21"/>
    <w:rsid w:val="00A66C27"/>
    <w:rsid w:val="00A66F40"/>
    <w:rsid w:val="00A67380"/>
    <w:rsid w:val="00A70B7C"/>
    <w:rsid w:val="00A713D8"/>
    <w:rsid w:val="00A72755"/>
    <w:rsid w:val="00A73307"/>
    <w:rsid w:val="00A773FC"/>
    <w:rsid w:val="00A802FA"/>
    <w:rsid w:val="00A80464"/>
    <w:rsid w:val="00A8116A"/>
    <w:rsid w:val="00A82C86"/>
    <w:rsid w:val="00A82D61"/>
    <w:rsid w:val="00A839FD"/>
    <w:rsid w:val="00A84099"/>
    <w:rsid w:val="00A84306"/>
    <w:rsid w:val="00A84662"/>
    <w:rsid w:val="00A85FB3"/>
    <w:rsid w:val="00A8733B"/>
    <w:rsid w:val="00A908A3"/>
    <w:rsid w:val="00AA0230"/>
    <w:rsid w:val="00AA0448"/>
    <w:rsid w:val="00AA0551"/>
    <w:rsid w:val="00AA131F"/>
    <w:rsid w:val="00AA1695"/>
    <w:rsid w:val="00AA3D98"/>
    <w:rsid w:val="00AA4455"/>
    <w:rsid w:val="00AA7408"/>
    <w:rsid w:val="00AA7FDB"/>
    <w:rsid w:val="00AB2A8B"/>
    <w:rsid w:val="00AB6555"/>
    <w:rsid w:val="00AC0765"/>
    <w:rsid w:val="00AC208A"/>
    <w:rsid w:val="00AC2F04"/>
    <w:rsid w:val="00AC64A4"/>
    <w:rsid w:val="00AC6AC2"/>
    <w:rsid w:val="00AC70B1"/>
    <w:rsid w:val="00AC7A29"/>
    <w:rsid w:val="00AD0D7C"/>
    <w:rsid w:val="00AD13EC"/>
    <w:rsid w:val="00AD21D0"/>
    <w:rsid w:val="00AD22C7"/>
    <w:rsid w:val="00AD2F66"/>
    <w:rsid w:val="00AD3661"/>
    <w:rsid w:val="00AD3900"/>
    <w:rsid w:val="00AD3B86"/>
    <w:rsid w:val="00AD4597"/>
    <w:rsid w:val="00AD45D1"/>
    <w:rsid w:val="00AD47D4"/>
    <w:rsid w:val="00AD4C06"/>
    <w:rsid w:val="00AD551B"/>
    <w:rsid w:val="00AE1797"/>
    <w:rsid w:val="00AE360A"/>
    <w:rsid w:val="00AE3999"/>
    <w:rsid w:val="00AE49D4"/>
    <w:rsid w:val="00AE4C73"/>
    <w:rsid w:val="00AE5B10"/>
    <w:rsid w:val="00AE5B9B"/>
    <w:rsid w:val="00AF0318"/>
    <w:rsid w:val="00AF4113"/>
    <w:rsid w:val="00AF423A"/>
    <w:rsid w:val="00AF48F9"/>
    <w:rsid w:val="00AF6920"/>
    <w:rsid w:val="00AF7A4F"/>
    <w:rsid w:val="00AF7ECA"/>
    <w:rsid w:val="00B03E53"/>
    <w:rsid w:val="00B05061"/>
    <w:rsid w:val="00B05752"/>
    <w:rsid w:val="00B05804"/>
    <w:rsid w:val="00B05FCF"/>
    <w:rsid w:val="00B062CA"/>
    <w:rsid w:val="00B07119"/>
    <w:rsid w:val="00B07BAC"/>
    <w:rsid w:val="00B07C00"/>
    <w:rsid w:val="00B10189"/>
    <w:rsid w:val="00B108AC"/>
    <w:rsid w:val="00B1118B"/>
    <w:rsid w:val="00B13A29"/>
    <w:rsid w:val="00B13C32"/>
    <w:rsid w:val="00B14E38"/>
    <w:rsid w:val="00B16811"/>
    <w:rsid w:val="00B16DEE"/>
    <w:rsid w:val="00B2002A"/>
    <w:rsid w:val="00B217D1"/>
    <w:rsid w:val="00B218AA"/>
    <w:rsid w:val="00B218EE"/>
    <w:rsid w:val="00B23947"/>
    <w:rsid w:val="00B259F8"/>
    <w:rsid w:val="00B26BB3"/>
    <w:rsid w:val="00B26EBE"/>
    <w:rsid w:val="00B271B6"/>
    <w:rsid w:val="00B27D03"/>
    <w:rsid w:val="00B310A0"/>
    <w:rsid w:val="00B32D58"/>
    <w:rsid w:val="00B34279"/>
    <w:rsid w:val="00B349DE"/>
    <w:rsid w:val="00B36AD4"/>
    <w:rsid w:val="00B4002F"/>
    <w:rsid w:val="00B40760"/>
    <w:rsid w:val="00B43912"/>
    <w:rsid w:val="00B43C6C"/>
    <w:rsid w:val="00B43FB7"/>
    <w:rsid w:val="00B454E1"/>
    <w:rsid w:val="00B46082"/>
    <w:rsid w:val="00B46CE8"/>
    <w:rsid w:val="00B47A9B"/>
    <w:rsid w:val="00B50AD2"/>
    <w:rsid w:val="00B51081"/>
    <w:rsid w:val="00B515A9"/>
    <w:rsid w:val="00B5400D"/>
    <w:rsid w:val="00B55913"/>
    <w:rsid w:val="00B60394"/>
    <w:rsid w:val="00B62851"/>
    <w:rsid w:val="00B64BCE"/>
    <w:rsid w:val="00B64EBC"/>
    <w:rsid w:val="00B66898"/>
    <w:rsid w:val="00B724CF"/>
    <w:rsid w:val="00B746EE"/>
    <w:rsid w:val="00B74CAC"/>
    <w:rsid w:val="00B766CD"/>
    <w:rsid w:val="00B80F84"/>
    <w:rsid w:val="00B81255"/>
    <w:rsid w:val="00B812D6"/>
    <w:rsid w:val="00B81908"/>
    <w:rsid w:val="00B825D0"/>
    <w:rsid w:val="00B835DF"/>
    <w:rsid w:val="00B848C4"/>
    <w:rsid w:val="00B92E56"/>
    <w:rsid w:val="00B93563"/>
    <w:rsid w:val="00B948D4"/>
    <w:rsid w:val="00B949FA"/>
    <w:rsid w:val="00B94B65"/>
    <w:rsid w:val="00B96342"/>
    <w:rsid w:val="00B97894"/>
    <w:rsid w:val="00BA1ABD"/>
    <w:rsid w:val="00BA3DDE"/>
    <w:rsid w:val="00BA4052"/>
    <w:rsid w:val="00BA461E"/>
    <w:rsid w:val="00BA6768"/>
    <w:rsid w:val="00BA69BF"/>
    <w:rsid w:val="00BA6F97"/>
    <w:rsid w:val="00BA707C"/>
    <w:rsid w:val="00BA70AE"/>
    <w:rsid w:val="00BA7844"/>
    <w:rsid w:val="00BA7995"/>
    <w:rsid w:val="00BB00D2"/>
    <w:rsid w:val="00BB0495"/>
    <w:rsid w:val="00BB3F0E"/>
    <w:rsid w:val="00BB4018"/>
    <w:rsid w:val="00BB420B"/>
    <w:rsid w:val="00BB437F"/>
    <w:rsid w:val="00BB444B"/>
    <w:rsid w:val="00BB5684"/>
    <w:rsid w:val="00BB75A3"/>
    <w:rsid w:val="00BB7C73"/>
    <w:rsid w:val="00BC0555"/>
    <w:rsid w:val="00BC0CE6"/>
    <w:rsid w:val="00BC17FA"/>
    <w:rsid w:val="00BC19F9"/>
    <w:rsid w:val="00BC38ED"/>
    <w:rsid w:val="00BC4897"/>
    <w:rsid w:val="00BC4C34"/>
    <w:rsid w:val="00BC6385"/>
    <w:rsid w:val="00BC68FE"/>
    <w:rsid w:val="00BC7932"/>
    <w:rsid w:val="00BD02E8"/>
    <w:rsid w:val="00BD086F"/>
    <w:rsid w:val="00BD1C60"/>
    <w:rsid w:val="00BD2CFE"/>
    <w:rsid w:val="00BD4E67"/>
    <w:rsid w:val="00BD502D"/>
    <w:rsid w:val="00BD5C85"/>
    <w:rsid w:val="00BD7C6B"/>
    <w:rsid w:val="00BE020E"/>
    <w:rsid w:val="00BE13C2"/>
    <w:rsid w:val="00BE1A70"/>
    <w:rsid w:val="00BE3AB5"/>
    <w:rsid w:val="00BE3AD1"/>
    <w:rsid w:val="00BF0C60"/>
    <w:rsid w:val="00BF134F"/>
    <w:rsid w:val="00BF4898"/>
    <w:rsid w:val="00BF7A28"/>
    <w:rsid w:val="00BF7FF0"/>
    <w:rsid w:val="00C00467"/>
    <w:rsid w:val="00C00D6C"/>
    <w:rsid w:val="00C01C3C"/>
    <w:rsid w:val="00C028B4"/>
    <w:rsid w:val="00C062D5"/>
    <w:rsid w:val="00C10028"/>
    <w:rsid w:val="00C100A6"/>
    <w:rsid w:val="00C10E01"/>
    <w:rsid w:val="00C11E30"/>
    <w:rsid w:val="00C1235D"/>
    <w:rsid w:val="00C12973"/>
    <w:rsid w:val="00C137DD"/>
    <w:rsid w:val="00C13BF2"/>
    <w:rsid w:val="00C14DA6"/>
    <w:rsid w:val="00C15F99"/>
    <w:rsid w:val="00C165EE"/>
    <w:rsid w:val="00C16BFE"/>
    <w:rsid w:val="00C22585"/>
    <w:rsid w:val="00C22C89"/>
    <w:rsid w:val="00C2356B"/>
    <w:rsid w:val="00C2618D"/>
    <w:rsid w:val="00C26430"/>
    <w:rsid w:val="00C27451"/>
    <w:rsid w:val="00C32C8E"/>
    <w:rsid w:val="00C33FBE"/>
    <w:rsid w:val="00C34622"/>
    <w:rsid w:val="00C418C8"/>
    <w:rsid w:val="00C42175"/>
    <w:rsid w:val="00C4262A"/>
    <w:rsid w:val="00C43677"/>
    <w:rsid w:val="00C43FD9"/>
    <w:rsid w:val="00C461C2"/>
    <w:rsid w:val="00C46310"/>
    <w:rsid w:val="00C46D76"/>
    <w:rsid w:val="00C509EF"/>
    <w:rsid w:val="00C514AD"/>
    <w:rsid w:val="00C521F4"/>
    <w:rsid w:val="00C52569"/>
    <w:rsid w:val="00C560F6"/>
    <w:rsid w:val="00C57D0F"/>
    <w:rsid w:val="00C60095"/>
    <w:rsid w:val="00C62972"/>
    <w:rsid w:val="00C639F7"/>
    <w:rsid w:val="00C65081"/>
    <w:rsid w:val="00C65891"/>
    <w:rsid w:val="00C66620"/>
    <w:rsid w:val="00C671CF"/>
    <w:rsid w:val="00C715BE"/>
    <w:rsid w:val="00C75306"/>
    <w:rsid w:val="00C77D09"/>
    <w:rsid w:val="00C80075"/>
    <w:rsid w:val="00C81736"/>
    <w:rsid w:val="00C82C1B"/>
    <w:rsid w:val="00C83245"/>
    <w:rsid w:val="00C83321"/>
    <w:rsid w:val="00C85338"/>
    <w:rsid w:val="00C876EE"/>
    <w:rsid w:val="00C90A04"/>
    <w:rsid w:val="00C92F94"/>
    <w:rsid w:val="00C92FA3"/>
    <w:rsid w:val="00C93A0B"/>
    <w:rsid w:val="00C93E70"/>
    <w:rsid w:val="00C94D44"/>
    <w:rsid w:val="00C95122"/>
    <w:rsid w:val="00C95858"/>
    <w:rsid w:val="00C95978"/>
    <w:rsid w:val="00C9606C"/>
    <w:rsid w:val="00C97247"/>
    <w:rsid w:val="00C9743F"/>
    <w:rsid w:val="00CA046D"/>
    <w:rsid w:val="00CA09A0"/>
    <w:rsid w:val="00CA0DC3"/>
    <w:rsid w:val="00CA1C4E"/>
    <w:rsid w:val="00CA3F93"/>
    <w:rsid w:val="00CA4A60"/>
    <w:rsid w:val="00CA4D2E"/>
    <w:rsid w:val="00CA53F6"/>
    <w:rsid w:val="00CA54EA"/>
    <w:rsid w:val="00CA7230"/>
    <w:rsid w:val="00CA7ED4"/>
    <w:rsid w:val="00CB14A4"/>
    <w:rsid w:val="00CB180E"/>
    <w:rsid w:val="00CC180A"/>
    <w:rsid w:val="00CC2C07"/>
    <w:rsid w:val="00CC335C"/>
    <w:rsid w:val="00CC38C5"/>
    <w:rsid w:val="00CC3CE3"/>
    <w:rsid w:val="00CC62AB"/>
    <w:rsid w:val="00CC6851"/>
    <w:rsid w:val="00CD15D7"/>
    <w:rsid w:val="00CD1CA2"/>
    <w:rsid w:val="00CD1EEF"/>
    <w:rsid w:val="00CD258F"/>
    <w:rsid w:val="00CD2738"/>
    <w:rsid w:val="00CD276A"/>
    <w:rsid w:val="00CD28B1"/>
    <w:rsid w:val="00CD3441"/>
    <w:rsid w:val="00CD35D3"/>
    <w:rsid w:val="00CD4C17"/>
    <w:rsid w:val="00CD4C38"/>
    <w:rsid w:val="00CD4C7B"/>
    <w:rsid w:val="00CD538A"/>
    <w:rsid w:val="00CD5EA7"/>
    <w:rsid w:val="00CD6BA1"/>
    <w:rsid w:val="00CE02A0"/>
    <w:rsid w:val="00CE02E7"/>
    <w:rsid w:val="00CE05EC"/>
    <w:rsid w:val="00CE0914"/>
    <w:rsid w:val="00CE6909"/>
    <w:rsid w:val="00CF07BB"/>
    <w:rsid w:val="00CF0D2C"/>
    <w:rsid w:val="00CF3717"/>
    <w:rsid w:val="00CF4411"/>
    <w:rsid w:val="00CF50FB"/>
    <w:rsid w:val="00CF64B9"/>
    <w:rsid w:val="00CF748E"/>
    <w:rsid w:val="00CF78D9"/>
    <w:rsid w:val="00D00CC3"/>
    <w:rsid w:val="00D0102C"/>
    <w:rsid w:val="00D011A5"/>
    <w:rsid w:val="00D02B69"/>
    <w:rsid w:val="00D043F3"/>
    <w:rsid w:val="00D05F1F"/>
    <w:rsid w:val="00D07852"/>
    <w:rsid w:val="00D10A4F"/>
    <w:rsid w:val="00D11579"/>
    <w:rsid w:val="00D13E5A"/>
    <w:rsid w:val="00D1411F"/>
    <w:rsid w:val="00D14E42"/>
    <w:rsid w:val="00D157C5"/>
    <w:rsid w:val="00D15C9E"/>
    <w:rsid w:val="00D16869"/>
    <w:rsid w:val="00D170B7"/>
    <w:rsid w:val="00D2100A"/>
    <w:rsid w:val="00D21DBF"/>
    <w:rsid w:val="00D21E90"/>
    <w:rsid w:val="00D229EB"/>
    <w:rsid w:val="00D240A5"/>
    <w:rsid w:val="00D2426C"/>
    <w:rsid w:val="00D25DA0"/>
    <w:rsid w:val="00D2628B"/>
    <w:rsid w:val="00D26A9D"/>
    <w:rsid w:val="00D26E0E"/>
    <w:rsid w:val="00D26FC2"/>
    <w:rsid w:val="00D271DF"/>
    <w:rsid w:val="00D30BB1"/>
    <w:rsid w:val="00D3212F"/>
    <w:rsid w:val="00D32D8A"/>
    <w:rsid w:val="00D3409E"/>
    <w:rsid w:val="00D34BF2"/>
    <w:rsid w:val="00D36622"/>
    <w:rsid w:val="00D37200"/>
    <w:rsid w:val="00D373F6"/>
    <w:rsid w:val="00D37C4E"/>
    <w:rsid w:val="00D410E0"/>
    <w:rsid w:val="00D41180"/>
    <w:rsid w:val="00D41593"/>
    <w:rsid w:val="00D45873"/>
    <w:rsid w:val="00D45D28"/>
    <w:rsid w:val="00D465E5"/>
    <w:rsid w:val="00D47A3D"/>
    <w:rsid w:val="00D47A6A"/>
    <w:rsid w:val="00D501E1"/>
    <w:rsid w:val="00D506CC"/>
    <w:rsid w:val="00D506E4"/>
    <w:rsid w:val="00D50E54"/>
    <w:rsid w:val="00D52D08"/>
    <w:rsid w:val="00D5347C"/>
    <w:rsid w:val="00D53813"/>
    <w:rsid w:val="00D55A9B"/>
    <w:rsid w:val="00D55AB2"/>
    <w:rsid w:val="00D60CA6"/>
    <w:rsid w:val="00D61600"/>
    <w:rsid w:val="00D6173E"/>
    <w:rsid w:val="00D63467"/>
    <w:rsid w:val="00D65245"/>
    <w:rsid w:val="00D6571B"/>
    <w:rsid w:val="00D6653F"/>
    <w:rsid w:val="00D67087"/>
    <w:rsid w:val="00D67137"/>
    <w:rsid w:val="00D67169"/>
    <w:rsid w:val="00D67499"/>
    <w:rsid w:val="00D70436"/>
    <w:rsid w:val="00D707A4"/>
    <w:rsid w:val="00D72DBF"/>
    <w:rsid w:val="00D72F40"/>
    <w:rsid w:val="00D73F5A"/>
    <w:rsid w:val="00D76857"/>
    <w:rsid w:val="00D77E0F"/>
    <w:rsid w:val="00D805AA"/>
    <w:rsid w:val="00D81F1F"/>
    <w:rsid w:val="00D826BA"/>
    <w:rsid w:val="00D82CA4"/>
    <w:rsid w:val="00D83778"/>
    <w:rsid w:val="00D85A07"/>
    <w:rsid w:val="00D863B4"/>
    <w:rsid w:val="00D87EBA"/>
    <w:rsid w:val="00D90154"/>
    <w:rsid w:val="00D911D9"/>
    <w:rsid w:val="00D919A5"/>
    <w:rsid w:val="00D92C72"/>
    <w:rsid w:val="00D93322"/>
    <w:rsid w:val="00D940F5"/>
    <w:rsid w:val="00D9484E"/>
    <w:rsid w:val="00D94B0C"/>
    <w:rsid w:val="00D9537F"/>
    <w:rsid w:val="00D96E83"/>
    <w:rsid w:val="00DA15FC"/>
    <w:rsid w:val="00DA2359"/>
    <w:rsid w:val="00DA2909"/>
    <w:rsid w:val="00DA4595"/>
    <w:rsid w:val="00DA5356"/>
    <w:rsid w:val="00DA5436"/>
    <w:rsid w:val="00DA5569"/>
    <w:rsid w:val="00DA5A92"/>
    <w:rsid w:val="00DA6015"/>
    <w:rsid w:val="00DA7040"/>
    <w:rsid w:val="00DA7E0C"/>
    <w:rsid w:val="00DB00B2"/>
    <w:rsid w:val="00DB0F22"/>
    <w:rsid w:val="00DB22AA"/>
    <w:rsid w:val="00DB39AB"/>
    <w:rsid w:val="00DB3FCD"/>
    <w:rsid w:val="00DB5230"/>
    <w:rsid w:val="00DB552B"/>
    <w:rsid w:val="00DB5BD1"/>
    <w:rsid w:val="00DC08BA"/>
    <w:rsid w:val="00DC13EB"/>
    <w:rsid w:val="00DC2FAC"/>
    <w:rsid w:val="00DC3600"/>
    <w:rsid w:val="00DC3F2D"/>
    <w:rsid w:val="00DC4C8C"/>
    <w:rsid w:val="00DC6115"/>
    <w:rsid w:val="00DC61BB"/>
    <w:rsid w:val="00DD0259"/>
    <w:rsid w:val="00DD2031"/>
    <w:rsid w:val="00DD2D28"/>
    <w:rsid w:val="00DD2E48"/>
    <w:rsid w:val="00DD2E8B"/>
    <w:rsid w:val="00DD4D8D"/>
    <w:rsid w:val="00DD576D"/>
    <w:rsid w:val="00DD59CD"/>
    <w:rsid w:val="00DD5FAA"/>
    <w:rsid w:val="00DD7A53"/>
    <w:rsid w:val="00DE4D39"/>
    <w:rsid w:val="00DE5D8B"/>
    <w:rsid w:val="00DE7111"/>
    <w:rsid w:val="00DE73C6"/>
    <w:rsid w:val="00DE7845"/>
    <w:rsid w:val="00DF0CA1"/>
    <w:rsid w:val="00DF3586"/>
    <w:rsid w:val="00DF3840"/>
    <w:rsid w:val="00DF6C2E"/>
    <w:rsid w:val="00DF6ED7"/>
    <w:rsid w:val="00DF7E7A"/>
    <w:rsid w:val="00E026B7"/>
    <w:rsid w:val="00E05A77"/>
    <w:rsid w:val="00E05B0E"/>
    <w:rsid w:val="00E06190"/>
    <w:rsid w:val="00E06C65"/>
    <w:rsid w:val="00E06DD3"/>
    <w:rsid w:val="00E10070"/>
    <w:rsid w:val="00E1518E"/>
    <w:rsid w:val="00E15AF1"/>
    <w:rsid w:val="00E160FF"/>
    <w:rsid w:val="00E17061"/>
    <w:rsid w:val="00E177DB"/>
    <w:rsid w:val="00E20975"/>
    <w:rsid w:val="00E2121A"/>
    <w:rsid w:val="00E2147A"/>
    <w:rsid w:val="00E226FD"/>
    <w:rsid w:val="00E235A9"/>
    <w:rsid w:val="00E245CA"/>
    <w:rsid w:val="00E25AA9"/>
    <w:rsid w:val="00E3024F"/>
    <w:rsid w:val="00E329C3"/>
    <w:rsid w:val="00E357D4"/>
    <w:rsid w:val="00E37ACE"/>
    <w:rsid w:val="00E40596"/>
    <w:rsid w:val="00E41380"/>
    <w:rsid w:val="00E4249C"/>
    <w:rsid w:val="00E43EB5"/>
    <w:rsid w:val="00E457EC"/>
    <w:rsid w:val="00E46202"/>
    <w:rsid w:val="00E46778"/>
    <w:rsid w:val="00E47EFB"/>
    <w:rsid w:val="00E511DA"/>
    <w:rsid w:val="00E542E9"/>
    <w:rsid w:val="00E547BD"/>
    <w:rsid w:val="00E55264"/>
    <w:rsid w:val="00E55ED4"/>
    <w:rsid w:val="00E56CF3"/>
    <w:rsid w:val="00E6104B"/>
    <w:rsid w:val="00E61D3F"/>
    <w:rsid w:val="00E62850"/>
    <w:rsid w:val="00E6558F"/>
    <w:rsid w:val="00E66550"/>
    <w:rsid w:val="00E67859"/>
    <w:rsid w:val="00E67FF8"/>
    <w:rsid w:val="00E72ABB"/>
    <w:rsid w:val="00E72CA2"/>
    <w:rsid w:val="00E72CED"/>
    <w:rsid w:val="00E76587"/>
    <w:rsid w:val="00E80E23"/>
    <w:rsid w:val="00E82FA1"/>
    <w:rsid w:val="00E8454C"/>
    <w:rsid w:val="00E845D3"/>
    <w:rsid w:val="00E87BF4"/>
    <w:rsid w:val="00E87D00"/>
    <w:rsid w:val="00E87DED"/>
    <w:rsid w:val="00E90983"/>
    <w:rsid w:val="00E922C1"/>
    <w:rsid w:val="00E939FA"/>
    <w:rsid w:val="00E942AF"/>
    <w:rsid w:val="00E946B6"/>
    <w:rsid w:val="00E96230"/>
    <w:rsid w:val="00E96979"/>
    <w:rsid w:val="00EA009D"/>
    <w:rsid w:val="00EA3630"/>
    <w:rsid w:val="00EA4B24"/>
    <w:rsid w:val="00EA4D8E"/>
    <w:rsid w:val="00EA55F9"/>
    <w:rsid w:val="00EA58E7"/>
    <w:rsid w:val="00EA756D"/>
    <w:rsid w:val="00EA7D65"/>
    <w:rsid w:val="00EB0322"/>
    <w:rsid w:val="00EB3FCC"/>
    <w:rsid w:val="00EB69A1"/>
    <w:rsid w:val="00EC11BF"/>
    <w:rsid w:val="00EC217C"/>
    <w:rsid w:val="00EC3B6D"/>
    <w:rsid w:val="00EC48F5"/>
    <w:rsid w:val="00EC5089"/>
    <w:rsid w:val="00EC6A3A"/>
    <w:rsid w:val="00EC7120"/>
    <w:rsid w:val="00EC7C16"/>
    <w:rsid w:val="00ED240C"/>
    <w:rsid w:val="00ED2CD0"/>
    <w:rsid w:val="00ED7E28"/>
    <w:rsid w:val="00EE0A75"/>
    <w:rsid w:val="00EE1103"/>
    <w:rsid w:val="00EE2A67"/>
    <w:rsid w:val="00EE43A2"/>
    <w:rsid w:val="00EE69EA"/>
    <w:rsid w:val="00EE6DA6"/>
    <w:rsid w:val="00EF1211"/>
    <w:rsid w:val="00EF1229"/>
    <w:rsid w:val="00EF1AF3"/>
    <w:rsid w:val="00EF230D"/>
    <w:rsid w:val="00EF36D2"/>
    <w:rsid w:val="00EF3981"/>
    <w:rsid w:val="00EF429B"/>
    <w:rsid w:val="00EF4353"/>
    <w:rsid w:val="00EF49EF"/>
    <w:rsid w:val="00EF557B"/>
    <w:rsid w:val="00EF6FC0"/>
    <w:rsid w:val="00F01156"/>
    <w:rsid w:val="00F01FE1"/>
    <w:rsid w:val="00F02E89"/>
    <w:rsid w:val="00F0320C"/>
    <w:rsid w:val="00F050B6"/>
    <w:rsid w:val="00F0610B"/>
    <w:rsid w:val="00F11894"/>
    <w:rsid w:val="00F11DC9"/>
    <w:rsid w:val="00F1397E"/>
    <w:rsid w:val="00F1446D"/>
    <w:rsid w:val="00F2117E"/>
    <w:rsid w:val="00F22142"/>
    <w:rsid w:val="00F22EFE"/>
    <w:rsid w:val="00F24840"/>
    <w:rsid w:val="00F2591A"/>
    <w:rsid w:val="00F26B94"/>
    <w:rsid w:val="00F26E8C"/>
    <w:rsid w:val="00F276B6"/>
    <w:rsid w:val="00F3181C"/>
    <w:rsid w:val="00F33467"/>
    <w:rsid w:val="00F33A1B"/>
    <w:rsid w:val="00F33BD5"/>
    <w:rsid w:val="00F34406"/>
    <w:rsid w:val="00F36246"/>
    <w:rsid w:val="00F36DE7"/>
    <w:rsid w:val="00F3769E"/>
    <w:rsid w:val="00F376EB"/>
    <w:rsid w:val="00F41227"/>
    <w:rsid w:val="00F41654"/>
    <w:rsid w:val="00F4314F"/>
    <w:rsid w:val="00F4766C"/>
    <w:rsid w:val="00F47898"/>
    <w:rsid w:val="00F47B33"/>
    <w:rsid w:val="00F5040F"/>
    <w:rsid w:val="00F51E54"/>
    <w:rsid w:val="00F52165"/>
    <w:rsid w:val="00F53B56"/>
    <w:rsid w:val="00F54027"/>
    <w:rsid w:val="00F545E0"/>
    <w:rsid w:val="00F56F7C"/>
    <w:rsid w:val="00F57195"/>
    <w:rsid w:val="00F604A6"/>
    <w:rsid w:val="00F617BF"/>
    <w:rsid w:val="00F62B40"/>
    <w:rsid w:val="00F630E2"/>
    <w:rsid w:val="00F63C7B"/>
    <w:rsid w:val="00F6470F"/>
    <w:rsid w:val="00F66B1F"/>
    <w:rsid w:val="00F7243C"/>
    <w:rsid w:val="00F72689"/>
    <w:rsid w:val="00F77A4A"/>
    <w:rsid w:val="00F77DFE"/>
    <w:rsid w:val="00F82E12"/>
    <w:rsid w:val="00F83111"/>
    <w:rsid w:val="00F84956"/>
    <w:rsid w:val="00F8499C"/>
    <w:rsid w:val="00F85CB4"/>
    <w:rsid w:val="00F878D6"/>
    <w:rsid w:val="00F91233"/>
    <w:rsid w:val="00F9185E"/>
    <w:rsid w:val="00F91CD1"/>
    <w:rsid w:val="00F94614"/>
    <w:rsid w:val="00F94BA5"/>
    <w:rsid w:val="00F9589F"/>
    <w:rsid w:val="00FA3DE0"/>
    <w:rsid w:val="00FA43CF"/>
    <w:rsid w:val="00FA4B3F"/>
    <w:rsid w:val="00FA7C95"/>
    <w:rsid w:val="00FB27E9"/>
    <w:rsid w:val="00FB30E1"/>
    <w:rsid w:val="00FB4154"/>
    <w:rsid w:val="00FB5190"/>
    <w:rsid w:val="00FB53A3"/>
    <w:rsid w:val="00FB5E3B"/>
    <w:rsid w:val="00FB7485"/>
    <w:rsid w:val="00FC0F00"/>
    <w:rsid w:val="00FC16FA"/>
    <w:rsid w:val="00FC3368"/>
    <w:rsid w:val="00FC3C16"/>
    <w:rsid w:val="00FC4FB0"/>
    <w:rsid w:val="00FC5921"/>
    <w:rsid w:val="00FC6FC2"/>
    <w:rsid w:val="00FD14EB"/>
    <w:rsid w:val="00FD1871"/>
    <w:rsid w:val="00FD221C"/>
    <w:rsid w:val="00FD24AC"/>
    <w:rsid w:val="00FD470F"/>
    <w:rsid w:val="00FD4C7E"/>
    <w:rsid w:val="00FD73DA"/>
    <w:rsid w:val="00FD7814"/>
    <w:rsid w:val="00FD78B8"/>
    <w:rsid w:val="00FE0696"/>
    <w:rsid w:val="00FE267F"/>
    <w:rsid w:val="00FE2ABF"/>
    <w:rsid w:val="00FE49AF"/>
    <w:rsid w:val="00FE565C"/>
    <w:rsid w:val="00FE6BD8"/>
    <w:rsid w:val="00FF0986"/>
    <w:rsid w:val="00FF10CE"/>
    <w:rsid w:val="00FF1453"/>
    <w:rsid w:val="00FF1EEA"/>
    <w:rsid w:val="00FF45C7"/>
    <w:rsid w:val="00FF4BA2"/>
    <w:rsid w:val="00FF5A27"/>
    <w:rsid w:val="00FF6C6A"/>
    <w:rsid w:val="0671C684"/>
    <w:rsid w:val="07C9049D"/>
    <w:rsid w:val="20360773"/>
    <w:rsid w:val="291D62B4"/>
    <w:rsid w:val="29E8DD88"/>
    <w:rsid w:val="4EAAD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0860"/>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 w:type="paragraph" w:styleId="ListParagraph">
    <w:name w:val="List Paragraph"/>
    <w:basedOn w:val="Normal"/>
    <w:uiPriority w:val="34"/>
    <w:qFormat/>
    <w:rsid w:val="00F33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Aleotti, Alessandra</dc:creator>
  <keywords/>
  <dc:description/>
  <lastModifiedBy>Feuda, Roberto (Dr.)</lastModifiedBy>
  <revision>1740</revision>
  <dcterms:created xsi:type="dcterms:W3CDTF">2023-07-13T15:25:00.0000000Z</dcterms:created>
  <dcterms:modified xsi:type="dcterms:W3CDTF">2023-10-30T09:53:04.2974053Z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id="X2f7MnjZ"/&gt;&lt;style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
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4B3F" w:rsidP="0047170B" w:rsidRDefault="00FA4B3F" w14:paraId="7A17D8E3" w14:textId="77777777">
      <w:pPr>
        <w:spacing w:line="360" w:lineRule="auto"/>
        <w:jc w:val="both"/>
        <w:rPr>
          <w:rFonts w:ascii="Times New Roman" w:hAnsi="Times New Roman" w:eastAsia="Times New Roman" w:cs="Times New Roman"/>
          <w:color w:val="0070C0"/>
          <w:sz w:val="144"/>
          <w:szCs w:val="144"/>
        </w:rPr>
      </w:pPr>
    </w:p>
    <w:p w:rsidRPr="00976834" w:rsidR="00FA4B3F" w:rsidP="0047170B" w:rsidRDefault="00FA4B3F" w14:paraId="5FCCE5FA" w14:textId="1856C0BE">
      <w:pPr>
        <w:spacing w:line="360" w:lineRule="auto"/>
        <w:jc w:val="both"/>
        <w:rPr>
          <w:rFonts w:ascii="Times New Roman" w:hAnsi="Times New Roman" w:eastAsia="Times New Roman" w:cs="Times New Roman"/>
          <w:color w:val="0070C0"/>
          <w:sz w:val="144"/>
          <w:szCs w:val="144"/>
        </w:rPr>
      </w:pPr>
      <w:r w:rsidRPr="00976834">
        <w:rPr>
          <w:rFonts w:ascii="Times New Roman" w:hAnsi="Times New Roman" w:eastAsia="Times New Roman" w:cs="Times New Roman"/>
          <w:color w:val="0070C0"/>
          <w:sz w:val="144"/>
          <w:szCs w:val="144"/>
        </w:rPr>
        <w:t xml:space="preserve">Chapter </w:t>
      </w:r>
      <w:r>
        <w:rPr>
          <w:rFonts w:ascii="Times New Roman" w:hAnsi="Times New Roman" w:eastAsia="Times New Roman" w:cs="Times New Roman"/>
          <w:color w:val="0070C0"/>
          <w:sz w:val="144"/>
          <w:szCs w:val="144"/>
        </w:rPr>
        <w:t>2</w:t>
      </w:r>
    </w:p>
    <w:p w:rsidRPr="002A76C5" w:rsidR="00FA4B3F" w:rsidP="0047170B" w:rsidRDefault="00FA4B3F" w14:paraId="529F9E22" w14:textId="77777777">
      <w:pPr>
        <w:spacing w:line="360" w:lineRule="auto"/>
        <w:jc w:val="both"/>
        <w:rPr>
          <w:rFonts w:ascii="Times New Roman" w:hAnsi="Times New Roman" w:eastAsia="Times New Roman" w:cs="Times New Roman"/>
          <w:sz w:val="56"/>
          <w:szCs w:val="56"/>
        </w:rPr>
      </w:pPr>
    </w:p>
    <w:p w:rsidRPr="00976834" w:rsidR="00FA4B3F" w:rsidP="0047170B" w:rsidRDefault="00FA4B3F" w14:paraId="508250EC" w14:textId="25EA1812">
      <w:pPr>
        <w:spacing w:line="360" w:lineRule="auto"/>
        <w:jc w:val="both"/>
        <w:rPr>
          <w:rFonts w:ascii="Times New Roman" w:hAnsi="Times New Roman" w:eastAsia="Times New Roman" w:cs="Times New Roman"/>
          <w:color w:val="002060"/>
          <w:sz w:val="56"/>
          <w:szCs w:val="56"/>
        </w:rPr>
      </w:pPr>
      <w:r>
        <w:rPr>
          <w:rFonts w:ascii="Times New Roman" w:hAnsi="Times New Roman" w:eastAsia="Times New Roman" w:cs="Times New Roman"/>
          <w:color w:val="002060"/>
          <w:sz w:val="56"/>
          <w:szCs w:val="56"/>
        </w:rPr>
        <w:t>General Methods</w:t>
      </w:r>
    </w:p>
    <w:p w:rsidRPr="00215A72" w:rsidR="00FA4B3F" w:rsidP="0047170B" w:rsidRDefault="00FA4B3F" w14:paraId="32674E05" w14:textId="77777777">
      <w:pPr>
        <w:spacing w:line="360" w:lineRule="auto"/>
        <w:jc w:val="both"/>
        <w:rPr>
          <w:rFonts w:ascii="Times New Roman" w:hAnsi="Times New Roman" w:eastAsia="Times New Roman" w:cs="Times New Roman"/>
          <w:sz w:val="144"/>
          <w:szCs w:val="144"/>
        </w:rPr>
      </w:pPr>
      <w:r w:rsidRPr="006E7E3A">
        <w:rPr>
          <w:rFonts w:ascii="Times New Roman" w:hAnsi="Times New Roman" w:eastAsia="Times New Roman" w:cs="Times New Roman"/>
          <w:sz w:val="144"/>
          <w:szCs w:val="144"/>
        </w:rPr>
        <w:br w:type="page"/>
      </w:r>
    </w:p>
    <w:p w:rsidR="00FA4B3F" w:rsidRDefault="00FA4B3F" w14:paraId="3EFC1647" w14:textId="20AA43DB">
      <w:pPr>
        <w:rPr>
          <w:rFonts w:ascii="Times New Roman" w:hAnsi="Times New Roman" w:cs="Times New Roman"/>
          <w:sz w:val="24"/>
          <w:szCs w:val="24"/>
        </w:rPr>
      </w:pPr>
    </w:p>
    <w:p w:rsidRPr="00A01752" w:rsidR="00081C12" w:rsidP="00FA4B3F" w:rsidRDefault="00CA7ED4" w14:paraId="47C211EB" w14:textId="5A198754">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t>G</w:t>
      </w:r>
      <w:r w:rsidRPr="00A01752" w:rsidR="00230BED">
        <w:rPr>
          <w:rFonts w:ascii="Times New Roman" w:hAnsi="Times New Roman" w:cs="Times New Roman"/>
          <w:color w:val="0070C0"/>
          <w:sz w:val="32"/>
          <w:szCs w:val="32"/>
        </w:rPr>
        <w:t xml:space="preserve">eneral </w:t>
      </w:r>
      <w:r>
        <w:rPr>
          <w:rFonts w:ascii="Times New Roman" w:hAnsi="Times New Roman" w:cs="Times New Roman"/>
          <w:color w:val="0070C0"/>
          <w:sz w:val="32"/>
          <w:szCs w:val="32"/>
        </w:rPr>
        <w:t>M</w:t>
      </w:r>
      <w:r w:rsidRPr="00A01752" w:rsidR="00230BED">
        <w:rPr>
          <w:rFonts w:ascii="Times New Roman" w:hAnsi="Times New Roman" w:cs="Times New Roman"/>
          <w:color w:val="0070C0"/>
          <w:sz w:val="32"/>
          <w:szCs w:val="32"/>
        </w:rPr>
        <w:t>ethod</w:t>
      </w:r>
      <w:r>
        <w:rPr>
          <w:rFonts w:ascii="Times New Roman" w:hAnsi="Times New Roman" w:cs="Times New Roman"/>
          <w:color w:val="0070C0"/>
          <w:sz w:val="32"/>
          <w:szCs w:val="32"/>
        </w:rPr>
        <w:t>s</w:t>
      </w:r>
    </w:p>
    <w:p w:rsidR="00CE0914" w:rsidP="00FA4B3F" w:rsidRDefault="00CE0914" w14:paraId="07A19F47" w14:textId="77777777">
      <w:pPr>
        <w:spacing w:line="360" w:lineRule="auto"/>
        <w:jc w:val="both"/>
        <w:rPr>
          <w:rFonts w:ascii="Times New Roman" w:hAnsi="Times New Roman" w:cs="Times New Roman"/>
          <w:sz w:val="24"/>
          <w:szCs w:val="24"/>
        </w:rPr>
      </w:pPr>
    </w:p>
    <w:p w:rsidR="00230BED" w:rsidP="00FA4B3F" w:rsidRDefault="00287F34" w14:paraId="515495E3" w14:textId="7E185C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address the </w:t>
      </w:r>
      <w:r w:rsidR="00C028B4">
        <w:rPr>
          <w:rFonts w:ascii="Times New Roman" w:hAnsi="Times New Roman" w:cs="Times New Roman"/>
          <w:sz w:val="24"/>
          <w:szCs w:val="24"/>
        </w:rPr>
        <w:t xml:space="preserve">broad </w:t>
      </w:r>
      <w:r w:rsidR="004B268A">
        <w:rPr>
          <w:rFonts w:ascii="Times New Roman" w:hAnsi="Times New Roman" w:cs="Times New Roman"/>
          <w:sz w:val="24"/>
          <w:szCs w:val="24"/>
        </w:rPr>
        <w:t>research questions of</w:t>
      </w:r>
      <w:r w:rsidR="00230BED">
        <w:rPr>
          <w:rFonts w:ascii="Times New Roman" w:hAnsi="Times New Roman" w:cs="Times New Roman"/>
          <w:sz w:val="24"/>
          <w:szCs w:val="24"/>
        </w:rPr>
        <w:t xml:space="preserve"> my </w:t>
      </w:r>
      <w:r w:rsidR="003B4C19">
        <w:rPr>
          <w:rFonts w:ascii="Times New Roman" w:hAnsi="Times New Roman" w:cs="Times New Roman"/>
          <w:sz w:val="24"/>
          <w:szCs w:val="24"/>
        </w:rPr>
        <w:t>thesis</w:t>
      </w:r>
      <w:r w:rsidR="004B268A">
        <w:rPr>
          <w:rFonts w:ascii="Times New Roman" w:hAnsi="Times New Roman" w:cs="Times New Roman"/>
          <w:sz w:val="24"/>
          <w:szCs w:val="24"/>
        </w:rPr>
        <w:t xml:space="preserve"> – the evolution of vision and the evolution of chemokine signalling</w:t>
      </w:r>
      <w:r w:rsidR="00202C5F">
        <w:rPr>
          <w:rFonts w:ascii="Times New Roman" w:hAnsi="Times New Roman" w:cs="Times New Roman"/>
          <w:sz w:val="24"/>
          <w:szCs w:val="24"/>
        </w:rPr>
        <w:t xml:space="preserve"> –</w:t>
      </w:r>
      <w:r w:rsidR="003B4C19">
        <w:rPr>
          <w:rFonts w:ascii="Times New Roman" w:hAnsi="Times New Roman" w:cs="Times New Roman"/>
          <w:sz w:val="24"/>
          <w:szCs w:val="24"/>
        </w:rPr>
        <w:t xml:space="preserve"> </w:t>
      </w:r>
      <w:r w:rsidR="006C4A6E">
        <w:rPr>
          <w:rFonts w:ascii="Times New Roman" w:hAnsi="Times New Roman" w:cs="Times New Roman"/>
          <w:sz w:val="24"/>
          <w:szCs w:val="24"/>
        </w:rPr>
        <w:t xml:space="preserve">I used </w:t>
      </w:r>
      <w:r w:rsidR="003B4C19">
        <w:rPr>
          <w:rFonts w:ascii="Times New Roman" w:hAnsi="Times New Roman" w:cs="Times New Roman"/>
          <w:sz w:val="24"/>
          <w:szCs w:val="24"/>
        </w:rPr>
        <w:t>various bioinformatic methodologi</w:t>
      </w:r>
      <w:r w:rsidR="0005713E">
        <w:rPr>
          <w:rFonts w:ascii="Times New Roman" w:hAnsi="Times New Roman" w:cs="Times New Roman"/>
          <w:sz w:val="24"/>
          <w:szCs w:val="24"/>
        </w:rPr>
        <w:t>es</w:t>
      </w:r>
      <w:r w:rsidR="006C4A6E">
        <w:rPr>
          <w:rFonts w:ascii="Times New Roman" w:hAnsi="Times New Roman" w:cs="Times New Roman"/>
          <w:sz w:val="24"/>
          <w:szCs w:val="24"/>
        </w:rPr>
        <w:t>.</w:t>
      </w:r>
      <w:r w:rsidR="00C028B4">
        <w:rPr>
          <w:rFonts w:ascii="Times New Roman" w:hAnsi="Times New Roman" w:cs="Times New Roman"/>
          <w:sz w:val="24"/>
          <w:szCs w:val="24"/>
        </w:rPr>
        <w:t xml:space="preserve"> </w:t>
      </w:r>
      <w:r w:rsidR="003B4C19">
        <w:rPr>
          <w:rFonts w:ascii="Times New Roman" w:hAnsi="Times New Roman" w:cs="Times New Roman"/>
          <w:sz w:val="24"/>
          <w:szCs w:val="24"/>
        </w:rPr>
        <w:t xml:space="preserve"> </w:t>
      </w:r>
      <w:r w:rsidR="00C028B4">
        <w:rPr>
          <w:rFonts w:ascii="Times New Roman" w:hAnsi="Times New Roman" w:cs="Times New Roman"/>
          <w:sz w:val="24"/>
          <w:szCs w:val="24"/>
        </w:rPr>
        <w:t xml:space="preserve">While </w:t>
      </w:r>
      <w:r w:rsidR="000217E2">
        <w:rPr>
          <w:rFonts w:ascii="Times New Roman" w:hAnsi="Times New Roman" w:cs="Times New Roman"/>
          <w:sz w:val="24"/>
          <w:szCs w:val="24"/>
        </w:rPr>
        <w:t xml:space="preserve">detailed </w:t>
      </w:r>
      <w:r w:rsidR="00C028B4">
        <w:rPr>
          <w:rFonts w:ascii="Times New Roman" w:hAnsi="Times New Roman" w:cs="Times New Roman"/>
          <w:sz w:val="24"/>
          <w:szCs w:val="24"/>
        </w:rPr>
        <w:t xml:space="preserve">methods are described in each </w:t>
      </w:r>
      <w:r w:rsidR="00DD59CD">
        <w:rPr>
          <w:rFonts w:ascii="Times New Roman" w:hAnsi="Times New Roman" w:cs="Times New Roman"/>
          <w:sz w:val="24"/>
          <w:szCs w:val="24"/>
        </w:rPr>
        <w:t xml:space="preserve">respective </w:t>
      </w:r>
      <w:r w:rsidR="00C028B4">
        <w:rPr>
          <w:rFonts w:ascii="Times New Roman" w:hAnsi="Times New Roman" w:cs="Times New Roman"/>
          <w:sz w:val="24"/>
          <w:szCs w:val="24"/>
        </w:rPr>
        <w:t xml:space="preserve">chapter, </w:t>
      </w:r>
      <w:r w:rsidR="006B1A3C">
        <w:rPr>
          <w:rFonts w:ascii="Times New Roman" w:hAnsi="Times New Roman" w:cs="Times New Roman"/>
          <w:sz w:val="24"/>
          <w:szCs w:val="24"/>
        </w:rPr>
        <w:t xml:space="preserve">several basic approaches were shared amongst the different projects. </w:t>
      </w:r>
      <w:r w:rsidR="009738C7">
        <w:rPr>
          <w:rFonts w:ascii="Times New Roman" w:hAnsi="Times New Roman" w:cs="Times New Roman"/>
          <w:sz w:val="24"/>
          <w:szCs w:val="24"/>
        </w:rPr>
        <w:t xml:space="preserve">Phylogenetic methods were </w:t>
      </w:r>
      <w:r w:rsidR="0027424E">
        <w:rPr>
          <w:rFonts w:ascii="Times New Roman" w:hAnsi="Times New Roman" w:cs="Times New Roman"/>
          <w:sz w:val="24"/>
          <w:szCs w:val="24"/>
        </w:rPr>
        <w:t>applied in</w:t>
      </w:r>
      <w:r w:rsidR="00160E42">
        <w:rPr>
          <w:rFonts w:ascii="Times New Roman" w:hAnsi="Times New Roman" w:cs="Times New Roman"/>
          <w:sz w:val="24"/>
          <w:szCs w:val="24"/>
        </w:rPr>
        <w:t xml:space="preserve"> </w:t>
      </w:r>
      <w:r w:rsidR="009738C7">
        <w:rPr>
          <w:rFonts w:ascii="Times New Roman" w:hAnsi="Times New Roman" w:cs="Times New Roman"/>
          <w:sz w:val="24"/>
          <w:szCs w:val="24"/>
        </w:rPr>
        <w:t xml:space="preserve">all </w:t>
      </w:r>
      <w:r w:rsidR="00B16811">
        <w:rPr>
          <w:rFonts w:ascii="Times New Roman" w:hAnsi="Times New Roman" w:cs="Times New Roman"/>
          <w:sz w:val="24"/>
          <w:szCs w:val="24"/>
        </w:rPr>
        <w:t>projects</w:t>
      </w:r>
      <w:r w:rsidR="004C0006">
        <w:rPr>
          <w:rFonts w:ascii="Times New Roman" w:hAnsi="Times New Roman" w:cs="Times New Roman"/>
          <w:sz w:val="24"/>
          <w:szCs w:val="24"/>
        </w:rPr>
        <w:t>, a</w:t>
      </w:r>
      <w:r w:rsidR="00B16811">
        <w:rPr>
          <w:rFonts w:ascii="Times New Roman" w:hAnsi="Times New Roman" w:cs="Times New Roman"/>
          <w:sz w:val="24"/>
          <w:szCs w:val="24"/>
        </w:rPr>
        <w:t xml:space="preserve">nd one project </w:t>
      </w:r>
      <w:r w:rsidR="004C0006">
        <w:rPr>
          <w:rFonts w:ascii="Times New Roman" w:hAnsi="Times New Roman" w:cs="Times New Roman"/>
          <w:sz w:val="24"/>
          <w:szCs w:val="24"/>
        </w:rPr>
        <w:t xml:space="preserve">additionally </w:t>
      </w:r>
      <w:r w:rsidRPr="004C0006" w:rsidR="004C0006">
        <w:rPr>
          <w:rFonts w:ascii="Times New Roman" w:hAnsi="Times New Roman" w:cs="Times New Roman"/>
          <w:sz w:val="24"/>
          <w:szCs w:val="24"/>
        </w:rPr>
        <w:t>incorporated</w:t>
      </w:r>
      <w:r w:rsidR="00160E42">
        <w:rPr>
          <w:rFonts w:ascii="Times New Roman" w:hAnsi="Times New Roman" w:cs="Times New Roman"/>
          <w:sz w:val="24"/>
          <w:szCs w:val="24"/>
        </w:rPr>
        <w:t xml:space="preserve"> </w:t>
      </w:r>
      <w:r w:rsidR="00B16811">
        <w:rPr>
          <w:rFonts w:ascii="Times New Roman" w:hAnsi="Times New Roman" w:cs="Times New Roman"/>
          <w:sz w:val="24"/>
          <w:szCs w:val="24"/>
        </w:rPr>
        <w:t xml:space="preserve">some </w:t>
      </w:r>
      <w:r w:rsidR="006009F9">
        <w:rPr>
          <w:rFonts w:ascii="Times New Roman" w:hAnsi="Times New Roman" w:cs="Times New Roman"/>
          <w:sz w:val="24"/>
          <w:szCs w:val="24"/>
        </w:rPr>
        <w:t xml:space="preserve">analyses of </w:t>
      </w:r>
      <w:r w:rsidR="00B16811">
        <w:rPr>
          <w:rFonts w:ascii="Times New Roman" w:hAnsi="Times New Roman" w:cs="Times New Roman"/>
          <w:sz w:val="24"/>
          <w:szCs w:val="24"/>
        </w:rPr>
        <w:t>single</w:t>
      </w:r>
      <w:r w:rsidR="006009F9">
        <w:rPr>
          <w:rFonts w:ascii="Times New Roman" w:hAnsi="Times New Roman" w:cs="Times New Roman"/>
          <w:sz w:val="24"/>
          <w:szCs w:val="24"/>
        </w:rPr>
        <w:t>-</w:t>
      </w:r>
      <w:r w:rsidR="00B16811">
        <w:rPr>
          <w:rFonts w:ascii="Times New Roman" w:hAnsi="Times New Roman" w:cs="Times New Roman"/>
          <w:sz w:val="24"/>
          <w:szCs w:val="24"/>
        </w:rPr>
        <w:t>cell sequenc</w:t>
      </w:r>
      <w:r w:rsidR="00D26A9D">
        <w:rPr>
          <w:rFonts w:ascii="Times New Roman" w:hAnsi="Times New Roman" w:cs="Times New Roman"/>
          <w:sz w:val="24"/>
          <w:szCs w:val="24"/>
        </w:rPr>
        <w:t>ing</w:t>
      </w:r>
      <w:r w:rsidR="00160E42">
        <w:rPr>
          <w:rFonts w:ascii="Times New Roman" w:hAnsi="Times New Roman" w:cs="Times New Roman"/>
          <w:sz w:val="24"/>
          <w:szCs w:val="24"/>
        </w:rPr>
        <w:t xml:space="preserve"> data</w:t>
      </w:r>
      <w:r w:rsidR="00B16811">
        <w:rPr>
          <w:rFonts w:ascii="Times New Roman" w:hAnsi="Times New Roman" w:cs="Times New Roman"/>
          <w:sz w:val="24"/>
          <w:szCs w:val="24"/>
        </w:rPr>
        <w:t xml:space="preserve">. </w:t>
      </w:r>
      <w:r w:rsidR="006311F2">
        <w:rPr>
          <w:rFonts w:ascii="Times New Roman" w:hAnsi="Times New Roman" w:cs="Times New Roman"/>
          <w:sz w:val="24"/>
          <w:szCs w:val="24"/>
        </w:rPr>
        <w:t>In</w:t>
      </w:r>
      <w:r w:rsidR="00471D90">
        <w:rPr>
          <w:rFonts w:ascii="Times New Roman" w:hAnsi="Times New Roman" w:cs="Times New Roman"/>
          <w:sz w:val="24"/>
          <w:szCs w:val="24"/>
        </w:rPr>
        <w:t xml:space="preserve"> this chapter </w:t>
      </w:r>
      <w:r w:rsidR="006311F2">
        <w:rPr>
          <w:rFonts w:ascii="Times New Roman" w:hAnsi="Times New Roman" w:cs="Times New Roman"/>
          <w:sz w:val="24"/>
          <w:szCs w:val="24"/>
        </w:rPr>
        <w:t xml:space="preserve">I will </w:t>
      </w:r>
      <w:r w:rsidR="00471D90">
        <w:rPr>
          <w:rFonts w:ascii="Times New Roman" w:hAnsi="Times New Roman" w:cs="Times New Roman"/>
          <w:sz w:val="24"/>
          <w:szCs w:val="24"/>
        </w:rPr>
        <w:t>provide a</w:t>
      </w:r>
      <w:r w:rsidR="00B97894">
        <w:rPr>
          <w:rFonts w:ascii="Times New Roman" w:hAnsi="Times New Roman" w:cs="Times New Roman"/>
          <w:sz w:val="24"/>
          <w:szCs w:val="24"/>
        </w:rPr>
        <w:t xml:space="preserve"> basic</w:t>
      </w:r>
      <w:r w:rsidR="006311F2">
        <w:rPr>
          <w:rFonts w:ascii="Times New Roman" w:hAnsi="Times New Roman" w:cs="Times New Roman"/>
          <w:sz w:val="24"/>
          <w:szCs w:val="24"/>
        </w:rPr>
        <w:t xml:space="preserve"> </w:t>
      </w:r>
      <w:r w:rsidR="00471D90">
        <w:rPr>
          <w:rFonts w:ascii="Times New Roman" w:hAnsi="Times New Roman" w:cs="Times New Roman"/>
          <w:sz w:val="24"/>
          <w:szCs w:val="24"/>
        </w:rPr>
        <w:t xml:space="preserve">overview of the methodologies, which will </w:t>
      </w:r>
      <w:r w:rsidR="0090551B">
        <w:rPr>
          <w:rFonts w:ascii="Times New Roman" w:hAnsi="Times New Roman" w:cs="Times New Roman"/>
          <w:sz w:val="24"/>
          <w:szCs w:val="24"/>
        </w:rPr>
        <w:t>serve</w:t>
      </w:r>
      <w:r w:rsidR="00471D90">
        <w:rPr>
          <w:rFonts w:ascii="Times New Roman" w:hAnsi="Times New Roman" w:cs="Times New Roman"/>
          <w:sz w:val="24"/>
          <w:szCs w:val="24"/>
        </w:rPr>
        <w:t xml:space="preserve"> as </w:t>
      </w:r>
      <w:r w:rsidR="00900FC0">
        <w:rPr>
          <w:rFonts w:ascii="Times New Roman" w:hAnsi="Times New Roman" w:cs="Times New Roman"/>
          <w:sz w:val="24"/>
          <w:szCs w:val="24"/>
        </w:rPr>
        <w:t>a</w:t>
      </w:r>
      <w:r w:rsidR="00471D90">
        <w:rPr>
          <w:rFonts w:ascii="Times New Roman" w:hAnsi="Times New Roman" w:cs="Times New Roman"/>
          <w:sz w:val="24"/>
          <w:szCs w:val="24"/>
        </w:rPr>
        <w:t xml:space="preserve"> common foundation for the next chapters.</w:t>
      </w:r>
    </w:p>
    <w:p w:rsidR="002E22F5" w:rsidP="00FA4B3F" w:rsidRDefault="002E22F5" w14:paraId="5A307276" w14:textId="77777777">
      <w:pPr>
        <w:spacing w:line="360" w:lineRule="auto"/>
        <w:jc w:val="both"/>
        <w:rPr>
          <w:rFonts w:ascii="Times New Roman" w:hAnsi="Times New Roman" w:cs="Times New Roman"/>
          <w:sz w:val="24"/>
          <w:szCs w:val="24"/>
        </w:rPr>
      </w:pPr>
    </w:p>
    <w:p w:rsidRPr="002E22F5" w:rsidR="002E22F5" w:rsidP="00FA4B3F" w:rsidRDefault="008820CC" w14:paraId="322F61A6" w14:textId="6539F2F2">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P</w:t>
      </w:r>
      <w:r w:rsidRPr="002E22F5" w:rsidR="002E22F5">
        <w:rPr>
          <w:rFonts w:ascii="Times New Roman" w:hAnsi="Times New Roman" w:cs="Times New Roman"/>
          <w:color w:val="002060"/>
          <w:sz w:val="28"/>
          <w:szCs w:val="28"/>
        </w:rPr>
        <w:t>hylogenetic analyses</w:t>
      </w:r>
    </w:p>
    <w:p w:rsidRPr="00735064" w:rsidR="00735064" w:rsidP="00FA4B3F" w:rsidRDefault="00735064" w14:paraId="76907CF1" w14:textId="689CCB97">
      <w:pPr>
        <w:spacing w:line="360" w:lineRule="auto"/>
        <w:jc w:val="both"/>
        <w:rPr>
          <w:rFonts w:ascii="Times New Roman" w:hAnsi="Times New Roman" w:cs="Times New Roman"/>
          <w:sz w:val="24"/>
          <w:szCs w:val="24"/>
        </w:rPr>
      </w:pPr>
      <w:r w:rsidRPr="00735064">
        <w:rPr>
          <w:rFonts w:ascii="Times New Roman" w:hAnsi="Times New Roman" w:cs="Times New Roman"/>
          <w:sz w:val="24"/>
          <w:szCs w:val="24"/>
        </w:rPr>
        <w:t xml:space="preserve">All aims </w:t>
      </w:r>
      <w:r w:rsidR="00BC0555">
        <w:rPr>
          <w:rFonts w:ascii="Times New Roman" w:hAnsi="Times New Roman" w:cs="Times New Roman"/>
          <w:sz w:val="24"/>
          <w:szCs w:val="24"/>
        </w:rPr>
        <w:t>within</w:t>
      </w:r>
      <w:r w:rsidRPr="00735064">
        <w:rPr>
          <w:rFonts w:ascii="Times New Roman" w:hAnsi="Times New Roman" w:cs="Times New Roman"/>
          <w:sz w:val="24"/>
          <w:szCs w:val="24"/>
        </w:rPr>
        <w:t xml:space="preserve"> this</w:t>
      </w:r>
      <w:r>
        <w:rPr>
          <w:rFonts w:ascii="Times New Roman" w:hAnsi="Times New Roman" w:cs="Times New Roman"/>
          <w:sz w:val="24"/>
          <w:szCs w:val="24"/>
        </w:rPr>
        <w:t xml:space="preserve"> thesis required phylogenetic analysis of gene families essential to</w:t>
      </w:r>
      <w:r w:rsidR="00BF7A28">
        <w:rPr>
          <w:rFonts w:ascii="Times New Roman" w:hAnsi="Times New Roman" w:cs="Times New Roman"/>
          <w:sz w:val="24"/>
          <w:szCs w:val="24"/>
        </w:rPr>
        <w:t xml:space="preserve"> </w:t>
      </w:r>
      <w:r w:rsidR="00E1518E">
        <w:rPr>
          <w:rFonts w:ascii="Times New Roman" w:hAnsi="Times New Roman" w:cs="Times New Roman"/>
          <w:sz w:val="24"/>
          <w:szCs w:val="24"/>
        </w:rPr>
        <w:t>t</w:t>
      </w:r>
      <w:r w:rsidR="00BF7A28">
        <w:rPr>
          <w:rFonts w:ascii="Times New Roman" w:hAnsi="Times New Roman" w:cs="Times New Roman"/>
          <w:sz w:val="24"/>
          <w:szCs w:val="24"/>
        </w:rPr>
        <w:t>he biological process</w:t>
      </w:r>
      <w:r w:rsidR="00B80F84">
        <w:rPr>
          <w:rFonts w:ascii="Times New Roman" w:hAnsi="Times New Roman" w:cs="Times New Roman"/>
          <w:sz w:val="24"/>
          <w:szCs w:val="24"/>
        </w:rPr>
        <w:t>es</w:t>
      </w:r>
      <w:r w:rsidR="00BF7A28">
        <w:rPr>
          <w:rFonts w:ascii="Times New Roman" w:hAnsi="Times New Roman" w:cs="Times New Roman"/>
          <w:sz w:val="24"/>
          <w:szCs w:val="24"/>
        </w:rPr>
        <w:t xml:space="preserve"> of interest. </w:t>
      </w:r>
      <w:r w:rsidR="00A564AA">
        <w:rPr>
          <w:rFonts w:ascii="Times New Roman" w:hAnsi="Times New Roman" w:cs="Times New Roman"/>
          <w:sz w:val="24"/>
          <w:szCs w:val="24"/>
        </w:rPr>
        <w:t>T</w:t>
      </w:r>
      <w:r w:rsidR="00BF7A28">
        <w:rPr>
          <w:rFonts w:ascii="Times New Roman" w:hAnsi="Times New Roman" w:cs="Times New Roman"/>
          <w:sz w:val="24"/>
          <w:szCs w:val="24"/>
        </w:rPr>
        <w:t xml:space="preserve">he </w:t>
      </w:r>
      <w:r w:rsidR="00AC64A4">
        <w:rPr>
          <w:rFonts w:ascii="Times New Roman" w:hAnsi="Times New Roman" w:cs="Times New Roman"/>
          <w:sz w:val="24"/>
          <w:szCs w:val="24"/>
        </w:rPr>
        <w:t xml:space="preserve">main </w:t>
      </w:r>
      <w:r w:rsidR="00BF7A28">
        <w:rPr>
          <w:rFonts w:ascii="Times New Roman" w:hAnsi="Times New Roman" w:cs="Times New Roman"/>
          <w:sz w:val="24"/>
          <w:szCs w:val="24"/>
        </w:rPr>
        <w:t>steps common to Chapters 3, 4, and 5</w:t>
      </w:r>
      <w:r w:rsidR="00AC64A4">
        <w:rPr>
          <w:rFonts w:ascii="Times New Roman" w:hAnsi="Times New Roman" w:cs="Times New Roman"/>
          <w:sz w:val="24"/>
          <w:szCs w:val="24"/>
        </w:rPr>
        <w:t xml:space="preserve"> are outlined here.</w:t>
      </w:r>
    </w:p>
    <w:p w:rsidR="000940F0" w:rsidP="00FA4B3F" w:rsidRDefault="000940F0" w14:paraId="1C17C4C6" w14:textId="77777777">
      <w:pPr>
        <w:spacing w:line="360" w:lineRule="auto"/>
        <w:jc w:val="both"/>
        <w:rPr>
          <w:rFonts w:ascii="Times New Roman" w:hAnsi="Times New Roman" w:cs="Times New Roman"/>
          <w:b/>
          <w:bCs/>
          <w:sz w:val="24"/>
          <w:szCs w:val="24"/>
        </w:rPr>
      </w:pPr>
    </w:p>
    <w:p w:rsidRPr="008F7CAA" w:rsidR="00BE13C2" w:rsidP="00FA4B3F" w:rsidRDefault="00B80F84" w14:paraId="0865896D" w14:textId="07672C3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Dataset preparation</w:t>
      </w:r>
    </w:p>
    <w:p w:rsidRPr="008F7CAA" w:rsidR="008F7CAA" w:rsidP="00FA4B3F" w:rsidRDefault="008F7CAA" w14:paraId="2D88CA12" w14:textId="7729568B">
      <w:pPr>
        <w:spacing w:line="360" w:lineRule="auto"/>
        <w:jc w:val="both"/>
        <w:rPr>
          <w:rFonts w:ascii="Times New Roman" w:hAnsi="Times New Roman" w:cs="Times New Roman"/>
          <w:b/>
          <w:bCs/>
          <w:i/>
          <w:iCs/>
          <w:sz w:val="24"/>
          <w:szCs w:val="24"/>
        </w:rPr>
      </w:pPr>
      <w:r w:rsidRPr="008F7CAA">
        <w:rPr>
          <w:rFonts w:ascii="Times New Roman" w:hAnsi="Times New Roman" w:cs="Times New Roman"/>
          <w:b/>
          <w:bCs/>
          <w:i/>
          <w:iCs/>
          <w:sz w:val="24"/>
          <w:szCs w:val="24"/>
        </w:rPr>
        <w:t>Obtaining starting queries</w:t>
      </w:r>
    </w:p>
    <w:p w:rsidR="009908B9" w:rsidP="00FA4B3F" w:rsidRDefault="00876DDE" w14:paraId="73A91965" w14:textId="397FC4E6">
      <w:pPr>
        <w:spacing w:line="360" w:lineRule="auto"/>
        <w:jc w:val="both"/>
        <w:rPr>
          <w:rFonts w:ascii="Times New Roman" w:hAnsi="Times New Roman" w:cs="Times New Roman"/>
          <w:sz w:val="24"/>
          <w:szCs w:val="24"/>
        </w:rPr>
      </w:pPr>
      <w:r w:rsidRPr="1361D41D" w:rsidR="00876DDE">
        <w:rPr>
          <w:rFonts w:ascii="Times New Roman" w:hAnsi="Times New Roman" w:cs="Times New Roman"/>
          <w:sz w:val="24"/>
          <w:szCs w:val="24"/>
        </w:rPr>
        <w:t>The first elementary</w:t>
      </w:r>
      <w:r w:rsidRPr="1361D41D" w:rsidR="00BA69BF">
        <w:rPr>
          <w:rFonts w:ascii="Times New Roman" w:hAnsi="Times New Roman" w:cs="Times New Roman"/>
          <w:sz w:val="24"/>
          <w:szCs w:val="24"/>
        </w:rPr>
        <w:t xml:space="preserve"> </w:t>
      </w:r>
      <w:r w:rsidRPr="1361D41D" w:rsidR="00351C89">
        <w:rPr>
          <w:rFonts w:ascii="Times New Roman" w:hAnsi="Times New Roman" w:cs="Times New Roman"/>
          <w:sz w:val="24"/>
          <w:szCs w:val="24"/>
        </w:rPr>
        <w:t>step</w:t>
      </w:r>
      <w:r w:rsidRPr="1361D41D" w:rsidR="00BA69BF">
        <w:rPr>
          <w:rFonts w:ascii="Times New Roman" w:hAnsi="Times New Roman" w:cs="Times New Roman"/>
          <w:sz w:val="24"/>
          <w:szCs w:val="24"/>
        </w:rPr>
        <w:t xml:space="preserve"> </w:t>
      </w:r>
      <w:r w:rsidRPr="1361D41D" w:rsidR="00651E29">
        <w:rPr>
          <w:rFonts w:ascii="Times New Roman" w:hAnsi="Times New Roman" w:cs="Times New Roman"/>
          <w:sz w:val="24"/>
          <w:szCs w:val="24"/>
        </w:rPr>
        <w:t xml:space="preserve">involves </w:t>
      </w:r>
      <w:r w:rsidRPr="1361D41D" w:rsidR="00651E29">
        <w:rPr>
          <w:rFonts w:ascii="Times New Roman" w:hAnsi="Times New Roman" w:cs="Times New Roman"/>
          <w:sz w:val="24"/>
          <w:szCs w:val="24"/>
        </w:rPr>
        <w:t>determining</w:t>
      </w:r>
      <w:r w:rsidRPr="1361D41D" w:rsidR="00651E29">
        <w:rPr>
          <w:rFonts w:ascii="Times New Roman" w:hAnsi="Times New Roman" w:cs="Times New Roman"/>
          <w:sz w:val="24"/>
          <w:szCs w:val="24"/>
        </w:rPr>
        <w:t xml:space="preserve"> which gene families to explore with phylogenetic studies</w:t>
      </w:r>
      <w:r w:rsidRPr="1361D41D" w:rsidR="00651E29">
        <w:rPr>
          <w:rFonts w:ascii="Times New Roman" w:hAnsi="Times New Roman" w:cs="Times New Roman"/>
          <w:sz w:val="24"/>
          <w:szCs w:val="24"/>
        </w:rPr>
        <w:t xml:space="preserve"> and to obtain reliable reference sequences to use as starting queries for the analyses</w:t>
      </w:r>
      <w:r w:rsidRPr="1361D41D" w:rsidR="00BA7995">
        <w:rPr>
          <w:rFonts w:ascii="Times New Roman" w:hAnsi="Times New Roman" w:cs="Times New Roman"/>
          <w:sz w:val="24"/>
          <w:szCs w:val="24"/>
        </w:rPr>
        <w:t xml:space="preserve">. </w:t>
      </w:r>
      <w:r w:rsidRPr="1361D41D" w:rsidR="00797FA0">
        <w:rPr>
          <w:rFonts w:ascii="Times New Roman" w:hAnsi="Times New Roman" w:cs="Times New Roman"/>
          <w:sz w:val="24"/>
          <w:szCs w:val="24"/>
        </w:rPr>
        <w:t xml:space="preserve">While literature serves as a foundational reference, </w:t>
      </w:r>
      <w:r w:rsidRPr="1361D41D" w:rsidR="00797FA0">
        <w:rPr>
          <w:rFonts w:ascii="Times New Roman" w:hAnsi="Times New Roman" w:cs="Times New Roman"/>
          <w:sz w:val="24"/>
          <w:szCs w:val="24"/>
        </w:rPr>
        <w:t>leveraging</w:t>
      </w:r>
      <w:r w:rsidRPr="1361D41D" w:rsidR="00797FA0">
        <w:rPr>
          <w:rFonts w:ascii="Times New Roman" w:hAnsi="Times New Roman" w:cs="Times New Roman"/>
          <w:sz w:val="24"/>
          <w:szCs w:val="24"/>
        </w:rPr>
        <w:t xml:space="preserve"> pathway databases can ensure comprehensive coverage of essential components, especially when examining </w:t>
      </w:r>
      <w:ins w:author="Feuda, Roberto (Dr.)" w:date="2023-10-30T09:06:33.776Z" w:id="426638614">
        <w:r w:rsidRPr="1361D41D" w:rsidR="2C6632FD">
          <w:rPr>
            <w:rFonts w:ascii="Times New Roman" w:hAnsi="Times New Roman" w:cs="Times New Roman"/>
            <w:sz w:val="24"/>
            <w:szCs w:val="24"/>
          </w:rPr>
          <w:t xml:space="preserve">different </w:t>
        </w:r>
      </w:ins>
      <w:del w:author="Feuda, Roberto (Dr.)" w:date="2023-10-30T09:06:30.471Z" w:id="1815923911">
        <w:r w:rsidRPr="1361D41D" w:rsidDel="00797FA0">
          <w:rPr>
            <w:rFonts w:ascii="Times New Roman" w:hAnsi="Times New Roman" w:cs="Times New Roman"/>
            <w:sz w:val="24"/>
            <w:szCs w:val="24"/>
          </w:rPr>
          <w:delText xml:space="preserve">expansive </w:delText>
        </w:r>
      </w:del>
      <w:r w:rsidRPr="1361D41D" w:rsidR="00797FA0">
        <w:rPr>
          <w:rFonts w:ascii="Times New Roman" w:hAnsi="Times New Roman" w:cs="Times New Roman"/>
          <w:sz w:val="24"/>
          <w:szCs w:val="24"/>
        </w:rPr>
        <w:t>pathways. One such pathway database is KEGG</w:t>
      </w:r>
      <w:r w:rsidRPr="1361D41D" w:rsidR="00074077">
        <w:rPr>
          <w:rFonts w:ascii="Times New Roman" w:hAnsi="Times New Roman" w:cs="Times New Roman"/>
          <w:sz w:val="24"/>
          <w:szCs w:val="24"/>
        </w:rPr>
        <w:t xml:space="preserve">, </w:t>
      </w:r>
      <w:r w:rsidRPr="1361D41D" w:rsidR="005D7F31">
        <w:rPr>
          <w:rFonts w:ascii="Times New Roman" w:hAnsi="Times New Roman" w:cs="Times New Roman"/>
          <w:sz w:val="24"/>
          <w:szCs w:val="24"/>
        </w:rPr>
        <w:t xml:space="preserve">which </w:t>
      </w:r>
      <w:r w:rsidRPr="1361D41D" w:rsidR="00074077">
        <w:rPr>
          <w:rFonts w:ascii="Times New Roman" w:hAnsi="Times New Roman" w:cs="Times New Roman"/>
          <w:sz w:val="24"/>
          <w:szCs w:val="24"/>
        </w:rPr>
        <w:t xml:space="preserve">also </w:t>
      </w:r>
      <w:r w:rsidRPr="1361D41D" w:rsidR="00074077">
        <w:rPr>
          <w:rFonts w:ascii="Times New Roman" w:hAnsi="Times New Roman" w:cs="Times New Roman"/>
          <w:sz w:val="24"/>
          <w:szCs w:val="24"/>
        </w:rPr>
        <w:t>provides</w:t>
      </w:r>
      <w:r w:rsidRPr="1361D41D" w:rsidR="00074077">
        <w:rPr>
          <w:rFonts w:ascii="Times New Roman" w:hAnsi="Times New Roman" w:cs="Times New Roman"/>
          <w:sz w:val="24"/>
          <w:szCs w:val="24"/>
        </w:rPr>
        <w:t xml:space="preserve"> lists of known homologs for pathway</w:t>
      </w:r>
      <w:r w:rsidRPr="1361D41D" w:rsidR="005D7F31">
        <w:rPr>
          <w:rFonts w:ascii="Times New Roman" w:hAnsi="Times New Roman" w:cs="Times New Roman"/>
          <w:sz w:val="24"/>
          <w:szCs w:val="24"/>
        </w:rPr>
        <w:t xml:space="preserve"> components</w:t>
      </w:r>
      <w:r w:rsidRPr="1361D41D" w:rsidR="003E6CE0">
        <w:rPr>
          <w:rFonts w:ascii="Times New Roman" w:hAnsi="Times New Roman" w:cs="Times New Roman"/>
          <w:sz w:val="24"/>
          <w:szCs w:val="24"/>
        </w:rPr>
        <w:t xml:space="preserve">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{"citationID":"dbBK2lKJ","properties":{"formattedCitation":"(Kanehisa 2019; Kanehisa et al. 2021)","plainCitation":"(Kanehisa 2019; Kanehisa et al. 2021)","noteIndex":0},"citationItems":[{"id":432,"uris":["http://zotero.org/users/8176000/items/6GBJSVBE"],"itemData":{"id":432,"type":"article-journal","abstract":"In this era of high-throughput biology, bioinformatics has become a major discipline for making sense out of large-scale datasets. Bioinformatics is usually considered as a practical field developing databases and software tools for supporting other fields, rather than a fundamental scientific discipline for uncovering principles of biology. The KEGG resource that we have been developing is a reference knowledge base for biological interpretation of genome sequences and other high-throughput data. It is now one of the most utilized biological databases because of its practical values. For me personally, KEGG is a step toward understanding the origin and evolution of cellular organisms.","container-title":"Protein Science","DOI":"10.1002/pro.3715","ISSN":"1469-896X","issue":"11","language":"en","note":"_eprint: https://onlinelibrary.wiley.com/doi/pdf/10.1002/pro.3715","page":"1947-1951","source":"Wiley Online Library","title":"Toward understanding the origin and evolution of cellular organisms","URL":"https://onlinelibrary.wiley.com/doi/abs/10.1002/pro.3715","volume":"28","author":[{"family":"Kanehisa","given":"Minoru"}],"accessed":{"date-parts":[["2021",10,1]]},"issued":{"date-parts":[["2019"]]}}},{"id":431,"uris":["http://zotero.org/users/8176000/items/XVTK8CHN"],"itemData":{"id":431,"type":"article-journal","abstract":"In contrast to artificial intelligence and machine learning approaches, KEGG (https://www.kegg.jp) has relied on human intelligence to develop “models” of biological systems, especially in the form of KEGG pathway maps that are manually created by capturing knowledge from published literature. The KEGG models can then be used in biological big data analysis, for example, for uncovering systemic functions of an organism hidden in its genome sequence through the simple procedure of KEGG mapping. Here we present an updated version of KEGG Mapper, a suite of KEGG mapping tools reported previously (Kanehisa and Sato, Protein Sci 2020; 29:28–35), together with the new versions of the KEGG pathway map viewer and the BRITE hierarchy viewer. Significant enhancements have been made for BRITE mapping, where the mapping result can be examined by manipulation of hierarchical trees, such as pruning and zooming. The tree manipulation feature has also been implemented in the taxonomy mapping tool for linking KO (KEGG Orthology) groups and modules to phenotypes.","container-title":"Protein Science","DOI":"10.1002/pro.4172","ISSN":"1469-896X","issue":"n/a","language":"en","note":"_eprint: https://onlinelibrary.wiley.com/doi/pdf/10.1002/pro.4172","source":"Wiley Online Library","title":"KEGG mapping tools for uncovering hidden features in biological data","URL":"https://onlinelibrary.wiley.com/doi/abs/10.1002/pro.4172","volume":"n/a","author":[{"family":"Kanehisa","given":"Minoru"},{"family":"Sato","given":"Yoko"},{"family":"Kawashima","given":"Masayuki"}],"accessed":{"date-parts":[["2021",10,1]]},"issued":{"date-parts":[["2021"]]}}}],"schema":"https://github.com/citation-style-language/schema/raw/master/csl-citation.json"} </w:instrText>
      </w:r>
      <w:r w:rsidRPr="1361D41D">
        <w:rPr>
          <w:rFonts w:ascii="Times New Roman" w:hAnsi="Times New Roman" w:cs="Times New Roman"/>
          <w:sz w:val="24"/>
          <w:szCs w:val="24"/>
        </w:rPr>
        <w:fldChar w:fldCharType="separate"/>
      </w:r>
      <w:r w:rsidRPr="1361D41D" w:rsidR="003E6CE0">
        <w:rPr>
          <w:rFonts w:ascii="Times New Roman" w:hAnsi="Times New Roman" w:cs="Times New Roman"/>
          <w:sz w:val="24"/>
          <w:szCs w:val="24"/>
        </w:rPr>
        <w:t>(</w:t>
      </w:r>
      <w:r w:rsidRPr="1361D41D" w:rsidR="003E6CE0">
        <w:rPr>
          <w:rFonts w:ascii="Times New Roman" w:hAnsi="Times New Roman" w:cs="Times New Roman"/>
          <w:sz w:val="24"/>
          <w:szCs w:val="24"/>
        </w:rPr>
        <w:t>Kanehisa</w:t>
      </w:r>
      <w:r w:rsidRPr="1361D41D" w:rsidR="003E6CE0">
        <w:rPr>
          <w:rFonts w:ascii="Times New Roman" w:hAnsi="Times New Roman" w:cs="Times New Roman"/>
          <w:sz w:val="24"/>
          <w:szCs w:val="24"/>
        </w:rPr>
        <w:t xml:space="preserve"> 2019; </w:t>
      </w:r>
      <w:r w:rsidRPr="1361D41D" w:rsidR="003E6CE0">
        <w:rPr>
          <w:rFonts w:ascii="Times New Roman" w:hAnsi="Times New Roman" w:cs="Times New Roman"/>
          <w:sz w:val="24"/>
          <w:szCs w:val="24"/>
        </w:rPr>
        <w:t>Kanehisa</w:t>
      </w:r>
      <w:r w:rsidRPr="1361D41D" w:rsidR="003E6CE0">
        <w:rPr>
          <w:rFonts w:ascii="Times New Roman" w:hAnsi="Times New Roman" w:cs="Times New Roman"/>
          <w:sz w:val="24"/>
          <w:szCs w:val="24"/>
        </w:rPr>
        <w:t xml:space="preserve"> et al. 2021)</w:t>
      </w:r>
      <w:r w:rsidRPr="1361D41D">
        <w:rPr>
          <w:rFonts w:ascii="Times New Roman" w:hAnsi="Times New Roman" w:cs="Times New Roman"/>
          <w:sz w:val="24"/>
          <w:szCs w:val="24"/>
        </w:rPr>
        <w:fldChar w:fldCharType="end"/>
      </w:r>
      <w:r w:rsidRPr="1361D41D" w:rsidR="00074077">
        <w:rPr>
          <w:rFonts w:ascii="Times New Roman" w:hAnsi="Times New Roman" w:cs="Times New Roman"/>
          <w:sz w:val="24"/>
          <w:szCs w:val="24"/>
        </w:rPr>
        <w:t xml:space="preserve">. </w:t>
      </w:r>
      <w:r w:rsidRPr="1361D41D" w:rsidR="007E612E">
        <w:rPr>
          <w:rFonts w:ascii="Times New Roman" w:hAnsi="Times New Roman" w:cs="Times New Roman"/>
          <w:sz w:val="24"/>
          <w:szCs w:val="24"/>
        </w:rPr>
        <w:t xml:space="preserve">I utilized KEGG as </w:t>
      </w:r>
      <w:r w:rsidRPr="1361D41D" w:rsidR="007E612E">
        <w:rPr>
          <w:rFonts w:ascii="Times New Roman" w:hAnsi="Times New Roman" w:cs="Times New Roman"/>
          <w:sz w:val="24"/>
          <w:szCs w:val="24"/>
        </w:rPr>
        <w:t>an initial</w:t>
      </w:r>
      <w:r w:rsidRPr="1361D41D" w:rsidR="007E612E">
        <w:rPr>
          <w:rFonts w:ascii="Times New Roman" w:hAnsi="Times New Roman" w:cs="Times New Roman"/>
          <w:sz w:val="24"/>
          <w:szCs w:val="24"/>
        </w:rPr>
        <w:t xml:space="preserve"> source for reference sequences in Chapters 3 (evolution of phototransduction and photoreceptor cells) and 4 (evolution of retinol metabolism).</w:t>
      </w:r>
      <w:r w:rsidRPr="1361D41D" w:rsidR="001121EA">
        <w:rPr>
          <w:rFonts w:ascii="Times New Roman" w:hAnsi="Times New Roman" w:cs="Times New Roman"/>
          <w:sz w:val="24"/>
          <w:szCs w:val="24"/>
        </w:rPr>
        <w:t xml:space="preserve"> </w:t>
      </w:r>
      <w:r w:rsidRPr="1361D41D" w:rsidR="00547388">
        <w:rPr>
          <w:rFonts w:ascii="Times New Roman" w:hAnsi="Times New Roman" w:cs="Times New Roman"/>
          <w:sz w:val="24"/>
          <w:szCs w:val="24"/>
        </w:rPr>
        <w:t xml:space="preserve">For </w:t>
      </w:r>
      <w:r w:rsidRPr="1361D41D" w:rsidR="001121EA">
        <w:rPr>
          <w:rFonts w:ascii="Times New Roman" w:hAnsi="Times New Roman" w:cs="Times New Roman"/>
          <w:sz w:val="24"/>
          <w:szCs w:val="24"/>
        </w:rPr>
        <w:t xml:space="preserve">Chapter </w:t>
      </w:r>
      <w:r w:rsidRPr="1361D41D" w:rsidR="00547388">
        <w:rPr>
          <w:rFonts w:ascii="Times New Roman" w:hAnsi="Times New Roman" w:cs="Times New Roman"/>
          <w:sz w:val="24"/>
          <w:szCs w:val="24"/>
        </w:rPr>
        <w:t>5</w:t>
      </w:r>
      <w:r w:rsidRPr="1361D41D" w:rsidR="00686789">
        <w:rPr>
          <w:rFonts w:ascii="Times New Roman" w:hAnsi="Times New Roman" w:cs="Times New Roman"/>
          <w:sz w:val="24"/>
          <w:szCs w:val="24"/>
        </w:rPr>
        <w:t xml:space="preserve"> (evolution of chemokine signalling)</w:t>
      </w:r>
      <w:r w:rsidRPr="1361D41D" w:rsidR="00547388">
        <w:rPr>
          <w:rFonts w:ascii="Times New Roman" w:hAnsi="Times New Roman" w:cs="Times New Roman"/>
          <w:sz w:val="24"/>
          <w:szCs w:val="24"/>
        </w:rPr>
        <w:t xml:space="preserve">, </w:t>
      </w:r>
      <w:r w:rsidRPr="1361D41D" w:rsidR="00686789">
        <w:rPr>
          <w:rFonts w:ascii="Times New Roman" w:hAnsi="Times New Roman" w:cs="Times New Roman"/>
          <w:sz w:val="24"/>
          <w:szCs w:val="24"/>
        </w:rPr>
        <w:t xml:space="preserve">the </w:t>
      </w:r>
      <w:r w:rsidRPr="1361D41D" w:rsidR="001121EA">
        <w:rPr>
          <w:rFonts w:ascii="Times New Roman" w:hAnsi="Times New Roman" w:cs="Times New Roman"/>
          <w:sz w:val="24"/>
          <w:szCs w:val="24"/>
        </w:rPr>
        <w:t xml:space="preserve">primary </w:t>
      </w:r>
      <w:r w:rsidRPr="1361D41D" w:rsidR="00686789">
        <w:rPr>
          <w:rFonts w:ascii="Times New Roman" w:hAnsi="Times New Roman" w:cs="Times New Roman"/>
          <w:sz w:val="24"/>
          <w:szCs w:val="24"/>
        </w:rPr>
        <w:t>database of reference was Guide to Pharmacology</w:t>
      </w:r>
      <w:r w:rsidRPr="1361D41D" w:rsidR="003724AD">
        <w:rPr>
          <w:rFonts w:ascii="Times New Roman" w:hAnsi="Times New Roman" w:cs="Times New Roman"/>
          <w:sz w:val="24"/>
          <w:szCs w:val="24"/>
        </w:rPr>
        <w:t xml:space="preserve"> Database</w:t>
      </w:r>
      <w:r w:rsidRPr="1361D41D" w:rsidR="002F750C">
        <w:rPr>
          <w:rFonts w:ascii="Times New Roman" w:hAnsi="Times New Roman" w:cs="Times New Roman"/>
          <w:sz w:val="24"/>
          <w:szCs w:val="24"/>
        </w:rPr>
        <w:t xml:space="preserve">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{"citationID":"1Z9sIXgY","properties":{"formattedCitation":"(Bachelerie et al. 2020)","plainCitation":"(Bachelerie et al. 2020)","noteIndex":0},"citationItems":[{"id":255,"uris":["http://zotero.org/groups/4322905/items/CEVJX4GJ"],"itemData":{"id":255,"type":"article-journal","abstract":"Chemokine receptors (nomenclature as agreed by the NC-IUPHAR Subcommittee on Chemokine Receptors [431, 430, 32]) comprise a large subfamily of 7TM proteins that bind one or more chemokines, a large family of small cytokines typically possessing chemotactic activity for leukocytes. Additional hematopoietic and non-hematopoietic roles have been identified for many chemokines in the areas of embryonic development, immune cell proliferation, activation and death, viral infection, and as antibiotics, among others. Chemokine receptors can be divided by function into two main groups: G protein-coupled chemokine receptors, which mediate leukocyte trafficking, and \"Atypical chemokine receptors\", which may signal through non-G protein-coupled mechanisms and act as chemokine scavengers to downregulate inflammation or shape chemokine gradients [32].Chemokines in turn can be divided by structure into four subclasses by the number and arrangement of conserved cysteines. CC (also known as β-chemokines; n= 28), CXC (also known as α-chemokines; n= 17) and CX3C (n= 1) chemokines all have four conserved cysteines, with zero, one and three amino acids separating the first two cysteines respectively. C chemokines (n= 2) have only the second and fourth cysteines found in other chemokines. Chemokines can also be classified by function into homeostatic and inflammatory subgroups. Most chemokine receptors are able to bind multiple high-affinity chemokine ligands, but the ligands for a given receptor are almost always restricted to the same structural subclass. Most chemokines bind to more than one receptor subtype. Receptors for inflammatory chemokines are typically highly promiscuous with regard to ligand specificity, and may lack a selective endogenous ligand. G protein-coupled chemokine receptors are named acccording to the class of chemokines bound, whereas ACKR is the root acronym for atypical chemokine receptors [33]. There can be substantial cross-species differences in the sequences of both chemokines and chemokine receptors, and in the pharmacology and biology of chemokine receptors. Endogenous and microbial non-chemokine ligands have also been identified for chemokine receptors. Many chemokine receptors function as HIV co-receptors, but CCR5 is the only one demonstrated to play an essential role in HIV/AIDS pathogenesis. The tables include both standard chemokine receptor names [684] and aliases.","container-title":"IUPHAR/BPS Guide to Pharmacology CITE","DOI":"10.2218/gtopdb/F14/2020.5","ISSN":"2633-1020","issue":"5","language":"en","license":"Copyright (c) 2020 The authors","note":"number: 5","source":"journals.ed.ac.uk","title":"Chemokine receptors (version 2020.5) in the IUPHAR/BPS Guide to Pharmacology Database","URL":"http://journals.ed.ac.uk/gtopdb-cite/article/view/5178","volume":"2020","author":[{"family":"Bachelerie","given":"Francoise"},{"family":"Ben-Baruch","given":"Adit"},{"family":"Burkhardt","given":"Amanda M."},{"family":"Charo","given":"Israel F."},{"family":"Combadiere","given":"Christophe"},{"family":"Förster","given":"Reinhold"},{"family":"Farber","given":"Joshua M."},{"family":"Graham","given":"Gerard J."},{"family":"Hills","given":"Rebecca"},{"family":"Horuk","given":"Richard"},{"family":"Locati","given":"Massimo"},{"family":"Luster","given":"Andrew D."},{"family":"Mantovani","given":"Alberto"},{"family":"Matsushima","given":"Kouji"},{"family":"Monaghan","given":"Amy E."},{"family":"Moschovakis","given":"Georgios L."},{"family":"Murphy","given":"Philip M."},{"family":"Nibbs","given":"Robert J. B."},{"family":"Nomiyama","given":"Hisayuki"},{"family":"Oppenheim","given":"Joost J."},{"family":"Power","given":"Christine A."},{"family":"Proudfoot","given":"Amanda E. I."},{"family":"Rosenkilde","given":"Mette M."},{"family":"Rot","given":"Antal"},{"family":"Sozzani","given":"Silvano"},{"family":"Sparre-Ulrich","given":"Alexander H."},{"family":"Thelen","given":"Marcus"},{"family":"Uddin","given":"Mohib"},{"family":"Yoshie","given":"Osamu"},{"family":"Zlotnik","given":"Albert"}],"accessed":{"date-parts":[["2021",9,8]]},"issued":{"date-parts":[["2020",11,12]]}}}],"schema":"https://github.com/citation-style-language/schema/raw/master/csl-citation.json"} </w:instrText>
      </w:r>
      <w:r w:rsidRPr="1361D41D">
        <w:rPr>
          <w:rFonts w:ascii="Times New Roman" w:hAnsi="Times New Roman" w:cs="Times New Roman"/>
          <w:sz w:val="24"/>
          <w:szCs w:val="24"/>
        </w:rPr>
        <w:fldChar w:fldCharType="separate"/>
      </w:r>
      <w:r w:rsidRPr="1361D41D" w:rsidR="002F750C">
        <w:rPr>
          <w:rFonts w:ascii="Times New Roman" w:hAnsi="Times New Roman" w:cs="Times New Roman"/>
          <w:sz w:val="24"/>
          <w:szCs w:val="24"/>
        </w:rPr>
        <w:t>(</w:t>
      </w:r>
      <w:r w:rsidRPr="1361D41D" w:rsidR="002F750C">
        <w:rPr>
          <w:rFonts w:ascii="Times New Roman" w:hAnsi="Times New Roman" w:cs="Times New Roman"/>
          <w:sz w:val="24"/>
          <w:szCs w:val="24"/>
        </w:rPr>
        <w:t>Bachelerie</w:t>
      </w:r>
      <w:r w:rsidRPr="1361D41D" w:rsidR="002F750C">
        <w:rPr>
          <w:rFonts w:ascii="Times New Roman" w:hAnsi="Times New Roman" w:cs="Times New Roman"/>
          <w:sz w:val="24"/>
          <w:szCs w:val="24"/>
        </w:rPr>
        <w:t xml:space="preserve"> et al. 2020)</w:t>
      </w:r>
      <w:r w:rsidRPr="1361D41D">
        <w:rPr>
          <w:rFonts w:ascii="Times New Roman" w:hAnsi="Times New Roman" w:cs="Times New Roman"/>
          <w:sz w:val="24"/>
          <w:szCs w:val="24"/>
        </w:rPr>
        <w:fldChar w:fldCharType="end"/>
      </w:r>
      <w:r w:rsidRPr="1361D41D" w:rsidR="00686789">
        <w:rPr>
          <w:rFonts w:ascii="Times New Roman" w:hAnsi="Times New Roman" w:cs="Times New Roman"/>
          <w:sz w:val="24"/>
          <w:szCs w:val="24"/>
        </w:rPr>
        <w:t xml:space="preserve">. For all projects, a </w:t>
      </w:r>
      <w:r w:rsidRPr="1361D41D" w:rsidR="002D5077">
        <w:rPr>
          <w:rFonts w:ascii="Times New Roman" w:hAnsi="Times New Roman" w:cs="Times New Roman"/>
          <w:sz w:val="24"/>
          <w:szCs w:val="24"/>
        </w:rPr>
        <w:t xml:space="preserve">supplementary </w:t>
      </w:r>
      <w:r w:rsidRPr="1361D41D" w:rsidR="00686789">
        <w:rPr>
          <w:rFonts w:ascii="Times New Roman" w:hAnsi="Times New Roman" w:cs="Times New Roman"/>
          <w:sz w:val="24"/>
          <w:szCs w:val="24"/>
        </w:rPr>
        <w:t xml:space="preserve">source for reference sequences was </w:t>
      </w:r>
      <w:r w:rsidRPr="1361D41D" w:rsidR="00686789">
        <w:rPr>
          <w:rFonts w:ascii="Times New Roman" w:hAnsi="Times New Roman" w:cs="Times New Roman"/>
          <w:sz w:val="24"/>
          <w:szCs w:val="24"/>
        </w:rPr>
        <w:t>UniProt</w:t>
      </w:r>
      <w:r w:rsidRPr="1361D41D" w:rsidR="002E75B5">
        <w:rPr>
          <w:rFonts w:ascii="Times New Roman" w:hAnsi="Times New Roman" w:cs="Times New Roman"/>
          <w:sz w:val="24"/>
          <w:szCs w:val="24"/>
        </w:rPr>
        <w:t xml:space="preserve">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{"citationID":"1oVpjYbP","properties":{"formattedCitation":"(Boutet et al. 2016; Poux et al. 2017; The UniProt Consortium 2023)","plainCitation":"(Boutet et al. 2016; Poux et al. 2017; The UniProt Consortium 2023)","noteIndex":0},"citationItems":[{"id":1124,"uris":["http://zotero.org/users/8176000/items/S6M2V8TM"],"itemData":{"id":1124,"type":"chapter","abstract":"The Universal Protein Resource (UniProt, http://www.uniprot.org) consortium is an initiative of the SIB Swiss Institute of Bioinformatics (SIB), the European Bioinformatics Institute (EBI) and the Protein Information Resource (PIR) to provide the scientific community with a central resource for protein sequences and functional information. The UniProt consortium maintains the UniProt KnowledgeBase (UniProtKB), updated every 4 weeks, and several supplementary databases including the UniProt Reference Clusters (UniRef) and the UniProt Archive (UniParc).","collection-title":"Methods in Molecular Biology","container-title":"Plant Bioinformatics: Methods and Protocols","event-place":"New York, NY","ISBN":"978-1-4939-3167-5","language":"en","note":"DOI: 10.1007/978-1-4939-3167-5_2","page":"23-54","publisher":"Springer","publisher-place":"New York, NY","source":"Springer Link","title":"UniProtKB/Swiss-Prot, the Manually Annotated Section of the UniProt KnowledgeBase: How to Use the Entry View","title-short":"UniProtKB/Swiss-Prot, the Manually Annotated Section of the UniProt KnowledgeBase","URL":"https://doi.org/10.1007/978-1-4939-3167-5_2","author":[{"family":"Boutet","given":"Emmanuel"},{"family":"Lieberherr","given":"Damien"},{"family":"Tognolli","given":"Michael"},{"family":"Schneider","given":"Michel"},{"family":"Bansal","given":"Parit"},{"family":"Bridge","given":"Alan J."},{"family":"Poux","given":"Sylvain"},{"family":"Bougueleret","given":"Lydie"},{"family":"Xenarios","given":"Ioannis"}],"editor":[{"family":"Edwards","given":"David"}],"accessed":{"date-parts":[["2023",5,2]]},"issued":{"date-parts":[["2016"]]}}},{"id":440,"uris":["http://zotero.org/users/8176000/items/DMA5KC6L"],"itemData":{"id":440,"type":"article-journal","abstract":"Biological knowledgebases, such as UniProtKB/Swiss-Prot, constitute an essential component of daily scientific research by offering distilled, summarized and computable knowledge extracted from the literature by expert curators. While knowledgebases play an increasingly important role in the scientific community, their ability to keep up with the growth of biomedical literature is under scrutiny. Using UniProtKB/Swiss-Prot as a case study, we address this concern via multiple literature triage approaches.With the assistance of the PubTator text-mining tool, we tagged more than 10 000 articles to assess the ratio of papers relevant for curation. We first show that curators read and evaluate many more papers than they curate, and that measuring the number of curated publications is insufficient to provide a complete picture as demonstrated by the fact that 8000–10 000 papers are curated in UniProt each year while curators evaluate 50 000–70 000 papers per year. We show that 90% of the papers in PubMed are out of the scope of UniProt, that a maximum of 2–3% of the papers indexed in PubMed each year are relevant for UniProt curation, and that, despite appearances, expert curation in UniProt is scalable.UniProt is freely available at http://www.uniprot.org/.Supplementary data are available at Bioinformatics online.","container-title":"Bioinformatics","DOI":"10.1093/bioinformatics/btx439","ISSN":"1367-4803","issue":"21","journalAbbreviation":"Bioinformatics","page":"3454-3460","source":"Silverchair","title":"On expert curation and scalability: UniProtKB/Swiss-Prot as a case study","title-short":"On expert curation and scalability","URL":"https://doi.org/10.1093/bioinformatics/btx439","volume":"33","author":[{"family":"Poux","given":"Sylvain"},{"family":"Arighi","given":"Cecilia N"},{"family":"Magrane","given":"Michele"},{"family":"Bateman","given":"Alex"},{"family":"Wei","given":"Chih-Hsuan"},{"family":"Lu","given":"Zhiyong"},{"family":"Boutet","given":"Emmanuel"},{"family":"Bye-A-Jee","given":"Hema"},{"family":"Famiglietti","given":"Maria Livia"},{"family":"Roechert","given":"Bernd"},{"family":"UniProt Consortium","given":"The"}],"accessed":{"date-parts":[["2021",10,1]]},"issued":{"date-parts":[["2017",11,1]]}}},{"id":1131,"uris":["http://zotero.org/users/8176000/items/33Y5Y27P"],"itemData":{"id":1131,"type":"article-journal","abstract":"The aim of the UniProt Knowledgebase is to provide users with a comprehensive, high-quality and freely accessible set of protein sequences annotated with functional information. In this publication we describe enhancements made to our data processing pipeline and to our website to adapt to an ever-increasing information content. The number of sequences in UniProtKB has risen to over 227 million and we are working towards including a reference proteome for each taxonomic group. We continue to extract detailed annotations from the literature to update or create reviewed entries, while unreviewed entries are supplemented with annotations provided by automated systems using a variety of machine-learning techniques. In addition, the scientific community continues their contributions of publications and annotations to UniProt entries of their interest. Finally, we describe our new website (https://www.uniprot.org/), designed to enhance our users’ experience and make our data easily accessible to the research community. This interface includes access to AlphaFold structures for more than 85% of all entries as well as improved visualisations for subcellular localisation of proteins.","container-title":"Nucleic Acids Research","DOI":"10.1093/nar/gkac1052","ISSN":"0305-1048","issue":"D1","journalAbbreviation":"Nucleic Acids Research","page":"D523-D531","source":"Silverchair","title":"UniProt: the Universal Protein Knowledgebase in 2023","title-short":"UniProt","URL":"https://doi.org/10.1093/nar/gkac1052","volume":"51","author":[{"literal":"The UniProt Consortium"}],"accessed":{"date-parts":[["2023",5,2]]},"issued":{"date-parts":[["2023",1,6]]}}}],"schema":"https://github.com/citation-style-language/schema/raw/master/csl-citation.json"} </w:instrText>
      </w:r>
      <w:r w:rsidRPr="1361D41D">
        <w:rPr>
          <w:rFonts w:ascii="Times New Roman" w:hAnsi="Times New Roman" w:cs="Times New Roman"/>
          <w:sz w:val="24"/>
          <w:szCs w:val="24"/>
        </w:rPr>
        <w:fldChar w:fldCharType="separate"/>
      </w:r>
      <w:r w:rsidRPr="1361D41D" w:rsidR="002E75B5">
        <w:rPr>
          <w:rFonts w:ascii="Times New Roman" w:hAnsi="Times New Roman" w:cs="Times New Roman"/>
          <w:sz w:val="24"/>
          <w:szCs w:val="24"/>
        </w:rPr>
        <w:t xml:space="preserve">(Boutet et al. 2016; Poux et al. 2017; The </w:t>
      </w:r>
      <w:r w:rsidRPr="1361D41D" w:rsidR="002E75B5">
        <w:rPr>
          <w:rFonts w:ascii="Times New Roman" w:hAnsi="Times New Roman" w:cs="Times New Roman"/>
          <w:sz w:val="24"/>
          <w:szCs w:val="24"/>
        </w:rPr>
        <w:t>UniProt</w:t>
      </w:r>
      <w:r w:rsidRPr="1361D41D" w:rsidR="002E75B5">
        <w:rPr>
          <w:rFonts w:ascii="Times New Roman" w:hAnsi="Times New Roman" w:cs="Times New Roman"/>
          <w:sz w:val="24"/>
          <w:szCs w:val="24"/>
        </w:rPr>
        <w:t xml:space="preserve"> Consortium 2023)</w:t>
      </w:r>
      <w:r w:rsidRPr="1361D41D">
        <w:rPr>
          <w:rFonts w:ascii="Times New Roman" w:hAnsi="Times New Roman" w:cs="Times New Roman"/>
          <w:sz w:val="24"/>
          <w:szCs w:val="24"/>
        </w:rPr>
        <w:fldChar w:fldCharType="end"/>
      </w:r>
      <w:r w:rsidRPr="1361D41D" w:rsidR="00686789">
        <w:rPr>
          <w:rFonts w:ascii="Times New Roman" w:hAnsi="Times New Roman" w:cs="Times New Roman"/>
          <w:sz w:val="24"/>
          <w:szCs w:val="24"/>
        </w:rPr>
        <w:t>.</w:t>
      </w:r>
    </w:p>
    <w:p w:rsidRPr="008F7CAA" w:rsidR="00BE13C2" w:rsidP="00FA4B3F" w:rsidRDefault="009908B9" w14:paraId="06E3F6B1" w14:textId="6B35E8FE">
      <w:pPr>
        <w:spacing w:line="360" w:lineRule="auto"/>
        <w:jc w:val="both"/>
        <w:rPr>
          <w:rFonts w:ascii="Times New Roman" w:hAnsi="Times New Roman" w:cs="Times New Roman"/>
          <w:b/>
          <w:bCs/>
          <w:i/>
          <w:iCs/>
          <w:sz w:val="24"/>
          <w:szCs w:val="24"/>
        </w:rPr>
      </w:pPr>
      <w:r w:rsidRPr="008F7CAA">
        <w:rPr>
          <w:rFonts w:ascii="Times New Roman" w:hAnsi="Times New Roman" w:cs="Times New Roman"/>
          <w:b/>
          <w:bCs/>
          <w:i/>
          <w:iCs/>
          <w:sz w:val="24"/>
          <w:szCs w:val="24"/>
        </w:rPr>
        <w:lastRenderedPageBreak/>
        <w:t>Choice of specie</w:t>
      </w:r>
      <w:r w:rsidR="00963696">
        <w:rPr>
          <w:rFonts w:ascii="Times New Roman" w:hAnsi="Times New Roman" w:cs="Times New Roman"/>
          <w:b/>
          <w:bCs/>
          <w:i/>
          <w:iCs/>
          <w:sz w:val="24"/>
          <w:szCs w:val="24"/>
        </w:rPr>
        <w:t>s</w:t>
      </w:r>
      <w:r w:rsidRPr="008F7CAA" w:rsidR="003668E6">
        <w:rPr>
          <w:rFonts w:ascii="Times New Roman" w:hAnsi="Times New Roman" w:cs="Times New Roman"/>
          <w:b/>
          <w:bCs/>
          <w:i/>
          <w:iCs/>
          <w:sz w:val="24"/>
          <w:szCs w:val="24"/>
        </w:rPr>
        <w:t xml:space="preserve">                            </w:t>
      </w:r>
    </w:p>
    <w:p w:rsidR="00295C2C" w:rsidP="00FA4B3F" w:rsidRDefault="00CD4C38" w14:paraId="432B0772" w14:textId="48E28410">
      <w:pPr>
        <w:spacing w:line="360" w:lineRule="auto"/>
        <w:jc w:val="both"/>
        <w:rPr>
          <w:rFonts w:ascii="Times New Roman" w:hAnsi="Times New Roman" w:cs="Times New Roman"/>
          <w:sz w:val="24"/>
          <w:szCs w:val="24"/>
        </w:rPr>
      </w:pPr>
      <w:r w:rsidRPr="1361D41D" w:rsidR="00CD4C38">
        <w:rPr>
          <w:rFonts w:ascii="Times New Roman" w:hAnsi="Times New Roman" w:cs="Times New Roman"/>
          <w:sz w:val="24"/>
          <w:szCs w:val="24"/>
        </w:rPr>
        <w:t>The comparative analysis of systems and signalling pathways requires the examination of genomes and predicted proteomes across</w:t>
      </w:r>
      <w:r w:rsidRPr="1361D41D" w:rsidR="00CC3CE3">
        <w:rPr>
          <w:rFonts w:ascii="Times New Roman" w:hAnsi="Times New Roman" w:cs="Times New Roman"/>
          <w:sz w:val="24"/>
          <w:szCs w:val="24"/>
        </w:rPr>
        <w:t xml:space="preserve"> a</w:t>
      </w:r>
      <w:r w:rsidRPr="1361D41D" w:rsidR="00CD4C38">
        <w:rPr>
          <w:rFonts w:ascii="Times New Roman" w:hAnsi="Times New Roman" w:cs="Times New Roman"/>
          <w:sz w:val="24"/>
          <w:szCs w:val="24"/>
        </w:rPr>
        <w:t xml:space="preserve"> diverse </w:t>
      </w:r>
      <w:r w:rsidRPr="1361D41D" w:rsidR="00CC3CE3">
        <w:rPr>
          <w:rFonts w:ascii="Times New Roman" w:hAnsi="Times New Roman" w:cs="Times New Roman"/>
          <w:sz w:val="24"/>
          <w:szCs w:val="24"/>
        </w:rPr>
        <w:t xml:space="preserve">spectrum of </w:t>
      </w:r>
      <w:r w:rsidRPr="1361D41D" w:rsidR="00CD4C38">
        <w:rPr>
          <w:rFonts w:ascii="Times New Roman" w:hAnsi="Times New Roman" w:cs="Times New Roman"/>
          <w:sz w:val="24"/>
          <w:szCs w:val="24"/>
        </w:rPr>
        <w:t xml:space="preserve">species. </w:t>
      </w:r>
      <w:r w:rsidRPr="1361D41D" w:rsidR="00B108AC">
        <w:rPr>
          <w:rFonts w:ascii="Times New Roman" w:hAnsi="Times New Roman" w:cs="Times New Roman"/>
          <w:sz w:val="24"/>
          <w:szCs w:val="24"/>
        </w:rPr>
        <w:t>Thus, an essential preliminary step is selecting the species that best fit the research context.</w:t>
      </w:r>
      <w:r w:rsidRPr="1361D41D" w:rsidR="00C01C3C">
        <w:rPr>
          <w:rFonts w:ascii="Times New Roman" w:hAnsi="Times New Roman" w:cs="Times New Roman"/>
          <w:sz w:val="24"/>
          <w:szCs w:val="24"/>
        </w:rPr>
        <w:t xml:space="preserve"> </w:t>
      </w:r>
      <w:r w:rsidRPr="1361D41D" w:rsidR="00372872">
        <w:rPr>
          <w:rFonts w:ascii="Times New Roman" w:hAnsi="Times New Roman" w:cs="Times New Roman"/>
          <w:sz w:val="24"/>
          <w:szCs w:val="24"/>
        </w:rPr>
        <w:t xml:space="preserve">A </w:t>
      </w:r>
      <w:r w:rsidRPr="1361D41D" w:rsidR="004922EA">
        <w:rPr>
          <w:rFonts w:ascii="Times New Roman" w:hAnsi="Times New Roman" w:cs="Times New Roman"/>
          <w:sz w:val="24"/>
          <w:szCs w:val="24"/>
        </w:rPr>
        <w:t>primary</w:t>
      </w:r>
      <w:r w:rsidRPr="1361D41D" w:rsidR="005D6ABA">
        <w:rPr>
          <w:rFonts w:ascii="Times New Roman" w:hAnsi="Times New Roman" w:cs="Times New Roman"/>
          <w:sz w:val="24"/>
          <w:szCs w:val="24"/>
        </w:rPr>
        <w:t xml:space="preserve"> consideration</w:t>
      </w:r>
      <w:r w:rsidRPr="1361D41D" w:rsidR="00C01C3C">
        <w:rPr>
          <w:rFonts w:ascii="Times New Roman" w:hAnsi="Times New Roman" w:cs="Times New Roman"/>
          <w:sz w:val="24"/>
          <w:szCs w:val="24"/>
        </w:rPr>
        <w:t xml:space="preserve"> </w:t>
      </w:r>
      <w:r w:rsidRPr="1361D41D" w:rsidR="004922EA">
        <w:rPr>
          <w:rFonts w:ascii="Times New Roman" w:hAnsi="Times New Roman" w:cs="Times New Roman"/>
          <w:sz w:val="24"/>
          <w:szCs w:val="24"/>
        </w:rPr>
        <w:t xml:space="preserve">is </w:t>
      </w:r>
      <w:r w:rsidRPr="1361D41D" w:rsidR="004922EA">
        <w:rPr>
          <w:rFonts w:ascii="Times New Roman" w:hAnsi="Times New Roman" w:cs="Times New Roman"/>
          <w:sz w:val="24"/>
          <w:szCs w:val="24"/>
        </w:rPr>
        <w:t>determining</w:t>
      </w:r>
      <w:r w:rsidRPr="1361D41D" w:rsidR="004922EA">
        <w:rPr>
          <w:rFonts w:ascii="Times New Roman" w:hAnsi="Times New Roman" w:cs="Times New Roman"/>
          <w:sz w:val="24"/>
          <w:szCs w:val="24"/>
        </w:rPr>
        <w:t xml:space="preserve"> the </w:t>
      </w:r>
      <w:r w:rsidRPr="1361D41D" w:rsidR="004922EA">
        <w:rPr>
          <w:rFonts w:ascii="Times New Roman" w:hAnsi="Times New Roman" w:cs="Times New Roman"/>
          <w:sz w:val="24"/>
          <w:szCs w:val="24"/>
        </w:rPr>
        <w:t>appropriate</w:t>
      </w:r>
      <w:r w:rsidRPr="1361D41D" w:rsidR="004922EA">
        <w:rPr>
          <w:rFonts w:ascii="Times New Roman" w:hAnsi="Times New Roman" w:cs="Times New Roman"/>
          <w:sz w:val="24"/>
          <w:szCs w:val="24"/>
        </w:rPr>
        <w:t xml:space="preserve"> taxonomic</w:t>
      </w:r>
      <w:r w:rsidRPr="1361D41D" w:rsidR="004922EA">
        <w:rPr>
          <w:rFonts w:ascii="Times New Roman" w:hAnsi="Times New Roman" w:cs="Times New Roman"/>
          <w:sz w:val="24"/>
          <w:szCs w:val="24"/>
        </w:rPr>
        <w:t xml:space="preserve"> sampling based on the research question</w:t>
      </w:r>
      <w:r w:rsidRPr="1361D41D" w:rsidR="00C01C3C">
        <w:rPr>
          <w:rFonts w:ascii="Times New Roman" w:hAnsi="Times New Roman" w:cs="Times New Roman"/>
          <w:sz w:val="24"/>
          <w:szCs w:val="24"/>
        </w:rPr>
        <w:t xml:space="preserve">. </w:t>
      </w:r>
      <w:r w:rsidRPr="1361D41D" w:rsidR="007C52F8">
        <w:rPr>
          <w:rFonts w:ascii="Times New Roman" w:hAnsi="Times New Roman" w:cs="Times New Roman"/>
          <w:sz w:val="24"/>
          <w:szCs w:val="24"/>
        </w:rPr>
        <w:t xml:space="preserve">For example, in Chapters 3 and 4, </w:t>
      </w:r>
      <w:r w:rsidRPr="1361D41D" w:rsidR="00C62972">
        <w:rPr>
          <w:rFonts w:ascii="Times New Roman" w:hAnsi="Times New Roman" w:cs="Times New Roman"/>
          <w:sz w:val="24"/>
          <w:szCs w:val="24"/>
        </w:rPr>
        <w:t xml:space="preserve">primary focus was </w:t>
      </w:r>
      <w:r w:rsidRPr="1361D41D" w:rsidR="00684877">
        <w:rPr>
          <w:rFonts w:ascii="Times New Roman" w:hAnsi="Times New Roman" w:cs="Times New Roman"/>
          <w:sz w:val="24"/>
          <w:szCs w:val="24"/>
        </w:rPr>
        <w:t>on</w:t>
      </w:r>
      <w:r w:rsidRPr="1361D41D" w:rsidR="00C62972">
        <w:rPr>
          <w:rFonts w:ascii="Times New Roman" w:hAnsi="Times New Roman" w:cs="Times New Roman"/>
          <w:sz w:val="24"/>
          <w:szCs w:val="24"/>
        </w:rPr>
        <w:t xml:space="preserve"> </w:t>
      </w:r>
      <w:r w:rsidRPr="1361D41D" w:rsidR="000563BD">
        <w:rPr>
          <w:rFonts w:ascii="Times New Roman" w:hAnsi="Times New Roman" w:cs="Times New Roman"/>
          <w:sz w:val="24"/>
          <w:szCs w:val="24"/>
        </w:rPr>
        <w:t xml:space="preserve">early branching </w:t>
      </w:r>
      <w:r w:rsidRPr="1361D41D" w:rsidR="00C62972">
        <w:rPr>
          <w:rFonts w:ascii="Times New Roman" w:hAnsi="Times New Roman" w:cs="Times New Roman"/>
          <w:sz w:val="24"/>
          <w:szCs w:val="24"/>
        </w:rPr>
        <w:t xml:space="preserve">animals and closest relatives </w:t>
      </w:r>
      <w:r w:rsidRPr="1361D41D" w:rsidR="008B14A5">
        <w:rPr>
          <w:rFonts w:ascii="Times New Roman" w:hAnsi="Times New Roman" w:cs="Times New Roman"/>
          <w:sz w:val="24"/>
          <w:szCs w:val="24"/>
        </w:rPr>
        <w:t>of animals</w:t>
      </w:r>
      <w:r w:rsidRPr="1361D41D" w:rsidR="00B05804">
        <w:rPr>
          <w:rFonts w:ascii="Times New Roman" w:hAnsi="Times New Roman" w:cs="Times New Roman"/>
          <w:sz w:val="24"/>
          <w:szCs w:val="24"/>
        </w:rPr>
        <w:t>,</w:t>
      </w:r>
      <w:r w:rsidRPr="1361D41D" w:rsidR="00B05804">
        <w:rPr>
          <w:rFonts w:ascii="Times New Roman" w:hAnsi="Times New Roman" w:cs="Times New Roman"/>
          <w:sz w:val="24"/>
          <w:szCs w:val="24"/>
        </w:rPr>
        <w:t xml:space="preserve"> </w:t>
      </w:r>
      <w:r w:rsidRPr="1361D41D" w:rsidR="00B05804">
        <w:rPr>
          <w:rFonts w:ascii="Times New Roman" w:hAnsi="Times New Roman" w:cs="Times New Roman"/>
          <w:sz w:val="24"/>
          <w:szCs w:val="24"/>
        </w:rPr>
        <w:t xml:space="preserve">reflecting the onset of vision in the </w:t>
      </w:r>
      <w:r w:rsidRPr="1361D41D" w:rsidR="00B05804">
        <w:rPr>
          <w:rFonts w:ascii="Times New Roman" w:hAnsi="Times New Roman" w:cs="Times New Roman"/>
          <w:sz w:val="24"/>
          <w:szCs w:val="24"/>
        </w:rPr>
        <w:t>early stages</w:t>
      </w:r>
      <w:r w:rsidRPr="1361D41D" w:rsidR="00B05804">
        <w:rPr>
          <w:rFonts w:ascii="Times New Roman" w:hAnsi="Times New Roman" w:cs="Times New Roman"/>
          <w:sz w:val="24"/>
          <w:szCs w:val="24"/>
        </w:rPr>
        <w:t xml:space="preserve"> of animal evolution</w:t>
      </w:r>
      <w:r w:rsidRPr="1361D41D" w:rsidR="008B14A5">
        <w:rPr>
          <w:rFonts w:ascii="Times New Roman" w:hAnsi="Times New Roman" w:cs="Times New Roman"/>
          <w:sz w:val="24"/>
          <w:szCs w:val="24"/>
        </w:rPr>
        <w:t xml:space="preserve">. </w:t>
      </w:r>
      <w:r w:rsidRPr="1361D41D" w:rsidR="007F34B7">
        <w:rPr>
          <w:rFonts w:ascii="Times New Roman" w:hAnsi="Times New Roman" w:cs="Times New Roman"/>
          <w:sz w:val="24"/>
          <w:szCs w:val="24"/>
        </w:rPr>
        <w:t xml:space="preserve">Yet, given the </w:t>
      </w:r>
      <w:r w:rsidRPr="1361D41D" w:rsidR="007F34B7">
        <w:rPr>
          <w:rFonts w:ascii="Times New Roman" w:hAnsi="Times New Roman" w:cs="Times New Roman"/>
          <w:sz w:val="24"/>
          <w:szCs w:val="24"/>
        </w:rPr>
        <w:t>possib</w:t>
      </w:r>
      <w:r w:rsidRPr="1361D41D" w:rsidR="00AD2F66">
        <w:rPr>
          <w:rFonts w:ascii="Times New Roman" w:hAnsi="Times New Roman" w:cs="Times New Roman"/>
          <w:sz w:val="24"/>
          <w:szCs w:val="24"/>
        </w:rPr>
        <w:t>ly</w:t>
      </w:r>
      <w:r w:rsidRPr="1361D41D" w:rsidR="007F34B7">
        <w:rPr>
          <w:rFonts w:ascii="Times New Roman" w:hAnsi="Times New Roman" w:cs="Times New Roman"/>
          <w:sz w:val="24"/>
          <w:szCs w:val="24"/>
        </w:rPr>
        <w:t xml:space="preserve"> ancient</w:t>
      </w:r>
      <w:r w:rsidRPr="1361D41D" w:rsidR="007F34B7">
        <w:rPr>
          <w:rFonts w:ascii="Times New Roman" w:hAnsi="Times New Roman" w:cs="Times New Roman"/>
          <w:sz w:val="24"/>
          <w:szCs w:val="24"/>
        </w:rPr>
        <w:t xml:space="preserve"> </w:t>
      </w:r>
      <w:r w:rsidRPr="1361D41D" w:rsidR="00AD2F66">
        <w:rPr>
          <w:rFonts w:ascii="Times New Roman" w:hAnsi="Times New Roman" w:cs="Times New Roman"/>
          <w:sz w:val="24"/>
          <w:szCs w:val="24"/>
        </w:rPr>
        <w:t xml:space="preserve">origin of certain </w:t>
      </w:r>
      <w:r w:rsidRPr="1361D41D" w:rsidR="007F34B7">
        <w:rPr>
          <w:rFonts w:ascii="Times New Roman" w:hAnsi="Times New Roman" w:cs="Times New Roman"/>
          <w:sz w:val="24"/>
          <w:szCs w:val="24"/>
        </w:rPr>
        <w:t xml:space="preserve">components </w:t>
      </w:r>
      <w:r w:rsidRPr="1361D41D" w:rsidR="00AD2F66">
        <w:rPr>
          <w:rFonts w:ascii="Times New Roman" w:hAnsi="Times New Roman" w:cs="Times New Roman"/>
          <w:sz w:val="24"/>
          <w:szCs w:val="24"/>
        </w:rPr>
        <w:t>of</w:t>
      </w:r>
      <w:r w:rsidRPr="1361D41D" w:rsidR="007F34B7">
        <w:rPr>
          <w:rFonts w:ascii="Times New Roman" w:hAnsi="Times New Roman" w:cs="Times New Roman"/>
          <w:sz w:val="24"/>
          <w:szCs w:val="24"/>
        </w:rPr>
        <w:t xml:space="preserve"> the pathways </w:t>
      </w:r>
      <w:r w:rsidRPr="1361D41D" w:rsidR="00541F30">
        <w:rPr>
          <w:rFonts w:ascii="Times New Roman" w:hAnsi="Times New Roman" w:cs="Times New Roman"/>
          <w:sz w:val="24"/>
          <w:szCs w:val="24"/>
        </w:rPr>
        <w:t>under study</w:t>
      </w:r>
      <w:r w:rsidRPr="1361D41D" w:rsidR="007F34B7">
        <w:rPr>
          <w:rFonts w:ascii="Times New Roman" w:hAnsi="Times New Roman" w:cs="Times New Roman"/>
          <w:sz w:val="24"/>
          <w:szCs w:val="24"/>
        </w:rPr>
        <w:t xml:space="preserve">, it was </w:t>
      </w:r>
      <w:r w:rsidRPr="1361D41D" w:rsidR="00541F30">
        <w:rPr>
          <w:rFonts w:ascii="Times New Roman" w:hAnsi="Times New Roman" w:cs="Times New Roman"/>
          <w:sz w:val="24"/>
          <w:szCs w:val="24"/>
        </w:rPr>
        <w:t>crucial</w:t>
      </w:r>
      <w:r w:rsidRPr="1361D41D" w:rsidR="007F34B7">
        <w:rPr>
          <w:rFonts w:ascii="Times New Roman" w:hAnsi="Times New Roman" w:cs="Times New Roman"/>
          <w:sz w:val="24"/>
          <w:szCs w:val="24"/>
        </w:rPr>
        <w:t xml:space="preserve"> to incorporate representatives from all </w:t>
      </w:r>
      <w:r w:rsidRPr="1361D41D" w:rsidR="00541F30">
        <w:rPr>
          <w:rFonts w:ascii="Times New Roman" w:hAnsi="Times New Roman" w:cs="Times New Roman"/>
          <w:sz w:val="24"/>
          <w:szCs w:val="24"/>
        </w:rPr>
        <w:t>major</w:t>
      </w:r>
      <w:r w:rsidRPr="1361D41D" w:rsidR="007F34B7">
        <w:rPr>
          <w:rFonts w:ascii="Times New Roman" w:hAnsi="Times New Roman" w:cs="Times New Roman"/>
          <w:sz w:val="24"/>
          <w:szCs w:val="24"/>
        </w:rPr>
        <w:t xml:space="preserve"> eukaryotic lineages.</w:t>
      </w:r>
      <w:r w:rsidRPr="1361D41D" w:rsidR="00E06DD3">
        <w:rPr>
          <w:rFonts w:ascii="Times New Roman" w:hAnsi="Times New Roman" w:cs="Times New Roman"/>
          <w:sz w:val="24"/>
          <w:szCs w:val="24"/>
        </w:rPr>
        <w:t xml:space="preserve"> </w:t>
      </w:r>
      <w:r w:rsidRPr="1361D41D" w:rsidR="00214F8C">
        <w:rPr>
          <w:rFonts w:ascii="Times New Roman" w:hAnsi="Times New Roman" w:cs="Times New Roman"/>
          <w:sz w:val="24"/>
          <w:szCs w:val="24"/>
        </w:rPr>
        <w:t>For this, my</w:t>
      </w:r>
      <w:r w:rsidRPr="1361D41D" w:rsidR="006842C7">
        <w:rPr>
          <w:rFonts w:ascii="Times New Roman" w:hAnsi="Times New Roman" w:cs="Times New Roman"/>
          <w:sz w:val="24"/>
          <w:szCs w:val="24"/>
        </w:rPr>
        <w:t xml:space="preserve"> primary references </w:t>
      </w:r>
      <w:r w:rsidRPr="1361D41D" w:rsidR="00214F8C">
        <w:rPr>
          <w:rFonts w:ascii="Times New Roman" w:hAnsi="Times New Roman" w:cs="Times New Roman"/>
          <w:sz w:val="24"/>
          <w:szCs w:val="24"/>
        </w:rPr>
        <w:t>were Adl</w:t>
      </w:r>
      <w:ins w:author="Feuda, Roberto (Dr.)" w:date="2023-10-30T09:07:42.616Z" w:id="1555503688">
        <w:r w:rsidRPr="1361D41D" w:rsidR="17B9F780">
          <w:rPr>
            <w:rFonts w:ascii="Times New Roman" w:hAnsi="Times New Roman" w:cs="Times New Roman"/>
            <w:sz w:val="24"/>
            <w:szCs w:val="24"/>
          </w:rPr>
          <w:t xml:space="preserve"> et al</w:t>
        </w:r>
        <w:r w:rsidRPr="1361D41D" w:rsidR="00D90F4D">
          <w:rPr>
            <w:rFonts w:ascii="Times New Roman" w:hAnsi="Times New Roman" w:cs="Times New Roman"/>
            <w:sz w:val="24"/>
            <w:szCs w:val="24"/>
          </w:rPr>
          <w:t>.</w:t>
        </w:r>
      </w:ins>
      <w:r w:rsidRPr="1361D41D" w:rsidR="00F26E8C">
        <w:rPr>
          <w:rFonts w:ascii="Times New Roman" w:hAnsi="Times New Roman" w:cs="Times New Roman"/>
          <w:sz w:val="24"/>
          <w:szCs w:val="24"/>
        </w:rPr>
        <w:t xml:space="preserve"> 2019</w:t>
      </w:r>
      <w:r w:rsidRPr="1361D41D" w:rsidR="00214F8C">
        <w:rPr>
          <w:rFonts w:ascii="Times New Roman" w:hAnsi="Times New Roman" w:cs="Times New Roman"/>
          <w:sz w:val="24"/>
          <w:szCs w:val="24"/>
        </w:rPr>
        <w:t xml:space="preserve"> </w:t>
      </w:r>
      <w:r w:rsidRPr="1361D41D" w:rsidR="006842C7">
        <w:rPr>
          <w:rFonts w:ascii="Times New Roman" w:hAnsi="Times New Roman" w:cs="Times New Roman"/>
          <w:sz w:val="24"/>
          <w:szCs w:val="24"/>
        </w:rPr>
        <w:t xml:space="preserve">for eukaryotic classification and </w:t>
      </w:r>
      <w:r w:rsidRPr="1361D41D" w:rsidR="00214F8C">
        <w:rPr>
          <w:rFonts w:ascii="Times New Roman" w:hAnsi="Times New Roman" w:cs="Times New Roman"/>
          <w:sz w:val="24"/>
          <w:szCs w:val="24"/>
        </w:rPr>
        <w:t>Burki</w:t>
      </w:r>
      <w:ins w:author="Feuda, Roberto (Dr.)" w:date="2023-10-30T09:07:39.99Z" w:id="521060540">
        <w:r w:rsidRPr="1361D41D" w:rsidR="56AF70A1">
          <w:rPr>
            <w:rFonts w:ascii="Times New Roman" w:hAnsi="Times New Roman" w:cs="Times New Roman"/>
            <w:sz w:val="24"/>
            <w:szCs w:val="24"/>
          </w:rPr>
          <w:t xml:space="preserve"> et al.</w:t>
        </w:r>
      </w:ins>
      <w:r w:rsidRPr="1361D41D" w:rsidR="00214F8C">
        <w:rPr>
          <w:rFonts w:ascii="Times New Roman" w:hAnsi="Times New Roman" w:cs="Times New Roman"/>
          <w:sz w:val="24"/>
          <w:szCs w:val="24"/>
        </w:rPr>
        <w:t xml:space="preserve"> </w:t>
      </w:r>
      <w:r w:rsidRPr="1361D41D" w:rsidR="00F26E8C">
        <w:rPr>
          <w:rFonts w:ascii="Times New Roman" w:hAnsi="Times New Roman" w:cs="Times New Roman"/>
          <w:sz w:val="24"/>
          <w:szCs w:val="24"/>
        </w:rPr>
        <w:t xml:space="preserve">2020 </w:t>
      </w:r>
      <w:r w:rsidRPr="1361D41D" w:rsidR="00214F8C">
        <w:rPr>
          <w:rFonts w:ascii="Times New Roman" w:hAnsi="Times New Roman" w:cs="Times New Roman"/>
          <w:sz w:val="24"/>
          <w:szCs w:val="24"/>
        </w:rPr>
        <w:t xml:space="preserve">for </w:t>
      </w:r>
      <w:r w:rsidRPr="1361D41D" w:rsidR="006842C7">
        <w:rPr>
          <w:rFonts w:ascii="Times New Roman" w:hAnsi="Times New Roman" w:cs="Times New Roman"/>
          <w:sz w:val="24"/>
          <w:szCs w:val="24"/>
        </w:rPr>
        <w:t xml:space="preserve">phylogenetic relationships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{"citationID":"wqfzscVT","properties":{"formattedCitation":"(Adl et al. 2019; Burki et al. 2020)","plainCitation":"(Adl et al. 2019; Burki et al. 2020)","noteIndex":0},"citationItems":[{"id":1527,"uris":["http://zotero.org/users/8176000/items/QU8UQWW8"],"itemData":{"id":1527,"type":"article-journal","abstract":"This revision of the classification of eukaryotes follows that of Adl et al., 2012 [J. Euk. Microbiol. 59(5)] and retains an emphasis on protists. Changes since have improved the resolution of many nodes in phylogenetic analyses. For some clades even families are being clearly resolved. As we had predicted, environmental sampling in the intervening years has massively increased the genetic information at hand. Consequently, we have discovered novel clades, exciting new genera and uncovered a massive species level diversity beyond the morphological species descriptions. Several clades known from environmental samples only have now found their home. Sampling soils, deeper marine waters and the deep sea will continue to fill us with surprises. The main changes in this revision are the confirmation that eukaryotes form at least two domains, the loss of monophyly in the Excavata, robust support for the Haptista and Cryptista. We provide suggested primer sets for DNA sequences from environmental samples that are effective for each clade. We have provided a guide to trophic functional guilds in an appendix, to facilitate the interpretation of environmental samples, and a standardized taxonomic guide for East Asian users.","container-title":"Journal of Eukaryotic Microbiology","DOI":"10.1111/jeu.12691","ISSN":"1550-7408","issue":"1","language":"en","license":"© 2018 The Authors Journal of Eukaryotic Microbiology published by Wiley Periodicals, Inc. on behalf of International Society of Protistologists","note":"_eprint: https://onlinelibrary.wiley.com/doi/pdf/10.1111/jeu.12691","page":"4-119","source":"Wiley Online Library","title":"Revisions to the Classification, Nomenclature, and Diversity of Eukaryotes","URL":"https://onlinelibrary.wiley.com/doi/abs/10.1111/jeu.12691","volume":"66","author":[{"family":"Adl","given":"Sina M."},{"family":"Bass","given":"David"},{"family":"Lane","given":"Christopher E."},{"family":"Lukeš","given":"Julius"},{"family":"Schoch","given":"Conrad L."},{"family":"Smirnov","given":"Alexey"},{"family":"Agatha","given":"Sabine"},{"family":"Berney","given":"Cedric"},{"family":"Brown","given":"Matthew W."},{"family":"Burki","given":"Fabien"},{"family":"Cárdenas","given":"Paco"},{"family":"Čepička","given":"Ivan"},{"family":"Chistyakova","given":"Lyudmila"},{"family":"Campo","given":"Javier","non-dropping-particle":"del"},{"family":"Dunthorn","given":"Micah"},{"family":"Edvardsen","given":"Bente"},{"family":"Eglit","given":"Yana"},{"family":"Guillou","given":"Laure"},{"family":"Hampl","given":"Vladimír"},{"family":"Heiss","given":"Aaron A."},{"family":"Hoppenrath","given":"Mona"},{"family":"James","given":"Timothy Y."},{"family":"Karnkowska","given":"Anna"},{"family":"Karpov","given":"Sergey"},{"family":"Kim","given":"Eunsoo"},{"family":"Kolisko","given":"Martin"},{"family":"Kudryavtsev","given":"Alexander"},{"family":"Lahr","given":"Daniel J.G."},{"family":"Lara","given":"Enrique"},{"family":"Le Gall","given":"Line"},{"family":"Lynn","given":"Denis H."},{"family":"Mann","given":"David G."},{"family":"Massana","given":"Ramon"},{"family":"Mitchell","given":"Edward A.D."},{"family":"Morrow","given":"Christine"},{"family":"Park","given":"Jong Soo"},{"family":"Pawlowski","given":"Jan W."},{"family":"Powell","given":"Martha J."},{"family":"Richter","given":"Daniel J."},{"family":"Rueckert","given":"Sonja"},{"family":"Shadwick","given":"Lora"},{"family":"Shimano","given":"Satoshi"},{"family":"Spiegel","given":"Frederick W."},{"family":"Torruella","given":"Guifré"},{"family":"Youssef","given":"Noha"},{"family":"Zlatogursky","given":"Vasily"},{"family":"Zhang","given":"Qianqian"}],"accessed":{"date-parts":[["2023",10,26]]},"issued":{"date-parts":[["2019"]]}}},{"id":1528,"uris":["http://zotero.org/users/8176000/items/VLB7G4VT"],"itemData":{"id":1528,"type":"article-journal","container-title":"Trends in Ecology &amp; Evolution","DOI":"10.1016/j.tree.2019.08.008","ISSN":"0169-5347","issue":"1","journalAbbreviation":"Trends in Ecology &amp; Evolution","language":"English","note":"publisher: Elsevier\nPMID: 31606140","page":"43-55","source":"www.cell.com","title":"The New Tree of Eukaryotes","URL":"https://www.cell.com/trends/ecology-evolution/abstract/S0169-5347(19)30257-5","volume":"35","author":[{"family":"Burki","given":"Fabien"},{"family":"Roger","given":"Andrew J."},{"family":"Brown","given":"Matthew W."},{"family":"Simpson","given":"Alastair G. B."}],"accessed":{"date-parts":[["2023",10,26]]},"issued":{"date-parts":[["2020",1,1]]}}}],"schema":"https://github.com/citation-style-language/schema/raw/master/csl-citation.json"} </w:instrText>
      </w:r>
      <w:r w:rsidRPr="1361D41D">
        <w:rPr>
          <w:rFonts w:ascii="Times New Roman" w:hAnsi="Times New Roman" w:cs="Times New Roman"/>
          <w:sz w:val="24"/>
          <w:szCs w:val="24"/>
        </w:rPr>
        <w:fldChar w:fldCharType="separate"/>
      </w:r>
      <w:r w:rsidRPr="1361D41D" w:rsidR="006075F3">
        <w:rPr>
          <w:rFonts w:ascii="Times New Roman" w:hAnsi="Times New Roman" w:cs="Times New Roman"/>
          <w:sz w:val="24"/>
          <w:szCs w:val="24"/>
        </w:rPr>
        <w:t>(Adl et al. 2019; Burki et al. 2020)</w:t>
      </w:r>
      <w:r w:rsidRPr="1361D41D">
        <w:rPr>
          <w:rFonts w:ascii="Times New Roman" w:hAnsi="Times New Roman" w:cs="Times New Roman"/>
          <w:sz w:val="24"/>
          <w:szCs w:val="24"/>
        </w:rPr>
        <w:fldChar w:fldCharType="end"/>
      </w:r>
      <w:r w:rsidRPr="1361D41D" w:rsidR="006842C7">
        <w:rPr>
          <w:rFonts w:ascii="Times New Roman" w:hAnsi="Times New Roman" w:cs="Times New Roman"/>
          <w:sz w:val="24"/>
          <w:szCs w:val="24"/>
        </w:rPr>
        <w:t xml:space="preserve">. </w:t>
      </w:r>
      <w:r w:rsidRPr="1361D41D" w:rsidR="001564CD">
        <w:rPr>
          <w:rFonts w:ascii="Times New Roman" w:hAnsi="Times New Roman" w:cs="Times New Roman"/>
          <w:sz w:val="24"/>
          <w:szCs w:val="24"/>
        </w:rPr>
        <w:t xml:space="preserve">In contrast, the chemokine signalling system is </w:t>
      </w:r>
      <w:r w:rsidRPr="1361D41D" w:rsidR="00E56CF3">
        <w:rPr>
          <w:rFonts w:ascii="Times New Roman" w:hAnsi="Times New Roman" w:cs="Times New Roman"/>
          <w:sz w:val="24"/>
          <w:szCs w:val="24"/>
        </w:rPr>
        <w:t>known only</w:t>
      </w:r>
      <w:r w:rsidRPr="1361D41D" w:rsidR="001564CD">
        <w:rPr>
          <w:rFonts w:ascii="Times New Roman" w:hAnsi="Times New Roman" w:cs="Times New Roman"/>
          <w:sz w:val="24"/>
          <w:szCs w:val="24"/>
        </w:rPr>
        <w:t xml:space="preserve"> in vertebrates, </w:t>
      </w:r>
      <w:r w:rsidRPr="1361D41D" w:rsidR="00E56CF3">
        <w:rPr>
          <w:rFonts w:ascii="Times New Roman" w:hAnsi="Times New Roman" w:cs="Times New Roman"/>
          <w:sz w:val="24"/>
          <w:szCs w:val="24"/>
        </w:rPr>
        <w:t>with</w:t>
      </w:r>
      <w:r w:rsidRPr="1361D41D" w:rsidR="001564CD">
        <w:rPr>
          <w:rFonts w:ascii="Times New Roman" w:hAnsi="Times New Roman" w:cs="Times New Roman"/>
          <w:sz w:val="24"/>
          <w:szCs w:val="24"/>
        </w:rPr>
        <w:t xml:space="preserve"> some non-</w:t>
      </w:r>
      <w:r w:rsidRPr="1361D41D" w:rsidR="001564CD">
        <w:rPr>
          <w:rFonts w:ascii="Times New Roman" w:hAnsi="Times New Roman" w:cs="Times New Roman"/>
          <w:sz w:val="24"/>
          <w:szCs w:val="24"/>
        </w:rPr>
        <w:t>canonical</w:t>
      </w:r>
      <w:r w:rsidRPr="1361D41D" w:rsidR="001564CD">
        <w:rPr>
          <w:rFonts w:ascii="Times New Roman" w:hAnsi="Times New Roman" w:cs="Times New Roman"/>
          <w:sz w:val="24"/>
          <w:szCs w:val="24"/>
        </w:rPr>
        <w:t xml:space="preserve"> components </w:t>
      </w:r>
      <w:r w:rsidRPr="1361D41D" w:rsidR="00E56CF3">
        <w:rPr>
          <w:rFonts w:ascii="Times New Roman" w:hAnsi="Times New Roman" w:cs="Times New Roman"/>
          <w:sz w:val="24"/>
          <w:szCs w:val="24"/>
        </w:rPr>
        <w:t>potentially</w:t>
      </w:r>
      <w:r w:rsidRPr="1361D41D" w:rsidR="001564CD">
        <w:rPr>
          <w:rFonts w:ascii="Times New Roman" w:hAnsi="Times New Roman" w:cs="Times New Roman"/>
          <w:sz w:val="24"/>
          <w:szCs w:val="24"/>
        </w:rPr>
        <w:t xml:space="preserve"> exist</w:t>
      </w:r>
      <w:r w:rsidRPr="1361D41D" w:rsidR="00E56CF3">
        <w:rPr>
          <w:rFonts w:ascii="Times New Roman" w:hAnsi="Times New Roman" w:cs="Times New Roman"/>
          <w:sz w:val="24"/>
          <w:szCs w:val="24"/>
        </w:rPr>
        <w:t>ing</w:t>
      </w:r>
      <w:r w:rsidRPr="1361D41D" w:rsidR="001564CD">
        <w:rPr>
          <w:rFonts w:ascii="Times New Roman" w:hAnsi="Times New Roman" w:cs="Times New Roman"/>
          <w:sz w:val="24"/>
          <w:szCs w:val="24"/>
        </w:rPr>
        <w:t xml:space="preserve"> in other bilaterians. As such, in Chapter 5, species sampling was limited to animals, with an emphasis on vertebrates</w:t>
      </w:r>
      <w:r w:rsidRPr="1361D41D" w:rsidR="00E56CF3">
        <w:rPr>
          <w:rFonts w:ascii="Times New Roman" w:hAnsi="Times New Roman" w:cs="Times New Roman"/>
          <w:sz w:val="24"/>
          <w:szCs w:val="24"/>
        </w:rPr>
        <w:t>, a balanced re</w:t>
      </w:r>
      <w:r w:rsidRPr="1361D41D" w:rsidR="00E56CF3">
        <w:rPr>
          <w:rFonts w:ascii="Times New Roman" w:hAnsi="Times New Roman" w:cs="Times New Roman"/>
          <w:sz w:val="24"/>
          <w:szCs w:val="24"/>
        </w:rPr>
        <w:t>presentat</w:t>
      </w:r>
      <w:r w:rsidRPr="1361D41D" w:rsidR="00E56CF3">
        <w:rPr>
          <w:rFonts w:ascii="Times New Roman" w:hAnsi="Times New Roman" w:cs="Times New Roman"/>
          <w:sz w:val="24"/>
          <w:szCs w:val="24"/>
        </w:rPr>
        <w:t>ion</w:t>
      </w:r>
      <w:r w:rsidRPr="1361D41D" w:rsidR="001564CD">
        <w:rPr>
          <w:rFonts w:ascii="Times New Roman" w:hAnsi="Times New Roman" w:cs="Times New Roman"/>
          <w:sz w:val="24"/>
          <w:szCs w:val="24"/>
        </w:rPr>
        <w:t xml:space="preserve"> of </w:t>
      </w:r>
      <w:r w:rsidRPr="1361D41D" w:rsidR="00E56CF3">
        <w:rPr>
          <w:rFonts w:ascii="Times New Roman" w:hAnsi="Times New Roman" w:cs="Times New Roman"/>
          <w:sz w:val="24"/>
          <w:szCs w:val="24"/>
        </w:rPr>
        <w:t xml:space="preserve">other </w:t>
      </w:r>
      <w:r w:rsidRPr="1361D41D" w:rsidR="001564CD">
        <w:rPr>
          <w:rFonts w:ascii="Times New Roman" w:hAnsi="Times New Roman" w:cs="Times New Roman"/>
          <w:sz w:val="24"/>
          <w:szCs w:val="24"/>
        </w:rPr>
        <w:t xml:space="preserve">bilaterians </w:t>
      </w:r>
      <w:r w:rsidRPr="1361D41D" w:rsidR="00E56CF3">
        <w:rPr>
          <w:rFonts w:ascii="Times New Roman" w:hAnsi="Times New Roman" w:cs="Times New Roman"/>
          <w:sz w:val="24"/>
          <w:szCs w:val="24"/>
        </w:rPr>
        <w:t>and</w:t>
      </w:r>
      <w:r w:rsidRPr="1361D41D" w:rsidR="001564CD">
        <w:rPr>
          <w:rFonts w:ascii="Times New Roman" w:hAnsi="Times New Roman" w:cs="Times New Roman"/>
          <w:sz w:val="24"/>
          <w:szCs w:val="24"/>
        </w:rPr>
        <w:t xml:space="preserve"> a few non-bilaterians for a comprehensive </w:t>
      </w:r>
      <w:r w:rsidRPr="1361D41D" w:rsidR="00E56CF3">
        <w:rPr>
          <w:rFonts w:ascii="Times New Roman" w:hAnsi="Times New Roman" w:cs="Times New Roman"/>
          <w:sz w:val="24"/>
          <w:szCs w:val="24"/>
        </w:rPr>
        <w:t>search.</w:t>
      </w:r>
      <w:r w:rsidRPr="1361D41D" w:rsidR="0091249A">
        <w:rPr>
          <w:rFonts w:ascii="Times New Roman" w:hAnsi="Times New Roman" w:cs="Times New Roman"/>
          <w:sz w:val="24"/>
          <w:szCs w:val="24"/>
        </w:rPr>
        <w:t xml:space="preserve"> </w:t>
      </w:r>
      <w:r w:rsidRPr="1361D41D" w:rsidR="00BD502D">
        <w:rPr>
          <w:rFonts w:ascii="Times New Roman" w:hAnsi="Times New Roman" w:cs="Times New Roman"/>
          <w:sz w:val="24"/>
          <w:szCs w:val="24"/>
        </w:rPr>
        <w:t xml:space="preserve">Another vital consideration in species </w:t>
      </w:r>
      <w:r w:rsidRPr="1361D41D" w:rsidR="00BD502D">
        <w:rPr>
          <w:rFonts w:ascii="Times New Roman" w:hAnsi="Times New Roman" w:cs="Times New Roman"/>
          <w:sz w:val="24"/>
          <w:szCs w:val="24"/>
        </w:rPr>
        <w:t>selection</w:t>
      </w:r>
      <w:r w:rsidRPr="1361D41D" w:rsidR="00BD502D">
        <w:rPr>
          <w:rFonts w:ascii="Times New Roman" w:hAnsi="Times New Roman" w:cs="Times New Roman"/>
          <w:sz w:val="24"/>
          <w:szCs w:val="24"/>
        </w:rPr>
        <w:t xml:space="preserve"> is the quality of available genomes/proteomes. </w:t>
      </w:r>
      <w:r w:rsidRPr="1361D41D" w:rsidR="000F7113">
        <w:rPr>
          <w:rFonts w:ascii="Times New Roman" w:hAnsi="Times New Roman" w:cs="Times New Roman"/>
          <w:sz w:val="24"/>
          <w:szCs w:val="24"/>
        </w:rPr>
        <w:t xml:space="preserve">The quality of </w:t>
      </w:r>
      <w:r w:rsidRPr="1361D41D" w:rsidR="0091249A">
        <w:rPr>
          <w:rFonts w:ascii="Times New Roman" w:hAnsi="Times New Roman" w:cs="Times New Roman"/>
          <w:sz w:val="24"/>
          <w:szCs w:val="24"/>
        </w:rPr>
        <w:t>the</w:t>
      </w:r>
      <w:r w:rsidRPr="1361D41D" w:rsidR="000F7113">
        <w:rPr>
          <w:rFonts w:ascii="Times New Roman" w:hAnsi="Times New Roman" w:cs="Times New Roman"/>
          <w:sz w:val="24"/>
          <w:szCs w:val="24"/>
        </w:rPr>
        <w:t xml:space="preserve"> predicted proteome can significantly </w:t>
      </w:r>
      <w:r w:rsidRPr="1361D41D" w:rsidR="000F7113">
        <w:rPr>
          <w:rFonts w:ascii="Times New Roman" w:hAnsi="Times New Roman" w:cs="Times New Roman"/>
          <w:sz w:val="24"/>
          <w:szCs w:val="24"/>
        </w:rPr>
        <w:t>impact</w:t>
      </w:r>
      <w:r w:rsidRPr="1361D41D" w:rsidR="000F7113">
        <w:rPr>
          <w:rFonts w:ascii="Times New Roman" w:hAnsi="Times New Roman" w:cs="Times New Roman"/>
          <w:sz w:val="24"/>
          <w:szCs w:val="24"/>
        </w:rPr>
        <w:t xml:space="preserve"> the outcomes and reliability of </w:t>
      </w:r>
      <w:r w:rsidRPr="1361D41D" w:rsidR="000F7113">
        <w:rPr>
          <w:rFonts w:ascii="Times New Roman" w:hAnsi="Times New Roman" w:cs="Times New Roman"/>
          <w:sz w:val="24"/>
          <w:szCs w:val="24"/>
        </w:rPr>
        <w:t>subsequent</w:t>
      </w:r>
      <w:r w:rsidRPr="1361D41D" w:rsidR="000F7113">
        <w:rPr>
          <w:rFonts w:ascii="Times New Roman" w:hAnsi="Times New Roman" w:cs="Times New Roman"/>
          <w:sz w:val="24"/>
          <w:szCs w:val="24"/>
        </w:rPr>
        <w:t xml:space="preserve"> bioinformatic analyses. High-quality genomes, which are characterised by </w:t>
      </w:r>
      <w:r w:rsidRPr="1361D41D" w:rsidR="000F7113">
        <w:rPr>
          <w:rFonts w:ascii="Times New Roman" w:hAnsi="Times New Roman" w:cs="Times New Roman"/>
          <w:sz w:val="24"/>
          <w:szCs w:val="24"/>
        </w:rPr>
        <w:t>high levels</w:t>
      </w:r>
      <w:r w:rsidRPr="1361D41D" w:rsidR="000F7113">
        <w:rPr>
          <w:rFonts w:ascii="Times New Roman" w:hAnsi="Times New Roman" w:cs="Times New Roman"/>
          <w:sz w:val="24"/>
          <w:szCs w:val="24"/>
        </w:rPr>
        <w:t xml:space="preserve"> of completeness and accuracy offer a more </w:t>
      </w:r>
      <w:r w:rsidRPr="1361D41D" w:rsidR="00400C87">
        <w:rPr>
          <w:rFonts w:ascii="Times New Roman" w:hAnsi="Times New Roman" w:cs="Times New Roman"/>
          <w:sz w:val="24"/>
          <w:szCs w:val="24"/>
        </w:rPr>
        <w:t xml:space="preserve">reliable </w:t>
      </w:r>
      <w:r w:rsidRPr="1361D41D" w:rsidR="000F7113">
        <w:rPr>
          <w:rFonts w:ascii="Times New Roman" w:hAnsi="Times New Roman" w:cs="Times New Roman"/>
          <w:sz w:val="24"/>
          <w:szCs w:val="24"/>
        </w:rPr>
        <w:t xml:space="preserve">representation of an organism’s genetic blueprint. Errors, </w:t>
      </w:r>
      <w:r w:rsidRPr="1361D41D" w:rsidR="000F7113">
        <w:rPr>
          <w:rFonts w:ascii="Times New Roman" w:hAnsi="Times New Roman" w:cs="Times New Roman"/>
          <w:sz w:val="24"/>
          <w:szCs w:val="24"/>
        </w:rPr>
        <w:t>contamination</w:t>
      </w:r>
      <w:r w:rsidRPr="1361D41D" w:rsidR="000F7113">
        <w:rPr>
          <w:rFonts w:ascii="Times New Roman" w:hAnsi="Times New Roman" w:cs="Times New Roman"/>
          <w:sz w:val="24"/>
          <w:szCs w:val="24"/>
        </w:rPr>
        <w:t xml:space="preserve"> or ambiguities in the sequence can lead to false or missed identifications, </w:t>
      </w:r>
      <w:r w:rsidRPr="1361D41D" w:rsidR="000F7113">
        <w:rPr>
          <w:rFonts w:ascii="Times New Roman" w:hAnsi="Times New Roman" w:cs="Times New Roman"/>
          <w:sz w:val="24"/>
          <w:szCs w:val="24"/>
        </w:rPr>
        <w:t>impacting</w:t>
      </w:r>
      <w:r w:rsidRPr="1361D41D" w:rsidR="000F7113">
        <w:rPr>
          <w:rFonts w:ascii="Times New Roman" w:hAnsi="Times New Roman" w:cs="Times New Roman"/>
          <w:sz w:val="24"/>
          <w:szCs w:val="24"/>
        </w:rPr>
        <w:t xml:space="preserve"> downstream analyses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{"citationID":"3mY1HcvN","properties":{"formattedCitation":"(Simion et al. 2018; Waterhouse et al. 2018; Manni et al. 2021; Simakov et al. 2022)","plainCitation":"(Simion et al. 2018; Waterhouse et al. 2018; Manni et al. 2021; Simakov et al. 2022)","noteIndex":0},"citationItems":[{"id":1291,"uris":["http://zotero.org/users/8176000/items/Y5M5ERWY"],"itemData":{"id":1291,"type":"article-journal","abstract":"Multiple RNA samples are frequently processed together and often mixed before multiplex sequencing in the same sequencing run. While different samples can be separated post sequencing using sample barcodes, the possibility of cross contamination between biological samples from different species that have been processed or sequenced in parallel has the potential to be extremely deleterious for downstream analyses.","container-title":"BMC Biology","DOI":"10.1186/s12915-018-0486-7","ISSN":"1741-7007","issue":"1","journalAbbreviation":"BMC Biology","page":"28","source":"BioMed Central","title":"A software tool ‘CroCo’ detects pervasive cross-species contamination in next generation sequencing data","URL":"https://doi.org/10.1186/s12915-018-0486-7","volume":"16","author":[{"family":"Simion","given":"Paul"},{"family":"Belkhir","given":"Khalid"},{"family":"François","given":"Clémentine"},{"family":"Veyssier","given":"Julien"},{"family":"Rink","given":"Jochen C."},{"family":"Manuel","given":"Michaël"},{"family":"Philippe","given":"Hervé"},{"family":"Telford","given":"Maximilian J."}],"accessed":{"date-parts":[["2023",8,20]]},"issued":{"date-parts":[["2018",3,5]]}}},{"id":405,"uris":["http://zotero.org/users/8176000/items/LHGHFDF5"],"itemData":{"id":405,"type":"article-journal","abstract":"Genomics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Beyond","title-short":"BUSCO","URL":"https://onlinelibrary.wiley.com/doi/abs/10.1002/cpz1.323","volume":"1","author":[{"family":"Manni","given":"Mosè"},{"family":"Berkeley","given":"Matthew R."},{"family":"Seppey","given":"Mathieu"},{"family":"Zdobnov","given":"Evgeny M."}],"accessed":{"date-parts":[["2023",8,20]]},"issued":{"date-parts":[["2021"]]}}},{"id":1289,"uris":["http://zotero.org/users/8176000/items/MKHHW66C"],"itemData":{"id":1289,"type":"article-journal","abstract":"Animal genomes show networks of deeply conserved gene linkages whose phylogenetic scope and chromosomal context remain unclear. Here, we report chromosome-scale conservation of synteny among bilaterians, cnidarians, and sponges and use comparative analysis to reconstruct ancestral chromosomes across major animal groups. Comparisons among diverse metazoans reveal the processes of chromosome evolution that produced contemporary karyotypes from their Precambrian progenitors. On the basis of these findings, we introduce a simple algebraic representation of chromosomal change and use it to establish a unified systematic framework for metazoan chromosome evolution. We find that fusion-with-mixing, a previously unappreciated mode of chromosome change, has played a central role. We find that relicts of several metazoan chromosomal units are preserved in unicellular eukaryotes. These conserved pre-metazoan linkages include the chromosomal unit that encodes the most diverse set of metazoan homeobox genes, suggesting a candidate genomic context for the early diversification of this key gene family.","container-title":"Science Advances","DOI":"10.1126/sciadv.abi5884","issue":"5","note":"publisher: American Association for the Advancement of Science","page":"eabi5884","source":"science.org (Atypon)","title":"Deeply conserved synteny and the evolution of metazoan chromosomes","URL":"https://www.science.org/doi/10.1126/sciadv.abi5884","volume":"8","author":[{"family":"Simakov","given":"Oleg"},{"family":"Bredeson","given":"Jessen"},{"family":"Berkoff","given":"Kodiak"},{"family":"Marletaz","given":"Ferdinand"},{"family":"Mitros","given":"Therese"},{"family":"Schultz","given":"Darrin T."},{"family":"O’Connell","given":"Brendan L."},{"family":"Dear","given":"Paul"},{"family":"Martinez","given":"Daniel E."},{"family":"Steele","given":"Robert E."},{"family":"Green","given":"Richard E."},{"family":"David","given":"Charles N."},{"family":"Rokhsar","given":"Daniel S."}],"accessed":{"date-parts":[["2023",8,20]]},"issued":{"date-parts":[["2022",2,2]]}}}],"schema":"https://github.com/citation-style-language/schema/raw/master/csl-citation.json"} </w:instrText>
      </w:r>
      <w:r w:rsidRPr="1361D41D">
        <w:rPr>
          <w:rFonts w:ascii="Times New Roman" w:hAnsi="Times New Roman" w:cs="Times New Roman"/>
          <w:sz w:val="24"/>
          <w:szCs w:val="24"/>
        </w:rPr>
        <w:fldChar w:fldCharType="separate"/>
      </w:r>
      <w:r w:rsidRPr="1361D41D" w:rsidR="000F7113">
        <w:rPr>
          <w:rFonts w:ascii="Times New Roman" w:hAnsi="Times New Roman" w:cs="Times New Roman"/>
          <w:sz w:val="24"/>
          <w:szCs w:val="24"/>
        </w:rPr>
        <w:t xml:space="preserve">(Simion et al. 2018; Waterhouse et al. 2018; Manni et al. 2021; </w:t>
      </w:r>
      <w:r w:rsidRPr="1361D41D" w:rsidR="000F7113">
        <w:rPr>
          <w:rFonts w:ascii="Times New Roman" w:hAnsi="Times New Roman" w:cs="Times New Roman"/>
          <w:sz w:val="24"/>
          <w:szCs w:val="24"/>
        </w:rPr>
        <w:t>Simakov</w:t>
      </w:r>
      <w:r w:rsidRPr="1361D41D" w:rsidR="000F7113">
        <w:rPr>
          <w:rFonts w:ascii="Times New Roman" w:hAnsi="Times New Roman" w:cs="Times New Roman"/>
          <w:sz w:val="24"/>
          <w:szCs w:val="24"/>
        </w:rPr>
        <w:t xml:space="preserve"> et al. 2022)</w:t>
      </w:r>
      <w:r w:rsidRPr="1361D41D">
        <w:rPr>
          <w:rFonts w:ascii="Times New Roman" w:hAnsi="Times New Roman" w:cs="Times New Roman"/>
          <w:sz w:val="24"/>
          <w:szCs w:val="24"/>
        </w:rPr>
        <w:fldChar w:fldCharType="end"/>
      </w:r>
      <w:r w:rsidRPr="1361D41D" w:rsidR="000F7113">
        <w:rPr>
          <w:rFonts w:ascii="Times New Roman" w:hAnsi="Times New Roman" w:cs="Times New Roman"/>
          <w:sz w:val="24"/>
          <w:szCs w:val="24"/>
        </w:rPr>
        <w:t>.</w:t>
      </w:r>
      <w:r w:rsidRPr="1361D41D" w:rsidR="002901AE">
        <w:rPr>
          <w:rFonts w:ascii="Times New Roman" w:hAnsi="Times New Roman" w:cs="Times New Roman"/>
          <w:sz w:val="24"/>
          <w:szCs w:val="24"/>
        </w:rPr>
        <w:t xml:space="preserve"> </w:t>
      </w:r>
      <w:r w:rsidRPr="1361D41D" w:rsidR="002901AE">
        <w:rPr>
          <w:rFonts w:ascii="Times New Roman" w:hAnsi="Times New Roman" w:cs="Times New Roman"/>
          <w:sz w:val="24"/>
          <w:szCs w:val="24"/>
        </w:rPr>
        <w:t>A hallmark of high-quality proteomes is their completeness.</w:t>
      </w:r>
      <w:r w:rsidRPr="1361D41D" w:rsidR="004B0923">
        <w:rPr>
          <w:rFonts w:ascii="Times New Roman" w:hAnsi="Times New Roman" w:cs="Times New Roman"/>
          <w:sz w:val="24"/>
          <w:szCs w:val="24"/>
        </w:rPr>
        <w:t xml:space="preserve"> </w:t>
      </w:r>
      <w:r w:rsidRPr="1361D41D" w:rsidR="00DA5569">
        <w:rPr>
          <w:rFonts w:ascii="Times New Roman" w:hAnsi="Times New Roman" w:cs="Times New Roman"/>
          <w:sz w:val="24"/>
          <w:szCs w:val="24"/>
        </w:rPr>
        <w:t xml:space="preserve">If a gene family is not </w:t>
      </w:r>
      <w:r w:rsidRPr="1361D41D" w:rsidR="00DA5569">
        <w:rPr>
          <w:rFonts w:ascii="Times New Roman" w:hAnsi="Times New Roman" w:cs="Times New Roman"/>
          <w:sz w:val="24"/>
          <w:szCs w:val="24"/>
        </w:rPr>
        <w:t>identified</w:t>
      </w:r>
      <w:r w:rsidRPr="1361D41D" w:rsidR="00DA5569">
        <w:rPr>
          <w:rFonts w:ascii="Times New Roman" w:hAnsi="Times New Roman" w:cs="Times New Roman"/>
          <w:sz w:val="24"/>
          <w:szCs w:val="24"/>
        </w:rPr>
        <w:t xml:space="preserve"> in a species with </w:t>
      </w:r>
      <w:r w:rsidRPr="1361D41D" w:rsidR="00DD0259">
        <w:rPr>
          <w:rFonts w:ascii="Times New Roman" w:hAnsi="Times New Roman" w:cs="Times New Roman"/>
          <w:sz w:val="24"/>
          <w:szCs w:val="24"/>
        </w:rPr>
        <w:t xml:space="preserve">a high-quality </w:t>
      </w:r>
      <w:r w:rsidRPr="1361D41D" w:rsidR="00DA5569">
        <w:rPr>
          <w:rFonts w:ascii="Times New Roman" w:hAnsi="Times New Roman" w:cs="Times New Roman"/>
          <w:sz w:val="24"/>
          <w:szCs w:val="24"/>
        </w:rPr>
        <w:t xml:space="preserve">complete proteome, then it </w:t>
      </w:r>
      <w:r w:rsidRPr="1361D41D" w:rsidR="00DA5569">
        <w:rPr>
          <w:rFonts w:ascii="Times New Roman" w:hAnsi="Times New Roman" w:cs="Times New Roman"/>
          <w:sz w:val="24"/>
          <w:szCs w:val="24"/>
        </w:rPr>
        <w:t>likely reflects</w:t>
      </w:r>
      <w:r w:rsidRPr="1361D41D" w:rsidR="00DA5569">
        <w:rPr>
          <w:rFonts w:ascii="Times New Roman" w:hAnsi="Times New Roman" w:cs="Times New Roman"/>
          <w:sz w:val="24"/>
          <w:szCs w:val="24"/>
        </w:rPr>
        <w:t xml:space="preserve"> true absence and not </w:t>
      </w:r>
      <w:r w:rsidRPr="1361D41D" w:rsidR="006D753C">
        <w:rPr>
          <w:rFonts w:ascii="Times New Roman" w:hAnsi="Times New Roman" w:cs="Times New Roman"/>
          <w:sz w:val="24"/>
          <w:szCs w:val="24"/>
        </w:rPr>
        <w:t xml:space="preserve">a </w:t>
      </w:r>
      <w:r w:rsidRPr="1361D41D" w:rsidR="00DA5569">
        <w:rPr>
          <w:rFonts w:ascii="Times New Roman" w:hAnsi="Times New Roman" w:cs="Times New Roman"/>
          <w:sz w:val="24"/>
          <w:szCs w:val="24"/>
        </w:rPr>
        <w:t xml:space="preserve">technical limitation. </w:t>
      </w:r>
      <w:r w:rsidRPr="1361D41D" w:rsidR="002E6B3C">
        <w:rPr>
          <w:rFonts w:ascii="Times New Roman" w:hAnsi="Times New Roman" w:cs="Times New Roman"/>
          <w:sz w:val="24"/>
          <w:szCs w:val="24"/>
        </w:rPr>
        <w:t>I</w:t>
      </w:r>
      <w:r w:rsidRPr="1361D41D" w:rsidR="00BD086F">
        <w:rPr>
          <w:rFonts w:ascii="Times New Roman" w:hAnsi="Times New Roman" w:cs="Times New Roman"/>
          <w:sz w:val="24"/>
          <w:szCs w:val="24"/>
        </w:rPr>
        <w:t xml:space="preserve">n certain scenarios, there might be key species essential to </w:t>
      </w:r>
      <w:r w:rsidRPr="1361D41D" w:rsidR="002E6B3C">
        <w:rPr>
          <w:rFonts w:ascii="Times New Roman" w:hAnsi="Times New Roman" w:cs="Times New Roman"/>
          <w:sz w:val="24"/>
          <w:szCs w:val="24"/>
        </w:rPr>
        <w:t>the</w:t>
      </w:r>
      <w:r w:rsidRPr="1361D41D" w:rsidR="002E6B3C">
        <w:rPr>
          <w:rFonts w:ascii="Times New Roman" w:hAnsi="Times New Roman" w:cs="Times New Roman"/>
          <w:sz w:val="24"/>
          <w:szCs w:val="24"/>
        </w:rPr>
        <w:t xml:space="preserve"> </w:t>
      </w:r>
      <w:r w:rsidRPr="1361D41D" w:rsidR="00BD086F">
        <w:rPr>
          <w:rFonts w:ascii="Times New Roman" w:hAnsi="Times New Roman" w:cs="Times New Roman"/>
          <w:sz w:val="24"/>
          <w:szCs w:val="24"/>
        </w:rPr>
        <w:t xml:space="preserve">study, </w:t>
      </w:r>
      <w:r w:rsidRPr="1361D41D" w:rsidR="002E6B3C">
        <w:rPr>
          <w:rFonts w:ascii="Times New Roman" w:hAnsi="Times New Roman" w:cs="Times New Roman"/>
          <w:sz w:val="24"/>
          <w:szCs w:val="24"/>
        </w:rPr>
        <w:t>that may have</w:t>
      </w:r>
      <w:r w:rsidRPr="1361D41D" w:rsidR="001A4DAB">
        <w:rPr>
          <w:rFonts w:ascii="Times New Roman" w:hAnsi="Times New Roman" w:cs="Times New Roman"/>
          <w:sz w:val="24"/>
          <w:szCs w:val="24"/>
        </w:rPr>
        <w:t xml:space="preserve"> a</w:t>
      </w:r>
      <w:r w:rsidRPr="1361D41D" w:rsidR="00BD086F">
        <w:rPr>
          <w:rFonts w:ascii="Times New Roman" w:hAnsi="Times New Roman" w:cs="Times New Roman"/>
          <w:sz w:val="24"/>
          <w:szCs w:val="24"/>
        </w:rPr>
        <w:t xml:space="preserve"> proteome</w:t>
      </w:r>
      <w:r w:rsidRPr="1361D41D" w:rsidR="001A4DAB">
        <w:rPr>
          <w:rFonts w:ascii="Times New Roman" w:hAnsi="Times New Roman" w:cs="Times New Roman"/>
          <w:sz w:val="24"/>
          <w:szCs w:val="24"/>
        </w:rPr>
        <w:t xml:space="preserve"> with low level of completeness</w:t>
      </w:r>
      <w:r w:rsidRPr="1361D41D" w:rsidR="00BD086F">
        <w:rPr>
          <w:rFonts w:ascii="Times New Roman" w:hAnsi="Times New Roman" w:cs="Times New Roman"/>
          <w:sz w:val="24"/>
          <w:szCs w:val="24"/>
        </w:rPr>
        <w:t xml:space="preserve">. To </w:t>
      </w:r>
      <w:r w:rsidRPr="1361D41D" w:rsidR="001A4DAB">
        <w:rPr>
          <w:rFonts w:ascii="Times New Roman" w:hAnsi="Times New Roman" w:cs="Times New Roman"/>
          <w:sz w:val="24"/>
          <w:szCs w:val="24"/>
        </w:rPr>
        <w:t>compensate for</w:t>
      </w:r>
      <w:r w:rsidRPr="1361D41D" w:rsidR="001A4DAB">
        <w:rPr>
          <w:rFonts w:ascii="Times New Roman" w:hAnsi="Times New Roman" w:cs="Times New Roman"/>
          <w:sz w:val="24"/>
          <w:szCs w:val="24"/>
        </w:rPr>
        <w:t xml:space="preserve"> </w:t>
      </w:r>
      <w:r w:rsidRPr="1361D41D" w:rsidR="00BD086F">
        <w:rPr>
          <w:rFonts w:ascii="Times New Roman" w:hAnsi="Times New Roman" w:cs="Times New Roman"/>
          <w:sz w:val="24"/>
          <w:szCs w:val="24"/>
        </w:rPr>
        <w:t xml:space="preserve">this, </w:t>
      </w:r>
      <w:r w:rsidRPr="1361D41D" w:rsidR="001A4DAB">
        <w:rPr>
          <w:rFonts w:ascii="Times New Roman" w:hAnsi="Times New Roman" w:cs="Times New Roman"/>
          <w:sz w:val="24"/>
          <w:szCs w:val="24"/>
        </w:rPr>
        <w:t>the solution is to</w:t>
      </w:r>
      <w:r w:rsidRPr="1361D41D" w:rsidR="00BD086F">
        <w:rPr>
          <w:rFonts w:ascii="Times New Roman" w:hAnsi="Times New Roman" w:cs="Times New Roman"/>
          <w:sz w:val="24"/>
          <w:szCs w:val="24"/>
        </w:rPr>
        <w:t xml:space="preserve"> incorporate multiple closely related species, thereby amplifying </w:t>
      </w:r>
      <w:r w:rsidRPr="1361D41D" w:rsidR="001A4DAB">
        <w:rPr>
          <w:rFonts w:ascii="Times New Roman" w:hAnsi="Times New Roman" w:cs="Times New Roman"/>
          <w:sz w:val="24"/>
          <w:szCs w:val="24"/>
        </w:rPr>
        <w:t>the</w:t>
      </w:r>
      <w:r w:rsidRPr="1361D41D" w:rsidR="001A4DAB">
        <w:rPr>
          <w:rFonts w:ascii="Times New Roman" w:hAnsi="Times New Roman" w:cs="Times New Roman"/>
          <w:sz w:val="24"/>
          <w:szCs w:val="24"/>
        </w:rPr>
        <w:t xml:space="preserve"> </w:t>
      </w:r>
      <w:r w:rsidRPr="1361D41D" w:rsidR="00BD086F">
        <w:rPr>
          <w:rFonts w:ascii="Times New Roman" w:hAnsi="Times New Roman" w:cs="Times New Roman"/>
          <w:sz w:val="24"/>
          <w:szCs w:val="24"/>
        </w:rPr>
        <w:t>chances of detecting the presence of specific gene families within that taxonomic lineage.</w:t>
      </w:r>
      <w:r w:rsidRPr="1361D41D" w:rsidR="00166A52">
        <w:rPr>
          <w:rFonts w:ascii="Times New Roman" w:hAnsi="Times New Roman" w:cs="Times New Roman"/>
          <w:sz w:val="24"/>
          <w:szCs w:val="24"/>
        </w:rPr>
        <w:t xml:space="preserve"> The tool I used to assess the </w:t>
      </w:r>
      <w:r w:rsidRPr="1361D41D" w:rsidR="00C92FA3">
        <w:rPr>
          <w:rFonts w:ascii="Times New Roman" w:hAnsi="Times New Roman" w:cs="Times New Roman"/>
          <w:sz w:val="24"/>
          <w:szCs w:val="24"/>
        </w:rPr>
        <w:t xml:space="preserve">proteome </w:t>
      </w:r>
      <w:r w:rsidRPr="1361D41D" w:rsidR="00166A52">
        <w:rPr>
          <w:rFonts w:ascii="Times New Roman" w:hAnsi="Times New Roman" w:cs="Times New Roman"/>
          <w:sz w:val="24"/>
          <w:szCs w:val="24"/>
        </w:rPr>
        <w:t xml:space="preserve">completeness was BUSCO </w:t>
      </w:r>
      <w:r w:rsidRPr="1361D41D" w:rsidR="00166A52">
        <w:rPr>
          <w:rFonts w:ascii="Times New Roman" w:hAnsi="Times New Roman" w:cs="Times New Roman"/>
          <w:sz w:val="24"/>
          <w:szCs w:val="24"/>
        </w:rPr>
        <w:t>(Benchmarking Universal Single-Cop</w:t>
      </w:r>
      <w:r w:rsidRPr="1361D41D" w:rsidR="00166A52">
        <w:rPr>
          <w:rFonts w:ascii="Times New Roman" w:hAnsi="Times New Roman" w:cs="Times New Roman"/>
          <w:sz w:val="24"/>
          <w:szCs w:val="24"/>
        </w:rPr>
        <w:t xml:space="preserve">y Orthologs)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{"citationID":"fazsH7RL","properties":{"formattedCitation":"(Waterhouse et al. 2018; Manni et al. 2021)","plainCitation":"(Waterhouse et al. 2018; Manni et al. 2021)","noteIndex":0},"citationItems":[{"id":405,"uris":["http://zotero.org/users/8176000/items/LHGHFDF5"],"itemData":{"id":405,"type":"article-journal","abstract":"Genomics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Beyond","title-short":"BUSCO","URL":"https://onlinelibrary.wiley.com/doi/abs/10.1002/cpz1.323","volume":"1","author":[{"family":"Manni","given":"Mosè"},{"family":"Berkeley","given":"Matthew R."},{"family":"Seppey","given":"Mathieu"},{"family":"Zdobnov","given":"Evgeny M."}],"accessed":{"date-parts":[["2023",8,20]]},"issued":{"date-parts":[["2021"]]}}}],"schema":"https://github.com/citation-style-language/schema/raw/master/csl-citation.json"} </w:instrText>
      </w:r>
      <w:r w:rsidRPr="1361D41D">
        <w:rPr>
          <w:rFonts w:ascii="Times New Roman" w:hAnsi="Times New Roman" w:cs="Times New Roman"/>
          <w:sz w:val="24"/>
          <w:szCs w:val="24"/>
        </w:rPr>
        <w:fldChar w:fldCharType="separate"/>
      </w:r>
      <w:r w:rsidRPr="1361D41D" w:rsidR="00166A52">
        <w:rPr>
          <w:rFonts w:ascii="Times New Roman" w:hAnsi="Times New Roman" w:cs="Times New Roman"/>
          <w:sz w:val="24"/>
          <w:szCs w:val="24"/>
        </w:rPr>
        <w:t>(Waterhouse et al. 2018; Manni et al. 2021)</w:t>
      </w:r>
      <w:r w:rsidRPr="1361D41D">
        <w:rPr>
          <w:rFonts w:ascii="Times New Roman" w:hAnsi="Times New Roman" w:cs="Times New Roman"/>
          <w:sz w:val="24"/>
          <w:szCs w:val="24"/>
        </w:rPr>
        <w:fldChar w:fldCharType="end"/>
      </w:r>
      <w:r w:rsidRPr="1361D41D" w:rsidR="00166A52">
        <w:rPr>
          <w:rFonts w:ascii="Times New Roman" w:hAnsi="Times New Roman" w:cs="Times New Roman"/>
          <w:sz w:val="24"/>
          <w:szCs w:val="24"/>
        </w:rPr>
        <w:t>.</w:t>
      </w:r>
      <w:r w:rsidRPr="1361D41D" w:rsidR="000B19CD">
        <w:rPr>
          <w:rFonts w:ascii="Times New Roman" w:hAnsi="Times New Roman" w:cs="Times New Roman"/>
          <w:sz w:val="24"/>
          <w:szCs w:val="24"/>
        </w:rPr>
        <w:t xml:space="preserve"> BUSCO </w:t>
      </w:r>
      <w:r w:rsidRPr="1361D41D" w:rsidR="00E46778">
        <w:rPr>
          <w:rFonts w:ascii="Times New Roman" w:hAnsi="Times New Roman" w:cs="Times New Roman"/>
          <w:sz w:val="24"/>
          <w:szCs w:val="24"/>
        </w:rPr>
        <w:t>searches</w:t>
      </w:r>
      <w:r w:rsidRPr="1361D41D" w:rsidR="00887778">
        <w:rPr>
          <w:rFonts w:ascii="Times New Roman" w:hAnsi="Times New Roman" w:cs="Times New Roman"/>
          <w:sz w:val="24"/>
          <w:szCs w:val="24"/>
        </w:rPr>
        <w:t xml:space="preserve"> the proteomes</w:t>
      </w:r>
      <w:r w:rsidRPr="1361D41D" w:rsidR="00E46778">
        <w:rPr>
          <w:rFonts w:ascii="Times New Roman" w:hAnsi="Times New Roman" w:cs="Times New Roman"/>
          <w:sz w:val="24"/>
          <w:szCs w:val="24"/>
        </w:rPr>
        <w:t xml:space="preserve"> for a list of genes that are known </w:t>
      </w:r>
      <w:r w:rsidRPr="1361D41D" w:rsidR="00EA4D8E">
        <w:rPr>
          <w:rFonts w:ascii="Times New Roman" w:hAnsi="Times New Roman" w:cs="Times New Roman"/>
          <w:sz w:val="24"/>
          <w:szCs w:val="24"/>
        </w:rPr>
        <w:t xml:space="preserve">to be universally present </w:t>
      </w:r>
      <w:r w:rsidRPr="1361D41D" w:rsidR="0075538C">
        <w:rPr>
          <w:rFonts w:ascii="Times New Roman" w:hAnsi="Times New Roman" w:cs="Times New Roman"/>
          <w:sz w:val="24"/>
          <w:szCs w:val="24"/>
        </w:rPr>
        <w:t xml:space="preserve">in single copy </w:t>
      </w:r>
      <w:r w:rsidRPr="1361D41D" w:rsidR="00A60AE7">
        <w:rPr>
          <w:rFonts w:ascii="Times New Roman" w:hAnsi="Times New Roman" w:cs="Times New Roman"/>
          <w:sz w:val="24"/>
          <w:szCs w:val="24"/>
        </w:rPr>
        <w:t>(the “BUSCO” genes) with</w:t>
      </w:r>
      <w:r w:rsidRPr="1361D41D" w:rsidR="00EA4D8E">
        <w:rPr>
          <w:rFonts w:ascii="Times New Roman" w:hAnsi="Times New Roman" w:cs="Times New Roman"/>
          <w:sz w:val="24"/>
          <w:szCs w:val="24"/>
        </w:rPr>
        <w:t xml:space="preserve">in a </w:t>
      </w:r>
      <w:r w:rsidRPr="1361D41D" w:rsidR="00EA4D8E">
        <w:rPr>
          <w:rFonts w:ascii="Times New Roman" w:hAnsi="Times New Roman" w:cs="Times New Roman"/>
          <w:sz w:val="24"/>
          <w:szCs w:val="24"/>
        </w:rPr>
        <w:t>taxon</w:t>
      </w:r>
      <w:r w:rsidRPr="1361D41D" w:rsidR="0075538C">
        <w:rPr>
          <w:rFonts w:ascii="Times New Roman" w:hAnsi="Times New Roman" w:cs="Times New Roman"/>
          <w:sz w:val="24"/>
          <w:szCs w:val="24"/>
        </w:rPr>
        <w:t>.</w:t>
      </w:r>
      <w:r w:rsidRPr="1361D41D" w:rsidR="00C2356B">
        <w:rPr>
          <w:rFonts w:ascii="Times New Roman" w:hAnsi="Times New Roman" w:cs="Times New Roman"/>
          <w:sz w:val="24"/>
          <w:szCs w:val="24"/>
        </w:rPr>
        <w:t xml:space="preserve"> </w:t>
      </w:r>
      <w:r w:rsidRPr="1361D41D" w:rsidR="00C66620">
        <w:rPr>
          <w:rFonts w:ascii="Times New Roman" w:hAnsi="Times New Roman" w:cs="Times New Roman"/>
          <w:sz w:val="24"/>
          <w:szCs w:val="24"/>
        </w:rPr>
        <w:t xml:space="preserve">It </w:t>
      </w:r>
      <w:r w:rsidRPr="1361D41D" w:rsidR="005C4C92">
        <w:rPr>
          <w:rFonts w:ascii="Times New Roman" w:hAnsi="Times New Roman" w:cs="Times New Roman"/>
          <w:sz w:val="24"/>
          <w:szCs w:val="24"/>
        </w:rPr>
        <w:t xml:space="preserve">scans </w:t>
      </w:r>
      <w:r w:rsidRPr="1361D41D" w:rsidR="00C2356B">
        <w:rPr>
          <w:rFonts w:ascii="Times New Roman" w:hAnsi="Times New Roman" w:cs="Times New Roman"/>
          <w:sz w:val="24"/>
          <w:szCs w:val="24"/>
        </w:rPr>
        <w:t xml:space="preserve">the dataset </w:t>
      </w:r>
      <w:r w:rsidRPr="1361D41D" w:rsidR="00832C55">
        <w:rPr>
          <w:rFonts w:ascii="Times New Roman" w:hAnsi="Times New Roman" w:cs="Times New Roman"/>
          <w:sz w:val="24"/>
          <w:szCs w:val="24"/>
        </w:rPr>
        <w:t>using</w:t>
      </w:r>
      <w:r w:rsidRPr="1361D41D" w:rsidR="00C2356B">
        <w:rPr>
          <w:rFonts w:ascii="Times New Roman" w:hAnsi="Times New Roman" w:cs="Times New Roman"/>
          <w:sz w:val="24"/>
          <w:szCs w:val="24"/>
        </w:rPr>
        <w:t xml:space="preserve"> lineage-specific </w:t>
      </w:r>
      <w:r w:rsidRPr="1361D41D" w:rsidR="005B61F8">
        <w:rPr>
          <w:rFonts w:ascii="Times New Roman" w:hAnsi="Times New Roman" w:cs="Times New Roman"/>
          <w:sz w:val="24"/>
          <w:szCs w:val="24"/>
        </w:rPr>
        <w:t xml:space="preserve">BUSCO </w:t>
      </w:r>
      <w:r w:rsidRPr="1361D41D" w:rsidR="00C2356B">
        <w:rPr>
          <w:rFonts w:ascii="Times New Roman" w:hAnsi="Times New Roman" w:cs="Times New Roman"/>
          <w:sz w:val="24"/>
          <w:szCs w:val="24"/>
        </w:rPr>
        <w:t>profiles</w:t>
      </w:r>
      <w:r w:rsidRPr="1361D41D" w:rsidR="006726FE">
        <w:rPr>
          <w:rFonts w:ascii="Times New Roman" w:hAnsi="Times New Roman" w:cs="Times New Roman"/>
          <w:sz w:val="24"/>
          <w:szCs w:val="24"/>
        </w:rPr>
        <w:t xml:space="preserve"> </w:t>
      </w:r>
      <w:r w:rsidRPr="1361D41D" w:rsidR="00C2356B">
        <w:rPr>
          <w:rFonts w:ascii="Times New Roman" w:hAnsi="Times New Roman" w:cs="Times New Roman"/>
          <w:sz w:val="24"/>
          <w:szCs w:val="24"/>
        </w:rPr>
        <w:t xml:space="preserve">built using </w:t>
      </w:r>
      <w:r w:rsidRPr="1361D41D" w:rsidR="00C2356B">
        <w:rPr>
          <w:rFonts w:ascii="Times New Roman" w:hAnsi="Times New Roman" w:cs="Times New Roman"/>
          <w:sz w:val="24"/>
          <w:szCs w:val="24"/>
        </w:rPr>
        <w:t xml:space="preserve">hidden Markov models (HMMs), statistical models that </w:t>
      </w:r>
      <w:r w:rsidRPr="1361D41D" w:rsidR="00047778">
        <w:rPr>
          <w:rFonts w:ascii="Times New Roman" w:hAnsi="Times New Roman" w:cs="Times New Roman"/>
          <w:sz w:val="24"/>
          <w:szCs w:val="24"/>
        </w:rPr>
        <w:t>can</w:t>
      </w:r>
      <w:r w:rsidRPr="1361D41D" w:rsidR="00C2356B">
        <w:rPr>
          <w:rFonts w:ascii="Times New Roman" w:hAnsi="Times New Roman" w:cs="Times New Roman"/>
          <w:sz w:val="24"/>
          <w:szCs w:val="24"/>
        </w:rPr>
        <w:t xml:space="preserve"> capture the patterns in a set of sequences</w:t>
      </w:r>
      <w:r w:rsidRPr="1361D41D" w:rsidR="00A07673">
        <w:rPr>
          <w:rFonts w:ascii="Times New Roman" w:hAnsi="Times New Roman" w:cs="Times New Roman"/>
          <w:sz w:val="24"/>
          <w:szCs w:val="24"/>
        </w:rPr>
        <w:t xml:space="preserve">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{"citationID":"mD0ARRut","properties":{"formattedCitation":"(Krogh et al. 1994)","plainCitation":"(Krogh et al. 1994)","noteIndex":0},"citationItems":[{"id":1545,"uris":["http://zotero.org/users/8176000/items/U5C34F9B"],"itemData":{"id":1545,"type":"article-journal","abstract":"Hidden Markov Models (HMMs) are applied to the problems of statistical modeling, database searching and multiple sequence alignment of protein families and protein domains. These methods are demonstrated on the globin family, the protein kinase catalytic domain, and the EF-hand calcium binding motif. In each case the parameters of an HMM are estimated from a training set of unaligned sequences. After the HMM is built, it is used to obtain a multiple alignment of all the training sequences. It is also used to search the SWISS-PROT 22 database for other sequences that are members of the given protein family, or contain the given domain. The HMM produces multiple alignments of good quality that agree closely with the alignments produced by programs that incorporate three-dimensional structural information. When employed in discrimination tests (by examining how closely the sequences in a database fit the globin, kinase and EF-hand HMMs), the HMM is able to distinguish members of these families from non-members with a high degree of accuracy. Both the HMM and PROFILESEARCH (a technique used to search for relationships between a protein sequence and multiply aligned sequences) perform better in these tests than PROSITE (a dictionary of sites and patterns in proteins). The HMM appears to have a slight advantage over PROFILESEARCH in terms of lower rates of false negatives and false positives, even though the HMM is trained using only unaligned sequences, whereas PROFILESEARCH requires aligned training sequences. Our results suggest the presence of an EF-hand calcium binding motif in a highly conserved and evolutionary preserved putative intracellular region of 155 residues in the α-1 subunit of L-type calcium channels which play an important role in excitation-contraction coupling. This region has been suggested to contain the functional domains that are typical or essential for all L-type calcium channels regardless of whether they couple to ryanodine receptors, conduct ions or both.","container-title":"Journal of Molecular Biology","DOI":"10.1006/jmbi.1994.1104","ISSN":"0022-2836","issue":"5","journalAbbreviation":"Journal of Molecular Biology","page":"1501-1531","source":"ScienceDirect","title":"Hidden Markov Models in Computational Biology: Applications to Protein Modeling","title-short":"Hidden Markov Models in Computational Biology","URL":"https://www.sciencedirect.com/science/article/pii/S0022283684711041","volume":"235","author":[{"family":"Krogh","given":"Anders"},{"family":"Brown","given":"Michael"},{"family":"Mian","given":"I. Saira"},{"family":"Sjölander","given":"Kimmen"},{"family":"Haussler","given":"David"}],"accessed":{"date-parts":[["2023",10,27]]},"issued":{"date-parts":[["1994",2,3]]}}}],"schema":"https://github.com/citation-style-language/schema/raw/master/csl-citation.json"} </w:instrText>
      </w:r>
      <w:r w:rsidRPr="1361D41D">
        <w:rPr>
          <w:rFonts w:ascii="Times New Roman" w:hAnsi="Times New Roman" w:cs="Times New Roman"/>
          <w:sz w:val="24"/>
          <w:szCs w:val="24"/>
        </w:rPr>
        <w:fldChar w:fldCharType="separate"/>
      </w:r>
      <w:r w:rsidRPr="1361D41D" w:rsidR="002F2DA1">
        <w:rPr>
          <w:rFonts w:ascii="Times New Roman" w:hAnsi="Times New Roman" w:cs="Times New Roman"/>
          <w:sz w:val="24"/>
          <w:szCs w:val="24"/>
        </w:rPr>
        <w:t>(Krogh et al. 1994)</w:t>
      </w:r>
      <w:r w:rsidRPr="1361D41D">
        <w:rPr>
          <w:rFonts w:ascii="Times New Roman" w:hAnsi="Times New Roman" w:cs="Times New Roman"/>
          <w:sz w:val="24"/>
          <w:szCs w:val="24"/>
        </w:rPr>
        <w:fldChar w:fldCharType="end"/>
      </w:r>
      <w:r w:rsidRPr="1361D41D" w:rsidR="00C2356B">
        <w:rPr>
          <w:rFonts w:ascii="Times New Roman" w:hAnsi="Times New Roman" w:cs="Times New Roman"/>
          <w:sz w:val="24"/>
          <w:szCs w:val="24"/>
        </w:rPr>
        <w:t>. The choice of lineage</w:t>
      </w:r>
      <w:ins w:author="Feuda, Roberto (Dr.)" w:date="2023-10-30T09:23:59.958Z" w:id="699412047">
        <w:r w:rsidRPr="1361D41D" w:rsidR="00D82731">
          <w:rPr>
            <w:rFonts w:ascii="Times New Roman" w:hAnsi="Times New Roman" w:cs="Times New Roman"/>
            <w:sz w:val="24"/>
            <w:szCs w:val="24"/>
          </w:rPr>
          <w:t xml:space="preserve"> to ass</w:t>
        </w:r>
      </w:ins>
      <w:ins w:author="Feuda, Roberto (Dr.)" w:date="2023-10-30T09:24:06.458Z" w:id="167935782">
        <w:r w:rsidRPr="1361D41D" w:rsidR="00D82731">
          <w:rPr>
            <w:rFonts w:ascii="Times New Roman" w:hAnsi="Times New Roman" w:cs="Times New Roman"/>
            <w:sz w:val="24"/>
            <w:szCs w:val="24"/>
          </w:rPr>
          <w:t>ess the completeness</w:t>
        </w:r>
      </w:ins>
      <w:r w:rsidRPr="1361D41D" w:rsidR="00C2356B">
        <w:rPr>
          <w:rFonts w:ascii="Times New Roman" w:hAnsi="Times New Roman" w:cs="Times New Roman"/>
          <w:sz w:val="24"/>
          <w:szCs w:val="24"/>
        </w:rPr>
        <w:t xml:space="preserve"> </w:t>
      </w:r>
      <w:r w:rsidRPr="1361D41D" w:rsidR="00166A51">
        <w:rPr>
          <w:rFonts w:ascii="Times New Roman" w:hAnsi="Times New Roman" w:cs="Times New Roman"/>
          <w:sz w:val="24"/>
          <w:szCs w:val="24"/>
        </w:rPr>
        <w:t>for the</w:t>
      </w:r>
      <w:r w:rsidRPr="1361D41D" w:rsidR="00063415">
        <w:rPr>
          <w:rFonts w:ascii="Times New Roman" w:hAnsi="Times New Roman" w:cs="Times New Roman"/>
          <w:sz w:val="24"/>
          <w:szCs w:val="24"/>
        </w:rPr>
        <w:t xml:space="preserve"> search </w:t>
      </w:r>
      <w:r w:rsidRPr="1361D41D" w:rsidR="00C2356B">
        <w:rPr>
          <w:rFonts w:ascii="Times New Roman" w:hAnsi="Times New Roman" w:cs="Times New Roman"/>
          <w:sz w:val="24"/>
          <w:szCs w:val="24"/>
        </w:rPr>
        <w:t>depend</w:t>
      </w:r>
      <w:r w:rsidRPr="1361D41D" w:rsidR="00166A51">
        <w:rPr>
          <w:rFonts w:ascii="Times New Roman" w:hAnsi="Times New Roman" w:cs="Times New Roman"/>
          <w:sz w:val="24"/>
          <w:szCs w:val="24"/>
        </w:rPr>
        <w:t>s</w:t>
      </w:r>
      <w:r w:rsidRPr="1361D41D" w:rsidR="00C2356B">
        <w:rPr>
          <w:rFonts w:ascii="Times New Roman" w:hAnsi="Times New Roman" w:cs="Times New Roman"/>
          <w:sz w:val="24"/>
          <w:szCs w:val="24"/>
        </w:rPr>
        <w:t xml:space="preserve"> on the organism</w:t>
      </w:r>
      <w:r w:rsidRPr="1361D41D" w:rsidR="00047778">
        <w:rPr>
          <w:rFonts w:ascii="Times New Roman" w:hAnsi="Times New Roman" w:cs="Times New Roman"/>
          <w:sz w:val="24"/>
          <w:szCs w:val="24"/>
        </w:rPr>
        <w:t>s</w:t>
      </w:r>
      <w:r w:rsidRPr="1361D41D" w:rsidR="00C2356B">
        <w:rPr>
          <w:rFonts w:ascii="Times New Roman" w:hAnsi="Times New Roman" w:cs="Times New Roman"/>
          <w:sz w:val="24"/>
          <w:szCs w:val="24"/>
        </w:rPr>
        <w:t xml:space="preserve"> under study. For example, in Chapters 3 and 4 </w:t>
      </w:r>
      <w:r w:rsidRPr="1361D41D" w:rsidR="005C4DC5">
        <w:rPr>
          <w:rFonts w:ascii="Times New Roman" w:hAnsi="Times New Roman" w:cs="Times New Roman"/>
          <w:sz w:val="24"/>
          <w:szCs w:val="24"/>
        </w:rPr>
        <w:t>I employed the BUSCO profiles designed for eukaryotes</w:t>
      </w:r>
      <w:r w:rsidRPr="1361D41D" w:rsidR="00C2356B">
        <w:rPr>
          <w:rFonts w:ascii="Times New Roman" w:hAnsi="Times New Roman" w:cs="Times New Roman"/>
          <w:sz w:val="24"/>
          <w:szCs w:val="24"/>
        </w:rPr>
        <w:t xml:space="preserve">, </w:t>
      </w:r>
      <w:r w:rsidRPr="1361D41D" w:rsidR="002D2B96">
        <w:rPr>
          <w:rFonts w:ascii="Times New Roman" w:hAnsi="Times New Roman" w:cs="Times New Roman"/>
          <w:sz w:val="24"/>
          <w:szCs w:val="24"/>
        </w:rPr>
        <w:t>where</w:t>
      </w:r>
      <w:r w:rsidRPr="1361D41D" w:rsidR="002D2B96">
        <w:rPr>
          <w:rFonts w:ascii="Times New Roman" w:hAnsi="Times New Roman" w:cs="Times New Roman"/>
          <w:sz w:val="24"/>
          <w:szCs w:val="24"/>
        </w:rPr>
        <w:t xml:space="preserve">as in Chapter 5, </w:t>
      </w:r>
      <w:r w:rsidRPr="1361D41D" w:rsidR="002D2B96">
        <w:rPr>
          <w:rFonts w:ascii="Times New Roman" w:hAnsi="Times New Roman" w:cs="Times New Roman"/>
          <w:sz w:val="24"/>
          <w:szCs w:val="24"/>
        </w:rPr>
        <w:t>I utiliz</w:t>
      </w:r>
      <w:r w:rsidRPr="1361D41D" w:rsidR="002D2B96">
        <w:rPr>
          <w:rFonts w:ascii="Times New Roman" w:hAnsi="Times New Roman" w:cs="Times New Roman"/>
          <w:sz w:val="24"/>
          <w:szCs w:val="24"/>
        </w:rPr>
        <w:t>ed those tailored for metazoans.</w:t>
      </w:r>
      <w:r w:rsidRPr="1361D41D" w:rsidR="002D2B96">
        <w:rPr>
          <w:rFonts w:ascii="Times New Roman" w:hAnsi="Times New Roman" w:cs="Times New Roman"/>
          <w:sz w:val="24"/>
          <w:szCs w:val="24"/>
        </w:rPr>
        <w:t xml:space="preserve"> </w:t>
      </w:r>
      <w:r w:rsidRPr="1361D41D" w:rsidR="008019E3">
        <w:rPr>
          <w:rFonts w:ascii="Times New Roman" w:hAnsi="Times New Roman" w:cs="Times New Roman"/>
          <w:sz w:val="24"/>
          <w:szCs w:val="24"/>
        </w:rPr>
        <w:t>B</w:t>
      </w:r>
      <w:r w:rsidRPr="1361D41D" w:rsidR="008019E3">
        <w:rPr>
          <w:rFonts w:ascii="Times New Roman" w:hAnsi="Times New Roman" w:cs="Times New Roman"/>
          <w:sz w:val="24"/>
          <w:szCs w:val="24"/>
        </w:rPr>
        <w:t>y</w:t>
      </w:r>
      <w:r w:rsidRPr="1361D41D" w:rsidR="00CE02E7">
        <w:rPr>
          <w:rFonts w:ascii="Times New Roman" w:hAnsi="Times New Roman" w:cs="Times New Roman"/>
          <w:sz w:val="24"/>
          <w:szCs w:val="24"/>
        </w:rPr>
        <w:t xml:space="preserve"> provid</w:t>
      </w:r>
      <w:r w:rsidRPr="1361D41D" w:rsidR="008019E3">
        <w:rPr>
          <w:rFonts w:ascii="Times New Roman" w:hAnsi="Times New Roman" w:cs="Times New Roman"/>
          <w:sz w:val="24"/>
          <w:szCs w:val="24"/>
        </w:rPr>
        <w:t>i</w:t>
      </w:r>
      <w:r w:rsidRPr="1361D41D" w:rsidR="008019E3">
        <w:rPr>
          <w:rFonts w:ascii="Times New Roman" w:hAnsi="Times New Roman" w:cs="Times New Roman"/>
          <w:sz w:val="24"/>
          <w:szCs w:val="24"/>
        </w:rPr>
        <w:t>ng</w:t>
      </w:r>
      <w:r w:rsidRPr="1361D41D" w:rsidR="00CE02E7">
        <w:rPr>
          <w:rFonts w:ascii="Times New Roman" w:hAnsi="Times New Roman" w:cs="Times New Roman"/>
          <w:sz w:val="24"/>
          <w:szCs w:val="24"/>
        </w:rPr>
        <w:t xml:space="preserve"> the percentage of complete BUSCO</w:t>
      </w:r>
      <w:r w:rsidRPr="1361D41D" w:rsidR="00CE02E7">
        <w:rPr>
          <w:rFonts w:ascii="Times New Roman" w:hAnsi="Times New Roman" w:cs="Times New Roman"/>
          <w:sz w:val="24"/>
          <w:szCs w:val="24"/>
        </w:rPr>
        <w:t>s identifi</w:t>
      </w:r>
      <w:r w:rsidRPr="1361D41D" w:rsidR="00CE02E7">
        <w:rPr>
          <w:rFonts w:ascii="Times New Roman" w:hAnsi="Times New Roman" w:cs="Times New Roman"/>
          <w:sz w:val="24"/>
          <w:szCs w:val="24"/>
        </w:rPr>
        <w:t xml:space="preserve">ed in </w:t>
      </w:r>
      <w:r w:rsidRPr="1361D41D" w:rsidR="003E7093">
        <w:rPr>
          <w:rFonts w:ascii="Times New Roman" w:hAnsi="Times New Roman" w:cs="Times New Roman"/>
          <w:sz w:val="24"/>
          <w:szCs w:val="24"/>
        </w:rPr>
        <w:t>each</w:t>
      </w:r>
      <w:r w:rsidRPr="1361D41D" w:rsidR="00CE02E7">
        <w:rPr>
          <w:rFonts w:ascii="Times New Roman" w:hAnsi="Times New Roman" w:cs="Times New Roman"/>
          <w:sz w:val="24"/>
          <w:szCs w:val="24"/>
        </w:rPr>
        <w:t xml:space="preserve"> </w:t>
      </w:r>
      <w:r w:rsidRPr="1361D41D" w:rsidR="003E7093">
        <w:rPr>
          <w:rFonts w:ascii="Times New Roman" w:hAnsi="Times New Roman" w:cs="Times New Roman"/>
          <w:sz w:val="24"/>
          <w:szCs w:val="24"/>
        </w:rPr>
        <w:t xml:space="preserve">proteome searched, </w:t>
      </w:r>
      <w:r w:rsidRPr="1361D41D" w:rsidR="008019E3">
        <w:rPr>
          <w:rFonts w:ascii="Times New Roman" w:hAnsi="Times New Roman" w:cs="Times New Roman"/>
          <w:sz w:val="24"/>
          <w:szCs w:val="24"/>
        </w:rPr>
        <w:t>it</w:t>
      </w:r>
      <w:r w:rsidRPr="1361D41D" w:rsidR="00EA4D8E">
        <w:rPr>
          <w:rFonts w:ascii="Times New Roman" w:hAnsi="Times New Roman" w:cs="Times New Roman"/>
          <w:sz w:val="24"/>
          <w:szCs w:val="24"/>
        </w:rPr>
        <w:t xml:space="preserve"> </w:t>
      </w:r>
      <w:r w:rsidRPr="1361D41D" w:rsidR="006B002C">
        <w:rPr>
          <w:rFonts w:ascii="Times New Roman" w:hAnsi="Times New Roman" w:cs="Times New Roman"/>
          <w:sz w:val="24"/>
          <w:szCs w:val="24"/>
        </w:rPr>
        <w:t>offer</w:t>
      </w:r>
      <w:r w:rsidRPr="1361D41D" w:rsidR="008019E3">
        <w:rPr>
          <w:rFonts w:ascii="Times New Roman" w:hAnsi="Times New Roman" w:cs="Times New Roman"/>
          <w:sz w:val="24"/>
          <w:szCs w:val="24"/>
        </w:rPr>
        <w:t>s</w:t>
      </w:r>
      <w:r w:rsidRPr="1361D41D" w:rsidR="00EA4D8E">
        <w:rPr>
          <w:rFonts w:ascii="Times New Roman" w:hAnsi="Times New Roman" w:cs="Times New Roman"/>
          <w:sz w:val="24"/>
          <w:szCs w:val="24"/>
        </w:rPr>
        <w:t xml:space="preserve"> a</w:t>
      </w:r>
      <w:r w:rsidRPr="1361D41D" w:rsidR="000B19CD">
        <w:rPr>
          <w:rFonts w:ascii="Times New Roman" w:hAnsi="Times New Roman" w:cs="Times New Roman"/>
          <w:sz w:val="24"/>
          <w:szCs w:val="24"/>
        </w:rPr>
        <w:t xml:space="preserve"> quantitative measure of the completeness of a dataset in terms of expected gene content.</w:t>
      </w:r>
      <w:r w:rsidRPr="1361D41D" w:rsidR="00851C0D">
        <w:rPr>
          <w:rFonts w:ascii="Times New Roman" w:hAnsi="Times New Roman" w:cs="Times New Roman"/>
          <w:sz w:val="24"/>
          <w:szCs w:val="24"/>
        </w:rPr>
        <w:t xml:space="preserve"> It also</w:t>
      </w:r>
      <w:r w:rsidRPr="1361D41D" w:rsidR="00B96342">
        <w:rPr>
          <w:rFonts w:ascii="Times New Roman" w:hAnsi="Times New Roman" w:cs="Times New Roman"/>
          <w:sz w:val="24"/>
          <w:szCs w:val="24"/>
        </w:rPr>
        <w:t xml:space="preserve"> differentiates between </w:t>
      </w:r>
      <w:r w:rsidRPr="1361D41D" w:rsidR="00F56F7C">
        <w:rPr>
          <w:rFonts w:ascii="Times New Roman" w:hAnsi="Times New Roman" w:cs="Times New Roman"/>
          <w:sz w:val="24"/>
          <w:szCs w:val="24"/>
        </w:rPr>
        <w:t xml:space="preserve">complete </w:t>
      </w:r>
      <w:r w:rsidRPr="1361D41D" w:rsidR="00B96342">
        <w:rPr>
          <w:rFonts w:ascii="Times New Roman" w:hAnsi="Times New Roman" w:cs="Times New Roman"/>
          <w:sz w:val="24"/>
          <w:szCs w:val="24"/>
        </w:rPr>
        <w:t>BUSCO</w:t>
      </w:r>
      <w:r w:rsidRPr="1361D41D" w:rsidR="00F56F7C">
        <w:rPr>
          <w:rFonts w:ascii="Times New Roman" w:hAnsi="Times New Roman" w:cs="Times New Roman"/>
          <w:sz w:val="24"/>
          <w:szCs w:val="24"/>
        </w:rPr>
        <w:t xml:space="preserve"> genes found in single </w:t>
      </w:r>
      <w:r w:rsidRPr="1361D41D" w:rsidR="0046293D">
        <w:rPr>
          <w:rFonts w:ascii="Times New Roman" w:hAnsi="Times New Roman" w:cs="Times New Roman"/>
          <w:sz w:val="24"/>
          <w:szCs w:val="24"/>
        </w:rPr>
        <w:t>versus</w:t>
      </w:r>
      <w:r w:rsidRPr="1361D41D" w:rsidR="00F56F7C">
        <w:rPr>
          <w:rFonts w:ascii="Times New Roman" w:hAnsi="Times New Roman" w:cs="Times New Roman"/>
          <w:sz w:val="24"/>
          <w:szCs w:val="24"/>
        </w:rPr>
        <w:t xml:space="preserve"> multiple copies</w:t>
      </w:r>
      <w:r w:rsidRPr="1361D41D" w:rsidR="0046293D">
        <w:rPr>
          <w:rFonts w:ascii="Times New Roman" w:hAnsi="Times New Roman" w:cs="Times New Roman"/>
          <w:sz w:val="24"/>
          <w:szCs w:val="24"/>
        </w:rPr>
        <w:t>. A</w:t>
      </w:r>
      <w:r w:rsidRPr="1361D41D" w:rsidR="00405C3D">
        <w:rPr>
          <w:rFonts w:ascii="Times New Roman" w:hAnsi="Times New Roman" w:cs="Times New Roman"/>
          <w:sz w:val="24"/>
          <w:szCs w:val="24"/>
        </w:rPr>
        <w:t xml:space="preserve">s BUSCO genes are expected to be found in single copy, a high </w:t>
      </w:r>
      <w:r w:rsidRPr="1361D41D" w:rsidR="00945D8C">
        <w:rPr>
          <w:rFonts w:ascii="Times New Roman" w:hAnsi="Times New Roman" w:cs="Times New Roman"/>
          <w:sz w:val="24"/>
          <w:szCs w:val="24"/>
        </w:rPr>
        <w:t xml:space="preserve">percentage of </w:t>
      </w:r>
      <w:r w:rsidRPr="1361D41D" w:rsidR="00405C3D">
        <w:rPr>
          <w:rFonts w:ascii="Times New Roman" w:hAnsi="Times New Roman" w:cs="Times New Roman"/>
          <w:sz w:val="24"/>
          <w:szCs w:val="24"/>
        </w:rPr>
        <w:t>multi</w:t>
      </w:r>
      <w:r w:rsidRPr="1361D41D" w:rsidR="00945D8C">
        <w:rPr>
          <w:rFonts w:ascii="Times New Roman" w:hAnsi="Times New Roman" w:cs="Times New Roman"/>
          <w:sz w:val="24"/>
          <w:szCs w:val="24"/>
        </w:rPr>
        <w:t>-</w:t>
      </w:r>
      <w:r w:rsidRPr="1361D41D" w:rsidR="00405C3D">
        <w:rPr>
          <w:rFonts w:ascii="Times New Roman" w:hAnsi="Times New Roman" w:cs="Times New Roman"/>
          <w:sz w:val="24"/>
          <w:szCs w:val="24"/>
        </w:rPr>
        <w:t>copy complete BUSCOs may be an</w:t>
      </w:r>
      <w:r w:rsidRPr="1361D41D" w:rsidR="00F56F7C">
        <w:rPr>
          <w:rFonts w:ascii="Times New Roman" w:hAnsi="Times New Roman" w:cs="Times New Roman"/>
          <w:sz w:val="24"/>
          <w:szCs w:val="24"/>
        </w:rPr>
        <w:t xml:space="preserve"> indicator of assembly issues. </w:t>
      </w:r>
      <w:r w:rsidRPr="1361D41D" w:rsidR="00E72ABB">
        <w:rPr>
          <w:rFonts w:ascii="Times New Roman" w:hAnsi="Times New Roman" w:cs="Times New Roman"/>
          <w:sz w:val="24"/>
          <w:szCs w:val="24"/>
        </w:rPr>
        <w:t>It also</w:t>
      </w:r>
      <w:r w:rsidRPr="1361D41D" w:rsidR="00851C0D">
        <w:rPr>
          <w:rFonts w:ascii="Times New Roman" w:hAnsi="Times New Roman" w:cs="Times New Roman"/>
          <w:sz w:val="24"/>
          <w:szCs w:val="24"/>
        </w:rPr>
        <w:t xml:space="preserve"> assesses the percentage of fragmented</w:t>
      </w:r>
      <w:r w:rsidRPr="1361D41D" w:rsidR="00B96342">
        <w:rPr>
          <w:rFonts w:ascii="Times New Roman" w:hAnsi="Times New Roman" w:cs="Times New Roman"/>
          <w:sz w:val="24"/>
          <w:szCs w:val="24"/>
        </w:rPr>
        <w:t xml:space="preserve"> and missing BUSCOs</w:t>
      </w:r>
      <w:r w:rsidRPr="1361D41D" w:rsidR="00E72ABB">
        <w:rPr>
          <w:rFonts w:ascii="Times New Roman" w:hAnsi="Times New Roman" w:cs="Times New Roman"/>
          <w:sz w:val="24"/>
          <w:szCs w:val="24"/>
        </w:rPr>
        <w:t xml:space="preserve">, </w:t>
      </w:r>
      <w:r w:rsidRPr="1361D41D" w:rsidR="00E245CA">
        <w:rPr>
          <w:rFonts w:ascii="Times New Roman" w:hAnsi="Times New Roman" w:cs="Times New Roman"/>
          <w:sz w:val="24"/>
          <w:szCs w:val="24"/>
        </w:rPr>
        <w:t>thereb</w:t>
      </w:r>
      <w:r w:rsidRPr="1361D41D" w:rsidR="00E245CA">
        <w:rPr>
          <w:rFonts w:ascii="Times New Roman" w:hAnsi="Times New Roman" w:cs="Times New Roman"/>
          <w:sz w:val="24"/>
          <w:szCs w:val="24"/>
        </w:rPr>
        <w:t>y</w:t>
      </w:r>
      <w:r w:rsidRPr="1361D41D" w:rsidR="00E72ABB">
        <w:rPr>
          <w:rFonts w:ascii="Times New Roman" w:hAnsi="Times New Roman" w:cs="Times New Roman"/>
          <w:sz w:val="24"/>
          <w:szCs w:val="24"/>
        </w:rPr>
        <w:t xml:space="preserve"> providi</w:t>
      </w:r>
      <w:r w:rsidRPr="1361D41D" w:rsidR="00E72ABB">
        <w:rPr>
          <w:rFonts w:ascii="Times New Roman" w:hAnsi="Times New Roman" w:cs="Times New Roman"/>
          <w:sz w:val="24"/>
          <w:szCs w:val="24"/>
        </w:rPr>
        <w:t xml:space="preserve">ng a full </w:t>
      </w:r>
      <w:r w:rsidRPr="1361D41D" w:rsidR="00227201">
        <w:rPr>
          <w:rFonts w:ascii="Times New Roman" w:hAnsi="Times New Roman" w:cs="Times New Roman"/>
          <w:sz w:val="24"/>
          <w:szCs w:val="24"/>
        </w:rPr>
        <w:t>picture</w:t>
      </w:r>
      <w:r w:rsidRPr="1361D41D" w:rsidR="00E72ABB">
        <w:rPr>
          <w:rFonts w:ascii="Times New Roman" w:hAnsi="Times New Roman" w:cs="Times New Roman"/>
          <w:sz w:val="24"/>
          <w:szCs w:val="24"/>
        </w:rPr>
        <w:t xml:space="preserve"> of the proteome completeness.</w:t>
      </w:r>
      <w:r w:rsidRPr="1361D41D" w:rsidR="00C92FA3">
        <w:rPr>
          <w:rFonts w:ascii="Times New Roman" w:hAnsi="Times New Roman" w:cs="Times New Roman"/>
          <w:sz w:val="24"/>
          <w:szCs w:val="24"/>
        </w:rPr>
        <w:t xml:space="preserve"> </w:t>
      </w:r>
      <w:r w:rsidRPr="1361D41D" w:rsidR="0020562B">
        <w:rPr>
          <w:rFonts w:ascii="Times New Roman" w:hAnsi="Times New Roman" w:cs="Times New Roman"/>
          <w:sz w:val="24"/>
          <w:szCs w:val="24"/>
        </w:rPr>
        <w:t>Combining t</w:t>
      </w:r>
      <w:r w:rsidRPr="1361D41D" w:rsidR="00D6571B">
        <w:rPr>
          <w:rFonts w:ascii="Times New Roman" w:hAnsi="Times New Roman" w:cs="Times New Roman"/>
          <w:sz w:val="24"/>
          <w:szCs w:val="24"/>
        </w:rPr>
        <w:t xml:space="preserve">his rigorous assessment </w:t>
      </w:r>
      <w:r w:rsidRPr="1361D41D" w:rsidR="0020562B">
        <w:rPr>
          <w:rFonts w:ascii="Times New Roman" w:hAnsi="Times New Roman" w:cs="Times New Roman"/>
          <w:sz w:val="24"/>
          <w:szCs w:val="24"/>
        </w:rPr>
        <w:t>with taxonomic considerations, it was possible to build</w:t>
      </w:r>
      <w:r w:rsidRPr="1361D41D" w:rsidR="00F62B40">
        <w:rPr>
          <w:rFonts w:ascii="Times New Roman" w:hAnsi="Times New Roman" w:cs="Times New Roman"/>
          <w:sz w:val="24"/>
          <w:szCs w:val="24"/>
        </w:rPr>
        <w:t xml:space="preserve"> tailored</w:t>
      </w:r>
      <w:r w:rsidRPr="1361D41D" w:rsidR="004C1BF4">
        <w:rPr>
          <w:rFonts w:ascii="Times New Roman" w:hAnsi="Times New Roman" w:cs="Times New Roman"/>
          <w:sz w:val="24"/>
          <w:szCs w:val="24"/>
        </w:rPr>
        <w:t xml:space="preserve"> species database</w:t>
      </w:r>
      <w:r w:rsidRPr="1361D41D" w:rsidR="0020562B">
        <w:rPr>
          <w:rFonts w:ascii="Times New Roman" w:hAnsi="Times New Roman" w:cs="Times New Roman"/>
          <w:sz w:val="24"/>
          <w:szCs w:val="24"/>
        </w:rPr>
        <w:t>s</w:t>
      </w:r>
      <w:r w:rsidRPr="1361D41D" w:rsidR="004C1BF4">
        <w:rPr>
          <w:rFonts w:ascii="Times New Roman" w:hAnsi="Times New Roman" w:cs="Times New Roman"/>
          <w:sz w:val="24"/>
          <w:szCs w:val="24"/>
        </w:rPr>
        <w:t xml:space="preserve"> </w:t>
      </w:r>
      <w:r w:rsidRPr="1361D41D" w:rsidR="00F62B40">
        <w:rPr>
          <w:rFonts w:ascii="Times New Roman" w:hAnsi="Times New Roman" w:cs="Times New Roman"/>
          <w:sz w:val="24"/>
          <w:szCs w:val="24"/>
        </w:rPr>
        <w:t>for each Chapter</w:t>
      </w:r>
      <w:r w:rsidRPr="1361D41D" w:rsidR="00196C1D">
        <w:rPr>
          <w:rFonts w:ascii="Times New Roman" w:hAnsi="Times New Roman" w:cs="Times New Roman"/>
          <w:sz w:val="24"/>
          <w:szCs w:val="24"/>
        </w:rPr>
        <w:t>,</w:t>
      </w:r>
      <w:r w:rsidRPr="1361D41D" w:rsidR="00D6571B">
        <w:rPr>
          <w:rFonts w:ascii="Times New Roman" w:hAnsi="Times New Roman" w:cs="Times New Roman"/>
          <w:sz w:val="24"/>
          <w:szCs w:val="24"/>
        </w:rPr>
        <w:t xml:space="preserve"> ensuring the robustness of th</w:t>
      </w:r>
      <w:r w:rsidRPr="1361D41D" w:rsidR="00D6571B">
        <w:rPr>
          <w:rFonts w:ascii="Times New Roman" w:hAnsi="Times New Roman" w:cs="Times New Roman"/>
          <w:sz w:val="24"/>
          <w:szCs w:val="24"/>
        </w:rPr>
        <w:t>e subseque</w:t>
      </w:r>
      <w:r w:rsidRPr="1361D41D" w:rsidR="00D6571B">
        <w:rPr>
          <w:rFonts w:ascii="Times New Roman" w:hAnsi="Times New Roman" w:cs="Times New Roman"/>
          <w:sz w:val="24"/>
          <w:szCs w:val="24"/>
        </w:rPr>
        <w:t>nt analyses</w:t>
      </w:r>
      <w:r w:rsidRPr="1361D41D" w:rsidR="00633F6A">
        <w:rPr>
          <w:rFonts w:ascii="Times New Roman" w:hAnsi="Times New Roman" w:cs="Times New Roman"/>
          <w:sz w:val="24"/>
          <w:szCs w:val="24"/>
        </w:rPr>
        <w:t>.</w:t>
      </w:r>
    </w:p>
    <w:p w:rsidRPr="00196C1D" w:rsidR="00196C1D" w:rsidP="00FA4B3F" w:rsidRDefault="00196C1D" w14:paraId="53F84BED" w14:textId="77777777">
      <w:pPr>
        <w:spacing w:line="360" w:lineRule="auto"/>
        <w:jc w:val="both"/>
        <w:rPr>
          <w:rFonts w:ascii="Times New Roman" w:hAnsi="Times New Roman" w:cs="Times New Roman"/>
          <w:sz w:val="24"/>
          <w:szCs w:val="24"/>
        </w:rPr>
      </w:pPr>
    </w:p>
    <w:p w:rsidRPr="003E0DA9" w:rsidR="003E0DA9" w:rsidP="00FA4B3F" w:rsidRDefault="003E0DA9" w14:paraId="2F5E8D2C" w14:textId="63D3F4D2">
      <w:pPr>
        <w:spacing w:line="360" w:lineRule="auto"/>
        <w:jc w:val="both"/>
        <w:rPr>
          <w:rFonts w:ascii="Times New Roman" w:hAnsi="Times New Roman" w:cs="Times New Roman"/>
          <w:b/>
          <w:bCs/>
          <w:sz w:val="24"/>
          <w:szCs w:val="24"/>
        </w:rPr>
      </w:pPr>
      <w:r w:rsidRPr="003E0DA9">
        <w:rPr>
          <w:rFonts w:ascii="Times New Roman" w:hAnsi="Times New Roman" w:cs="Times New Roman"/>
          <w:b/>
          <w:bCs/>
          <w:sz w:val="24"/>
          <w:szCs w:val="24"/>
        </w:rPr>
        <w:t>Phylogenetic analyses</w:t>
      </w:r>
    </w:p>
    <w:p w:rsidRPr="003E0DA9" w:rsidR="00EE1103" w:rsidP="00FA4B3F" w:rsidRDefault="002C4F01" w14:paraId="1DF951EF" w14:textId="4D2A4ABF">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Initial </w:t>
      </w:r>
      <w:r w:rsidR="00B14E38">
        <w:rPr>
          <w:rFonts w:ascii="Times New Roman" w:hAnsi="Times New Roman" w:cs="Times New Roman"/>
          <w:b/>
          <w:bCs/>
          <w:i/>
          <w:iCs/>
          <w:sz w:val="24"/>
          <w:szCs w:val="24"/>
        </w:rPr>
        <w:t>sequence similarity-based d</w:t>
      </w:r>
      <w:r w:rsidRPr="003E0DA9" w:rsidR="00106656">
        <w:rPr>
          <w:rFonts w:ascii="Times New Roman" w:hAnsi="Times New Roman" w:cs="Times New Roman"/>
          <w:b/>
          <w:bCs/>
          <w:i/>
          <w:iCs/>
          <w:sz w:val="24"/>
          <w:szCs w:val="24"/>
        </w:rPr>
        <w:t>ata mining</w:t>
      </w:r>
      <w:r w:rsidR="00C521F4">
        <w:rPr>
          <w:rFonts w:ascii="Times New Roman" w:hAnsi="Times New Roman" w:cs="Times New Roman"/>
          <w:b/>
          <w:bCs/>
          <w:i/>
          <w:iCs/>
          <w:sz w:val="24"/>
          <w:szCs w:val="24"/>
        </w:rPr>
        <w:t xml:space="preserve"> </w:t>
      </w:r>
    </w:p>
    <w:p w:rsidR="000A3692" w:rsidP="00FA4B3F" w:rsidRDefault="00B949FA" w14:paraId="541C3013" w14:textId="38D1476B">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D2100A">
        <w:rPr>
          <w:rFonts w:ascii="Times New Roman" w:hAnsi="Times New Roman" w:cs="Times New Roman"/>
          <w:sz w:val="24"/>
          <w:szCs w:val="24"/>
        </w:rPr>
        <w:t xml:space="preserve"> </w:t>
      </w:r>
      <w:r w:rsidR="00BE3AD1">
        <w:rPr>
          <w:rFonts w:ascii="Times New Roman" w:hAnsi="Times New Roman" w:cs="Times New Roman"/>
          <w:sz w:val="24"/>
          <w:szCs w:val="24"/>
        </w:rPr>
        <w:t xml:space="preserve">collected </w:t>
      </w:r>
      <w:r w:rsidR="00D2100A">
        <w:rPr>
          <w:rFonts w:ascii="Times New Roman" w:hAnsi="Times New Roman" w:cs="Times New Roman"/>
          <w:sz w:val="24"/>
          <w:szCs w:val="24"/>
        </w:rPr>
        <w:t xml:space="preserve">queries </w:t>
      </w:r>
      <w:r w:rsidR="007B5039">
        <w:rPr>
          <w:rFonts w:ascii="Times New Roman" w:hAnsi="Times New Roman" w:cs="Times New Roman"/>
          <w:sz w:val="24"/>
          <w:szCs w:val="24"/>
        </w:rPr>
        <w:t>can be used to</w:t>
      </w:r>
      <w:r w:rsidR="00801C6D">
        <w:rPr>
          <w:rFonts w:ascii="Times New Roman" w:hAnsi="Times New Roman" w:cs="Times New Roman"/>
          <w:sz w:val="24"/>
          <w:szCs w:val="24"/>
        </w:rPr>
        <w:t xml:space="preserve"> identif</w:t>
      </w:r>
      <w:r w:rsidR="007B5039">
        <w:rPr>
          <w:rFonts w:ascii="Times New Roman" w:hAnsi="Times New Roman" w:cs="Times New Roman"/>
          <w:sz w:val="24"/>
          <w:szCs w:val="24"/>
        </w:rPr>
        <w:t>y</w:t>
      </w:r>
      <w:r w:rsidR="00801C6D">
        <w:rPr>
          <w:rFonts w:ascii="Times New Roman" w:hAnsi="Times New Roman" w:cs="Times New Roman"/>
          <w:sz w:val="24"/>
          <w:szCs w:val="24"/>
        </w:rPr>
        <w:t xml:space="preserve"> </w:t>
      </w:r>
      <w:r w:rsidR="008F09DB">
        <w:rPr>
          <w:rFonts w:ascii="Times New Roman" w:hAnsi="Times New Roman" w:cs="Times New Roman"/>
          <w:sz w:val="24"/>
          <w:szCs w:val="24"/>
        </w:rPr>
        <w:t xml:space="preserve">within the species database, </w:t>
      </w:r>
      <w:r w:rsidR="00801C6D">
        <w:rPr>
          <w:rFonts w:ascii="Times New Roman" w:hAnsi="Times New Roman" w:cs="Times New Roman"/>
          <w:sz w:val="24"/>
          <w:szCs w:val="24"/>
        </w:rPr>
        <w:t xml:space="preserve">homologous sequences to be used for the </w:t>
      </w:r>
      <w:r w:rsidR="00CD3441">
        <w:rPr>
          <w:rFonts w:ascii="Times New Roman" w:hAnsi="Times New Roman" w:cs="Times New Roman"/>
          <w:sz w:val="24"/>
          <w:szCs w:val="24"/>
        </w:rPr>
        <w:t>phylogenetic analyses</w:t>
      </w:r>
      <w:r w:rsidR="006C0B51">
        <w:rPr>
          <w:rFonts w:ascii="Times New Roman" w:hAnsi="Times New Roman" w:cs="Times New Roman"/>
          <w:sz w:val="24"/>
          <w:szCs w:val="24"/>
        </w:rPr>
        <w:t xml:space="preserve">. </w:t>
      </w:r>
      <w:r w:rsidR="008F09DB">
        <w:rPr>
          <w:rFonts w:ascii="Times New Roman" w:hAnsi="Times New Roman" w:cs="Times New Roman"/>
          <w:sz w:val="24"/>
          <w:szCs w:val="24"/>
        </w:rPr>
        <w:t>This “data mining” step can be</w:t>
      </w:r>
      <w:r w:rsidR="00D465E5">
        <w:rPr>
          <w:rFonts w:ascii="Times New Roman" w:hAnsi="Times New Roman" w:cs="Times New Roman"/>
          <w:sz w:val="24"/>
          <w:szCs w:val="24"/>
        </w:rPr>
        <w:t xml:space="preserve"> first approached </w:t>
      </w:r>
      <w:r w:rsidRPr="000E37F8" w:rsidR="000E37F8">
        <w:rPr>
          <w:rFonts w:ascii="Times New Roman" w:hAnsi="Times New Roman" w:cs="Times New Roman"/>
          <w:sz w:val="24"/>
          <w:szCs w:val="24"/>
        </w:rPr>
        <w:t>through sequence similarity</w:t>
      </w:r>
      <w:r w:rsidR="00D919A5">
        <w:rPr>
          <w:rFonts w:ascii="Times New Roman" w:hAnsi="Times New Roman" w:cs="Times New Roman"/>
          <w:sz w:val="24"/>
          <w:szCs w:val="24"/>
        </w:rPr>
        <w:t xml:space="preserve"> methods</w:t>
      </w:r>
      <w:r w:rsidRPr="000E37F8" w:rsidR="000E37F8">
        <w:rPr>
          <w:rFonts w:ascii="Times New Roman" w:hAnsi="Times New Roman" w:cs="Times New Roman"/>
          <w:sz w:val="24"/>
          <w:szCs w:val="24"/>
        </w:rPr>
        <w:t xml:space="preserve">. </w:t>
      </w:r>
      <w:r w:rsidR="00F604A6">
        <w:rPr>
          <w:rFonts w:ascii="Times New Roman" w:hAnsi="Times New Roman" w:cs="Times New Roman"/>
          <w:sz w:val="24"/>
          <w:szCs w:val="24"/>
        </w:rPr>
        <w:t xml:space="preserve">For this, </w:t>
      </w:r>
      <w:r w:rsidR="006C0B51">
        <w:rPr>
          <w:rFonts w:ascii="Times New Roman" w:hAnsi="Times New Roman" w:cs="Times New Roman"/>
          <w:sz w:val="24"/>
          <w:szCs w:val="24"/>
        </w:rPr>
        <w:t xml:space="preserve">I used </w:t>
      </w:r>
      <w:r w:rsidR="006F2E8E">
        <w:rPr>
          <w:rFonts w:ascii="Times New Roman" w:hAnsi="Times New Roman" w:cs="Times New Roman"/>
          <w:sz w:val="24"/>
          <w:szCs w:val="24"/>
        </w:rPr>
        <w:t>BLAST (</w:t>
      </w:r>
      <w:r w:rsidRPr="00D240A5" w:rsidR="006F2E8E">
        <w:rPr>
          <w:rFonts w:ascii="Times New Roman" w:hAnsi="Times New Roman" w:cs="Times New Roman"/>
          <w:sz w:val="24"/>
          <w:szCs w:val="24"/>
        </w:rPr>
        <w:t>Basic Local Alignment Search Too</w:t>
      </w:r>
      <w:r w:rsidR="006F2E8E">
        <w:rPr>
          <w:rFonts w:ascii="Times New Roman" w:hAnsi="Times New Roman" w:cs="Times New Roman"/>
          <w:sz w:val="24"/>
          <w:szCs w:val="24"/>
        </w:rPr>
        <w:t>l)</w:t>
      </w:r>
      <w:r w:rsidR="00053EE2">
        <w:rPr>
          <w:rFonts w:ascii="Times New Roman" w:hAnsi="Times New Roman" w:cs="Times New Roman"/>
          <w:sz w:val="24"/>
          <w:szCs w:val="24"/>
        </w:rPr>
        <w:t xml:space="preserve"> for amino acid sequences</w:t>
      </w:r>
      <w:r w:rsidR="006F2E8E">
        <w:rPr>
          <w:rFonts w:ascii="Times New Roman" w:hAnsi="Times New Roman" w:cs="Times New Roman"/>
          <w:sz w:val="24"/>
          <w:szCs w:val="24"/>
        </w:rPr>
        <w:t xml:space="preserve"> </w:t>
      </w:r>
      <w:r w:rsidR="00F22EFE">
        <w:rPr>
          <w:rFonts w:ascii="Times New Roman" w:hAnsi="Times New Roman" w:cs="Times New Roman"/>
          <w:sz w:val="24"/>
          <w:szCs w:val="24"/>
        </w:rPr>
        <w:fldChar w:fldCharType="begin"/>
      </w:r>
      <w:r w:rsidR="00F22EFE">
        <w:rPr>
          <w:rFonts w:ascii="Times New Roman" w:hAnsi="Times New Roman" w:cs="Times New Roman"/>
          <w:sz w:val="24"/>
          <w:szCs w:val="24"/>
        </w:rPr>
        <w:instrText xml:space="preserve"> ADDIN ZOTERO_ITEM CSL_CITATION {"citationID":"Jq3WYglE","properties":{"formattedCitation":"(Altschul et al. 1997; Camacho et al. 2009)","plainCitation":"(Altschul et al. 1997; Camacho et al. 2009)","noteIndex":0},"citationItems":[{"id":1120,"uris":["http://zotero.org/users/8176000/items/NBVZJZSF"],"itemData":{"id":1120,"type":"article-journal","abstract":"The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Research","page":"3389-3402","source":"Silverchair","title":"Gapped BLAST and PSI-BLAST: a new generation of protein database search programs","title-short":"Gapped BLAST and PSI-BLAST","URL":"https://doi.org/10.1093/nar/25.17.3389","volume":"25","author":[{"family":"Altschul","given":"Stephen F."},{"family":"Madden","given":"Thomas L."},{"family":"Schäffer","given":"Alejandro A."},{"family":"Zhang","given":"Jinghui"},{"family":"Zhang","given":"Zheng"},{"family":"Miller","given":"Webb"},{"family":"Lipman","given":"David J."}],"accessed":{"date-parts":[["2023",5,2]]},"issued":{"date-parts":[["1997",9,1]]}}},{"id":436,"uris":["http://zotero.org/users/8176000/items/MQISV7CW"],"itemData":{"id":436,"type":"article-journal","abstract":"Sequence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applications.","container-title":"BMC Bioinformatics","DOI":"10.1186/1471-2105-10-421","ISSN":"1471-2105","issue":"1","journalAbbreviation":"BMC Bioinformatics","page":"421","source":"BioMed Central","title":"BLAST+: architecture and applications","title-short":"BLAST+","URL":"https://doi.org/10.1186/1471-2105-10-421","volume":"10","author":[{"family":"Camacho","given":"Christiam"},{"family":"Coulouris","given":"George"},{"family":"Avagyan","given":"Vahram"},{"family":"Ma","given":"Ning"},{"family":"Papadopoulos","given":"Jason"},{"family":"Bealer","given":"Kevin"},{"family":"Madden","given":"Thomas L."}],"accessed":{"date-parts":[["2021",10,1]]},"issued":{"date-parts":[["2009",12,15]]}}}],"schema":"https://github.com/citation-style-language/schema/raw/master/csl-citation.json"} </w:instrText>
      </w:r>
      <w:r w:rsidR="00F22EFE">
        <w:rPr>
          <w:rFonts w:ascii="Times New Roman" w:hAnsi="Times New Roman" w:cs="Times New Roman"/>
          <w:sz w:val="24"/>
          <w:szCs w:val="24"/>
        </w:rPr>
        <w:fldChar w:fldCharType="separate"/>
      </w:r>
      <w:r w:rsidRPr="00F22EFE" w:rsidR="00F22EFE">
        <w:rPr>
          <w:rFonts w:ascii="Times New Roman" w:hAnsi="Times New Roman" w:cs="Times New Roman"/>
          <w:sz w:val="24"/>
        </w:rPr>
        <w:t>(Altschul et al. 1997; Camacho et al. 2009)</w:t>
      </w:r>
      <w:r w:rsidR="00F22EFE">
        <w:rPr>
          <w:rFonts w:ascii="Times New Roman" w:hAnsi="Times New Roman" w:cs="Times New Roman"/>
          <w:sz w:val="24"/>
          <w:szCs w:val="24"/>
        </w:rPr>
        <w:fldChar w:fldCharType="end"/>
      </w:r>
      <w:r w:rsidR="0010793C">
        <w:rPr>
          <w:rFonts w:ascii="Times New Roman" w:hAnsi="Times New Roman" w:cs="Times New Roman"/>
          <w:sz w:val="24"/>
          <w:szCs w:val="24"/>
        </w:rPr>
        <w:t xml:space="preserve">. This </w:t>
      </w:r>
      <w:r w:rsidR="006C0B51">
        <w:rPr>
          <w:rFonts w:ascii="Times New Roman" w:hAnsi="Times New Roman" w:cs="Times New Roman"/>
          <w:sz w:val="24"/>
          <w:szCs w:val="24"/>
        </w:rPr>
        <w:t xml:space="preserve">widely used </w:t>
      </w:r>
      <w:r w:rsidR="00681E41">
        <w:rPr>
          <w:rFonts w:ascii="Times New Roman" w:hAnsi="Times New Roman" w:cs="Times New Roman"/>
          <w:sz w:val="24"/>
          <w:szCs w:val="24"/>
        </w:rPr>
        <w:t>tool</w:t>
      </w:r>
      <w:r w:rsidR="0010793C">
        <w:rPr>
          <w:rFonts w:ascii="Times New Roman" w:hAnsi="Times New Roman" w:cs="Times New Roman"/>
          <w:sz w:val="24"/>
          <w:szCs w:val="24"/>
        </w:rPr>
        <w:t xml:space="preserve"> works by </w:t>
      </w:r>
      <w:r w:rsidR="00177E75">
        <w:rPr>
          <w:rFonts w:ascii="Times New Roman" w:hAnsi="Times New Roman" w:cs="Times New Roman"/>
          <w:sz w:val="24"/>
          <w:szCs w:val="24"/>
        </w:rPr>
        <w:t xml:space="preserve">searching for an initial short match between the query and the </w:t>
      </w:r>
      <w:r w:rsidR="00B948D4">
        <w:rPr>
          <w:rFonts w:ascii="Times New Roman" w:hAnsi="Times New Roman" w:cs="Times New Roman"/>
          <w:sz w:val="24"/>
          <w:szCs w:val="24"/>
        </w:rPr>
        <w:t>database</w:t>
      </w:r>
      <w:r w:rsidR="00156198">
        <w:rPr>
          <w:rFonts w:ascii="Times New Roman" w:hAnsi="Times New Roman" w:cs="Times New Roman"/>
          <w:sz w:val="24"/>
          <w:szCs w:val="24"/>
        </w:rPr>
        <w:t xml:space="preserve"> sequence, </w:t>
      </w:r>
      <w:r w:rsidR="00053EE2">
        <w:rPr>
          <w:rFonts w:ascii="Times New Roman" w:hAnsi="Times New Roman" w:cs="Times New Roman"/>
          <w:sz w:val="24"/>
          <w:szCs w:val="24"/>
        </w:rPr>
        <w:t xml:space="preserve">after which it </w:t>
      </w:r>
      <w:r w:rsidR="008E5859">
        <w:rPr>
          <w:rFonts w:ascii="Times New Roman" w:hAnsi="Times New Roman" w:cs="Times New Roman"/>
          <w:sz w:val="24"/>
          <w:szCs w:val="24"/>
        </w:rPr>
        <w:t>attempts</w:t>
      </w:r>
      <w:r w:rsidR="00053EE2">
        <w:rPr>
          <w:rFonts w:ascii="Times New Roman" w:hAnsi="Times New Roman" w:cs="Times New Roman"/>
          <w:sz w:val="24"/>
          <w:szCs w:val="24"/>
        </w:rPr>
        <w:t xml:space="preserve"> to add </w:t>
      </w:r>
      <w:r w:rsidRPr="001145E8" w:rsidR="001145E8">
        <w:rPr>
          <w:rFonts w:ascii="Times New Roman" w:hAnsi="Times New Roman" w:cs="Times New Roman"/>
          <w:sz w:val="24"/>
          <w:szCs w:val="24"/>
        </w:rPr>
        <w:t>adjacent</w:t>
      </w:r>
      <w:r w:rsidR="00053EE2">
        <w:rPr>
          <w:rFonts w:ascii="Times New Roman" w:hAnsi="Times New Roman" w:cs="Times New Roman"/>
          <w:sz w:val="24"/>
          <w:szCs w:val="24"/>
        </w:rPr>
        <w:t xml:space="preserve"> amino acid</w:t>
      </w:r>
      <w:r w:rsidR="007A36C0">
        <w:rPr>
          <w:rFonts w:ascii="Times New Roman" w:hAnsi="Times New Roman" w:cs="Times New Roman"/>
          <w:sz w:val="24"/>
          <w:szCs w:val="24"/>
        </w:rPr>
        <w:t xml:space="preserve"> to extend the hi</w:t>
      </w:r>
      <w:r w:rsidR="00E96979">
        <w:rPr>
          <w:rFonts w:ascii="Times New Roman" w:hAnsi="Times New Roman" w:cs="Times New Roman"/>
          <w:sz w:val="24"/>
          <w:szCs w:val="24"/>
        </w:rPr>
        <w:t xml:space="preserve">t. As the alignment grows it is scored </w:t>
      </w:r>
      <w:r w:rsidR="002B4A05">
        <w:rPr>
          <w:rFonts w:ascii="Times New Roman" w:hAnsi="Times New Roman" w:cs="Times New Roman"/>
          <w:sz w:val="24"/>
          <w:szCs w:val="24"/>
        </w:rPr>
        <w:t>based on the exactness of the match,</w:t>
      </w:r>
      <w:r w:rsidR="00751118">
        <w:rPr>
          <w:rFonts w:ascii="Times New Roman" w:hAnsi="Times New Roman" w:cs="Times New Roman"/>
          <w:sz w:val="24"/>
          <w:szCs w:val="24"/>
        </w:rPr>
        <w:t xml:space="preserve"> the extension stops if the score drops belo</w:t>
      </w:r>
      <w:r w:rsidR="00FC16FA">
        <w:rPr>
          <w:rFonts w:ascii="Times New Roman" w:hAnsi="Times New Roman" w:cs="Times New Roman"/>
          <w:sz w:val="24"/>
          <w:szCs w:val="24"/>
        </w:rPr>
        <w:t xml:space="preserve">w a certain </w:t>
      </w:r>
      <w:r w:rsidR="00D67087">
        <w:rPr>
          <w:rFonts w:ascii="Times New Roman" w:hAnsi="Times New Roman" w:cs="Times New Roman"/>
          <w:sz w:val="24"/>
          <w:szCs w:val="24"/>
        </w:rPr>
        <w:t>fraction</w:t>
      </w:r>
      <w:r w:rsidR="00FC16FA">
        <w:rPr>
          <w:rFonts w:ascii="Times New Roman" w:hAnsi="Times New Roman" w:cs="Times New Roman"/>
          <w:sz w:val="24"/>
          <w:szCs w:val="24"/>
        </w:rPr>
        <w:t xml:space="preserve"> of the highest score</w:t>
      </w:r>
      <w:r w:rsidR="00993BB0">
        <w:rPr>
          <w:rFonts w:ascii="Times New Roman" w:hAnsi="Times New Roman" w:cs="Times New Roman"/>
          <w:sz w:val="24"/>
          <w:szCs w:val="24"/>
        </w:rPr>
        <w:t xml:space="preserve">. </w:t>
      </w:r>
      <w:r w:rsidR="00365404">
        <w:rPr>
          <w:rFonts w:ascii="Times New Roman" w:hAnsi="Times New Roman" w:cs="Times New Roman"/>
          <w:sz w:val="24"/>
          <w:szCs w:val="24"/>
        </w:rPr>
        <w:t xml:space="preserve">BLAST retains </w:t>
      </w:r>
      <w:r w:rsidR="00946CA5">
        <w:rPr>
          <w:rFonts w:ascii="Times New Roman" w:hAnsi="Times New Roman" w:cs="Times New Roman"/>
          <w:sz w:val="24"/>
          <w:szCs w:val="24"/>
        </w:rPr>
        <w:t>this local alignment if its highest score</w:t>
      </w:r>
      <w:r w:rsidR="00447E16">
        <w:rPr>
          <w:rFonts w:ascii="Times New Roman" w:hAnsi="Times New Roman" w:cs="Times New Roman"/>
          <w:sz w:val="24"/>
          <w:szCs w:val="24"/>
        </w:rPr>
        <w:t xml:space="preserve"> has an expected value (e-value) below a user defined threshold</w:t>
      </w:r>
      <w:r w:rsidR="00FC16FA">
        <w:rPr>
          <w:rFonts w:ascii="Times New Roman" w:hAnsi="Times New Roman" w:cs="Times New Roman"/>
          <w:sz w:val="24"/>
          <w:szCs w:val="24"/>
        </w:rPr>
        <w:t xml:space="preserve"> </w:t>
      </w:r>
      <w:r w:rsidR="000D29B3">
        <w:rPr>
          <w:rFonts w:ascii="Times New Roman" w:hAnsi="Times New Roman" w:cs="Times New Roman"/>
          <w:sz w:val="24"/>
          <w:szCs w:val="24"/>
        </w:rPr>
        <w:fldChar w:fldCharType="begin"/>
      </w:r>
      <w:r w:rsidR="000D29B3">
        <w:rPr>
          <w:rFonts w:ascii="Times New Roman" w:hAnsi="Times New Roman" w:cs="Times New Roman"/>
          <w:sz w:val="24"/>
          <w:szCs w:val="24"/>
        </w:rPr>
        <w:instrText xml:space="preserve"> ADDIN ZOTERO_ITEM CSL_CITATION {"citationID":"sMgR2Mt2","properties":{"formattedCitation":"(Lemey et al. 2009)","plainCitation":"(Lemey et al. 2009)","noteIndex":0},"citationItems":[{"id":1531,"uris":["http://zotero.org/users/8176000/items/XV869Z9I"],"itemData":{"id":1531,"type":"book","abstract":"The Phylogenetic Handbook is a broad, hands on guide to theory and practice of nucleotide and protein phylogenetic analysis. This second edition includes six new chapters, covering topics such as Bayesian inference, tree topology testing and the impact of recombination on phylogenies, as well as a detailed section on molecular adaptation. The book has a stronger focus on hypothesis testing than the previous edition, with more extensive discussions on recombination analysis, detecting molecular adaptation and genealogy-based population genetics. Many chapters include elaborate practical sections, which have been updated to introduce the reader to the most recent versions of sequence analysis and phylogeny software, including BLAST, FastA, Clustal, T-coffee, Muscle, DAMBE, Tree-puzzle, Phylip, MEGA, PAUP*, IQPNNI, CONSEL, ModelTest, Prottest, PAML, HYPHY, MrBayes, BEAST, LAMARC, SplitsTree, and RDP. Many analysis tools are described by their original authors, resulting in clear explanations that constitute an ideal teaching guide for advanced-level undergraduate and graduate students.","edition":"2","event-place":"Cambridge","ISBN":"978-0-521-73071-6","note":"DOI: 10.1017/CBO9780511819049","publisher":"Cambridge University Press","publisher-place":"Cambridge","source":"Cambridge University Press","title":"The Phylogenetic Handbook: A Practical Approach to Phylogenetic Analysis and Hypothesis Testing","title-short":"The Phylogenetic Handbook","URL":"https://www.cambridge.org/core/books/phylogenetic-handbook/A9D63A454E76A5EBCCF1119B3C56D766","editor":[{"family":"Lemey","given":"Philippe"},{"family":"Salemi","given":"Marco"},{"family":"Vandamme","given":"Anne-Mieke"}],"accessed":{"date-parts":[["2023",10,26]]},"issued":{"date-parts":[["2009"]]}}}],"schema":"https://github.com/citation-style-language/schema/raw/master/csl-citation.json"} </w:instrText>
      </w:r>
      <w:r w:rsidR="000D29B3">
        <w:rPr>
          <w:rFonts w:ascii="Times New Roman" w:hAnsi="Times New Roman" w:cs="Times New Roman"/>
          <w:sz w:val="24"/>
          <w:szCs w:val="24"/>
        </w:rPr>
        <w:fldChar w:fldCharType="separate"/>
      </w:r>
      <w:r w:rsidRPr="000D29B3" w:rsidR="000D29B3">
        <w:rPr>
          <w:rFonts w:ascii="Times New Roman" w:hAnsi="Times New Roman" w:cs="Times New Roman"/>
          <w:sz w:val="24"/>
        </w:rPr>
        <w:t>(Lemey et al. 2009)</w:t>
      </w:r>
      <w:r w:rsidR="000D29B3">
        <w:rPr>
          <w:rFonts w:ascii="Times New Roman" w:hAnsi="Times New Roman" w:cs="Times New Roman"/>
          <w:sz w:val="24"/>
          <w:szCs w:val="24"/>
        </w:rPr>
        <w:fldChar w:fldCharType="end"/>
      </w:r>
      <w:r w:rsidR="006C0B51">
        <w:rPr>
          <w:rFonts w:ascii="Times New Roman" w:hAnsi="Times New Roman" w:cs="Times New Roman"/>
          <w:sz w:val="24"/>
          <w:szCs w:val="24"/>
        </w:rPr>
        <w:t xml:space="preserve">. </w:t>
      </w:r>
      <w:r w:rsidR="00387DC7">
        <w:rPr>
          <w:rFonts w:ascii="Times New Roman" w:hAnsi="Times New Roman" w:cs="Times New Roman"/>
          <w:sz w:val="24"/>
          <w:szCs w:val="24"/>
        </w:rPr>
        <w:t>The resulting hits</w:t>
      </w:r>
      <w:r w:rsidR="006E54E2">
        <w:rPr>
          <w:rFonts w:ascii="Times New Roman" w:hAnsi="Times New Roman" w:cs="Times New Roman"/>
          <w:sz w:val="24"/>
          <w:szCs w:val="24"/>
        </w:rPr>
        <w:t xml:space="preserve"> are therefore considered to be more similar to each other than would be expected by chanc</w:t>
      </w:r>
      <w:r w:rsidR="00872086">
        <w:rPr>
          <w:rFonts w:ascii="Times New Roman" w:hAnsi="Times New Roman" w:cs="Times New Roman"/>
          <w:sz w:val="24"/>
          <w:szCs w:val="24"/>
        </w:rPr>
        <w:t>e</w:t>
      </w:r>
      <w:r w:rsidRPr="00872086" w:rsidR="00872086">
        <w:rPr>
          <w:rFonts w:ascii="Times New Roman" w:hAnsi="Times New Roman" w:cs="Times New Roman"/>
          <w:sz w:val="24"/>
          <w:szCs w:val="24"/>
        </w:rPr>
        <w:t>, suggesting probable homology.</w:t>
      </w:r>
      <w:r w:rsidR="006E54E2">
        <w:rPr>
          <w:rFonts w:ascii="Times New Roman" w:hAnsi="Times New Roman" w:cs="Times New Roman"/>
          <w:sz w:val="24"/>
          <w:szCs w:val="24"/>
        </w:rPr>
        <w:t xml:space="preserve"> </w:t>
      </w:r>
      <w:r w:rsidR="000E62AB">
        <w:rPr>
          <w:rFonts w:ascii="Times New Roman" w:hAnsi="Times New Roman" w:cs="Times New Roman"/>
          <w:sz w:val="24"/>
          <w:szCs w:val="24"/>
        </w:rPr>
        <w:t xml:space="preserve">This is a very powerful tool to narrow down potential </w:t>
      </w:r>
      <w:r w:rsidR="006469B8">
        <w:rPr>
          <w:rFonts w:ascii="Times New Roman" w:hAnsi="Times New Roman" w:cs="Times New Roman"/>
          <w:sz w:val="24"/>
          <w:szCs w:val="24"/>
        </w:rPr>
        <w:t>homologs</w:t>
      </w:r>
      <w:r w:rsidR="000E62AB">
        <w:rPr>
          <w:rFonts w:ascii="Times New Roman" w:hAnsi="Times New Roman" w:cs="Times New Roman"/>
          <w:sz w:val="24"/>
          <w:szCs w:val="24"/>
        </w:rPr>
        <w:t xml:space="preserve"> from large protein databases.</w:t>
      </w:r>
      <w:r w:rsidR="009D177A">
        <w:rPr>
          <w:rFonts w:ascii="Times New Roman" w:hAnsi="Times New Roman" w:cs="Times New Roman"/>
          <w:sz w:val="24"/>
          <w:szCs w:val="24"/>
        </w:rPr>
        <w:t xml:space="preserve"> </w:t>
      </w:r>
      <w:r w:rsidR="0091247E">
        <w:rPr>
          <w:rFonts w:ascii="Times New Roman" w:hAnsi="Times New Roman" w:cs="Times New Roman"/>
          <w:sz w:val="24"/>
          <w:szCs w:val="24"/>
        </w:rPr>
        <w:t xml:space="preserve">The choice of e-value cut-off </w:t>
      </w:r>
      <w:r w:rsidR="00647512">
        <w:rPr>
          <w:rFonts w:ascii="Times New Roman" w:hAnsi="Times New Roman" w:cs="Times New Roman"/>
          <w:sz w:val="24"/>
          <w:szCs w:val="24"/>
        </w:rPr>
        <w:t>is critical</w:t>
      </w:r>
      <w:r w:rsidR="0091247E">
        <w:rPr>
          <w:rFonts w:ascii="Times New Roman" w:hAnsi="Times New Roman" w:cs="Times New Roman"/>
          <w:sz w:val="24"/>
          <w:szCs w:val="24"/>
        </w:rPr>
        <w:t xml:space="preserve">, as if it is too </w:t>
      </w:r>
      <w:r w:rsidR="006415A6">
        <w:rPr>
          <w:rFonts w:ascii="Times New Roman" w:hAnsi="Times New Roman" w:cs="Times New Roman"/>
          <w:sz w:val="24"/>
          <w:szCs w:val="24"/>
        </w:rPr>
        <w:t>loose (high) unrelated sequence</w:t>
      </w:r>
      <w:r w:rsidR="005007D7">
        <w:rPr>
          <w:rFonts w:ascii="Times New Roman" w:hAnsi="Times New Roman" w:cs="Times New Roman"/>
          <w:sz w:val="24"/>
          <w:szCs w:val="24"/>
        </w:rPr>
        <w:t>s may be collected</w:t>
      </w:r>
      <w:r w:rsidR="006415A6">
        <w:rPr>
          <w:rFonts w:ascii="Times New Roman" w:hAnsi="Times New Roman" w:cs="Times New Roman"/>
          <w:sz w:val="24"/>
          <w:szCs w:val="24"/>
        </w:rPr>
        <w:t>, while if it is to strict (low) potential homologs</w:t>
      </w:r>
      <w:r w:rsidR="005007D7">
        <w:rPr>
          <w:rFonts w:ascii="Times New Roman" w:hAnsi="Times New Roman" w:cs="Times New Roman"/>
          <w:sz w:val="24"/>
          <w:szCs w:val="24"/>
        </w:rPr>
        <w:t xml:space="preserve"> might be missed</w:t>
      </w:r>
      <w:r w:rsidR="006415A6">
        <w:rPr>
          <w:rFonts w:ascii="Times New Roman" w:hAnsi="Times New Roman" w:cs="Times New Roman"/>
          <w:sz w:val="24"/>
          <w:szCs w:val="24"/>
        </w:rPr>
        <w:t xml:space="preserve">. </w:t>
      </w:r>
      <w:r w:rsidRPr="004B6D45" w:rsidR="004B6D45">
        <w:rPr>
          <w:rFonts w:ascii="Times New Roman" w:hAnsi="Times New Roman" w:cs="Times New Roman"/>
          <w:sz w:val="24"/>
          <w:szCs w:val="24"/>
        </w:rPr>
        <w:t xml:space="preserve">The e-value is influenced by the query length and database size: shorter queries and larger databases increase the </w:t>
      </w:r>
      <w:r w:rsidR="001B44CB">
        <w:rPr>
          <w:rFonts w:ascii="Times New Roman" w:hAnsi="Times New Roman" w:cs="Times New Roman"/>
          <w:sz w:val="24"/>
          <w:szCs w:val="24"/>
        </w:rPr>
        <w:t>probability</w:t>
      </w:r>
      <w:r w:rsidRPr="004B6D45" w:rsidR="004B6D45">
        <w:rPr>
          <w:rFonts w:ascii="Times New Roman" w:hAnsi="Times New Roman" w:cs="Times New Roman"/>
          <w:sz w:val="24"/>
          <w:szCs w:val="24"/>
        </w:rPr>
        <w:t xml:space="preserve"> of random </w:t>
      </w:r>
      <w:r w:rsidRPr="004B6D45" w:rsidR="00EF6FC0">
        <w:rPr>
          <w:rFonts w:ascii="Times New Roman" w:hAnsi="Times New Roman" w:cs="Times New Roman"/>
          <w:sz w:val="24"/>
          <w:szCs w:val="24"/>
        </w:rPr>
        <w:t>hits;</w:t>
      </w:r>
      <w:r w:rsidRPr="004B6D45" w:rsidR="004B6D45">
        <w:rPr>
          <w:rFonts w:ascii="Times New Roman" w:hAnsi="Times New Roman" w:cs="Times New Roman"/>
          <w:sz w:val="24"/>
          <w:szCs w:val="24"/>
        </w:rPr>
        <w:t xml:space="preserve"> </w:t>
      </w:r>
      <w:r w:rsidR="00EF6FC0">
        <w:rPr>
          <w:rFonts w:ascii="Times New Roman" w:hAnsi="Times New Roman" w:cs="Times New Roman"/>
          <w:sz w:val="24"/>
          <w:szCs w:val="24"/>
        </w:rPr>
        <w:t xml:space="preserve">therefore, the e-value </w:t>
      </w:r>
      <w:r w:rsidR="00EF6FC0">
        <w:rPr>
          <w:rFonts w:ascii="Times New Roman" w:hAnsi="Times New Roman" w:cs="Times New Roman"/>
          <w:sz w:val="24"/>
          <w:szCs w:val="24"/>
        </w:rPr>
        <w:lastRenderedPageBreak/>
        <w:t>will tend to be higher in these cases</w:t>
      </w:r>
      <w:r w:rsidRPr="004B6D45" w:rsidR="004B6D45">
        <w:rPr>
          <w:rFonts w:ascii="Times New Roman" w:hAnsi="Times New Roman" w:cs="Times New Roman"/>
          <w:sz w:val="24"/>
          <w:szCs w:val="24"/>
        </w:rPr>
        <w:t>.</w:t>
      </w:r>
      <w:r w:rsidR="00EF6FC0">
        <w:rPr>
          <w:rFonts w:ascii="Times New Roman" w:hAnsi="Times New Roman" w:cs="Times New Roman"/>
          <w:sz w:val="24"/>
          <w:szCs w:val="24"/>
        </w:rPr>
        <w:t xml:space="preserve"> </w:t>
      </w:r>
      <w:r w:rsidRPr="003307D4" w:rsidR="003307D4">
        <w:rPr>
          <w:rFonts w:ascii="Times New Roman" w:hAnsi="Times New Roman" w:cs="Times New Roman"/>
          <w:sz w:val="24"/>
          <w:szCs w:val="24"/>
        </w:rPr>
        <w:t xml:space="preserve">Given these </w:t>
      </w:r>
      <w:r w:rsidRPr="003307D4" w:rsidR="00250146">
        <w:rPr>
          <w:rFonts w:ascii="Times New Roman" w:hAnsi="Times New Roman" w:cs="Times New Roman"/>
          <w:sz w:val="24"/>
          <w:szCs w:val="24"/>
        </w:rPr>
        <w:t>complexities and</w:t>
      </w:r>
      <w:r w:rsidRPr="003307D4" w:rsidR="003307D4">
        <w:rPr>
          <w:rFonts w:ascii="Times New Roman" w:hAnsi="Times New Roman" w:cs="Times New Roman"/>
          <w:sz w:val="24"/>
          <w:szCs w:val="24"/>
        </w:rPr>
        <w:t xml:space="preserve"> recognizing that an optimal e-value might differ across gene families, </w:t>
      </w:r>
      <w:r w:rsidR="00250146">
        <w:rPr>
          <w:rFonts w:ascii="Times New Roman" w:hAnsi="Times New Roman" w:cs="Times New Roman"/>
          <w:sz w:val="24"/>
          <w:szCs w:val="24"/>
        </w:rPr>
        <w:t xml:space="preserve">in this thesis </w:t>
      </w:r>
      <w:r w:rsidRPr="003307D4" w:rsidR="003307D4">
        <w:rPr>
          <w:rFonts w:ascii="Times New Roman" w:hAnsi="Times New Roman" w:cs="Times New Roman"/>
          <w:sz w:val="24"/>
          <w:szCs w:val="24"/>
        </w:rPr>
        <w:t xml:space="preserve">I adopted a strategy of initiating with relatively </w:t>
      </w:r>
      <w:r w:rsidR="00691C72">
        <w:rPr>
          <w:rFonts w:ascii="Times New Roman" w:hAnsi="Times New Roman" w:cs="Times New Roman"/>
          <w:sz w:val="24"/>
          <w:szCs w:val="24"/>
        </w:rPr>
        <w:t>loose</w:t>
      </w:r>
      <w:r w:rsidRPr="003307D4" w:rsidR="003307D4">
        <w:rPr>
          <w:rFonts w:ascii="Times New Roman" w:hAnsi="Times New Roman" w:cs="Times New Roman"/>
          <w:sz w:val="24"/>
          <w:szCs w:val="24"/>
        </w:rPr>
        <w:t xml:space="preserve"> BLAST searches</w:t>
      </w:r>
      <w:r w:rsidR="002E6503">
        <w:rPr>
          <w:rFonts w:ascii="Times New Roman" w:hAnsi="Times New Roman" w:cs="Times New Roman"/>
          <w:sz w:val="24"/>
          <w:szCs w:val="24"/>
        </w:rPr>
        <w:t xml:space="preserve"> followed by additional methodologies to further </w:t>
      </w:r>
      <w:r w:rsidR="000C4893">
        <w:rPr>
          <w:rFonts w:ascii="Times New Roman" w:hAnsi="Times New Roman" w:cs="Times New Roman"/>
          <w:sz w:val="24"/>
          <w:szCs w:val="24"/>
        </w:rPr>
        <w:t>refin</w:t>
      </w:r>
      <w:r w:rsidR="00250146">
        <w:rPr>
          <w:rFonts w:ascii="Times New Roman" w:hAnsi="Times New Roman" w:cs="Times New Roman"/>
          <w:sz w:val="24"/>
          <w:szCs w:val="24"/>
        </w:rPr>
        <w:t>e</w:t>
      </w:r>
      <w:r w:rsidR="000C4893">
        <w:rPr>
          <w:rFonts w:ascii="Times New Roman" w:hAnsi="Times New Roman" w:cs="Times New Roman"/>
          <w:sz w:val="24"/>
          <w:szCs w:val="24"/>
        </w:rPr>
        <w:t xml:space="preserve"> the </w:t>
      </w:r>
      <w:r w:rsidR="0021463E">
        <w:rPr>
          <w:rFonts w:ascii="Times New Roman" w:hAnsi="Times New Roman" w:cs="Times New Roman"/>
          <w:sz w:val="24"/>
          <w:szCs w:val="24"/>
        </w:rPr>
        <w:t xml:space="preserve">results. </w:t>
      </w:r>
    </w:p>
    <w:p w:rsidR="00B14E38" w:rsidP="00FA4B3F" w:rsidRDefault="00B14E38" w14:paraId="02E2A4D3" w14:textId="0161318A">
      <w:pPr>
        <w:spacing w:line="360" w:lineRule="auto"/>
        <w:jc w:val="both"/>
        <w:rPr>
          <w:rFonts w:ascii="Times New Roman" w:hAnsi="Times New Roman" w:cs="Times New Roman"/>
          <w:sz w:val="24"/>
          <w:szCs w:val="24"/>
        </w:rPr>
      </w:pPr>
      <w:r>
        <w:rPr>
          <w:rFonts w:ascii="Times New Roman" w:hAnsi="Times New Roman" w:cs="Times New Roman"/>
          <w:b/>
          <w:bCs/>
          <w:i/>
          <w:iCs/>
          <w:sz w:val="24"/>
          <w:szCs w:val="24"/>
        </w:rPr>
        <w:t>Optimisation of final gene family datasets</w:t>
      </w:r>
      <w:r>
        <w:rPr>
          <w:rFonts w:ascii="Times New Roman" w:hAnsi="Times New Roman" w:cs="Times New Roman"/>
          <w:sz w:val="24"/>
          <w:szCs w:val="24"/>
        </w:rPr>
        <w:t xml:space="preserve"> </w:t>
      </w:r>
    </w:p>
    <w:p w:rsidR="00C42175" w:rsidP="00FA4B3F" w:rsidRDefault="0026747E" w14:paraId="4912F881" w14:textId="68A9E049">
      <w:pPr>
        <w:spacing w:line="360" w:lineRule="auto"/>
        <w:jc w:val="both"/>
        <w:rPr>
          <w:rFonts w:ascii="Times New Roman" w:hAnsi="Times New Roman" w:cs="Times New Roman"/>
          <w:sz w:val="24"/>
          <w:szCs w:val="24"/>
        </w:rPr>
      </w:pPr>
      <w:r w:rsidRPr="0026747E">
        <w:rPr>
          <w:rFonts w:ascii="Times New Roman" w:hAnsi="Times New Roman" w:cs="Times New Roman"/>
          <w:sz w:val="24"/>
          <w:szCs w:val="24"/>
        </w:rPr>
        <w:t xml:space="preserve">While BLAST served as the foundational method in all my chapters </w:t>
      </w:r>
      <w:r w:rsidR="00AA4455">
        <w:rPr>
          <w:rFonts w:ascii="Times New Roman" w:hAnsi="Times New Roman" w:cs="Times New Roman"/>
          <w:sz w:val="24"/>
          <w:szCs w:val="24"/>
        </w:rPr>
        <w:t xml:space="preserve">and is </w:t>
      </w:r>
      <w:r w:rsidR="00D50E54">
        <w:rPr>
          <w:rFonts w:ascii="Times New Roman" w:hAnsi="Times New Roman" w:cs="Times New Roman"/>
          <w:sz w:val="24"/>
          <w:szCs w:val="24"/>
        </w:rPr>
        <w:t xml:space="preserve">in general </w:t>
      </w:r>
      <w:r w:rsidR="00AA4455">
        <w:rPr>
          <w:rFonts w:ascii="Times New Roman" w:hAnsi="Times New Roman" w:cs="Times New Roman"/>
          <w:sz w:val="24"/>
          <w:szCs w:val="24"/>
        </w:rPr>
        <w:t xml:space="preserve">a very common </w:t>
      </w:r>
      <w:r w:rsidR="00D50E54">
        <w:rPr>
          <w:rFonts w:ascii="Times New Roman" w:hAnsi="Times New Roman" w:cs="Times New Roman"/>
          <w:sz w:val="24"/>
          <w:szCs w:val="24"/>
        </w:rPr>
        <w:t>tool</w:t>
      </w:r>
      <w:r>
        <w:rPr>
          <w:rFonts w:ascii="Times New Roman" w:hAnsi="Times New Roman" w:cs="Times New Roman"/>
          <w:sz w:val="24"/>
          <w:szCs w:val="24"/>
        </w:rPr>
        <w:t>,</w:t>
      </w:r>
      <w:r w:rsidR="00AA4455">
        <w:rPr>
          <w:rFonts w:ascii="Times New Roman" w:hAnsi="Times New Roman" w:cs="Times New Roman"/>
          <w:sz w:val="24"/>
          <w:szCs w:val="24"/>
        </w:rPr>
        <w:t xml:space="preserve"> </w:t>
      </w:r>
      <w:r>
        <w:rPr>
          <w:rFonts w:ascii="Times New Roman" w:hAnsi="Times New Roman" w:cs="Times New Roman"/>
          <w:sz w:val="24"/>
          <w:szCs w:val="24"/>
        </w:rPr>
        <w:t>a</w:t>
      </w:r>
      <w:r w:rsidR="00AA4455">
        <w:rPr>
          <w:rFonts w:ascii="Times New Roman" w:hAnsi="Times New Roman" w:cs="Times New Roman"/>
          <w:sz w:val="24"/>
          <w:szCs w:val="24"/>
        </w:rPr>
        <w:t>dditional refine</w:t>
      </w:r>
      <w:r>
        <w:rPr>
          <w:rFonts w:ascii="Times New Roman" w:hAnsi="Times New Roman" w:cs="Times New Roman"/>
          <w:sz w:val="24"/>
          <w:szCs w:val="24"/>
        </w:rPr>
        <w:t>ment of</w:t>
      </w:r>
      <w:r w:rsidR="00AA4455">
        <w:rPr>
          <w:rFonts w:ascii="Times New Roman" w:hAnsi="Times New Roman" w:cs="Times New Roman"/>
          <w:sz w:val="24"/>
          <w:szCs w:val="24"/>
        </w:rPr>
        <w:t xml:space="preserve"> the gene families can be </w:t>
      </w:r>
      <w:r w:rsidR="00D50E54">
        <w:rPr>
          <w:rFonts w:ascii="Times New Roman" w:hAnsi="Times New Roman" w:cs="Times New Roman"/>
          <w:sz w:val="24"/>
          <w:szCs w:val="24"/>
        </w:rPr>
        <w:t xml:space="preserve">obtained by </w:t>
      </w:r>
      <w:r w:rsidR="00D41180">
        <w:rPr>
          <w:rFonts w:ascii="Times New Roman" w:hAnsi="Times New Roman" w:cs="Times New Roman"/>
          <w:sz w:val="24"/>
          <w:szCs w:val="24"/>
        </w:rPr>
        <w:t>diverse strategies</w:t>
      </w:r>
      <w:r w:rsidR="00AA4455">
        <w:rPr>
          <w:rFonts w:ascii="Times New Roman" w:hAnsi="Times New Roman" w:cs="Times New Roman"/>
          <w:sz w:val="24"/>
          <w:szCs w:val="24"/>
        </w:rPr>
        <w:t xml:space="preserve">. </w:t>
      </w:r>
      <w:r w:rsidRPr="001754DB" w:rsidR="001754DB">
        <w:rPr>
          <w:rFonts w:ascii="Times New Roman" w:hAnsi="Times New Roman" w:cs="Times New Roman"/>
          <w:sz w:val="24"/>
          <w:szCs w:val="24"/>
        </w:rPr>
        <w:t xml:space="preserve">In this thesis, the </w:t>
      </w:r>
      <w:r w:rsidRPr="001754DB" w:rsidR="00D52D08">
        <w:rPr>
          <w:rFonts w:ascii="Times New Roman" w:hAnsi="Times New Roman" w:cs="Times New Roman"/>
          <w:sz w:val="24"/>
          <w:szCs w:val="24"/>
        </w:rPr>
        <w:t xml:space="preserve">strategies </w:t>
      </w:r>
      <w:r w:rsidRPr="001754DB" w:rsidR="001754DB">
        <w:rPr>
          <w:rFonts w:ascii="Times New Roman" w:hAnsi="Times New Roman" w:cs="Times New Roman"/>
          <w:sz w:val="24"/>
          <w:szCs w:val="24"/>
        </w:rPr>
        <w:t xml:space="preserve">employed </w:t>
      </w:r>
      <w:r w:rsidR="001754DB">
        <w:rPr>
          <w:rFonts w:ascii="Times New Roman" w:hAnsi="Times New Roman" w:cs="Times New Roman"/>
          <w:sz w:val="24"/>
          <w:szCs w:val="24"/>
        </w:rPr>
        <w:t>can roughly</w:t>
      </w:r>
      <w:r w:rsidRPr="001754DB" w:rsidR="001754DB">
        <w:rPr>
          <w:rFonts w:ascii="Times New Roman" w:hAnsi="Times New Roman" w:cs="Times New Roman"/>
          <w:sz w:val="24"/>
          <w:szCs w:val="24"/>
        </w:rPr>
        <w:t xml:space="preserve"> fit into two categories: targeted </w:t>
      </w:r>
      <w:r w:rsidR="001754DB">
        <w:rPr>
          <w:rFonts w:ascii="Times New Roman" w:hAnsi="Times New Roman" w:cs="Times New Roman"/>
          <w:sz w:val="24"/>
          <w:szCs w:val="24"/>
        </w:rPr>
        <w:t>versus</w:t>
      </w:r>
      <w:r w:rsidRPr="001754DB" w:rsidR="001754DB">
        <w:rPr>
          <w:rFonts w:ascii="Times New Roman" w:hAnsi="Times New Roman" w:cs="Times New Roman"/>
          <w:sz w:val="24"/>
          <w:szCs w:val="24"/>
        </w:rPr>
        <w:t xml:space="preserve"> large-scale </w:t>
      </w:r>
      <w:r w:rsidR="001754DB">
        <w:rPr>
          <w:rFonts w:ascii="Times New Roman" w:hAnsi="Times New Roman" w:cs="Times New Roman"/>
          <w:sz w:val="24"/>
          <w:szCs w:val="24"/>
        </w:rPr>
        <w:t>approaches</w:t>
      </w:r>
      <w:r w:rsidRPr="001754DB" w:rsidR="001754DB">
        <w:rPr>
          <w:rFonts w:ascii="Times New Roman" w:hAnsi="Times New Roman" w:cs="Times New Roman"/>
          <w:sz w:val="24"/>
          <w:szCs w:val="24"/>
        </w:rPr>
        <w:t>.</w:t>
      </w:r>
      <w:r w:rsidR="009A37C8">
        <w:rPr>
          <w:rFonts w:ascii="Times New Roman" w:hAnsi="Times New Roman" w:cs="Times New Roman"/>
          <w:sz w:val="24"/>
          <w:szCs w:val="24"/>
        </w:rPr>
        <w:t xml:space="preserve"> </w:t>
      </w:r>
      <w:r w:rsidR="008E1878">
        <w:rPr>
          <w:rFonts w:ascii="Times New Roman" w:hAnsi="Times New Roman" w:cs="Times New Roman"/>
          <w:sz w:val="24"/>
          <w:szCs w:val="24"/>
        </w:rPr>
        <w:t>In the first instance,</w:t>
      </w:r>
      <w:r w:rsidR="00121966">
        <w:rPr>
          <w:rFonts w:ascii="Times New Roman" w:hAnsi="Times New Roman" w:cs="Times New Roman"/>
          <w:sz w:val="24"/>
          <w:szCs w:val="24"/>
        </w:rPr>
        <w:t xml:space="preserve"> </w:t>
      </w:r>
      <w:r w:rsidRPr="004922DA" w:rsidR="00121966">
        <w:rPr>
          <w:rFonts w:ascii="Times New Roman" w:hAnsi="Times New Roman" w:cs="Times New Roman"/>
          <w:i/>
          <w:iCs/>
          <w:sz w:val="24"/>
          <w:szCs w:val="24"/>
        </w:rPr>
        <w:t>a</w:t>
      </w:r>
      <w:r w:rsidR="00022006">
        <w:rPr>
          <w:rFonts w:ascii="Times New Roman" w:hAnsi="Times New Roman" w:cs="Times New Roman"/>
          <w:i/>
          <w:iCs/>
          <w:sz w:val="24"/>
          <w:szCs w:val="24"/>
        </w:rPr>
        <w:t>d hoc</w:t>
      </w:r>
      <w:r w:rsidR="00121966">
        <w:rPr>
          <w:rFonts w:ascii="Times New Roman" w:hAnsi="Times New Roman" w:cs="Times New Roman"/>
          <w:sz w:val="24"/>
          <w:szCs w:val="24"/>
        </w:rPr>
        <w:t xml:space="preserve"> </w:t>
      </w:r>
      <w:r w:rsidR="004F5C89">
        <w:rPr>
          <w:rFonts w:ascii="Times New Roman" w:hAnsi="Times New Roman" w:cs="Times New Roman"/>
          <w:sz w:val="24"/>
          <w:szCs w:val="24"/>
        </w:rPr>
        <w:t xml:space="preserve">information </w:t>
      </w:r>
      <w:r w:rsidR="008E1878">
        <w:rPr>
          <w:rFonts w:ascii="Times New Roman" w:hAnsi="Times New Roman" w:cs="Times New Roman"/>
          <w:sz w:val="24"/>
          <w:szCs w:val="24"/>
        </w:rPr>
        <w:t xml:space="preserve">about </w:t>
      </w:r>
      <w:r w:rsidR="004F5C89">
        <w:rPr>
          <w:rFonts w:ascii="Times New Roman" w:hAnsi="Times New Roman" w:cs="Times New Roman"/>
          <w:sz w:val="24"/>
          <w:szCs w:val="24"/>
        </w:rPr>
        <w:t xml:space="preserve">each </w:t>
      </w:r>
      <w:r w:rsidR="00121966">
        <w:rPr>
          <w:rFonts w:ascii="Times New Roman" w:hAnsi="Times New Roman" w:cs="Times New Roman"/>
          <w:sz w:val="24"/>
          <w:szCs w:val="24"/>
        </w:rPr>
        <w:t xml:space="preserve">gene </w:t>
      </w:r>
      <w:r w:rsidR="004F5C89">
        <w:rPr>
          <w:rFonts w:ascii="Times New Roman" w:hAnsi="Times New Roman" w:cs="Times New Roman"/>
          <w:sz w:val="24"/>
          <w:szCs w:val="24"/>
        </w:rPr>
        <w:t>family</w:t>
      </w:r>
      <w:r w:rsidR="008E1878">
        <w:rPr>
          <w:rFonts w:ascii="Times New Roman" w:hAnsi="Times New Roman" w:cs="Times New Roman"/>
          <w:sz w:val="24"/>
          <w:szCs w:val="24"/>
        </w:rPr>
        <w:t xml:space="preserve"> of interest is used </w:t>
      </w:r>
      <w:r w:rsidR="00BA4052">
        <w:rPr>
          <w:rFonts w:ascii="Times New Roman" w:hAnsi="Times New Roman" w:cs="Times New Roman"/>
          <w:sz w:val="24"/>
          <w:szCs w:val="24"/>
        </w:rPr>
        <w:t>to refine the search</w:t>
      </w:r>
      <w:r w:rsidR="004F5C89">
        <w:rPr>
          <w:rFonts w:ascii="Times New Roman" w:hAnsi="Times New Roman" w:cs="Times New Roman"/>
          <w:sz w:val="24"/>
          <w:szCs w:val="24"/>
        </w:rPr>
        <w:t xml:space="preserve">. </w:t>
      </w:r>
      <w:r w:rsidRPr="00DE7845" w:rsidR="00DE7845">
        <w:rPr>
          <w:rFonts w:ascii="Times New Roman" w:hAnsi="Times New Roman" w:cs="Times New Roman"/>
          <w:sz w:val="24"/>
          <w:szCs w:val="24"/>
        </w:rPr>
        <w:t xml:space="preserve">This strategy was employed </w:t>
      </w:r>
      <w:r w:rsidR="00BA4052">
        <w:rPr>
          <w:rFonts w:ascii="Times New Roman" w:hAnsi="Times New Roman" w:cs="Times New Roman"/>
          <w:sz w:val="24"/>
          <w:szCs w:val="24"/>
        </w:rPr>
        <w:t>in</w:t>
      </w:r>
      <w:r w:rsidR="003B5122">
        <w:rPr>
          <w:rFonts w:ascii="Times New Roman" w:hAnsi="Times New Roman" w:cs="Times New Roman"/>
          <w:sz w:val="24"/>
          <w:szCs w:val="24"/>
        </w:rPr>
        <w:t xml:space="preserve"> Chapter 3, where</w:t>
      </w:r>
      <w:r w:rsidR="004F5C89">
        <w:rPr>
          <w:rFonts w:ascii="Times New Roman" w:hAnsi="Times New Roman" w:cs="Times New Roman"/>
          <w:sz w:val="24"/>
          <w:szCs w:val="24"/>
        </w:rPr>
        <w:t xml:space="preserve"> I </w:t>
      </w:r>
      <w:r w:rsidR="00BA4052">
        <w:rPr>
          <w:rFonts w:ascii="Times New Roman" w:hAnsi="Times New Roman" w:cs="Times New Roman"/>
          <w:sz w:val="24"/>
          <w:szCs w:val="24"/>
        </w:rPr>
        <w:t xml:space="preserve">refined my BLAST results by </w:t>
      </w:r>
      <w:r w:rsidR="00954920">
        <w:rPr>
          <w:rFonts w:ascii="Times New Roman" w:hAnsi="Times New Roman" w:cs="Times New Roman"/>
          <w:sz w:val="24"/>
          <w:szCs w:val="24"/>
        </w:rPr>
        <w:t xml:space="preserve">a combination of two targeted approaches. </w:t>
      </w:r>
      <w:r w:rsidRPr="00DE7845" w:rsidR="00D2628B">
        <w:rPr>
          <w:rFonts w:ascii="Times New Roman" w:hAnsi="Times New Roman" w:cs="Times New Roman"/>
          <w:sz w:val="24"/>
          <w:szCs w:val="24"/>
        </w:rPr>
        <w:t xml:space="preserve">Initially, I re-ran BLAST against </w:t>
      </w:r>
      <w:r w:rsidR="00D2628B">
        <w:rPr>
          <w:rFonts w:ascii="Times New Roman" w:hAnsi="Times New Roman" w:cs="Times New Roman"/>
          <w:sz w:val="24"/>
          <w:szCs w:val="24"/>
        </w:rPr>
        <w:t>SwissProt</w:t>
      </w:r>
      <w:r w:rsidR="00413A24">
        <w:rPr>
          <w:rFonts w:ascii="Times New Roman" w:hAnsi="Times New Roman" w:cs="Times New Roman"/>
          <w:sz w:val="24"/>
          <w:szCs w:val="24"/>
        </w:rPr>
        <w:t xml:space="preserve"> </w:t>
      </w:r>
      <w:r w:rsidR="00CE05EC">
        <w:rPr>
          <w:rFonts w:ascii="Times New Roman" w:hAnsi="Times New Roman" w:cs="Times New Roman"/>
          <w:sz w:val="24"/>
          <w:szCs w:val="24"/>
        </w:rPr>
        <w:fldChar w:fldCharType="begin"/>
      </w:r>
      <w:r w:rsidR="00CE05EC">
        <w:rPr>
          <w:rFonts w:ascii="Times New Roman" w:hAnsi="Times New Roman" w:cs="Times New Roman"/>
          <w:sz w:val="24"/>
          <w:szCs w:val="24"/>
        </w:rPr>
        <w:instrText xml:space="preserve"> ADDIN ZOTERO_ITEM CSL_CITATION {"citationID":"az0FNibN","properties":{"formattedCitation":"(Boutet et al. 2016; Poux et al. 2017)","plainCitation":"(Boutet et al. 2016; Poux et al. 2017)","noteIndex":0},"citationItems":[{"id":1124,"uris":["http://zotero.org/users/8176000/items/S6M2V8TM"],"itemData":{"id":1124,"type":"chapter","abstract":"The Universal Protein Resource (UniProt, http://www.uniprot.org) consortium is an initiative of the SIB Swiss Institute of Bioinformatics (SIB), the European Bioinformatics Institute (EBI) and the Protein Information Resource (PIR) to provide the scientific community with a central resource for protein sequences and functional information. The UniProt consortium maintains the UniProt KnowledgeBase (UniProtKB), updated every 4 weeks, and several supplementary databases including the UniProt Reference Clusters (UniRef) and the UniProt Archive (UniParc).","collection-title":"Methods in Molecular Biology","container-title":"Plant Bioinformatics: Methods and Protocols","event-place":"New York, NY","ISBN":"978-1-4939-3167-5","language":"en","note":"DOI: 10.1007/978-1-4939-3167-5_2","page":"23-54","publisher":"Springer","publisher-place":"New York, NY","source":"Springer Link","title":"UniProtKB/Swiss-Prot, the Manually Annotated Section of the UniProt KnowledgeBase: How to Use the Entry View","title-short":"UniProtKB/Swiss-Prot, the Manually Annotated Section of the UniProt KnowledgeBase","URL":"https://doi.org/10.1007/978-1-4939-3167-5_2","author":[{"family":"Boutet","given":"Emmanuel"},{"family":"Lieberherr","given":"Damien"},{"family":"Tognolli","given":"Michael"},{"family":"Schneider","given":"Michel"},{"family":"Bansal","given":"Parit"},{"family":"Bridge","given":"Alan J."},{"family":"Poux","given":"Sylvain"},{"family":"Bougueleret","given":"Lydie"},{"family":"Xenarios","given":"Ioannis"}],"editor":[{"family":"Edwards","given":"David"}],"accessed":{"date-parts":[["2023",5,2]]},"issued":{"date-parts":[["2016"]]}}},{"id":440,"uris":["http://zotero.org/users/8176000/items/DMA5KC6L"],"itemData":{"id":440,"type":"article-journal","abstract":"Biological knowledgebases, such as UniProtKB/Swiss-Prot, constitute an essential component of daily scientific research by offering distilled, summarized and computable knowledge extracted from the literature by expert curators. While knowledgebases play an increasingly important role in the scientific community, their ability to keep up with the growth of biomedical literature is under scrutiny. Using UniProtKB/Swiss-Prot as a case study, we address this concern via multiple literature triage approaches.With the assistance of the PubTator text-mining tool, we tagged more than 10 000 articles to assess the ratio of papers relevant for curation. We first show that curators read and evaluate many more papers than they curate, and that measuring the number of curated publications is insufficient to provide a complete picture as demonstrated by the fact that 8000–10 000 papers are curated in UniProt each year while curators evaluate 50 000–70 000 papers per year. We show that 90% of the papers in PubMed are out of the scope of UniProt, that a maximum of 2–3% of the papers indexed in PubMed each year are relevant for UniProt curation, and that, despite appearances, expert curation in UniProt is scalable.UniProt is freely available at http://www.uniprot.org/.Supplementary data are available at Bioinformatics online.","container-title":"Bioinformatics","DOI":"10.1093/bioinformatics/btx439","ISSN":"1367-4803","issue":"21","journalAbbreviation":"Bioinformatics","page":"3454-3460","source":"Silverchair","title":"On expert curation and scalability: UniProtKB/Swiss-Prot as a case study","title-short":"On expert curation and scalability","URL":"https://doi.org/10.1093/bioinformatics/btx439","volume":"33","author":[{"family":"Poux","given":"Sylvain"},{"family":"Arighi","given":"Cecilia N"},{"family":"Magrane","given":"Michele"},{"family":"Bateman","given":"Alex"},{"family":"Wei","given":"Chih-Hsuan"},{"family":"Lu","given":"Zhiyong"},{"family":"Boutet","given":"Emmanuel"},{"family":"Bye-A-Jee","given":"Hema"},{"family":"Famiglietti","given":"Maria Livia"},{"family":"Roechert","given":"Bernd"},{"family":"UniProt Consortium","given":"The"}],"accessed":{"date-parts":[["2021",10,1]]},"issued":{"date-parts":[["2017",11,1]]}}}],"schema":"https://github.com/citation-style-language/schema/raw/master/csl-citation.json"} </w:instrText>
      </w:r>
      <w:r w:rsidR="00CE05EC">
        <w:rPr>
          <w:rFonts w:ascii="Times New Roman" w:hAnsi="Times New Roman" w:cs="Times New Roman"/>
          <w:sz w:val="24"/>
          <w:szCs w:val="24"/>
        </w:rPr>
        <w:fldChar w:fldCharType="separate"/>
      </w:r>
      <w:r w:rsidRPr="00CE05EC" w:rsidR="00CE05EC">
        <w:rPr>
          <w:rFonts w:ascii="Times New Roman" w:hAnsi="Times New Roman" w:cs="Times New Roman"/>
          <w:sz w:val="24"/>
        </w:rPr>
        <w:t>(Boutet et al. 2016; Poux et al. 2017)</w:t>
      </w:r>
      <w:r w:rsidR="00CE05EC">
        <w:rPr>
          <w:rFonts w:ascii="Times New Roman" w:hAnsi="Times New Roman" w:cs="Times New Roman"/>
          <w:sz w:val="24"/>
          <w:szCs w:val="24"/>
        </w:rPr>
        <w:fldChar w:fldCharType="end"/>
      </w:r>
      <w:r w:rsidR="00D2628B">
        <w:rPr>
          <w:rFonts w:ascii="Times New Roman" w:hAnsi="Times New Roman" w:cs="Times New Roman"/>
          <w:sz w:val="24"/>
          <w:szCs w:val="24"/>
        </w:rPr>
        <w:t>, a</w:t>
      </w:r>
      <w:r w:rsidRPr="00DE7845" w:rsidR="00D2628B">
        <w:rPr>
          <w:rFonts w:ascii="Times New Roman" w:hAnsi="Times New Roman" w:cs="Times New Roman"/>
          <w:sz w:val="24"/>
          <w:szCs w:val="24"/>
        </w:rPr>
        <w:t xml:space="preserve"> high-quality </w:t>
      </w:r>
      <w:r w:rsidR="00D2628B">
        <w:rPr>
          <w:rFonts w:ascii="Times New Roman" w:hAnsi="Times New Roman" w:cs="Times New Roman"/>
          <w:sz w:val="24"/>
          <w:szCs w:val="24"/>
        </w:rPr>
        <w:t xml:space="preserve">curated </w:t>
      </w:r>
      <w:r w:rsidRPr="00DE7845" w:rsidR="00D2628B">
        <w:rPr>
          <w:rFonts w:ascii="Times New Roman" w:hAnsi="Times New Roman" w:cs="Times New Roman"/>
          <w:sz w:val="24"/>
          <w:szCs w:val="24"/>
        </w:rPr>
        <w:t>database</w:t>
      </w:r>
      <w:r w:rsidR="00D2628B">
        <w:rPr>
          <w:rFonts w:ascii="Times New Roman" w:hAnsi="Times New Roman" w:cs="Times New Roman"/>
          <w:sz w:val="24"/>
          <w:szCs w:val="24"/>
        </w:rPr>
        <w:t xml:space="preserve"> of annotated sequences</w:t>
      </w:r>
      <w:r w:rsidRPr="00DE7845" w:rsidR="00D2628B">
        <w:rPr>
          <w:rFonts w:ascii="Times New Roman" w:hAnsi="Times New Roman" w:cs="Times New Roman"/>
          <w:sz w:val="24"/>
          <w:szCs w:val="24"/>
        </w:rPr>
        <w:t>, retaining only those sequences that correctly matched the desired gene family within the top hits. Subsequently, I filtered sequences by identifying known protein domains typical of each protein family. Further details can be found in the Methods section of Chapter 3.</w:t>
      </w:r>
      <w:r w:rsidR="00425710">
        <w:rPr>
          <w:rFonts w:ascii="Times New Roman" w:hAnsi="Times New Roman" w:cs="Times New Roman"/>
          <w:sz w:val="24"/>
          <w:szCs w:val="24"/>
        </w:rPr>
        <w:t xml:space="preserve"> </w:t>
      </w:r>
      <w:r w:rsidR="004F5C89">
        <w:rPr>
          <w:rFonts w:ascii="Times New Roman" w:hAnsi="Times New Roman" w:cs="Times New Roman"/>
          <w:sz w:val="24"/>
          <w:szCs w:val="24"/>
        </w:rPr>
        <w:t xml:space="preserve">This is a </w:t>
      </w:r>
      <w:r w:rsidR="00892ACC">
        <w:rPr>
          <w:rFonts w:ascii="Times New Roman" w:hAnsi="Times New Roman" w:cs="Times New Roman"/>
          <w:sz w:val="24"/>
          <w:szCs w:val="24"/>
        </w:rPr>
        <w:t>highly</w:t>
      </w:r>
      <w:r w:rsidR="004F5C89">
        <w:rPr>
          <w:rFonts w:ascii="Times New Roman" w:hAnsi="Times New Roman" w:cs="Times New Roman"/>
          <w:sz w:val="24"/>
          <w:szCs w:val="24"/>
        </w:rPr>
        <w:t xml:space="preserve"> precise </w:t>
      </w:r>
      <w:r w:rsidR="00F6470F">
        <w:rPr>
          <w:rFonts w:ascii="Times New Roman" w:hAnsi="Times New Roman" w:cs="Times New Roman"/>
          <w:sz w:val="24"/>
          <w:szCs w:val="24"/>
        </w:rPr>
        <w:t xml:space="preserve">strategy and </w:t>
      </w:r>
      <w:r w:rsidR="00425710">
        <w:rPr>
          <w:rFonts w:ascii="Times New Roman" w:hAnsi="Times New Roman" w:cs="Times New Roman"/>
          <w:sz w:val="24"/>
          <w:szCs w:val="24"/>
        </w:rPr>
        <w:t>ensuring</w:t>
      </w:r>
      <w:r w:rsidR="00F6470F">
        <w:rPr>
          <w:rFonts w:ascii="Times New Roman" w:hAnsi="Times New Roman" w:cs="Times New Roman"/>
          <w:sz w:val="24"/>
          <w:szCs w:val="24"/>
        </w:rPr>
        <w:t xml:space="preserve"> high </w:t>
      </w:r>
      <w:r w:rsidR="00425710">
        <w:rPr>
          <w:rFonts w:ascii="Times New Roman" w:hAnsi="Times New Roman" w:cs="Times New Roman"/>
          <w:sz w:val="24"/>
          <w:szCs w:val="24"/>
        </w:rPr>
        <w:t>confidence</w:t>
      </w:r>
      <w:r w:rsidR="00F6470F">
        <w:rPr>
          <w:rFonts w:ascii="Times New Roman" w:hAnsi="Times New Roman" w:cs="Times New Roman"/>
          <w:sz w:val="24"/>
          <w:szCs w:val="24"/>
        </w:rPr>
        <w:t xml:space="preserve"> results</w:t>
      </w:r>
      <w:r w:rsidR="00CD6BA1">
        <w:rPr>
          <w:rFonts w:ascii="Times New Roman" w:hAnsi="Times New Roman" w:cs="Times New Roman"/>
          <w:sz w:val="24"/>
          <w:szCs w:val="24"/>
        </w:rPr>
        <w:t xml:space="preserve">, however, it is time consuming and requires </w:t>
      </w:r>
      <w:r w:rsidR="004F5E4A">
        <w:rPr>
          <w:rFonts w:ascii="Times New Roman" w:hAnsi="Times New Roman" w:cs="Times New Roman"/>
          <w:sz w:val="24"/>
          <w:szCs w:val="24"/>
        </w:rPr>
        <w:t>a thorough knowledge of the gene families</w:t>
      </w:r>
      <w:r w:rsidR="00F6470F">
        <w:rPr>
          <w:rFonts w:ascii="Times New Roman" w:hAnsi="Times New Roman" w:cs="Times New Roman"/>
          <w:sz w:val="24"/>
          <w:szCs w:val="24"/>
        </w:rPr>
        <w:t xml:space="preserve">. </w:t>
      </w:r>
      <w:r w:rsidR="002647E0">
        <w:rPr>
          <w:rFonts w:ascii="Times New Roman" w:hAnsi="Times New Roman" w:cs="Times New Roman"/>
          <w:sz w:val="24"/>
          <w:szCs w:val="24"/>
        </w:rPr>
        <w:t>The</w:t>
      </w:r>
      <w:r w:rsidR="007A395F">
        <w:rPr>
          <w:rFonts w:ascii="Times New Roman" w:hAnsi="Times New Roman" w:cs="Times New Roman"/>
          <w:sz w:val="24"/>
          <w:szCs w:val="24"/>
        </w:rPr>
        <w:t xml:space="preserve"> </w:t>
      </w:r>
      <w:r w:rsidR="007203FE">
        <w:rPr>
          <w:rFonts w:ascii="Times New Roman" w:hAnsi="Times New Roman" w:cs="Times New Roman"/>
          <w:sz w:val="24"/>
          <w:szCs w:val="24"/>
        </w:rPr>
        <w:t>alternative</w:t>
      </w:r>
      <w:r w:rsidR="003642B4">
        <w:rPr>
          <w:rFonts w:ascii="Times New Roman" w:hAnsi="Times New Roman" w:cs="Times New Roman"/>
          <w:sz w:val="24"/>
          <w:szCs w:val="24"/>
        </w:rPr>
        <w:t xml:space="preserve"> </w:t>
      </w:r>
      <w:r w:rsidR="002647E0">
        <w:rPr>
          <w:rFonts w:ascii="Times New Roman" w:hAnsi="Times New Roman" w:cs="Times New Roman"/>
          <w:sz w:val="24"/>
          <w:szCs w:val="24"/>
        </w:rPr>
        <w:t>approach</w:t>
      </w:r>
      <w:r w:rsidR="007A395F">
        <w:rPr>
          <w:rFonts w:ascii="Times New Roman" w:hAnsi="Times New Roman" w:cs="Times New Roman"/>
          <w:sz w:val="24"/>
          <w:szCs w:val="24"/>
        </w:rPr>
        <w:t xml:space="preserve"> </w:t>
      </w:r>
      <w:r w:rsidRPr="00F33467" w:rsidR="00F33467">
        <w:rPr>
          <w:rFonts w:ascii="Times New Roman" w:hAnsi="Times New Roman" w:cs="Times New Roman"/>
          <w:sz w:val="24"/>
          <w:szCs w:val="24"/>
        </w:rPr>
        <w:t xml:space="preserve">employs sequence clustering tools to discern the relatedness among sequences, which is advantageous for broader </w:t>
      </w:r>
      <w:r w:rsidR="0062042C">
        <w:rPr>
          <w:rFonts w:ascii="Times New Roman" w:hAnsi="Times New Roman" w:cs="Times New Roman"/>
          <w:sz w:val="24"/>
          <w:szCs w:val="24"/>
        </w:rPr>
        <w:t xml:space="preserve">albeit </w:t>
      </w:r>
      <w:r w:rsidR="003642B4">
        <w:rPr>
          <w:rFonts w:ascii="Times New Roman" w:hAnsi="Times New Roman" w:cs="Times New Roman"/>
          <w:sz w:val="24"/>
          <w:szCs w:val="24"/>
        </w:rPr>
        <w:t xml:space="preserve">less targeted </w:t>
      </w:r>
      <w:r w:rsidR="0062042C">
        <w:rPr>
          <w:rFonts w:ascii="Times New Roman" w:hAnsi="Times New Roman" w:cs="Times New Roman"/>
          <w:sz w:val="24"/>
          <w:szCs w:val="24"/>
        </w:rPr>
        <w:t>comparisons</w:t>
      </w:r>
      <w:r w:rsidRPr="00F33467" w:rsidR="00F33467">
        <w:rPr>
          <w:rFonts w:ascii="Times New Roman" w:hAnsi="Times New Roman" w:cs="Times New Roman"/>
          <w:sz w:val="24"/>
          <w:szCs w:val="24"/>
        </w:rPr>
        <w:t xml:space="preserve">. </w:t>
      </w:r>
      <w:r w:rsidRPr="00596043" w:rsidR="00E8454C">
        <w:rPr>
          <w:rFonts w:ascii="Times New Roman" w:hAnsi="Times New Roman" w:cs="Times New Roman"/>
          <w:sz w:val="24"/>
          <w:szCs w:val="24"/>
        </w:rPr>
        <w:t xml:space="preserve">This </w:t>
      </w:r>
      <w:r w:rsidR="00897059">
        <w:rPr>
          <w:rFonts w:ascii="Times New Roman" w:hAnsi="Times New Roman" w:cs="Times New Roman"/>
          <w:sz w:val="24"/>
          <w:szCs w:val="24"/>
        </w:rPr>
        <w:t>approach</w:t>
      </w:r>
      <w:r w:rsidRPr="00596043" w:rsidR="00E8454C">
        <w:rPr>
          <w:rFonts w:ascii="Times New Roman" w:hAnsi="Times New Roman" w:cs="Times New Roman"/>
          <w:sz w:val="24"/>
          <w:szCs w:val="24"/>
        </w:rPr>
        <w:t xml:space="preserve"> helps filter out unrelated sequences that were initially identified by BLAST but </w:t>
      </w:r>
      <w:r w:rsidR="00E8454C">
        <w:rPr>
          <w:rFonts w:ascii="Times New Roman" w:hAnsi="Times New Roman" w:cs="Times New Roman"/>
          <w:sz w:val="24"/>
          <w:szCs w:val="24"/>
        </w:rPr>
        <w:t>appear unrelated</w:t>
      </w:r>
      <w:r w:rsidRPr="00596043" w:rsidR="00E8454C">
        <w:rPr>
          <w:rFonts w:ascii="Times New Roman" w:hAnsi="Times New Roman" w:cs="Times New Roman"/>
          <w:sz w:val="24"/>
          <w:szCs w:val="24"/>
        </w:rPr>
        <w:t xml:space="preserve"> with the rest of the cluster.</w:t>
      </w:r>
      <w:r w:rsidR="00075162">
        <w:rPr>
          <w:rFonts w:ascii="Times New Roman" w:hAnsi="Times New Roman" w:cs="Times New Roman"/>
          <w:sz w:val="24"/>
          <w:szCs w:val="24"/>
        </w:rPr>
        <w:t xml:space="preserve"> It also </w:t>
      </w:r>
      <w:r w:rsidR="00A802FA">
        <w:rPr>
          <w:rFonts w:ascii="Times New Roman" w:hAnsi="Times New Roman" w:cs="Times New Roman"/>
          <w:sz w:val="24"/>
          <w:szCs w:val="24"/>
        </w:rPr>
        <w:t>aids in</w:t>
      </w:r>
      <w:r w:rsidR="00075162">
        <w:rPr>
          <w:rFonts w:ascii="Times New Roman" w:hAnsi="Times New Roman" w:cs="Times New Roman"/>
          <w:sz w:val="24"/>
          <w:szCs w:val="24"/>
        </w:rPr>
        <w:t xml:space="preserve"> </w:t>
      </w:r>
      <w:r w:rsidR="00AC208A">
        <w:rPr>
          <w:rFonts w:ascii="Times New Roman" w:hAnsi="Times New Roman" w:cs="Times New Roman"/>
          <w:sz w:val="24"/>
          <w:szCs w:val="24"/>
        </w:rPr>
        <w:t>distinguishing</w:t>
      </w:r>
      <w:r w:rsidR="001C7373">
        <w:rPr>
          <w:rFonts w:ascii="Times New Roman" w:hAnsi="Times New Roman" w:cs="Times New Roman"/>
          <w:sz w:val="24"/>
          <w:szCs w:val="24"/>
        </w:rPr>
        <w:t xml:space="preserve"> </w:t>
      </w:r>
      <w:r w:rsidR="00075162">
        <w:rPr>
          <w:rFonts w:ascii="Times New Roman" w:hAnsi="Times New Roman" w:cs="Times New Roman"/>
          <w:sz w:val="24"/>
          <w:szCs w:val="24"/>
        </w:rPr>
        <w:t>sub-</w:t>
      </w:r>
      <w:r w:rsidRPr="00C42175" w:rsidR="00075162">
        <w:rPr>
          <w:rFonts w:ascii="Times New Roman" w:hAnsi="Times New Roman" w:cs="Times New Roman"/>
          <w:sz w:val="24"/>
          <w:szCs w:val="24"/>
        </w:rPr>
        <w:t xml:space="preserve">families </w:t>
      </w:r>
      <w:r w:rsidR="00075162">
        <w:rPr>
          <w:rFonts w:ascii="Times New Roman" w:hAnsi="Times New Roman" w:cs="Times New Roman"/>
          <w:sz w:val="24"/>
          <w:szCs w:val="24"/>
        </w:rPr>
        <w:t>within a</w:t>
      </w:r>
      <w:r w:rsidRPr="00C42175" w:rsidR="00075162">
        <w:rPr>
          <w:rFonts w:ascii="Times New Roman" w:hAnsi="Times New Roman" w:cs="Times New Roman"/>
          <w:sz w:val="24"/>
          <w:szCs w:val="24"/>
        </w:rPr>
        <w:t xml:space="preserve"> larger </w:t>
      </w:r>
      <w:r w:rsidRPr="00C42175" w:rsidR="00671538">
        <w:rPr>
          <w:rFonts w:ascii="Times New Roman" w:hAnsi="Times New Roman" w:cs="Times New Roman"/>
          <w:sz w:val="24"/>
          <w:szCs w:val="24"/>
        </w:rPr>
        <w:t>superfamily</w:t>
      </w:r>
      <w:r w:rsidR="00671538">
        <w:rPr>
          <w:rFonts w:ascii="Times New Roman" w:hAnsi="Times New Roman" w:cs="Times New Roman"/>
          <w:sz w:val="24"/>
          <w:szCs w:val="24"/>
        </w:rPr>
        <w:t xml:space="preserve"> and</w:t>
      </w:r>
      <w:r w:rsidR="00075162">
        <w:rPr>
          <w:rFonts w:ascii="Times New Roman" w:hAnsi="Times New Roman" w:cs="Times New Roman"/>
          <w:sz w:val="24"/>
          <w:szCs w:val="24"/>
        </w:rPr>
        <w:t xml:space="preserve"> </w:t>
      </w:r>
      <w:r w:rsidR="00A130F9">
        <w:rPr>
          <w:rFonts w:ascii="Times New Roman" w:hAnsi="Times New Roman" w:cs="Times New Roman"/>
          <w:sz w:val="24"/>
          <w:szCs w:val="24"/>
        </w:rPr>
        <w:t>clarifying</w:t>
      </w:r>
      <w:r w:rsidR="00AF7A4F">
        <w:rPr>
          <w:rFonts w:ascii="Times New Roman" w:hAnsi="Times New Roman" w:cs="Times New Roman"/>
          <w:sz w:val="24"/>
          <w:szCs w:val="24"/>
        </w:rPr>
        <w:t xml:space="preserve"> </w:t>
      </w:r>
      <w:r w:rsidR="00A130F9">
        <w:rPr>
          <w:rFonts w:ascii="Times New Roman" w:hAnsi="Times New Roman" w:cs="Times New Roman"/>
          <w:sz w:val="24"/>
          <w:szCs w:val="24"/>
        </w:rPr>
        <w:t>connections</w:t>
      </w:r>
      <w:r w:rsidR="00AF7A4F">
        <w:rPr>
          <w:rFonts w:ascii="Times New Roman" w:hAnsi="Times New Roman" w:cs="Times New Roman"/>
          <w:sz w:val="24"/>
          <w:szCs w:val="24"/>
        </w:rPr>
        <w:t xml:space="preserve"> amongst families previously classified </w:t>
      </w:r>
      <w:r w:rsidR="007D1729">
        <w:rPr>
          <w:rFonts w:ascii="Times New Roman" w:hAnsi="Times New Roman" w:cs="Times New Roman"/>
          <w:sz w:val="24"/>
          <w:szCs w:val="24"/>
        </w:rPr>
        <w:t>solely</w:t>
      </w:r>
      <w:r w:rsidR="00AF7A4F">
        <w:rPr>
          <w:rFonts w:ascii="Times New Roman" w:hAnsi="Times New Roman" w:cs="Times New Roman"/>
          <w:sz w:val="24"/>
          <w:szCs w:val="24"/>
        </w:rPr>
        <w:t xml:space="preserve"> by function rather than by </w:t>
      </w:r>
      <w:r w:rsidR="007D1729">
        <w:rPr>
          <w:rFonts w:ascii="Times New Roman" w:hAnsi="Times New Roman" w:cs="Times New Roman"/>
          <w:sz w:val="24"/>
          <w:szCs w:val="24"/>
        </w:rPr>
        <w:t>evolution</w:t>
      </w:r>
      <w:r w:rsidR="00A130F9">
        <w:rPr>
          <w:rFonts w:ascii="Times New Roman" w:hAnsi="Times New Roman" w:cs="Times New Roman"/>
          <w:sz w:val="24"/>
          <w:szCs w:val="24"/>
        </w:rPr>
        <w:t>ary relationships</w:t>
      </w:r>
      <w:r w:rsidR="007D1729">
        <w:rPr>
          <w:rFonts w:ascii="Times New Roman" w:hAnsi="Times New Roman" w:cs="Times New Roman"/>
          <w:sz w:val="24"/>
          <w:szCs w:val="24"/>
        </w:rPr>
        <w:t>.</w:t>
      </w:r>
      <w:r w:rsidR="00897059">
        <w:rPr>
          <w:rFonts w:ascii="Times New Roman" w:hAnsi="Times New Roman" w:cs="Times New Roman"/>
          <w:sz w:val="24"/>
          <w:szCs w:val="24"/>
        </w:rPr>
        <w:t xml:space="preserve"> </w:t>
      </w:r>
      <w:r w:rsidRPr="00C42175" w:rsidR="00C42175">
        <w:rPr>
          <w:rFonts w:ascii="Times New Roman" w:hAnsi="Times New Roman" w:cs="Times New Roman"/>
          <w:sz w:val="24"/>
          <w:szCs w:val="24"/>
        </w:rPr>
        <w:t xml:space="preserve">Different </w:t>
      </w:r>
      <w:r w:rsidR="00897059">
        <w:rPr>
          <w:rFonts w:ascii="Times New Roman" w:hAnsi="Times New Roman" w:cs="Times New Roman"/>
          <w:sz w:val="24"/>
          <w:szCs w:val="24"/>
        </w:rPr>
        <w:t>methods</w:t>
      </w:r>
      <w:r w:rsidRPr="00C42175" w:rsidR="00C42175">
        <w:rPr>
          <w:rFonts w:ascii="Times New Roman" w:hAnsi="Times New Roman" w:cs="Times New Roman"/>
          <w:sz w:val="24"/>
          <w:szCs w:val="24"/>
        </w:rPr>
        <w:t xml:space="preserve"> </w:t>
      </w:r>
      <w:r w:rsidR="00E25AA9">
        <w:rPr>
          <w:rFonts w:ascii="Times New Roman" w:hAnsi="Times New Roman" w:cs="Times New Roman"/>
          <w:sz w:val="24"/>
          <w:szCs w:val="24"/>
        </w:rPr>
        <w:t>employ</w:t>
      </w:r>
      <w:r w:rsidRPr="00C42175" w:rsidR="00C42175">
        <w:rPr>
          <w:rFonts w:ascii="Times New Roman" w:hAnsi="Times New Roman" w:cs="Times New Roman"/>
          <w:sz w:val="24"/>
          <w:szCs w:val="24"/>
        </w:rPr>
        <w:t xml:space="preserve"> this clustering strategy. In Chapter 5, I utilized </w:t>
      </w:r>
      <w:r w:rsidR="00897059">
        <w:rPr>
          <w:rFonts w:ascii="Times New Roman" w:hAnsi="Times New Roman" w:cs="Times New Roman"/>
          <w:sz w:val="24"/>
          <w:szCs w:val="24"/>
        </w:rPr>
        <w:t>CLANS</w:t>
      </w:r>
      <w:r w:rsidR="00E25AA9">
        <w:rPr>
          <w:rFonts w:ascii="Times New Roman" w:hAnsi="Times New Roman" w:cs="Times New Roman"/>
          <w:sz w:val="24"/>
          <w:szCs w:val="24"/>
        </w:rPr>
        <w:t xml:space="preserve"> </w:t>
      </w:r>
      <w:r w:rsidR="00E25AA9">
        <w:rPr>
          <w:rFonts w:ascii="Times New Roman" w:hAnsi="Times New Roman" w:cs="Times New Roman"/>
          <w:sz w:val="24"/>
          <w:szCs w:val="24"/>
        </w:rPr>
        <w:fldChar w:fldCharType="begin"/>
      </w:r>
      <w:r w:rsidR="00E25AA9">
        <w:rPr>
          <w:rFonts w:ascii="Times New Roman" w:hAnsi="Times New Roman" w:cs="Times New Roman"/>
          <w:sz w:val="24"/>
          <w:szCs w:val="24"/>
        </w:rPr>
        <w:instrText xml:space="preserve"> ADDIN ZOTERO_ITEM CSL_CITATION {"citationID":"l8eEHTf6","properties":{"formattedCitation":"(Frickey and Lupas 2004)","plainCitation":"(Frickey and Lupas 2004)","noteIndex":0},"citationItems":[{"id":1082,"uris":["http://zotero.org/users/8176000/items/DY45HWMM"],"itemData":{"id":1082,"type":"article-journal","abstract":"Summary: The main source of hypotheses on the structure and function of new proteins is their homology to proteins with known properties. Homologous relationships are typically established through sequence similarity searches, multiple alignments and phylogenetic reconstruction. In cases where the number of potential relationships is large, for example in P-loop NTPases with many thousands of members, alignments and phylogenies become computationally demanding, accumulate errors and lose resolution. In search of a better way to analyze relationships in large sequence datasets we have developed a Java application, CLANS (CLuster ANalysis of Sequences), which uses a version of the Fruchterman–Reingold graph layout algorithm to visualize pairwise sequence similarities in either two-dimensional or three-dimensional space.Availability: CLANS can be downloaded at http://protevo.eb.tuebingen.mpg.de/download","container-title":"Bioinformatics","DOI":"10.1093/bioinformatics/bth444","ISSN":"1367-4803","issue":"18","journalAbbreviation":"Bioinformatics","page":"3702-3704","source":"Silverchair","title":"CLANS: a Java application for visualizing protein families based on pairwise similarity","title-short":"CLANS","URL":"https://doi.org/10.1093/bioinformatics/bth444","volume":"20","author":[{"family":"Frickey","given":"Tancred"},{"family":"Lupas","given":"Andrei"}],"accessed":{"date-parts":[["2023",3,27]]},"issued":{"date-parts":[["2004",12,12]]}}}],"schema":"https://github.com/citation-style-language/schema/raw/master/csl-citation.json"} </w:instrText>
      </w:r>
      <w:r w:rsidR="00E25AA9">
        <w:rPr>
          <w:rFonts w:ascii="Times New Roman" w:hAnsi="Times New Roman" w:cs="Times New Roman"/>
          <w:sz w:val="24"/>
          <w:szCs w:val="24"/>
        </w:rPr>
        <w:fldChar w:fldCharType="separate"/>
      </w:r>
      <w:r w:rsidRPr="00E25AA9" w:rsidR="00E25AA9">
        <w:rPr>
          <w:rFonts w:ascii="Times New Roman" w:hAnsi="Times New Roman" w:cs="Times New Roman"/>
          <w:sz w:val="24"/>
        </w:rPr>
        <w:t>(Frickey and Lupas 2004)</w:t>
      </w:r>
      <w:r w:rsidR="00E25AA9">
        <w:rPr>
          <w:rFonts w:ascii="Times New Roman" w:hAnsi="Times New Roman" w:cs="Times New Roman"/>
          <w:sz w:val="24"/>
          <w:szCs w:val="24"/>
        </w:rPr>
        <w:fldChar w:fldCharType="end"/>
      </w:r>
      <w:r w:rsidR="00897059">
        <w:rPr>
          <w:rFonts w:ascii="Times New Roman" w:hAnsi="Times New Roman" w:cs="Times New Roman"/>
          <w:sz w:val="24"/>
          <w:szCs w:val="24"/>
        </w:rPr>
        <w:t xml:space="preserve">, </w:t>
      </w:r>
      <w:r w:rsidRPr="00C42175" w:rsidR="00C42175">
        <w:rPr>
          <w:rFonts w:ascii="Times New Roman" w:hAnsi="Times New Roman" w:cs="Times New Roman"/>
          <w:sz w:val="24"/>
          <w:szCs w:val="24"/>
        </w:rPr>
        <w:t xml:space="preserve">a tool that </w:t>
      </w:r>
      <w:r w:rsidR="00B60394">
        <w:rPr>
          <w:rFonts w:ascii="Times New Roman" w:hAnsi="Times New Roman" w:cs="Times New Roman"/>
          <w:sz w:val="24"/>
          <w:szCs w:val="24"/>
        </w:rPr>
        <w:t>simply clusters</w:t>
      </w:r>
      <w:r w:rsidRPr="00C42175" w:rsidR="00C42175">
        <w:rPr>
          <w:rFonts w:ascii="Times New Roman" w:hAnsi="Times New Roman" w:cs="Times New Roman"/>
          <w:sz w:val="24"/>
          <w:szCs w:val="24"/>
        </w:rPr>
        <w:t xml:space="preserve"> sequences based on all-vs-all BLAST scores. Conversely, Chapter 4 employed </w:t>
      </w:r>
      <w:r w:rsidR="00B60394">
        <w:rPr>
          <w:rFonts w:ascii="Times New Roman" w:hAnsi="Times New Roman" w:cs="Times New Roman"/>
          <w:sz w:val="24"/>
          <w:szCs w:val="24"/>
        </w:rPr>
        <w:t>more sophisticated</w:t>
      </w:r>
      <w:r w:rsidRPr="00C42175" w:rsidR="00C42175">
        <w:rPr>
          <w:rFonts w:ascii="Times New Roman" w:hAnsi="Times New Roman" w:cs="Times New Roman"/>
          <w:sz w:val="24"/>
          <w:szCs w:val="24"/>
        </w:rPr>
        <w:t xml:space="preserve"> methods that </w:t>
      </w:r>
      <w:r w:rsidR="00D37200">
        <w:rPr>
          <w:rFonts w:ascii="Times New Roman" w:hAnsi="Times New Roman" w:cs="Times New Roman"/>
          <w:sz w:val="24"/>
          <w:szCs w:val="24"/>
        </w:rPr>
        <w:t xml:space="preserve">combine </w:t>
      </w:r>
      <w:r w:rsidR="0067444F">
        <w:rPr>
          <w:rFonts w:ascii="Times New Roman" w:hAnsi="Times New Roman" w:cs="Times New Roman"/>
          <w:sz w:val="24"/>
          <w:szCs w:val="24"/>
        </w:rPr>
        <w:t xml:space="preserve">various </w:t>
      </w:r>
      <w:r w:rsidR="00D37200">
        <w:rPr>
          <w:rFonts w:ascii="Times New Roman" w:hAnsi="Times New Roman" w:cs="Times New Roman"/>
          <w:sz w:val="24"/>
          <w:szCs w:val="24"/>
        </w:rPr>
        <w:t>clustering</w:t>
      </w:r>
      <w:r w:rsidR="0067444F">
        <w:rPr>
          <w:rFonts w:ascii="Times New Roman" w:hAnsi="Times New Roman" w:cs="Times New Roman"/>
          <w:sz w:val="24"/>
          <w:szCs w:val="24"/>
        </w:rPr>
        <w:t>, phylogenetic and network analyses</w:t>
      </w:r>
      <w:r w:rsidR="00D37200">
        <w:rPr>
          <w:rFonts w:ascii="Times New Roman" w:hAnsi="Times New Roman" w:cs="Times New Roman"/>
          <w:sz w:val="24"/>
          <w:szCs w:val="24"/>
        </w:rPr>
        <w:t xml:space="preserve"> algorithms </w:t>
      </w:r>
      <w:r w:rsidR="009F7C57">
        <w:rPr>
          <w:rFonts w:ascii="Times New Roman" w:hAnsi="Times New Roman" w:cs="Times New Roman"/>
          <w:sz w:val="24"/>
          <w:szCs w:val="24"/>
        </w:rPr>
        <w:t xml:space="preserve">to </w:t>
      </w:r>
      <w:r w:rsidR="00CC6851">
        <w:rPr>
          <w:rFonts w:ascii="Times New Roman" w:hAnsi="Times New Roman" w:cs="Times New Roman"/>
          <w:sz w:val="24"/>
          <w:szCs w:val="24"/>
        </w:rPr>
        <w:t>infer</w:t>
      </w:r>
      <w:r w:rsidRPr="00C42175" w:rsidR="00C42175">
        <w:rPr>
          <w:rFonts w:ascii="Times New Roman" w:hAnsi="Times New Roman" w:cs="Times New Roman"/>
          <w:sz w:val="24"/>
          <w:szCs w:val="24"/>
        </w:rPr>
        <w:t xml:space="preserve"> orthogroups </w:t>
      </w:r>
      <w:r w:rsidR="0067444F">
        <w:rPr>
          <w:rFonts w:ascii="Times New Roman" w:hAnsi="Times New Roman" w:cs="Times New Roman"/>
          <w:sz w:val="24"/>
          <w:szCs w:val="24"/>
        </w:rPr>
        <w:t>of</w:t>
      </w:r>
      <w:r w:rsidRPr="00C42175" w:rsidR="00C42175">
        <w:rPr>
          <w:rFonts w:ascii="Times New Roman" w:hAnsi="Times New Roman" w:cs="Times New Roman"/>
          <w:sz w:val="24"/>
          <w:szCs w:val="24"/>
        </w:rPr>
        <w:t xml:space="preserve"> sequences</w:t>
      </w:r>
      <w:r w:rsidR="0067444F">
        <w:rPr>
          <w:rFonts w:ascii="Times New Roman" w:hAnsi="Times New Roman" w:cs="Times New Roman"/>
          <w:sz w:val="24"/>
          <w:szCs w:val="24"/>
        </w:rPr>
        <w:t xml:space="preserve"> (</w:t>
      </w:r>
      <w:r w:rsidR="00A051BF">
        <w:rPr>
          <w:rFonts w:ascii="Times New Roman" w:hAnsi="Times New Roman" w:cs="Times New Roman"/>
          <w:sz w:val="24"/>
          <w:szCs w:val="24"/>
        </w:rPr>
        <w:t>further details are available in Chapter 4).</w:t>
      </w:r>
      <w:r w:rsidRPr="00C42175" w:rsidR="00C42175">
        <w:rPr>
          <w:rFonts w:ascii="Times New Roman" w:hAnsi="Times New Roman" w:cs="Times New Roman"/>
          <w:sz w:val="24"/>
          <w:szCs w:val="24"/>
        </w:rPr>
        <w:t xml:space="preserve"> </w:t>
      </w:r>
    </w:p>
    <w:p w:rsidR="005A55A6" w:rsidP="00FA4B3F" w:rsidRDefault="005A55A6" w14:paraId="16179007" w14:textId="49C542FD">
      <w:pPr>
        <w:spacing w:line="360" w:lineRule="auto"/>
        <w:jc w:val="both"/>
        <w:rPr>
          <w:rFonts w:ascii="Times New Roman" w:hAnsi="Times New Roman" w:cs="Times New Roman"/>
          <w:b/>
          <w:bCs/>
          <w:i/>
          <w:iCs/>
          <w:sz w:val="24"/>
          <w:szCs w:val="24"/>
        </w:rPr>
      </w:pPr>
      <w:r w:rsidRPr="003E0DA9">
        <w:rPr>
          <w:rFonts w:ascii="Times New Roman" w:hAnsi="Times New Roman" w:cs="Times New Roman"/>
          <w:b/>
          <w:bCs/>
          <w:i/>
          <w:iCs/>
          <w:sz w:val="24"/>
          <w:szCs w:val="24"/>
        </w:rPr>
        <w:t>Annotating Sequences</w:t>
      </w:r>
    </w:p>
    <w:p w:rsidR="00525132" w:rsidP="00FA4B3F" w:rsidRDefault="007732C1" w14:paraId="5197FDF5" w14:textId="58FD9215">
      <w:pPr>
        <w:spacing w:line="360" w:lineRule="auto"/>
        <w:jc w:val="both"/>
        <w:rPr>
          <w:rFonts w:ascii="Times New Roman" w:hAnsi="Times New Roman" w:cs="Times New Roman"/>
          <w:sz w:val="24"/>
          <w:szCs w:val="24"/>
        </w:rPr>
      </w:pPr>
      <w:r>
        <w:rPr>
          <w:rFonts w:ascii="Times New Roman" w:hAnsi="Times New Roman" w:cs="Times New Roman"/>
          <w:sz w:val="24"/>
          <w:szCs w:val="24"/>
        </w:rPr>
        <w:t>A useful additional step is to provide annotations to the sequences collected</w:t>
      </w:r>
      <w:r w:rsidR="00833F05">
        <w:rPr>
          <w:rFonts w:ascii="Times New Roman" w:hAnsi="Times New Roman" w:cs="Times New Roman"/>
          <w:sz w:val="24"/>
          <w:szCs w:val="24"/>
        </w:rPr>
        <w:t xml:space="preserve"> as n</w:t>
      </w:r>
      <w:r>
        <w:rPr>
          <w:rFonts w:ascii="Times New Roman" w:hAnsi="Times New Roman" w:cs="Times New Roman"/>
          <w:sz w:val="24"/>
          <w:szCs w:val="24"/>
        </w:rPr>
        <w:t xml:space="preserve">ot all </w:t>
      </w:r>
      <w:r w:rsidR="007D09B0">
        <w:rPr>
          <w:rFonts w:ascii="Times New Roman" w:hAnsi="Times New Roman" w:cs="Times New Roman"/>
          <w:sz w:val="24"/>
          <w:szCs w:val="24"/>
        </w:rPr>
        <w:t xml:space="preserve">species proteomes </w:t>
      </w:r>
      <w:r w:rsidR="00A82D61">
        <w:rPr>
          <w:rFonts w:ascii="Times New Roman" w:hAnsi="Times New Roman" w:cs="Times New Roman"/>
          <w:sz w:val="24"/>
          <w:szCs w:val="24"/>
        </w:rPr>
        <w:t>are</w:t>
      </w:r>
      <w:r w:rsidR="007D09B0">
        <w:rPr>
          <w:rFonts w:ascii="Times New Roman" w:hAnsi="Times New Roman" w:cs="Times New Roman"/>
          <w:sz w:val="24"/>
          <w:szCs w:val="24"/>
        </w:rPr>
        <w:t xml:space="preserve"> annotat</w:t>
      </w:r>
      <w:r w:rsidR="00A82D61">
        <w:rPr>
          <w:rFonts w:ascii="Times New Roman" w:hAnsi="Times New Roman" w:cs="Times New Roman"/>
          <w:sz w:val="24"/>
          <w:szCs w:val="24"/>
        </w:rPr>
        <w:t>ed to start with</w:t>
      </w:r>
      <w:r w:rsidR="007D09B0">
        <w:rPr>
          <w:rFonts w:ascii="Times New Roman" w:hAnsi="Times New Roman" w:cs="Times New Roman"/>
          <w:sz w:val="24"/>
          <w:szCs w:val="24"/>
        </w:rPr>
        <w:t xml:space="preserve">. </w:t>
      </w:r>
      <w:r w:rsidRPr="00DD7A53" w:rsidR="00DD7A53">
        <w:rPr>
          <w:rFonts w:ascii="Times New Roman" w:hAnsi="Times New Roman" w:cs="Times New Roman"/>
          <w:sz w:val="24"/>
          <w:szCs w:val="24"/>
        </w:rPr>
        <w:t xml:space="preserve">To efficiently navigate </w:t>
      </w:r>
      <w:r w:rsidR="00DD7A53">
        <w:rPr>
          <w:rFonts w:ascii="Times New Roman" w:hAnsi="Times New Roman" w:cs="Times New Roman"/>
          <w:sz w:val="24"/>
          <w:szCs w:val="24"/>
        </w:rPr>
        <w:t>large</w:t>
      </w:r>
      <w:r w:rsidRPr="00DD7A53" w:rsidR="00DD7A53">
        <w:rPr>
          <w:rFonts w:ascii="Times New Roman" w:hAnsi="Times New Roman" w:cs="Times New Roman"/>
          <w:sz w:val="24"/>
          <w:szCs w:val="24"/>
        </w:rPr>
        <w:t xml:space="preserve"> trees or </w:t>
      </w:r>
      <w:r w:rsidRPr="00DD7A53" w:rsidR="00DD7A53">
        <w:rPr>
          <w:rFonts w:ascii="Times New Roman" w:hAnsi="Times New Roman" w:cs="Times New Roman"/>
          <w:sz w:val="24"/>
          <w:szCs w:val="24"/>
        </w:rPr>
        <w:lastRenderedPageBreak/>
        <w:t xml:space="preserve">sequence clusters </w:t>
      </w:r>
      <w:r w:rsidR="008564F0">
        <w:rPr>
          <w:rFonts w:ascii="Times New Roman" w:hAnsi="Times New Roman" w:cs="Times New Roman"/>
          <w:sz w:val="24"/>
          <w:szCs w:val="24"/>
        </w:rPr>
        <w:t xml:space="preserve">and annotate their clades and groups, </w:t>
      </w:r>
      <w:r w:rsidRPr="00DD7A53" w:rsidR="00DD7A53">
        <w:rPr>
          <w:rFonts w:ascii="Times New Roman" w:hAnsi="Times New Roman" w:cs="Times New Roman"/>
          <w:sz w:val="24"/>
          <w:szCs w:val="24"/>
        </w:rPr>
        <w:t>it</w:t>
      </w:r>
      <w:r w:rsidR="00DD7A53">
        <w:rPr>
          <w:rFonts w:ascii="Times New Roman" w:hAnsi="Times New Roman" w:cs="Times New Roman"/>
          <w:sz w:val="24"/>
          <w:szCs w:val="24"/>
        </w:rPr>
        <w:t xml:space="preserve"> i</w:t>
      </w:r>
      <w:r w:rsidRPr="00DD7A53" w:rsidR="00DD7A53">
        <w:rPr>
          <w:rFonts w:ascii="Times New Roman" w:hAnsi="Times New Roman" w:cs="Times New Roman"/>
          <w:sz w:val="24"/>
          <w:szCs w:val="24"/>
        </w:rPr>
        <w:t xml:space="preserve">s advantageous </w:t>
      </w:r>
      <w:r w:rsidR="006A2974">
        <w:rPr>
          <w:rFonts w:ascii="Times New Roman" w:hAnsi="Times New Roman" w:cs="Times New Roman"/>
          <w:sz w:val="24"/>
          <w:szCs w:val="24"/>
        </w:rPr>
        <w:t>to have as many</w:t>
      </w:r>
      <w:r w:rsidRPr="00DD7A53" w:rsidR="00052052">
        <w:rPr>
          <w:rFonts w:ascii="Times New Roman" w:hAnsi="Times New Roman" w:cs="Times New Roman"/>
          <w:sz w:val="24"/>
          <w:szCs w:val="24"/>
        </w:rPr>
        <w:t xml:space="preserve"> sequences as possible</w:t>
      </w:r>
      <w:r w:rsidR="00052052">
        <w:rPr>
          <w:rFonts w:ascii="Times New Roman" w:hAnsi="Times New Roman" w:cs="Times New Roman"/>
          <w:sz w:val="24"/>
          <w:szCs w:val="24"/>
        </w:rPr>
        <w:t xml:space="preserve"> already </w:t>
      </w:r>
      <w:r w:rsidR="006A2974">
        <w:rPr>
          <w:rFonts w:ascii="Times New Roman" w:hAnsi="Times New Roman" w:cs="Times New Roman"/>
          <w:sz w:val="24"/>
          <w:szCs w:val="24"/>
        </w:rPr>
        <w:t>with</w:t>
      </w:r>
      <w:r w:rsidR="00052052">
        <w:rPr>
          <w:rFonts w:ascii="Times New Roman" w:hAnsi="Times New Roman" w:cs="Times New Roman"/>
          <w:sz w:val="24"/>
          <w:szCs w:val="24"/>
        </w:rPr>
        <w:t xml:space="preserve"> a</w:t>
      </w:r>
      <w:r w:rsidRPr="00DD7A53" w:rsidR="00DD7A53">
        <w:rPr>
          <w:rFonts w:ascii="Times New Roman" w:hAnsi="Times New Roman" w:cs="Times New Roman"/>
          <w:sz w:val="24"/>
          <w:szCs w:val="24"/>
        </w:rPr>
        <w:t xml:space="preserve"> </w:t>
      </w:r>
      <w:r w:rsidR="001A01FB">
        <w:rPr>
          <w:rFonts w:ascii="Times New Roman" w:hAnsi="Times New Roman" w:cs="Times New Roman"/>
          <w:sz w:val="24"/>
          <w:szCs w:val="24"/>
        </w:rPr>
        <w:t>“</w:t>
      </w:r>
      <w:r w:rsidRPr="00DD7A53" w:rsidR="00DD7A53">
        <w:rPr>
          <w:rFonts w:ascii="Times New Roman" w:hAnsi="Times New Roman" w:cs="Times New Roman"/>
          <w:sz w:val="24"/>
          <w:szCs w:val="24"/>
        </w:rPr>
        <w:t>name</w:t>
      </w:r>
      <w:r w:rsidR="001A01FB">
        <w:rPr>
          <w:rFonts w:ascii="Times New Roman" w:hAnsi="Times New Roman" w:cs="Times New Roman"/>
          <w:sz w:val="24"/>
          <w:szCs w:val="24"/>
        </w:rPr>
        <w:t>”</w:t>
      </w:r>
      <w:r w:rsidRPr="00DD7A53" w:rsidR="00DD7A53">
        <w:rPr>
          <w:rFonts w:ascii="Times New Roman" w:hAnsi="Times New Roman" w:cs="Times New Roman"/>
          <w:sz w:val="24"/>
          <w:szCs w:val="24"/>
        </w:rPr>
        <w:t>.</w:t>
      </w:r>
      <w:r w:rsidR="00BB7C73">
        <w:rPr>
          <w:rFonts w:ascii="Times New Roman" w:hAnsi="Times New Roman" w:cs="Times New Roman"/>
          <w:sz w:val="24"/>
          <w:szCs w:val="24"/>
        </w:rPr>
        <w:t xml:space="preserve"> </w:t>
      </w:r>
      <w:r w:rsidRPr="005D15A1" w:rsidR="005D15A1">
        <w:rPr>
          <w:rFonts w:ascii="Times New Roman" w:hAnsi="Times New Roman" w:cs="Times New Roman"/>
          <w:sz w:val="24"/>
          <w:szCs w:val="24"/>
        </w:rPr>
        <w:t xml:space="preserve">Even for sequences from model organisms that come pre-annotated, nomenclature can vary greatly among species, complicating the rapid identification of a clade or cluster. </w:t>
      </w:r>
      <w:r w:rsidR="00BB7C73">
        <w:rPr>
          <w:rFonts w:ascii="Times New Roman" w:hAnsi="Times New Roman" w:cs="Times New Roman"/>
          <w:sz w:val="24"/>
          <w:szCs w:val="24"/>
        </w:rPr>
        <w:t>To address this</w:t>
      </w:r>
      <w:r w:rsidR="00F8499C">
        <w:rPr>
          <w:rFonts w:ascii="Times New Roman" w:hAnsi="Times New Roman" w:cs="Times New Roman"/>
          <w:sz w:val="24"/>
          <w:szCs w:val="24"/>
        </w:rPr>
        <w:t xml:space="preserve">, it is useful to </w:t>
      </w:r>
      <w:r w:rsidRPr="008D6A36" w:rsidR="008D6A36">
        <w:rPr>
          <w:rFonts w:ascii="Times New Roman" w:hAnsi="Times New Roman" w:cs="Times New Roman"/>
          <w:sz w:val="24"/>
          <w:szCs w:val="24"/>
        </w:rPr>
        <w:t>standardize sequence naming</w:t>
      </w:r>
      <w:r w:rsidR="00CF07BB">
        <w:rPr>
          <w:rFonts w:ascii="Times New Roman" w:hAnsi="Times New Roman" w:cs="Times New Roman"/>
          <w:sz w:val="24"/>
          <w:szCs w:val="24"/>
        </w:rPr>
        <w:t xml:space="preserve">. </w:t>
      </w:r>
      <w:r w:rsidRPr="00BB7C73" w:rsidR="00D0102C">
        <w:rPr>
          <w:rFonts w:ascii="Times New Roman" w:hAnsi="Times New Roman" w:cs="Times New Roman"/>
          <w:sz w:val="24"/>
          <w:szCs w:val="24"/>
        </w:rPr>
        <w:t>In this thesis, a common approach to achieve this was by BLASTing all sequences against SwissProt</w:t>
      </w:r>
      <w:r w:rsidR="00D0102C">
        <w:rPr>
          <w:rFonts w:ascii="Times New Roman" w:hAnsi="Times New Roman" w:cs="Times New Roman"/>
          <w:sz w:val="24"/>
          <w:szCs w:val="24"/>
        </w:rPr>
        <w:t xml:space="preserve"> and retaining</w:t>
      </w:r>
      <w:r w:rsidRPr="00BB7C73" w:rsidR="00D0102C">
        <w:rPr>
          <w:rFonts w:ascii="Times New Roman" w:hAnsi="Times New Roman" w:cs="Times New Roman"/>
          <w:sz w:val="24"/>
          <w:szCs w:val="24"/>
        </w:rPr>
        <w:t xml:space="preserve"> the top hit as the annotation.</w:t>
      </w:r>
      <w:r w:rsidR="001A18AE">
        <w:rPr>
          <w:rFonts w:ascii="Times New Roman" w:hAnsi="Times New Roman" w:cs="Times New Roman"/>
          <w:sz w:val="24"/>
          <w:szCs w:val="24"/>
        </w:rPr>
        <w:t xml:space="preserve"> </w:t>
      </w:r>
      <w:r w:rsidR="00280D16">
        <w:rPr>
          <w:rFonts w:ascii="Times New Roman" w:hAnsi="Times New Roman" w:cs="Times New Roman"/>
          <w:sz w:val="24"/>
          <w:szCs w:val="24"/>
        </w:rPr>
        <w:t xml:space="preserve">While this is not always precise, </w:t>
      </w:r>
      <w:r w:rsidRPr="00BB7C73" w:rsidR="001A18AE">
        <w:rPr>
          <w:rFonts w:ascii="Times New Roman" w:hAnsi="Times New Roman" w:cs="Times New Roman"/>
          <w:sz w:val="24"/>
          <w:szCs w:val="24"/>
        </w:rPr>
        <w:t>it provides a quick preliminary naming system.</w:t>
      </w:r>
      <w:r w:rsidR="00AD4597">
        <w:rPr>
          <w:rFonts w:ascii="Times New Roman" w:hAnsi="Times New Roman" w:cs="Times New Roman"/>
          <w:sz w:val="24"/>
          <w:szCs w:val="24"/>
        </w:rPr>
        <w:t xml:space="preserve"> </w:t>
      </w:r>
      <w:r w:rsidR="00351894">
        <w:rPr>
          <w:rFonts w:ascii="Times New Roman" w:hAnsi="Times New Roman" w:cs="Times New Roman"/>
          <w:sz w:val="24"/>
          <w:szCs w:val="24"/>
        </w:rPr>
        <w:t>In some cases,</w:t>
      </w:r>
      <w:r w:rsidR="00EA4B24">
        <w:rPr>
          <w:rFonts w:ascii="Times New Roman" w:hAnsi="Times New Roman" w:cs="Times New Roman"/>
          <w:sz w:val="24"/>
          <w:szCs w:val="24"/>
        </w:rPr>
        <w:t xml:space="preserve"> </w:t>
      </w:r>
      <w:r w:rsidRPr="00D21E90" w:rsidR="00D21E90">
        <w:rPr>
          <w:rFonts w:ascii="Times New Roman" w:hAnsi="Times New Roman" w:cs="Times New Roman"/>
          <w:sz w:val="24"/>
          <w:szCs w:val="24"/>
        </w:rPr>
        <w:t xml:space="preserve">more detailed annotation decisions </w:t>
      </w:r>
      <w:r w:rsidRPr="00BB7C73" w:rsidR="00351894">
        <w:rPr>
          <w:rFonts w:ascii="Times New Roman" w:hAnsi="Times New Roman" w:cs="Times New Roman"/>
          <w:sz w:val="24"/>
          <w:szCs w:val="24"/>
        </w:rPr>
        <w:t>might require manual inspection of sequences.</w:t>
      </w:r>
      <w:r w:rsidR="00B310A0">
        <w:rPr>
          <w:rFonts w:ascii="Times New Roman" w:hAnsi="Times New Roman" w:cs="Times New Roman"/>
          <w:sz w:val="24"/>
          <w:szCs w:val="24"/>
        </w:rPr>
        <w:t xml:space="preserve"> Taxon</w:t>
      </w:r>
      <w:r w:rsidR="00EA4B24">
        <w:rPr>
          <w:rFonts w:ascii="Times New Roman" w:hAnsi="Times New Roman" w:cs="Times New Roman"/>
          <w:sz w:val="24"/>
          <w:szCs w:val="24"/>
        </w:rPr>
        <w:t>-specific databases</w:t>
      </w:r>
      <w:r w:rsidR="00E43EB5">
        <w:rPr>
          <w:rFonts w:ascii="Times New Roman" w:hAnsi="Times New Roman" w:cs="Times New Roman"/>
          <w:sz w:val="24"/>
          <w:szCs w:val="24"/>
        </w:rPr>
        <w:t xml:space="preserve"> can be useful for this.</w:t>
      </w:r>
      <w:r w:rsidR="00BA6F97">
        <w:rPr>
          <w:rFonts w:ascii="Times New Roman" w:hAnsi="Times New Roman" w:cs="Times New Roman"/>
          <w:sz w:val="24"/>
          <w:szCs w:val="24"/>
        </w:rPr>
        <w:t xml:space="preserve"> T</w:t>
      </w:r>
      <w:r w:rsidR="00E43EB5">
        <w:rPr>
          <w:rFonts w:ascii="Times New Roman" w:hAnsi="Times New Roman" w:cs="Times New Roman"/>
          <w:sz w:val="24"/>
          <w:szCs w:val="24"/>
        </w:rPr>
        <w:t>hroughout this thesis</w:t>
      </w:r>
      <w:r w:rsidR="00BA6F97">
        <w:rPr>
          <w:rFonts w:ascii="Times New Roman" w:hAnsi="Times New Roman" w:cs="Times New Roman"/>
          <w:sz w:val="24"/>
          <w:szCs w:val="24"/>
        </w:rPr>
        <w:t>,</w:t>
      </w:r>
      <w:r w:rsidR="00E43EB5">
        <w:rPr>
          <w:rFonts w:ascii="Times New Roman" w:hAnsi="Times New Roman" w:cs="Times New Roman"/>
          <w:sz w:val="24"/>
          <w:szCs w:val="24"/>
        </w:rPr>
        <w:t xml:space="preserve"> </w:t>
      </w:r>
      <w:r w:rsidRPr="00BA6F97" w:rsidR="00BA6F97">
        <w:rPr>
          <w:rFonts w:ascii="Times New Roman" w:hAnsi="Times New Roman" w:cs="Times New Roman"/>
          <w:sz w:val="24"/>
          <w:szCs w:val="24"/>
        </w:rPr>
        <w:t>frequently consulted databases included</w:t>
      </w:r>
      <w:r w:rsidR="00E43EB5">
        <w:rPr>
          <w:rFonts w:ascii="Times New Roman" w:hAnsi="Times New Roman" w:cs="Times New Roman"/>
          <w:sz w:val="24"/>
          <w:szCs w:val="24"/>
        </w:rPr>
        <w:t xml:space="preserve">: GeneCards for </w:t>
      </w:r>
      <w:r w:rsidRPr="002F7B05" w:rsidR="00E43EB5">
        <w:rPr>
          <w:rFonts w:ascii="Times New Roman" w:hAnsi="Times New Roman" w:cs="Times New Roman"/>
          <w:i/>
          <w:iCs/>
          <w:sz w:val="24"/>
          <w:szCs w:val="24"/>
        </w:rPr>
        <w:t>Homo sapiens</w:t>
      </w:r>
      <w:r w:rsidR="00BE020E">
        <w:rPr>
          <w:rFonts w:ascii="Times New Roman" w:hAnsi="Times New Roman" w:cs="Times New Roman"/>
          <w:i/>
          <w:iCs/>
          <w:sz w:val="24"/>
          <w:szCs w:val="24"/>
        </w:rPr>
        <w:t xml:space="preserve"> </w:t>
      </w:r>
      <w:r w:rsidR="00436A4F">
        <w:rPr>
          <w:rFonts w:ascii="Times New Roman" w:hAnsi="Times New Roman" w:cs="Times New Roman"/>
          <w:i/>
          <w:iCs/>
          <w:sz w:val="24"/>
          <w:szCs w:val="24"/>
        </w:rPr>
        <w:fldChar w:fldCharType="begin"/>
      </w:r>
      <w:r w:rsidR="00436A4F">
        <w:rPr>
          <w:rFonts w:ascii="Times New Roman" w:hAnsi="Times New Roman" w:cs="Times New Roman"/>
          <w:i/>
          <w:iCs/>
          <w:sz w:val="24"/>
          <w:szCs w:val="24"/>
        </w:rPr>
        <w:instrText xml:space="preserve"> ADDIN ZOTERO_ITEM CSL_CITATION {"citationID":"Jaa9nm7F","properties":{"formattedCitation":"(Stelzer et al. 2016)","plainCitation":"(Stelzer et al. 2016)","noteIndex":0},"citationItems":[{"id":512,"uris":["http://zotero.org/users/8176000/items/6JR88JG7"],"itemData":{"id":512,"type":"article-journal","abstract":"GeneCards, the human gene compendium, enables researchers to effectively navigate and inter-relate the wide universe of human genes, diseases, variants, proteins, cells, and biological pathways. Our recently launched Version 4 has a revamped infrastructure facilitating faster data updates, better-targeted data queries, and friendlier user experience. It also provides a stronger foundation for the GeneCards suite of companion databases and analysis tools. Improved data unification includes gene-disease links via MalaCards and merged biological pathways via PathCards, as well as drug information and proteome expression. VarElect, another suite member, is a phenotype prioritizer for next-generation sequencing, leveraging the GeneCards and MalaCards knowledgebase. It automatically infers direct and indirect scored associations between hundreds or even thousands of variant-containing genes and disease phenotype terms. VarElect's capabilities, either independently or within TGex, our comprehensive variant analysis pipeline, help prepare for the challenge of clinical projects that involve thousands of exome/genome NGS analyses. © 2016 by John Wiley &amp; Sons, Inc.","container-title":"Current Protocols in Bioinformatics","DOI":"10.1002/cpbi.5","ISSN":"1934-340X","issue":"1","language":"en","note":"_eprint: https://onlinelibrary.wiley.com/doi/pdf/10.1002/cpbi.5","page":"1.30.1-1.30.33","source":"Wiley Online Library","title":"The GeneCards Suite: From Gene Data Mining to Disease Genome Sequence Analyses","title-short":"The GeneCards Suite","URL":"https://onlinelibrary.wiley.com/doi/abs/10.1002/cpbi.5","volume":"54","author":[{"family":"Stelzer","given":"Gil"},{"family":"Rosen","given":"Naomi"},{"family":"Plaschkes","given":"Inbar"},{"family":"Zimmerman","given":"Shahar"},{"family":"Twik","given":"Michal"},{"family":"Fishilevich","given":"Simon"},{"family":"Stein","given":"Tsippi Iny"},{"family":"Nudel","given":"Ron"},{"family":"Lieder","given":"Iris"},{"family":"Mazor","given":"Yaron"},{"family":"Kaplan","given":"Sergey"},{"family":"Dahary","given":"Dvir"},{"family":"Warshawsky","given":"David"},{"family":"Guan-Golan","given":"Yaron"},{"family":"Kohn","given":"Asher"},{"family":"Rappaport","given":"Noa"},{"family":"Safran","given":"Marilyn"},{"family":"Lancet","given":"Doron"}],"accessed":{"date-parts":[["2021",10,1]]},"issued":{"date-parts":[["2016"]]}}}],"schema":"https://github.com/citation-style-language/schema/raw/master/csl-citation.json"} </w:instrText>
      </w:r>
      <w:r w:rsidR="00436A4F">
        <w:rPr>
          <w:rFonts w:ascii="Times New Roman" w:hAnsi="Times New Roman" w:cs="Times New Roman"/>
          <w:i/>
          <w:iCs/>
          <w:sz w:val="24"/>
          <w:szCs w:val="24"/>
        </w:rPr>
        <w:fldChar w:fldCharType="separate"/>
      </w:r>
      <w:r w:rsidRPr="00436A4F" w:rsidR="00436A4F">
        <w:rPr>
          <w:rFonts w:ascii="Times New Roman" w:hAnsi="Times New Roman" w:cs="Times New Roman"/>
          <w:sz w:val="24"/>
        </w:rPr>
        <w:t>(Stelzer et al. 2016)</w:t>
      </w:r>
      <w:r w:rsidR="00436A4F">
        <w:rPr>
          <w:rFonts w:ascii="Times New Roman" w:hAnsi="Times New Roman" w:cs="Times New Roman"/>
          <w:i/>
          <w:iCs/>
          <w:sz w:val="24"/>
          <w:szCs w:val="24"/>
        </w:rPr>
        <w:fldChar w:fldCharType="end"/>
      </w:r>
      <w:r w:rsidR="00481C27">
        <w:rPr>
          <w:rFonts w:ascii="Times New Roman" w:hAnsi="Times New Roman" w:cs="Times New Roman"/>
          <w:sz w:val="24"/>
          <w:szCs w:val="24"/>
        </w:rPr>
        <w:t xml:space="preserve">; </w:t>
      </w:r>
      <w:r w:rsidR="006374AD">
        <w:rPr>
          <w:rFonts w:ascii="Times New Roman" w:hAnsi="Times New Roman" w:cs="Times New Roman"/>
          <w:sz w:val="24"/>
          <w:szCs w:val="24"/>
        </w:rPr>
        <w:t>MGI</w:t>
      </w:r>
      <w:r w:rsidR="006859B9">
        <w:rPr>
          <w:rFonts w:ascii="Times New Roman" w:hAnsi="Times New Roman" w:cs="Times New Roman"/>
          <w:sz w:val="24"/>
          <w:szCs w:val="24"/>
        </w:rPr>
        <w:t xml:space="preserve"> for </w:t>
      </w:r>
      <w:r w:rsidRPr="002F7B05" w:rsidR="006859B9">
        <w:rPr>
          <w:rFonts w:ascii="Times New Roman" w:hAnsi="Times New Roman" w:cs="Times New Roman"/>
          <w:i/>
          <w:iCs/>
          <w:sz w:val="24"/>
          <w:szCs w:val="24"/>
        </w:rPr>
        <w:t>Mus musculus</w:t>
      </w:r>
      <w:r w:rsidR="00A23B4A">
        <w:rPr>
          <w:rFonts w:ascii="Times New Roman" w:hAnsi="Times New Roman" w:cs="Times New Roman"/>
          <w:i/>
          <w:iCs/>
          <w:sz w:val="24"/>
          <w:szCs w:val="24"/>
        </w:rPr>
        <w:t xml:space="preserve"> </w:t>
      </w:r>
      <w:r w:rsidR="003E1332">
        <w:rPr>
          <w:rFonts w:ascii="Times New Roman" w:hAnsi="Times New Roman" w:cs="Times New Roman"/>
          <w:i/>
          <w:iCs/>
          <w:sz w:val="24"/>
          <w:szCs w:val="24"/>
        </w:rPr>
        <w:fldChar w:fldCharType="begin"/>
      </w:r>
      <w:r w:rsidR="003E1332">
        <w:rPr>
          <w:rFonts w:ascii="Times New Roman" w:hAnsi="Times New Roman" w:cs="Times New Roman"/>
          <w:i/>
          <w:iCs/>
          <w:sz w:val="24"/>
          <w:szCs w:val="24"/>
        </w:rPr>
        <w:instrText xml:space="preserve"> ADDIN ZOTERO_ITEM CSL_CITATION {"citationID":"Fv9Hb7v7","properties":{"formattedCitation":"(Blake et al. 2021)","plainCitation":"(Blake et al. 2021)","noteIndex":0},"citationItems":[{"id":1533,"uris":["http://zotero.org/users/8176000/items/VUTULC6B"],"itemData":{"id":1533,"type":"article-journal","abstract":"The Mouse Genome Database (MGD; http://www.informatics.jax.org) is the community model organism knowledgebase for the laboratory mouse, a widely used animal model for comparative studies of the genetic and genomic basis for human health and disease. MGD is the authoritative source for biological reference data related to mouse genes, gene functions, phenotypes and mouse models of human disease. MGD is the primary source for official gene, allele, and mouse strain nomenclature based on the guidelines set by the International Committee on Standardized Nomenclature for Mice. MGD’s biocuration scientists curate information from the biomedical literature and from large and small datasets contributed directly by investigators. In this report we describe significant enhancements to the content and interfaces at MGD, including (i) improvements in the Multi Genome Viewer for exploring the genomes of multiple mouse strains, (ii) inclusion of many more mouse strains and new mouse strain pages with extended query options and (iii) integration of extensive data about mouse strain variants. We also describe improvements to the efficiency of literature curation processes and the implementation of an information portal focused on mouse models and genes for the study of COVID-19.","container-title":"Nucleic Acids Research","DOI":"10.1093/nar/gkaa1083","ISSN":"0305-1048","issue":"D1","journalAbbreviation":"Nucleic Acids Research","page":"D981-D987","source":"Silverchair","title":"Mouse Genome Database (MGD): Knowledgebase for mouse–human comparative biology","title-short":"Mouse Genome Database (MGD)","URL":"https://doi.org/10.1093/nar/gkaa1083","volume":"49","author":[{"family":"Blake","given":"Judith A"},{"family":"Baldarelli","given":"Richard"},{"family":"Kadin","given":"James A"},{"family":"Richardson","given":"Joel E"},{"family":"Smith","given":"Cynthia L"},{"family":"Bult","given":"Carol J"},{"literal":"the Mouse Genome Database Group"}],"accessed":{"date-parts":[["2023",10,27]]},"issued":{"date-parts":[["2021",1,8]]}}}],"schema":"https://github.com/citation-style-language/schema/raw/master/csl-citation.json"} </w:instrText>
      </w:r>
      <w:r w:rsidR="003E1332">
        <w:rPr>
          <w:rFonts w:ascii="Times New Roman" w:hAnsi="Times New Roman" w:cs="Times New Roman"/>
          <w:i/>
          <w:iCs/>
          <w:sz w:val="24"/>
          <w:szCs w:val="24"/>
        </w:rPr>
        <w:fldChar w:fldCharType="separate"/>
      </w:r>
      <w:r w:rsidRPr="003E1332" w:rsidR="003E1332">
        <w:rPr>
          <w:rFonts w:ascii="Times New Roman" w:hAnsi="Times New Roman" w:cs="Times New Roman"/>
          <w:sz w:val="24"/>
        </w:rPr>
        <w:t>(Blake et al. 2021)</w:t>
      </w:r>
      <w:r w:rsidR="003E1332">
        <w:rPr>
          <w:rFonts w:ascii="Times New Roman" w:hAnsi="Times New Roman" w:cs="Times New Roman"/>
          <w:i/>
          <w:iCs/>
          <w:sz w:val="24"/>
          <w:szCs w:val="24"/>
        </w:rPr>
        <w:fldChar w:fldCharType="end"/>
      </w:r>
      <w:r w:rsidR="006859B9">
        <w:rPr>
          <w:rFonts w:ascii="Times New Roman" w:hAnsi="Times New Roman" w:cs="Times New Roman"/>
          <w:sz w:val="24"/>
          <w:szCs w:val="24"/>
        </w:rPr>
        <w:t xml:space="preserve">; </w:t>
      </w:r>
      <w:r w:rsidR="00481C27">
        <w:rPr>
          <w:rFonts w:ascii="Times New Roman" w:hAnsi="Times New Roman" w:cs="Times New Roman"/>
          <w:sz w:val="24"/>
          <w:szCs w:val="24"/>
        </w:rPr>
        <w:t xml:space="preserve">FlyBase for </w:t>
      </w:r>
      <w:r w:rsidRPr="002F7B05" w:rsidR="00481C27">
        <w:rPr>
          <w:rFonts w:ascii="Times New Roman" w:hAnsi="Times New Roman" w:cs="Times New Roman"/>
          <w:i/>
          <w:iCs/>
          <w:sz w:val="24"/>
          <w:szCs w:val="24"/>
        </w:rPr>
        <w:t>Drosophila melanogaster</w:t>
      </w:r>
      <w:r w:rsidR="003E1332">
        <w:rPr>
          <w:rFonts w:ascii="Times New Roman" w:hAnsi="Times New Roman" w:cs="Times New Roman"/>
          <w:i/>
          <w:iCs/>
          <w:sz w:val="24"/>
          <w:szCs w:val="24"/>
        </w:rPr>
        <w:t xml:space="preserve"> </w:t>
      </w:r>
      <w:r w:rsidR="003E1332">
        <w:rPr>
          <w:rFonts w:ascii="Times New Roman" w:hAnsi="Times New Roman" w:cs="Times New Roman"/>
          <w:i/>
          <w:iCs/>
          <w:sz w:val="24"/>
          <w:szCs w:val="24"/>
        </w:rPr>
        <w:fldChar w:fldCharType="begin"/>
      </w:r>
      <w:r w:rsidR="003E1332">
        <w:rPr>
          <w:rFonts w:ascii="Times New Roman" w:hAnsi="Times New Roman" w:cs="Times New Roman"/>
          <w:i/>
          <w:iCs/>
          <w:sz w:val="24"/>
          <w:szCs w:val="24"/>
        </w:rPr>
        <w:instrText xml:space="preserve"> ADDIN ZOTERO_ITEM CSL_CITATION {"citationID":"zVI4nDXl","properties":{"formattedCitation":"(Larkin et al. 2021)","plainCitation":"(Larkin et al. 2021)","noteIndex":0},"citationItems":[{"id":510,"uris":["http://zotero.org/users/8176000/items/DUTPHX8Q"],"itemData":{"id":510,"type":"article-journal","abstract":"FlyBase (flybase.org) is an essential online database for researchers using Drosophila melanogaster as a model organism, facilitating access to a diverse array of information that includes genetic, molecular, genomic and reagent resources. Here, we describe the introduction of several new features at FlyBase, including Pathway Reports, paralog information, disease models based on orthology, customizable tables within reports and overview displays (‘ribbons’) of expression and disease data. We also describe a variety of recent important updates, including incorporation of a developmental proteome, upgrades to the GAL4 search tab, additional Experimental Tool Reports, migration to JBrowse for genome browsing and improvements to batch queries/downloads and the Fast-Track Your Paper tool.","container-title":"Nucleic Acids Research","DOI":"10.1093/nar/gkaa1026","ISSN":"0305-1048","issue":"D1","journalAbbreviation":"Nucleic Acids Research","page":"D899-D907","source":"Silverchair","title":"FlyBase: updates to the Drosophila melanogaster knowledge base","title-short":"FlyBase","URL":"https://doi.org/10.1093/nar/gkaa1026","volume":"49","author":[{"family":"Larkin","given":"Aoife"},{"family":"Marygold","given":"Steven J"},{"family":"Antonazzo","given":"Giulia"},{"family":"Attrill","given":"Helen"},{"family":"dos Santos","given":"Gilberto"},{"family":"Garapati","given":"Phani V"},{"family":"Goodman","given":"Joshua L"},{"family":"Gramates","given":"L Sian"},{"family":"Millburn","given":"Gillian"},{"family":"Strelets","given":"Victor B"},{"family":"Tabone","given":"Christopher J"},{"family":"Thurmond","given":"Jim"},{"literal":"FlyBase Consortium"}],"accessed":{"date-parts":[["2021",10,1]]},"issued":{"date-parts":[["2021",1,8]]}}}],"schema":"https://github.com/citation-style-language/schema/raw/master/csl-citation.json"} </w:instrText>
      </w:r>
      <w:r w:rsidR="003E1332">
        <w:rPr>
          <w:rFonts w:ascii="Times New Roman" w:hAnsi="Times New Roman" w:cs="Times New Roman"/>
          <w:i/>
          <w:iCs/>
          <w:sz w:val="24"/>
          <w:szCs w:val="24"/>
        </w:rPr>
        <w:fldChar w:fldCharType="separate"/>
      </w:r>
      <w:r w:rsidRPr="003E1332" w:rsidR="003E1332">
        <w:rPr>
          <w:rFonts w:ascii="Times New Roman" w:hAnsi="Times New Roman" w:cs="Times New Roman"/>
          <w:sz w:val="24"/>
        </w:rPr>
        <w:t>(Larkin et al. 2021)</w:t>
      </w:r>
      <w:r w:rsidR="003E1332">
        <w:rPr>
          <w:rFonts w:ascii="Times New Roman" w:hAnsi="Times New Roman" w:cs="Times New Roman"/>
          <w:i/>
          <w:iCs/>
          <w:sz w:val="24"/>
          <w:szCs w:val="24"/>
        </w:rPr>
        <w:fldChar w:fldCharType="end"/>
      </w:r>
      <w:r w:rsidR="00481C27">
        <w:rPr>
          <w:rFonts w:ascii="Times New Roman" w:hAnsi="Times New Roman" w:cs="Times New Roman"/>
          <w:sz w:val="24"/>
          <w:szCs w:val="24"/>
        </w:rPr>
        <w:t>; Echino</w:t>
      </w:r>
      <w:r w:rsidR="003A1815">
        <w:rPr>
          <w:rFonts w:ascii="Times New Roman" w:hAnsi="Times New Roman" w:cs="Times New Roman"/>
          <w:sz w:val="24"/>
          <w:szCs w:val="24"/>
        </w:rPr>
        <w:t>b</w:t>
      </w:r>
      <w:r w:rsidR="00481C27">
        <w:rPr>
          <w:rFonts w:ascii="Times New Roman" w:hAnsi="Times New Roman" w:cs="Times New Roman"/>
          <w:sz w:val="24"/>
          <w:szCs w:val="24"/>
        </w:rPr>
        <w:t xml:space="preserve">ase for </w:t>
      </w:r>
      <w:r w:rsidRPr="002F7B05" w:rsidR="00481C27">
        <w:rPr>
          <w:rFonts w:ascii="Times New Roman" w:hAnsi="Times New Roman" w:cs="Times New Roman"/>
          <w:i/>
          <w:iCs/>
          <w:sz w:val="24"/>
          <w:szCs w:val="24"/>
        </w:rPr>
        <w:t>Strongylocentrotus purpuratus</w:t>
      </w:r>
      <w:r w:rsidR="00481C27">
        <w:rPr>
          <w:rFonts w:ascii="Times New Roman" w:hAnsi="Times New Roman" w:cs="Times New Roman"/>
          <w:sz w:val="24"/>
          <w:szCs w:val="24"/>
        </w:rPr>
        <w:t xml:space="preserve"> and other echinoderms</w:t>
      </w:r>
      <w:r w:rsidR="00DA2359">
        <w:rPr>
          <w:rFonts w:ascii="Times New Roman" w:hAnsi="Times New Roman" w:cs="Times New Roman"/>
          <w:sz w:val="24"/>
          <w:szCs w:val="24"/>
        </w:rPr>
        <w:t xml:space="preserve"> </w:t>
      </w:r>
      <w:r w:rsidR="00C93E70">
        <w:rPr>
          <w:rFonts w:ascii="Times New Roman" w:hAnsi="Times New Roman" w:cs="Times New Roman"/>
          <w:sz w:val="24"/>
          <w:szCs w:val="24"/>
        </w:rPr>
        <w:fldChar w:fldCharType="begin"/>
      </w:r>
      <w:r w:rsidR="00C93E70">
        <w:rPr>
          <w:rFonts w:ascii="Times New Roman" w:hAnsi="Times New Roman" w:cs="Times New Roman"/>
          <w:sz w:val="24"/>
          <w:szCs w:val="24"/>
        </w:rPr>
        <w:instrText xml:space="preserve"> ADDIN ZOTERO_ITEM CSL_CITATION {"citationID":"cJ5EnA3V","properties":{"formattedCitation":"(Arshinoff et al. 2022)","plainCitation":"(Arshinoff et al. 2022)","noteIndex":0},"citationItems":[{"id":1535,"uris":["http://zotero.org/users/8176000/items/B4B9VDCJ"],"itemData":{"id":1535,"type":"article-journal","abstract":"Echinobase (www.echinobase.org) is a third generation web resource supporting genomic research on echinoderms. The new version was built by cloning the mature Xenopus model organism knowledgebase, Xenbase, refactoring data ingestion pipelines and modifying the user interface to adapt to multispecies echinoderm content. This approach leveraged over 15 years of previous database and web application development to generate a new fully featured informatics resource in a single year. In addition to the software stack, Echinobase uses the private cloud and physical hosts that support Xenbase. Echinobase currently supports six echinoderm species, focused on those used for genomics, developmental biology and gene regulatory network analyses. Over 38 000 gene pages, 18 000 publications, new improved genome assemblies, JBrowse genome browser and BLAST + services are available and supported by the development of a new echinoderm anatomical ontology, uniformly applied formal gene nomenclature, and consistent orthology predictions. A novel feature of Echinobase is integrating support for multiple, disparate species. New genomes from the diverse echinoderm phylum will be added and supported as data becomes available. The common code development design of the integrated knowledgebases ensures parallel improvements as each resource evolves. This approach is widely applicable for developing new model organism informatics resources.","container-title":"Nucleic Acids Research","DOI":"10.1093/nar/gkab1005","ISSN":"0305-1048","issue":"D1","journalAbbreviation":"Nucleic Acids Research","page":"D970-D979","source":"Silverchair","title":"Echinobase: leveraging an extant model organism database to build a knowledgebase supporting research on the genomics and biology of echinoderms","title-short":"Echinobase","URL":"https://doi.org/10.1093/nar/gkab1005","volume":"50","author":[{"family":"Arshinoff","given":"Bradley I"},{"family":"Cary","given":"Gregory A"},{"family":"Karimi","given":"Kamran"},{"family":"Foley","given":"Saoirse"},{"family":"Agalakov","given":"Sergei"},{"family":"Delgado","given":"Francisco"},{"family":"Lotay","given":"Vaneet S"},{"family":"Ku","given":"Carolyn J"},{"family":"Pells","given":"Troy J"},{"family":"Beatman","given":"Thomas R"},{"family":"Kim","given":"Eugene"},{"family":"Cameron","given":"R Andrew"},{"family":"Vize","given":"Peter D"},{"family":"Telmer","given":"Cheryl A"},{"family":"Croce","given":"Jenifer C"},{"family":"Ettensohn","given":"Charles A"},{"family":"Hinman","given":"Veronica F"}],"accessed":{"date-parts":[["2023",10,27]]},"issued":{"date-parts":[["2022",1,7]]}}}],"schema":"https://github.com/citation-style-language/schema/raw/master/csl-citation.json"} </w:instrText>
      </w:r>
      <w:r w:rsidR="00C93E70">
        <w:rPr>
          <w:rFonts w:ascii="Times New Roman" w:hAnsi="Times New Roman" w:cs="Times New Roman"/>
          <w:sz w:val="24"/>
          <w:szCs w:val="24"/>
        </w:rPr>
        <w:fldChar w:fldCharType="separate"/>
      </w:r>
      <w:r w:rsidRPr="00C93E70" w:rsidR="00C93E70">
        <w:rPr>
          <w:rFonts w:ascii="Times New Roman" w:hAnsi="Times New Roman" w:cs="Times New Roman"/>
          <w:sz w:val="24"/>
        </w:rPr>
        <w:t>(Arshinoff et al. 2022)</w:t>
      </w:r>
      <w:r w:rsidR="00C93E70">
        <w:rPr>
          <w:rFonts w:ascii="Times New Roman" w:hAnsi="Times New Roman" w:cs="Times New Roman"/>
          <w:sz w:val="24"/>
          <w:szCs w:val="24"/>
        </w:rPr>
        <w:fldChar w:fldCharType="end"/>
      </w:r>
      <w:r w:rsidR="00481C27">
        <w:rPr>
          <w:rFonts w:ascii="Times New Roman" w:hAnsi="Times New Roman" w:cs="Times New Roman"/>
          <w:sz w:val="24"/>
          <w:szCs w:val="24"/>
        </w:rPr>
        <w:t xml:space="preserve">; </w:t>
      </w:r>
      <w:r w:rsidR="006859B9">
        <w:rPr>
          <w:rFonts w:ascii="Times New Roman" w:hAnsi="Times New Roman" w:cs="Times New Roman"/>
          <w:sz w:val="24"/>
          <w:szCs w:val="24"/>
        </w:rPr>
        <w:t xml:space="preserve">TAIR for </w:t>
      </w:r>
      <w:r w:rsidRPr="002F7B05" w:rsidR="006859B9">
        <w:rPr>
          <w:rFonts w:ascii="Times New Roman" w:hAnsi="Times New Roman" w:cs="Times New Roman"/>
          <w:i/>
          <w:iCs/>
          <w:sz w:val="24"/>
          <w:szCs w:val="24"/>
        </w:rPr>
        <w:t>Arabidopsis thaliana</w:t>
      </w:r>
      <w:r w:rsidR="00C93E70">
        <w:rPr>
          <w:rFonts w:ascii="Times New Roman" w:hAnsi="Times New Roman" w:cs="Times New Roman"/>
          <w:i/>
          <w:iCs/>
          <w:sz w:val="24"/>
          <w:szCs w:val="24"/>
        </w:rPr>
        <w:t xml:space="preserve"> </w:t>
      </w:r>
      <w:r w:rsidR="00EF3981">
        <w:rPr>
          <w:rFonts w:ascii="Times New Roman" w:hAnsi="Times New Roman" w:cs="Times New Roman"/>
          <w:i/>
          <w:iCs/>
          <w:sz w:val="24"/>
          <w:szCs w:val="24"/>
        </w:rPr>
        <w:fldChar w:fldCharType="begin"/>
      </w:r>
      <w:r w:rsidR="00EF3981">
        <w:rPr>
          <w:rFonts w:ascii="Times New Roman" w:hAnsi="Times New Roman" w:cs="Times New Roman"/>
          <w:i/>
          <w:iCs/>
          <w:sz w:val="24"/>
          <w:szCs w:val="24"/>
        </w:rPr>
        <w:instrText xml:space="preserve"> ADDIN ZOTERO_ITEM CSL_CITATION {"citationID":"eMmC1FtF","properties":{"formattedCitation":"(Berardini et al. 2015)","plainCitation":"(Berardini et al. 2015)","noteIndex":0},"citationItems":[{"id":1537,"uris":["http://zotero.org/users/8176000/items/2L8HKKQ6"],"itemData":{"id":1537,"type":"article-journal","abstract":"The Arabidopsis Information Resource (TAIR) is a continuously updated, online database of genetic and molecular biology data for the model plant Arabidopsis thaliana that provides a global research community with centralized access to data for over 30,000 Arabidopsis genes. TAIR's biocurators systematically extract, organize, and interconnect experimental data from the literature along with computational predictions, community submissions, and high throughput datasets to present a high quality and comprehensive picture of Arabidopsis gene function. TAIR provides tools for data visualization and analysis, and enables ordering of seed and DNA stocks, protein chips, and other experimental resources. TAIR actively engages with its users who contribute expertise and data that augments the work of the curatorial staff. TAIR's focus in an extensive and evolving ecosystem of online resources for plant biology is on the critically important role of extracting experimentally based research findings from the literature and making that information computationally accessible. In response to the loss of government grant funding, the TAIR team founded a nonprofit entity, Phoenix Bioinformatics, with the aim of developing sustainable funding models for biological databases, using TAIR as a test case. Phoenix has successfully transitioned TAIR to subscription-based funding while still keeping its data relatively open and accessible. genesis 53:474–485, 2015. © 2015 Wiley Periodicals, Inc.","container-title":"genesis","DOI":"10.1002/dvg.22877","ISSN":"1526-968X","issue":"8","language":"en","license":"© 2015 Wiley Periodicals, Inc.","note":"_eprint: https://onlinelibrary.wiley.com/doi/pdf/10.1002/dvg.22877","page":"474-485","source":"Wiley Online Library","title":"The arabidopsis information resource: Making and mining the “gold standard” annotated reference plant genome","title-short":"The arabidopsis information resource","URL":"https://onlinelibrary.wiley.com/doi/abs/10.1002/dvg.22877","volume":"53","author":[{"family":"Berardini","given":"Tanya Z."},{"family":"Reiser","given":"Leonore"},{"family":"Li","given":"Donghui"},{"family":"Mezheritsky","given":"Yarik"},{"family":"Muller","given":"Robert"},{"family":"Strait","given":"Emily"},{"family":"Huala","given":"Eva"}],"accessed":{"date-parts":[["2023",10,27]]},"issued":{"date-parts":[["2015"]]}}}],"schema":"https://github.com/citation-style-language/schema/raw/master/csl-citation.json"} </w:instrText>
      </w:r>
      <w:r w:rsidR="00EF3981">
        <w:rPr>
          <w:rFonts w:ascii="Times New Roman" w:hAnsi="Times New Roman" w:cs="Times New Roman"/>
          <w:i/>
          <w:iCs/>
          <w:sz w:val="24"/>
          <w:szCs w:val="24"/>
        </w:rPr>
        <w:fldChar w:fldCharType="separate"/>
      </w:r>
      <w:r w:rsidRPr="00EF3981" w:rsidR="00EF3981">
        <w:rPr>
          <w:rFonts w:ascii="Times New Roman" w:hAnsi="Times New Roman" w:cs="Times New Roman"/>
          <w:sz w:val="24"/>
        </w:rPr>
        <w:t>(Berardini et al. 2015)</w:t>
      </w:r>
      <w:r w:rsidR="00EF3981">
        <w:rPr>
          <w:rFonts w:ascii="Times New Roman" w:hAnsi="Times New Roman" w:cs="Times New Roman"/>
          <w:i/>
          <w:iCs/>
          <w:sz w:val="24"/>
          <w:szCs w:val="24"/>
        </w:rPr>
        <w:fldChar w:fldCharType="end"/>
      </w:r>
      <w:r w:rsidR="006859B9">
        <w:rPr>
          <w:rFonts w:ascii="Times New Roman" w:hAnsi="Times New Roman" w:cs="Times New Roman"/>
          <w:sz w:val="24"/>
          <w:szCs w:val="24"/>
        </w:rPr>
        <w:t>.</w:t>
      </w:r>
    </w:p>
    <w:p w:rsidR="003E0DA9" w:rsidP="00FA4B3F" w:rsidRDefault="003E585D" w14:paraId="7ACE74A7" w14:textId="5D522A70">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Multiple sequence alignment and trimming</w:t>
      </w:r>
    </w:p>
    <w:p w:rsidR="00171F82" w:rsidP="00FA4B3F" w:rsidRDefault="00A51FCB" w14:paraId="4A7654ED" w14:textId="635DAB86">
      <w:pPr>
        <w:spacing w:line="360" w:lineRule="auto"/>
        <w:jc w:val="both"/>
        <w:rPr>
          <w:rFonts w:ascii="Times New Roman" w:hAnsi="Times New Roman" w:cs="Times New Roman"/>
          <w:sz w:val="24"/>
          <w:szCs w:val="24"/>
        </w:rPr>
      </w:pPr>
      <w:r w:rsidRPr="00A51FCB">
        <w:rPr>
          <w:rFonts w:ascii="Times New Roman" w:hAnsi="Times New Roman" w:cs="Times New Roman"/>
          <w:sz w:val="24"/>
          <w:szCs w:val="24"/>
        </w:rPr>
        <w:t xml:space="preserve">After the optimal curation of final gene families, the subsequent step involves aligning the sequences. </w:t>
      </w:r>
      <w:r>
        <w:rPr>
          <w:rFonts w:ascii="Times New Roman" w:hAnsi="Times New Roman" w:cs="Times New Roman"/>
          <w:sz w:val="24"/>
          <w:szCs w:val="24"/>
        </w:rPr>
        <w:t>This is a fundamental step in phylogenetic analyses.</w:t>
      </w:r>
      <w:r w:rsidR="00D3409E">
        <w:rPr>
          <w:rFonts w:ascii="Times New Roman" w:hAnsi="Times New Roman" w:cs="Times New Roman"/>
          <w:sz w:val="24"/>
          <w:szCs w:val="24"/>
        </w:rPr>
        <w:t xml:space="preserve"> </w:t>
      </w:r>
      <w:r w:rsidRPr="00A51FCB">
        <w:rPr>
          <w:rFonts w:ascii="Times New Roman" w:hAnsi="Times New Roman" w:cs="Times New Roman"/>
          <w:sz w:val="24"/>
          <w:szCs w:val="24"/>
        </w:rPr>
        <w:t>The underlying principle is that if sequences are homologous, each amino acid position traces back to a shared ancestral state</w:t>
      </w:r>
      <w:r w:rsidR="00B47A9B">
        <w:rPr>
          <w:rFonts w:ascii="Times New Roman" w:hAnsi="Times New Roman" w:cs="Times New Roman"/>
          <w:sz w:val="24"/>
          <w:szCs w:val="24"/>
        </w:rPr>
        <w:t xml:space="preserve"> and sequences can be aligned in such a way that each column represents homologous positions.</w:t>
      </w:r>
      <w:r w:rsidRPr="00A51FCB">
        <w:rPr>
          <w:rFonts w:ascii="Times New Roman" w:hAnsi="Times New Roman" w:cs="Times New Roman"/>
          <w:sz w:val="24"/>
          <w:szCs w:val="24"/>
        </w:rPr>
        <w:t xml:space="preserve"> </w:t>
      </w:r>
      <w:r w:rsidR="00A713D8">
        <w:rPr>
          <w:rFonts w:ascii="Times New Roman" w:hAnsi="Times New Roman" w:cs="Times New Roman"/>
          <w:sz w:val="24"/>
          <w:szCs w:val="24"/>
        </w:rPr>
        <w:t xml:space="preserve">In the resulting alignment, </w:t>
      </w:r>
      <w:r w:rsidRPr="00740347" w:rsidR="00740347">
        <w:rPr>
          <w:rFonts w:ascii="Times New Roman" w:hAnsi="Times New Roman" w:cs="Times New Roman"/>
          <w:sz w:val="24"/>
          <w:szCs w:val="24"/>
        </w:rPr>
        <w:t xml:space="preserve">some positions might be highly conserved, while others </w:t>
      </w:r>
      <w:r w:rsidR="00683189">
        <w:rPr>
          <w:rFonts w:ascii="Times New Roman" w:hAnsi="Times New Roman" w:cs="Times New Roman"/>
          <w:sz w:val="24"/>
          <w:szCs w:val="24"/>
        </w:rPr>
        <w:t>divergent</w:t>
      </w:r>
      <w:r w:rsidR="00740347">
        <w:rPr>
          <w:rFonts w:ascii="Times New Roman" w:hAnsi="Times New Roman" w:cs="Times New Roman"/>
          <w:sz w:val="24"/>
          <w:szCs w:val="24"/>
        </w:rPr>
        <w:t>.</w:t>
      </w:r>
      <w:r w:rsidR="00683189">
        <w:rPr>
          <w:rFonts w:ascii="Times New Roman" w:hAnsi="Times New Roman" w:cs="Times New Roman"/>
          <w:sz w:val="24"/>
          <w:szCs w:val="24"/>
        </w:rPr>
        <w:t xml:space="preserve"> </w:t>
      </w:r>
      <w:r w:rsidRPr="00FE49AF" w:rsidR="00FE49AF">
        <w:rPr>
          <w:rFonts w:ascii="Times New Roman" w:hAnsi="Times New Roman" w:cs="Times New Roman"/>
          <w:sz w:val="24"/>
          <w:szCs w:val="24"/>
        </w:rPr>
        <w:t>Additionally, due to deletion or insertion</w:t>
      </w:r>
      <w:r w:rsidR="00FE49AF">
        <w:rPr>
          <w:rFonts w:ascii="Times New Roman" w:hAnsi="Times New Roman" w:cs="Times New Roman"/>
          <w:sz w:val="24"/>
          <w:szCs w:val="24"/>
        </w:rPr>
        <w:t xml:space="preserve"> events</w:t>
      </w:r>
      <w:r w:rsidRPr="00FE49AF" w:rsidR="00FE49AF">
        <w:rPr>
          <w:rFonts w:ascii="Times New Roman" w:hAnsi="Times New Roman" w:cs="Times New Roman"/>
          <w:sz w:val="24"/>
          <w:szCs w:val="24"/>
        </w:rPr>
        <w:t xml:space="preserve">, homologous sequences can vary in length, leading to gaps </w:t>
      </w:r>
      <w:r w:rsidR="00496905">
        <w:rPr>
          <w:rFonts w:ascii="Times New Roman" w:hAnsi="Times New Roman" w:cs="Times New Roman"/>
          <w:sz w:val="24"/>
          <w:szCs w:val="24"/>
        </w:rPr>
        <w:t xml:space="preserve">for some sequences </w:t>
      </w:r>
      <w:r w:rsidRPr="00FE49AF" w:rsidR="00FE49AF">
        <w:rPr>
          <w:rFonts w:ascii="Times New Roman" w:hAnsi="Times New Roman" w:cs="Times New Roman"/>
          <w:sz w:val="24"/>
          <w:szCs w:val="24"/>
        </w:rPr>
        <w:t xml:space="preserve">in the alignment. </w:t>
      </w:r>
      <w:r w:rsidR="005941AB">
        <w:rPr>
          <w:rFonts w:ascii="Times New Roman" w:hAnsi="Times New Roman" w:cs="Times New Roman"/>
          <w:sz w:val="24"/>
          <w:szCs w:val="24"/>
        </w:rPr>
        <w:t>Overall,</w:t>
      </w:r>
      <w:r w:rsidR="00683189">
        <w:rPr>
          <w:rFonts w:ascii="Times New Roman" w:hAnsi="Times New Roman" w:cs="Times New Roman"/>
          <w:sz w:val="24"/>
          <w:szCs w:val="24"/>
        </w:rPr>
        <w:t xml:space="preserve"> the alignment</w:t>
      </w:r>
      <w:r w:rsidR="005941AB">
        <w:rPr>
          <w:rFonts w:ascii="Times New Roman" w:hAnsi="Times New Roman" w:cs="Times New Roman"/>
          <w:sz w:val="24"/>
          <w:szCs w:val="24"/>
        </w:rPr>
        <w:t xml:space="preserve"> </w:t>
      </w:r>
      <w:r w:rsidRPr="004E22A9" w:rsidR="004E22A9">
        <w:rPr>
          <w:rFonts w:ascii="Times New Roman" w:hAnsi="Times New Roman" w:cs="Times New Roman"/>
          <w:sz w:val="24"/>
          <w:szCs w:val="24"/>
        </w:rPr>
        <w:t>captures the evolutionary changes the sequences have undergone</w:t>
      </w:r>
      <w:r w:rsidR="009A3C2E">
        <w:rPr>
          <w:rFonts w:ascii="Times New Roman" w:hAnsi="Times New Roman" w:cs="Times New Roman"/>
          <w:sz w:val="24"/>
          <w:szCs w:val="24"/>
        </w:rPr>
        <w:t xml:space="preserve"> </w:t>
      </w:r>
      <w:r w:rsidR="009A3C2E">
        <w:rPr>
          <w:rFonts w:ascii="Times New Roman" w:hAnsi="Times New Roman" w:cs="Times New Roman"/>
          <w:sz w:val="24"/>
          <w:szCs w:val="24"/>
        </w:rPr>
        <w:fldChar w:fldCharType="begin"/>
      </w:r>
      <w:r w:rsidR="009A3C2E">
        <w:rPr>
          <w:rFonts w:ascii="Times New Roman" w:hAnsi="Times New Roman" w:cs="Times New Roman"/>
          <w:sz w:val="24"/>
          <w:szCs w:val="24"/>
        </w:rPr>
        <w:instrText xml:space="preserve"> ADDIN ZOTERO_ITEM CSL_CITATION {"citationID":"3GcwkLmu","properties":{"formattedCitation":"(Lemey et al. 2009)","plainCitation":"(Lemey et al. 2009)","noteIndex":0},"citationItems":[{"id":1531,"uris":["http://zotero.org/users/8176000/items/XV869Z9I"],"itemData":{"id":1531,"type":"book","abstract":"The Phylogenetic Handbook is a broad, hands on guide to theory and practice of nucleotide and protein phylogenetic analysis. This second edition includes six new chapters, covering topics such as Bayesian inference, tree topology testing and the impact of recombination on phylogenies, as well as a detailed section on molecular adaptation. The book has a stronger focus on hypothesis testing than the previous edition, with more extensive discussions on recombination analysis, detecting molecular adaptation and genealogy-based population genetics. Many chapters include elaborate practical sections, which have been updated to introduce the reader to the most recent versions of sequence analysis and phylogeny software, including BLAST, FastA, Clustal, T-coffee, Muscle, DAMBE, Tree-puzzle, Phylip, MEGA, PAUP*, IQPNNI, CONSEL, ModelTest, Prottest, PAML, HYPHY, MrBayes, BEAST, LAMARC, SplitsTree, and RDP. Many analysis tools are described by their original authors, resulting in clear explanations that constitute an ideal teaching guide for advanced-level undergraduate and graduate students.","edition":"2","event-place":"Cambridge","ISBN":"978-0-521-73071-6","note":"DOI: 10.1017/CBO9780511819049","publisher":"Cambridge University Press","publisher-place":"Cambridge","source":"Cambridge University Press","title":"The Phylogenetic Handbook: A Practical Approach to Phylogenetic Analysis and Hypothesis Testing","title-short":"The Phylogenetic Handbook","URL":"https://www.cambridge.org/core/books/phylogenetic-handbook/A9D63A454E76A5EBCCF1119B3C56D766","editor":[{"family":"Lemey","given":"Philippe"},{"family":"Salemi","given":"Marco"},{"family":"Vandamme","given":"Anne-Mieke"}],"accessed":{"date-parts":[["2023",10,26]]},"issued":{"date-parts":[["2009"]]}}}],"schema":"https://github.com/citation-style-language/schema/raw/master/csl-citation.json"} </w:instrText>
      </w:r>
      <w:r w:rsidR="009A3C2E">
        <w:rPr>
          <w:rFonts w:ascii="Times New Roman" w:hAnsi="Times New Roman" w:cs="Times New Roman"/>
          <w:sz w:val="24"/>
          <w:szCs w:val="24"/>
        </w:rPr>
        <w:fldChar w:fldCharType="separate"/>
      </w:r>
      <w:r w:rsidRPr="009A3C2E" w:rsidR="009A3C2E">
        <w:rPr>
          <w:rFonts w:ascii="Times New Roman" w:hAnsi="Times New Roman" w:cs="Times New Roman"/>
          <w:sz w:val="24"/>
        </w:rPr>
        <w:t>(Lemey et al. 2009)</w:t>
      </w:r>
      <w:r w:rsidR="009A3C2E">
        <w:rPr>
          <w:rFonts w:ascii="Times New Roman" w:hAnsi="Times New Roman" w:cs="Times New Roman"/>
          <w:sz w:val="24"/>
          <w:szCs w:val="24"/>
        </w:rPr>
        <w:fldChar w:fldCharType="end"/>
      </w:r>
      <w:r w:rsidR="005941AB">
        <w:rPr>
          <w:rFonts w:ascii="Times New Roman" w:hAnsi="Times New Roman" w:cs="Times New Roman"/>
          <w:sz w:val="24"/>
          <w:szCs w:val="24"/>
        </w:rPr>
        <w:t xml:space="preserve">. </w:t>
      </w:r>
      <w:r w:rsidR="00F01FE1">
        <w:rPr>
          <w:rFonts w:ascii="Times New Roman" w:hAnsi="Times New Roman" w:cs="Times New Roman"/>
          <w:sz w:val="24"/>
          <w:szCs w:val="24"/>
        </w:rPr>
        <w:t xml:space="preserve">Multiple sequence alignments throughout this thesis were constructed using the </w:t>
      </w:r>
      <w:r w:rsidR="0060322B">
        <w:rPr>
          <w:rFonts w:ascii="Times New Roman" w:hAnsi="Times New Roman" w:cs="Times New Roman"/>
          <w:sz w:val="24"/>
          <w:szCs w:val="24"/>
        </w:rPr>
        <w:t xml:space="preserve">MAFFT </w:t>
      </w:r>
      <w:r w:rsidR="00F01FE1">
        <w:rPr>
          <w:rFonts w:ascii="Times New Roman" w:hAnsi="Times New Roman" w:cs="Times New Roman"/>
          <w:sz w:val="24"/>
          <w:szCs w:val="24"/>
        </w:rPr>
        <w:t xml:space="preserve">software </w:t>
      </w:r>
      <w:r w:rsidR="001579D5">
        <w:rPr>
          <w:rFonts w:ascii="Times New Roman" w:hAnsi="Times New Roman" w:cs="Times New Roman"/>
          <w:sz w:val="24"/>
          <w:szCs w:val="24"/>
        </w:rPr>
        <w:fldChar w:fldCharType="begin"/>
      </w:r>
      <w:r w:rsidR="001579D5">
        <w:rPr>
          <w:rFonts w:ascii="Times New Roman" w:hAnsi="Times New Roman" w:cs="Times New Roman"/>
          <w:sz w:val="24"/>
          <w:szCs w:val="24"/>
        </w:rPr>
        <w:instrText xml:space="preserve"> ADDIN ZOTERO_ITEM CSL_CITATION {"citationID":"3MUDE3mw","properties":{"formattedCitation":"(Katoh et al. 2002; Katoh and Standley 2013)","plainCitation":"(Katoh et al. 2002; Katoh and Standley 2013)","noteIndex":0},"citationItems":[{"id":1137,"uris":["http://zotero.org/users/8176000/items/8D4U4H8D"],"itemData":{"id":1137,"type":"article-journal","abstract":"A multiple sequence alignment program, MAFFT, has been developed. The CPU time is drastically reduced as compared with existing methods. MAFFT includes two novel techniques. (i) Homo logous regions are rapidly identified by the fast Fourier transform (FFT), in which an amino acid sequence is converted to a sequence composed of volume and polarity values of each amino acid residue. (ii) We propose a simplified scoring system that performs well for reducing CPU time and increasing the accuracy of alignments even for sequences having large insertions or extensions as well as distantly related sequences of similar length. Two different heuristics, the progressive method (FFT‐NS‐2) and the iterative refinement method (FFT‐NS‐i), are implemented in MAFFT. The performances of FFT‐NS‐2 and FFT‐NS‐i were compared with other methods by computer simulations and benchmark tests; the CPU time of FFT‐NS‐2 is drastically reduced as compared with CLUSTALW with comparable accuracy. FFT‐NS‐i is over 100 times faster than T‐COFFEE, when the number of input sequences exceeds 60, without sacrificing the accuracy.","container-title":"Nucleic Acids Research","DOI":"10.1093/nar/gkf436","ISSN":"0305-1048","issue":"14","journalAbbreviation":"Nucleic Acids Research","page":"3059-3066","source":"Silverchair","title":"MAFFT: a novel method for rapid multiple sequence alignment based on fast Fourier transform","title-short":"MAFFT","URL":"https://doi.org/10.1093/nar/gkf436","volume":"30","author":[{"family":"Katoh","given":"Kazutaka"},{"family":"Misawa","given":"Kazuharu"},{"family":"Kuma","given":"Kei‐ichi"},{"family":"Miyata","given":"Takashi"}],"accessed":{"date-parts":[["2023",5,3]]},"issued":{"date-parts":[["2002",7,15]]}}},{"id":776,"uris":["http://zotero.org/users/8176000/items/8W3A57CH"],"itemData":{"id":776,"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Evolution","page":"772-780","title":"MAFFT Multiple Sequence Alignment Software Version 7: Improvements in Performance and Usability","URL":"https://doi.org/10.1093/molbev/mst010","volume":"30","author":[{"family":"Katoh","given":"Kazutaka"},{"family":"Standley","given":"Daron M."}],"accessed":{"date-parts":[["2022",5,9]]},"issued":{"date-parts":[["2013",4,1]]}}}],"schema":"https://github.com/citation-style-language/schema/raw/master/csl-citation.json"} </w:instrText>
      </w:r>
      <w:r w:rsidR="001579D5">
        <w:rPr>
          <w:rFonts w:ascii="Times New Roman" w:hAnsi="Times New Roman" w:cs="Times New Roman"/>
          <w:sz w:val="24"/>
          <w:szCs w:val="24"/>
        </w:rPr>
        <w:fldChar w:fldCharType="separate"/>
      </w:r>
      <w:r w:rsidRPr="001579D5" w:rsidR="001579D5">
        <w:rPr>
          <w:rFonts w:ascii="Times New Roman" w:hAnsi="Times New Roman" w:cs="Times New Roman"/>
          <w:sz w:val="24"/>
        </w:rPr>
        <w:t>(Katoh et al. 2002; Katoh and Standley 2013)</w:t>
      </w:r>
      <w:r w:rsidR="001579D5">
        <w:rPr>
          <w:rFonts w:ascii="Times New Roman" w:hAnsi="Times New Roman" w:cs="Times New Roman"/>
          <w:sz w:val="24"/>
          <w:szCs w:val="24"/>
        </w:rPr>
        <w:fldChar w:fldCharType="end"/>
      </w:r>
      <w:r w:rsidR="00F01FE1">
        <w:rPr>
          <w:rFonts w:ascii="Times New Roman" w:hAnsi="Times New Roman" w:cs="Times New Roman"/>
          <w:sz w:val="24"/>
          <w:szCs w:val="24"/>
        </w:rPr>
        <w:t>.</w:t>
      </w:r>
      <w:r w:rsidR="004D2638">
        <w:rPr>
          <w:rFonts w:ascii="Times New Roman" w:hAnsi="Times New Roman" w:cs="Times New Roman"/>
          <w:sz w:val="24"/>
          <w:szCs w:val="24"/>
        </w:rPr>
        <w:t xml:space="preserve"> </w:t>
      </w:r>
      <w:r w:rsidRPr="001345BA" w:rsidR="001345BA">
        <w:rPr>
          <w:rFonts w:ascii="Times New Roman" w:hAnsi="Times New Roman" w:cs="Times New Roman"/>
          <w:sz w:val="24"/>
          <w:szCs w:val="24"/>
        </w:rPr>
        <w:t xml:space="preserve">The reliability and accuracy of multiple sequence alignments are critical for the quality of subsequent phylogenetic analyses. Removing poorly aligned regions from an alignment </w:t>
      </w:r>
      <w:r w:rsidR="00C46D76">
        <w:rPr>
          <w:rFonts w:ascii="Times New Roman" w:hAnsi="Times New Roman" w:cs="Times New Roman"/>
          <w:sz w:val="24"/>
          <w:szCs w:val="24"/>
        </w:rPr>
        <w:t>can</w:t>
      </w:r>
      <w:r w:rsidRPr="001345BA" w:rsidR="001345BA">
        <w:rPr>
          <w:rFonts w:ascii="Times New Roman" w:hAnsi="Times New Roman" w:cs="Times New Roman"/>
          <w:sz w:val="24"/>
          <w:szCs w:val="24"/>
        </w:rPr>
        <w:t xml:space="preserve"> enhance the quality of these analyses.</w:t>
      </w:r>
      <w:r w:rsidR="00171F82">
        <w:rPr>
          <w:rFonts w:ascii="Times New Roman" w:hAnsi="Times New Roman" w:cs="Times New Roman"/>
          <w:sz w:val="24"/>
          <w:szCs w:val="24"/>
        </w:rPr>
        <w:t xml:space="preserve"> </w:t>
      </w:r>
      <w:r w:rsidR="009625FC">
        <w:rPr>
          <w:rFonts w:ascii="Times New Roman" w:hAnsi="Times New Roman" w:cs="Times New Roman"/>
          <w:sz w:val="24"/>
          <w:szCs w:val="24"/>
        </w:rPr>
        <w:t xml:space="preserve">Throughout this thesis the trimAl software has been used </w:t>
      </w:r>
      <w:r w:rsidR="00740E17">
        <w:rPr>
          <w:rFonts w:ascii="Times New Roman" w:hAnsi="Times New Roman" w:cs="Times New Roman"/>
          <w:sz w:val="24"/>
          <w:szCs w:val="24"/>
        </w:rPr>
        <w:t xml:space="preserve">to </w:t>
      </w:r>
      <w:r w:rsidR="00E235A9">
        <w:rPr>
          <w:rFonts w:ascii="Times New Roman" w:hAnsi="Times New Roman" w:cs="Times New Roman"/>
          <w:sz w:val="24"/>
          <w:szCs w:val="24"/>
        </w:rPr>
        <w:t>trim alignments based on gap cut-offs and automatically compute</w:t>
      </w:r>
      <w:r w:rsidR="001B1D15">
        <w:rPr>
          <w:rFonts w:ascii="Times New Roman" w:hAnsi="Times New Roman" w:cs="Times New Roman"/>
          <w:sz w:val="24"/>
          <w:szCs w:val="24"/>
        </w:rPr>
        <w:t>d</w:t>
      </w:r>
      <w:r w:rsidR="00E235A9">
        <w:rPr>
          <w:rFonts w:ascii="Times New Roman" w:hAnsi="Times New Roman" w:cs="Times New Roman"/>
          <w:sz w:val="24"/>
          <w:szCs w:val="24"/>
        </w:rPr>
        <w:t xml:space="preserve"> parameters </w:t>
      </w:r>
      <w:r w:rsidR="00790594">
        <w:rPr>
          <w:rFonts w:ascii="Times New Roman" w:hAnsi="Times New Roman" w:cs="Times New Roman"/>
          <w:sz w:val="24"/>
          <w:szCs w:val="24"/>
        </w:rPr>
        <w:fldChar w:fldCharType="begin"/>
      </w:r>
      <w:r w:rsidR="00790594">
        <w:rPr>
          <w:rFonts w:ascii="Times New Roman" w:hAnsi="Times New Roman" w:cs="Times New Roman"/>
          <w:sz w:val="24"/>
          <w:szCs w:val="24"/>
        </w:rPr>
        <w:instrText xml:space="preserve"> ADDIN ZOTERO_ITEM CSL_CITATION {"citationID":"5n1nLGPm","properties":{"formattedCitation":"(Capella-Guti\\uc0\\u233{}rrez et al. 2009)","plainCitation":"(Capella-Gutiérrez et al. 2009)","noteIndex":0},"citationItems":[{"id":410,"uris":["http://zotero.org/users/8176000/items/8LKXAWBD"],"itemData":{"id":410,"type":"article-journal","abstract":"Summary: Multiple sequence alignments are central to many areas of bioinformatics. It has been shown that the removal of poorly aligned regions from an alignment increases the quality of subsequent analyses. Such an alignment trimming phase is complicated in large-scale phylogenetic analyses that deal with thousands of alignments. Here, we present trimAl, a tool for automated alignment trimming, which is especially suited for large-scale phylogenetic analyses. trimAl can consider several parameters, alone or in multiple combinations, for selecting the most reliable positions in the alignment. These include the proportion of sequences with a gap, the level of amino acid similarity and, if several alignments for the same set of sequences are provided, the level of consistency across different alignments. Moreover, trimAl can automatically select the parameters to be used in each specific alignment so that the signal-to-noise ratio is optimized.Availability: trimAl has been written in C++, it is portable to all platforms. trimAl is freely available for download (http://trimal.cgenomics.org) and can be used online through the Phylemon web server (http://phylemon2.bioinfo.cipf.es/). Supplementary Material is available at http://trimal.cgenomics.org/publications.Contact:tgabaldon@crg.es","container-title":"Bioinformatics","DOI":"10.1093/bioinformatics/btp348","ISSN":"1367-4803","issue":"15","journalAbbreviation":"Bioinformatics","page":"1972-1973","source":"Silverchair","title":"trimAl: a tool for automated alignment trimming in large-scale phylogenetic analyses","title-short":"trimAl","URL":"https://doi.org/10.1093/bioinformatics/btp348","volume":"25","author":[{"family":"Capella-Gutiérrez","given":"Salvador"},{"family":"Silla-Martínez","given":"José M."},{"family":"Gabaldón","given":"Toni"}],"accessed":{"date-parts":[["2021",10,1]]},"issued":{"date-parts":[["2009",8,1]]}}}],"schema":"https://github.com/citation-style-language/schema/raw/master/csl-citation.json"} </w:instrText>
      </w:r>
      <w:r w:rsidR="00790594">
        <w:rPr>
          <w:rFonts w:ascii="Times New Roman" w:hAnsi="Times New Roman" w:cs="Times New Roman"/>
          <w:sz w:val="24"/>
          <w:szCs w:val="24"/>
        </w:rPr>
        <w:fldChar w:fldCharType="separate"/>
      </w:r>
      <w:r w:rsidRPr="00790594" w:rsidR="00790594">
        <w:rPr>
          <w:rFonts w:ascii="Times New Roman" w:hAnsi="Times New Roman" w:cs="Times New Roman"/>
          <w:kern w:val="0"/>
          <w:sz w:val="24"/>
          <w:szCs w:val="24"/>
        </w:rPr>
        <w:t>(Capella-Gutiérrez et al. 2009)</w:t>
      </w:r>
      <w:r w:rsidR="00790594">
        <w:rPr>
          <w:rFonts w:ascii="Times New Roman" w:hAnsi="Times New Roman" w:cs="Times New Roman"/>
          <w:sz w:val="24"/>
          <w:szCs w:val="24"/>
        </w:rPr>
        <w:fldChar w:fldCharType="end"/>
      </w:r>
      <w:r w:rsidR="00E235A9">
        <w:rPr>
          <w:rFonts w:ascii="Times New Roman" w:hAnsi="Times New Roman" w:cs="Times New Roman"/>
          <w:sz w:val="24"/>
          <w:szCs w:val="24"/>
        </w:rPr>
        <w:t xml:space="preserve">. </w:t>
      </w:r>
    </w:p>
    <w:p w:rsidR="003E585D" w:rsidP="00FA4B3F" w:rsidRDefault="00FF4BA2" w14:paraId="497A3A7D" w14:textId="2B9EB873">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Inferring phylogenetic trees</w:t>
      </w:r>
      <w:r w:rsidR="006063C3">
        <w:rPr>
          <w:rFonts w:ascii="Times New Roman" w:hAnsi="Times New Roman" w:cs="Times New Roman"/>
          <w:b/>
          <w:bCs/>
          <w:i/>
          <w:iCs/>
          <w:sz w:val="24"/>
          <w:szCs w:val="24"/>
        </w:rPr>
        <w:t xml:space="preserve"> for </w:t>
      </w:r>
      <w:r w:rsidR="00813297">
        <w:rPr>
          <w:rFonts w:ascii="Times New Roman" w:hAnsi="Times New Roman" w:cs="Times New Roman"/>
          <w:b/>
          <w:bCs/>
          <w:i/>
          <w:iCs/>
          <w:sz w:val="24"/>
          <w:szCs w:val="24"/>
        </w:rPr>
        <w:t>each</w:t>
      </w:r>
      <w:r w:rsidR="006063C3">
        <w:rPr>
          <w:rFonts w:ascii="Times New Roman" w:hAnsi="Times New Roman" w:cs="Times New Roman"/>
          <w:b/>
          <w:bCs/>
          <w:i/>
          <w:iCs/>
          <w:sz w:val="24"/>
          <w:szCs w:val="24"/>
        </w:rPr>
        <w:t xml:space="preserve"> gene famil</w:t>
      </w:r>
      <w:r w:rsidR="00C15F99">
        <w:rPr>
          <w:rFonts w:ascii="Times New Roman" w:hAnsi="Times New Roman" w:cs="Times New Roman"/>
          <w:b/>
          <w:bCs/>
          <w:i/>
          <w:iCs/>
          <w:sz w:val="24"/>
          <w:szCs w:val="24"/>
        </w:rPr>
        <w:t>y</w:t>
      </w:r>
    </w:p>
    <w:p w:rsidR="00D67137" w:rsidP="00FA4B3F" w:rsidRDefault="003F62A8" w14:paraId="7E411DFD" w14:textId="3A64CA70">
      <w:pPr>
        <w:spacing w:line="360" w:lineRule="auto"/>
        <w:jc w:val="both"/>
        <w:rPr>
          <w:rFonts w:ascii="Times New Roman" w:hAnsi="Times New Roman" w:cs="Times New Roman"/>
          <w:sz w:val="24"/>
          <w:szCs w:val="24"/>
        </w:rPr>
      </w:pPr>
      <w:r w:rsidRPr="1361D41D" w:rsidR="003F62A8">
        <w:rPr>
          <w:rFonts w:ascii="Times New Roman" w:hAnsi="Times New Roman" w:cs="Times New Roman"/>
          <w:sz w:val="24"/>
          <w:szCs w:val="24"/>
        </w:rPr>
        <w:t>T</w:t>
      </w:r>
      <w:r w:rsidRPr="1361D41D" w:rsidR="00A85FB3">
        <w:rPr>
          <w:rFonts w:ascii="Times New Roman" w:hAnsi="Times New Roman" w:cs="Times New Roman"/>
          <w:sz w:val="24"/>
          <w:szCs w:val="24"/>
        </w:rPr>
        <w:t xml:space="preserve">he </w:t>
      </w:r>
      <w:r w:rsidRPr="1361D41D" w:rsidR="00BD4E67">
        <w:rPr>
          <w:rFonts w:ascii="Times New Roman" w:hAnsi="Times New Roman" w:cs="Times New Roman"/>
          <w:sz w:val="24"/>
          <w:szCs w:val="24"/>
        </w:rPr>
        <w:t>multiple sequence alignment</w:t>
      </w:r>
      <w:r w:rsidRPr="1361D41D" w:rsidR="00603607">
        <w:rPr>
          <w:rFonts w:ascii="Times New Roman" w:hAnsi="Times New Roman" w:cs="Times New Roman"/>
          <w:sz w:val="24"/>
          <w:szCs w:val="24"/>
        </w:rPr>
        <w:t xml:space="preserve"> </w:t>
      </w:r>
      <w:r w:rsidRPr="1361D41D" w:rsidR="003F62A8">
        <w:rPr>
          <w:rFonts w:ascii="Times New Roman" w:hAnsi="Times New Roman" w:cs="Times New Roman"/>
          <w:sz w:val="24"/>
          <w:szCs w:val="24"/>
        </w:rPr>
        <w:t>serves as foundation</w:t>
      </w:r>
      <w:r w:rsidRPr="1361D41D" w:rsidR="00603607">
        <w:rPr>
          <w:rFonts w:ascii="Times New Roman" w:hAnsi="Times New Roman" w:cs="Times New Roman"/>
          <w:sz w:val="24"/>
          <w:szCs w:val="24"/>
        </w:rPr>
        <w:t xml:space="preserve"> for </w:t>
      </w:r>
      <w:r w:rsidRPr="1361D41D" w:rsidR="00A84306">
        <w:rPr>
          <w:rFonts w:ascii="Times New Roman" w:hAnsi="Times New Roman" w:cs="Times New Roman"/>
          <w:sz w:val="24"/>
          <w:szCs w:val="24"/>
        </w:rPr>
        <w:t xml:space="preserve">constructing the phylogenetic </w:t>
      </w:r>
      <w:r w:rsidRPr="1361D41D" w:rsidR="00603607">
        <w:rPr>
          <w:rFonts w:ascii="Times New Roman" w:hAnsi="Times New Roman" w:cs="Times New Roman"/>
          <w:sz w:val="24"/>
          <w:szCs w:val="24"/>
        </w:rPr>
        <w:t>tree</w:t>
      </w:r>
      <w:r w:rsidRPr="1361D41D" w:rsidR="00A84306">
        <w:rPr>
          <w:rFonts w:ascii="Times New Roman" w:hAnsi="Times New Roman" w:cs="Times New Roman"/>
          <w:sz w:val="24"/>
          <w:szCs w:val="24"/>
        </w:rPr>
        <w:t xml:space="preserve"> for the gene family under examination</w:t>
      </w:r>
      <w:r w:rsidRPr="1361D41D" w:rsidR="00603607">
        <w:rPr>
          <w:rFonts w:ascii="Times New Roman" w:hAnsi="Times New Roman" w:cs="Times New Roman"/>
          <w:sz w:val="24"/>
          <w:szCs w:val="24"/>
        </w:rPr>
        <w:t xml:space="preserve">. </w:t>
      </w:r>
      <w:r w:rsidRPr="1361D41D" w:rsidR="00B26BB3">
        <w:rPr>
          <w:rFonts w:ascii="Times New Roman" w:hAnsi="Times New Roman" w:cs="Times New Roman"/>
          <w:sz w:val="24"/>
          <w:szCs w:val="24"/>
        </w:rPr>
        <w:t xml:space="preserve">The method used to construct phylogenetic </w:t>
      </w:r>
      <w:r w:rsidRPr="1361D41D" w:rsidR="00B26BB3">
        <w:rPr>
          <w:rFonts w:ascii="Times New Roman" w:hAnsi="Times New Roman" w:cs="Times New Roman"/>
          <w:sz w:val="24"/>
          <w:szCs w:val="24"/>
        </w:rPr>
        <w:t>trees throughout this thesis is maximum likelihood</w:t>
      </w:r>
      <w:r w:rsidRPr="1361D41D" w:rsidR="000F2E4C">
        <w:rPr>
          <w:rFonts w:ascii="Times New Roman" w:hAnsi="Times New Roman" w:cs="Times New Roman"/>
          <w:sz w:val="24"/>
          <w:szCs w:val="24"/>
        </w:rPr>
        <w:t xml:space="preserve"> using the software IQTREE2</w:t>
      </w:r>
      <w:r w:rsidRPr="1361D41D" w:rsidR="00CD2738">
        <w:rPr>
          <w:rFonts w:ascii="Times New Roman" w:hAnsi="Times New Roman" w:cs="Times New Roman"/>
          <w:sz w:val="24"/>
          <w:szCs w:val="24"/>
        </w:rPr>
        <w:t xml:space="preserve">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{"citationID":"OjfG69um","properties":{"formattedCitation":"(Hoang et al. 2018; Minh et al. 2020)","plainCitation":"(Hoang et al. 2018; Minh et al. 2020)","noteIndex":0},"citationItems":[{"id":416,"uris":["http://zotero.org/users/8176000/items/QG2NMP2U"],"itemData":{"id":416,"type":"article-journal","abstract":"The standard bootstrap (SBS), despite being computationally intensive, is widely used in maximum likelihood phylogenetic analyses. We recently proposed the ultrafast bootstrap approximation (UFBoot) to reduce computing time while achieving more unbiased branch supports than SBS under mild model violations. UFBoot has been steadily adopted as an efficient alternative to SBS and other bootstrap approaches. Here, we present UFBoot2, which substantially accelerates UFBoot and reduces the risk of overestimating branch supports due to polytomies or severe model violations. Additionally, UFBoot2 provides suitable bootstrap resampling strategies for phylogenomic data. UFBoot2 is 778 times (median) faster than SBS and 8.4 times (median) faster than RAxML rapid bootstrap on tested data sets. UFBoot2 is implemented in the IQ-TREE software package version 1.6 and freely available at http://www.iqtree.org.","container-title":"Molecular Biology and Evolution","DOI":"10.1093/molbev/msx281","ISSN":"0737-4038","issue":"2","journalAbbreviation":"Molecular Biology and Evolution","page":"518-522","source":"Silverchair","title":"UFBoot2: Improving the Ultrafast Bootstrap Approximation","title-short":"UFBoot2","URL":"https://doi.org/10.1093/molbev/msx281","volume":"35","author":[{"family":"Hoang","given":"Diep Thi"},{"family":"Chernomor","given":"Olga"},{"family":"Haeseler","given":"Arndt","non-dropping-particle":"von"},{"family":"Minh","given":"Bui Quang"},{"family":"Vinh","given":"Le Sy"}],"accessed":{"date-parts":[["2021",10,1]]},"issued":{"date-parts":[["2018",2,1]]}}},{"id":417,"uris":["http://zotero.org/users/8176000/items/U2A2J3UV"],"itemData":{"id":417,"type":"article-journal","abstract":"IQ-TREE (http://www.iqtree.org, last accessed February 6, 2020) is a user-friendly and widely used software package for phylogenetic inference using maximum likelihood. Since the release of version 1 in 2014, we have continuously expanded IQ-TREE to integrate a plethora of new models of sequence evolution and efficient computational approaches of phylogenetic inference to deal with genomic data. Here, we describe notable features of IQ-TREE version 2 and highlight the key advantages over other software.","container-title":"Molecular Biology and Evolution","DOI":"10.1093/molbev/msaa015","ISSN":"0737-4038","issue":"5","journalAbbreviation":"Molecular Biology and Evolution","page":"1530-1534","source":"Silverchair","title":"IQ-TREE 2: New Models and Efficient Methods for Phylogenetic Inference in the Genomic Era","title-short":"IQ-TREE 2","URL":"https://doi.org/10.1093/molbev/msaa015","volume":"37","author":[{"family":"Minh","given":"Bui Quang"},{"family":"Schmidt","given":"Heiko A"},{"family":"Chernomor","given":"Olga"},{"family":"Schrempf","given":"Dominik"},{"family":"Woodhams","given":"Michael D"},{"family":"Haeseler","given":"Arndt","non-dropping-particle":"von"},{"family":"Lanfear","given":"Robert"}],"accessed":{"date-parts":[["2021",10,1]]},"issued":{"date-parts":[["2020",5,1]]}}}],"schema":"https://github.com/citation-style-language/schema/raw/master/csl-citation.json"} </w:instrText>
      </w:r>
      <w:r w:rsidRPr="1361D41D">
        <w:rPr>
          <w:rFonts w:ascii="Times New Roman" w:hAnsi="Times New Roman" w:cs="Times New Roman"/>
          <w:sz w:val="24"/>
          <w:szCs w:val="24"/>
        </w:rPr>
        <w:fldChar w:fldCharType="separate"/>
      </w:r>
      <w:r w:rsidRPr="1361D41D" w:rsidR="002077D3">
        <w:rPr>
          <w:rFonts w:ascii="Times New Roman" w:hAnsi="Times New Roman" w:cs="Times New Roman"/>
          <w:sz w:val="24"/>
          <w:szCs w:val="24"/>
        </w:rPr>
        <w:t>(Hoang et al. 2018; Minh et al. 2020)</w:t>
      </w:r>
      <w:r w:rsidRPr="1361D41D">
        <w:rPr>
          <w:rFonts w:ascii="Times New Roman" w:hAnsi="Times New Roman" w:cs="Times New Roman"/>
          <w:sz w:val="24"/>
          <w:szCs w:val="24"/>
        </w:rPr>
        <w:fldChar w:fldCharType="end"/>
      </w:r>
      <w:r w:rsidRPr="1361D41D" w:rsidR="00B26BB3">
        <w:rPr>
          <w:rFonts w:ascii="Times New Roman" w:hAnsi="Times New Roman" w:cs="Times New Roman"/>
          <w:sz w:val="24"/>
          <w:szCs w:val="24"/>
        </w:rPr>
        <w:t xml:space="preserve">. </w:t>
      </w:r>
      <w:r w:rsidRPr="1361D41D" w:rsidR="00DD4D8D">
        <w:rPr>
          <w:rFonts w:ascii="Times New Roman" w:hAnsi="Times New Roman" w:cs="Times New Roman"/>
          <w:sz w:val="24"/>
          <w:szCs w:val="24"/>
        </w:rPr>
        <w:t>This</w:t>
      </w:r>
      <w:r w:rsidRPr="1361D41D" w:rsidR="004836BE">
        <w:rPr>
          <w:rFonts w:ascii="Times New Roman" w:hAnsi="Times New Roman" w:cs="Times New Roman"/>
          <w:sz w:val="24"/>
          <w:szCs w:val="24"/>
        </w:rPr>
        <w:t xml:space="preserve"> method aims to find the tree</w:t>
      </w:r>
      <w:r w:rsidRPr="1361D41D" w:rsidR="00A54BBE">
        <w:rPr>
          <w:rFonts w:ascii="Times New Roman" w:hAnsi="Times New Roman" w:cs="Times New Roman"/>
          <w:sz w:val="24"/>
          <w:szCs w:val="24"/>
        </w:rPr>
        <w:t xml:space="preserve"> topology</w:t>
      </w:r>
      <w:r w:rsidRPr="1361D41D" w:rsidR="004836BE">
        <w:rPr>
          <w:rFonts w:ascii="Times New Roman" w:hAnsi="Times New Roman" w:cs="Times New Roman"/>
          <w:sz w:val="24"/>
          <w:szCs w:val="24"/>
        </w:rPr>
        <w:t xml:space="preserve"> that best explains the observed data </w:t>
      </w:r>
      <w:r w:rsidRPr="1361D41D" w:rsidR="00F47898">
        <w:rPr>
          <w:rFonts w:ascii="Times New Roman" w:hAnsi="Times New Roman" w:cs="Times New Roman"/>
          <w:sz w:val="24"/>
          <w:szCs w:val="24"/>
        </w:rPr>
        <w:t xml:space="preserve">(i.e., the sequence alignment) </w:t>
      </w:r>
      <w:r w:rsidRPr="1361D41D" w:rsidR="004836BE">
        <w:rPr>
          <w:rFonts w:ascii="Times New Roman" w:hAnsi="Times New Roman" w:cs="Times New Roman"/>
          <w:sz w:val="24"/>
          <w:szCs w:val="24"/>
        </w:rPr>
        <w:t xml:space="preserve">given a </w:t>
      </w:r>
      <w:r w:rsidRPr="1361D41D" w:rsidR="00560752">
        <w:rPr>
          <w:rFonts w:ascii="Times New Roman" w:hAnsi="Times New Roman" w:cs="Times New Roman"/>
          <w:sz w:val="24"/>
          <w:szCs w:val="24"/>
        </w:rPr>
        <w:t xml:space="preserve">particular </w:t>
      </w:r>
      <w:r w:rsidRPr="1361D41D" w:rsidR="004836BE">
        <w:rPr>
          <w:rFonts w:ascii="Times New Roman" w:hAnsi="Times New Roman" w:cs="Times New Roman"/>
          <w:sz w:val="24"/>
          <w:szCs w:val="24"/>
        </w:rPr>
        <w:t>model of sequence evolution.</w:t>
      </w:r>
      <w:r w:rsidRPr="1361D41D" w:rsidR="0046007A">
        <w:rPr>
          <w:rFonts w:ascii="Times New Roman" w:hAnsi="Times New Roman" w:cs="Times New Roman"/>
          <w:sz w:val="24"/>
          <w:szCs w:val="24"/>
        </w:rPr>
        <w:t xml:space="preserve"> </w:t>
      </w:r>
      <w:r w:rsidRPr="1361D41D" w:rsidR="001B3129">
        <w:rPr>
          <w:rFonts w:ascii="Times New Roman" w:hAnsi="Times New Roman" w:cs="Times New Roman"/>
          <w:sz w:val="24"/>
          <w:szCs w:val="24"/>
        </w:rPr>
        <w:t xml:space="preserve">For a given tree and model, the likelihood is the probability of </w:t>
      </w:r>
      <w:r w:rsidRPr="1361D41D" w:rsidR="001B3129">
        <w:rPr>
          <w:rFonts w:ascii="Times New Roman" w:hAnsi="Times New Roman" w:cs="Times New Roman"/>
          <w:sz w:val="24"/>
          <w:szCs w:val="24"/>
        </w:rPr>
        <w:t>observing</w:t>
      </w:r>
      <w:r w:rsidRPr="1361D41D" w:rsidR="001B3129">
        <w:rPr>
          <w:rFonts w:ascii="Times New Roman" w:hAnsi="Times New Roman" w:cs="Times New Roman"/>
          <w:sz w:val="24"/>
          <w:szCs w:val="24"/>
        </w:rPr>
        <w:t xml:space="preserve"> the </w:t>
      </w:r>
      <w:r w:rsidRPr="1361D41D" w:rsidR="00804D89">
        <w:rPr>
          <w:rFonts w:ascii="Times New Roman" w:hAnsi="Times New Roman" w:cs="Times New Roman"/>
          <w:sz w:val="24"/>
          <w:szCs w:val="24"/>
        </w:rPr>
        <w:t>s</w:t>
      </w:r>
      <w:r w:rsidRPr="1361D41D" w:rsidR="00AF4113">
        <w:rPr>
          <w:rFonts w:ascii="Times New Roman" w:hAnsi="Times New Roman" w:cs="Times New Roman"/>
          <w:sz w:val="24"/>
          <w:szCs w:val="24"/>
        </w:rPr>
        <w:t>equence alignment</w:t>
      </w:r>
      <w:r w:rsidRPr="1361D41D" w:rsidR="001B3129">
        <w:rPr>
          <w:rFonts w:ascii="Times New Roman" w:hAnsi="Times New Roman" w:cs="Times New Roman"/>
          <w:sz w:val="24"/>
          <w:szCs w:val="24"/>
        </w:rPr>
        <w:t xml:space="preserve">, given that tree. </w:t>
      </w:r>
      <w:r w:rsidRPr="1361D41D" w:rsidR="002638BB">
        <w:rPr>
          <w:rFonts w:ascii="Times New Roman" w:hAnsi="Times New Roman" w:cs="Times New Roman"/>
          <w:sz w:val="24"/>
          <w:szCs w:val="24"/>
        </w:rPr>
        <w:t>Maximum likelihood algorithms</w:t>
      </w:r>
      <w:r w:rsidRPr="1361D41D" w:rsidR="001B3129">
        <w:rPr>
          <w:rFonts w:ascii="Times New Roman" w:hAnsi="Times New Roman" w:cs="Times New Roman"/>
          <w:sz w:val="24"/>
          <w:szCs w:val="24"/>
        </w:rPr>
        <w:t xml:space="preserve"> search the space of </w:t>
      </w:r>
      <w:r w:rsidRPr="1361D41D" w:rsidR="001B3129">
        <w:rPr>
          <w:rFonts w:ascii="Times New Roman" w:hAnsi="Times New Roman" w:cs="Times New Roman"/>
          <w:sz w:val="24"/>
          <w:szCs w:val="24"/>
        </w:rPr>
        <w:t>possible tree</w:t>
      </w:r>
      <w:r w:rsidRPr="1361D41D" w:rsidR="001B3129">
        <w:rPr>
          <w:rFonts w:ascii="Times New Roman" w:hAnsi="Times New Roman" w:cs="Times New Roman"/>
          <w:sz w:val="24"/>
          <w:szCs w:val="24"/>
        </w:rPr>
        <w:t xml:space="preserve"> topologies to find the one that has the highest likelihood. The tree with the highest likelihood is considered the best estimate of the true phylogeny</w:t>
      </w:r>
      <w:r w:rsidRPr="1361D41D" w:rsidR="009E2749">
        <w:rPr>
          <w:rFonts w:ascii="Times New Roman" w:hAnsi="Times New Roman" w:cs="Times New Roman"/>
          <w:sz w:val="24"/>
          <w:szCs w:val="24"/>
        </w:rPr>
        <w:t xml:space="preserve">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{"citationID":"C00Bp9XM","properties":{"formattedCitation":"(Felsenstein and Felsenstein 2003; Lemey et al. 2009)","plainCitation":"(Felsenstein and Felsenstein 2003; Lemey et al. 2009)","noteIndex":0},"citationItems":[{"id":1539,"uris":["http://zotero.org/users/8176000/items/UT96K7VR"],"itemData":{"id":1539,"type":"book","abstract":"Published by Sinauer Associates, an imprint of Oxford University Press.   Phylogenies (evolutionary trees) are basic to thinking about and analyzing differences between species. Statistical, computational, and algorithmic work on them has been ongoing for four decades, with great advances in understanding. Yet no book has summarized this work until now. Inferring Phylogenies explains clearly the assumptions and logic of making inferences about phylogenies, and using them to make inferences about evolutionary processes. It is an essential text and reference for anyone who wants to understand how phylogenies are reconstructed and how they are used.  As phylogenies are inferred with various kinds of data, this book concentrates on some of the central ones: discretely coded characters, molecular sequences, gene frequencies, and quantitative traits. Also covered are restriction sites, RAPDs, and microsatellites.  Inferring Phylogenies is intended for graduate-level courses, assuming some knowledge of statistics, mathematics (calculus and fundamental matrix algebra), molecular sequences, and quantitative genetics.\n             \n             \n              \n            ,  \n             Published by Sinauer Associates, an imprint of Oxford University Press.   Phylogenies (evolutionary trees) are basic to thinking about and analyzing differences between species. Statistical, computational, and algorithmic work on them has been ongoing for four decades, with great advances in understanding. Yet no book has summarized this work until now. Inferring Phylogenies explains clearly the assumptions and logic of making inferences about phylogenies, and using them to make inferences about evolutionary processes. It is an essential text and reference for anyone who wants to understand how phylogenies are reconstructed and how they are used.  As phylogenies are inferred with various kinds of data, this book concentrates on some of the central ones: discretely coded characters, molecular sequences, gene frequencies, and quantitative traits. Also covered are restriction sites, RAPDs, and microsatellites.  Inferring Phylogenies is intended for graduate-level courses, assuming some knowledge of statistics, mathematics (calculus and fundamental matrix algebra), molecular sequences, and quantitative genetics.","event-place":"Oxford, New York","ISBN":"978-0-87893-177-4","number-of-pages":"580","publisher":"Oxford University Press","publisher-place":"Oxford, New York","source":"Oxford University Press","title":"Inferring Phylogenies","author":[{"family":"Felsenstein","given":"Joseph"},{"family":"Felsenstein","given":"Joseph"}],"issued":{"date-parts":[["2003",9,4]]}}},{"id":1531,"uris":["http://zotero.org/users/8176000/items/XV869Z9I"],"itemData":{"id":1531,"type":"book","abstract":"The Phylogenetic Handbook is a broad, hands on guide to theory and practice of nucleotide and protein phylogenetic analysis. This second edition includes six new chapters, covering topics such as Bayesian inference, tree topology testing and the impact of recombination on phylogenies, as well as a detailed section on molecular adaptation. The book has a stronger focus on hypothesis testing than the previous edition, with more extensive discussions on recombination analysis, detecting molecular adaptation and genealogy-based population genetics. Many chapters include elaborate practical sections, which have been updated to introduce the reader to the most recent versions of sequence analysis and phylogeny software, including BLAST, FastA, Clustal, T-coffee, Muscle, DAMBE, Tree-puzzle, Phylip, MEGA, PAUP*, IQPNNI, CONSEL, ModelTest, Prottest, PAML, HYPHY, MrBayes, BEAST, LAMARC, SplitsTree, and RDP. Many analysis tools are described by their original authors, resulting in clear explanations that constitute an ideal teaching guide for advanced-level undergraduate and graduate students.","edition":"2","event-place":"Cambridge","ISBN":"978-0-521-73071-6","note":"DOI: 10.1017/CBO9780511819049","publisher":"Cambridge University Press","publisher-place":"Cambridge","source":"Cambridge University Press","title":"The Phylogenetic Handbook: A Practical Approach to Phylogenetic Analysis and Hypothesis Testing","title-short":"The Phylogenetic Handbook","URL":"https://www.cambridge.org/core/books/phylogenetic-handbook/A9D63A454E76A5EBCCF1119B3C56D766","editor":[{"family":"Lemey","given":"Philippe"},{"family":"Salemi","given":"Marco"},{"family":"Vandamme","given":"Anne-Mieke"}],"accessed":{"date-parts":[["2023",10,26]]},"issued":{"date-parts":[["2009"]]}}}],"schema":"https://github.com/citation-style-language/schema/raw/master/csl-citation.json"} </w:instrText>
      </w:r>
      <w:r w:rsidRPr="1361D41D">
        <w:rPr>
          <w:rFonts w:ascii="Times New Roman" w:hAnsi="Times New Roman" w:cs="Times New Roman"/>
          <w:sz w:val="24"/>
          <w:szCs w:val="24"/>
        </w:rPr>
        <w:fldChar w:fldCharType="separate"/>
      </w:r>
      <w:r w:rsidRPr="1361D41D" w:rsidR="009E2749">
        <w:rPr>
          <w:rFonts w:ascii="Times New Roman" w:hAnsi="Times New Roman" w:cs="Times New Roman"/>
          <w:sz w:val="24"/>
          <w:szCs w:val="24"/>
        </w:rPr>
        <w:t xml:space="preserve">(Felsenstein and Felsenstein 2003; </w:t>
      </w:r>
      <w:r w:rsidRPr="1361D41D" w:rsidR="009E2749">
        <w:rPr>
          <w:rFonts w:ascii="Times New Roman" w:hAnsi="Times New Roman" w:cs="Times New Roman"/>
          <w:sz w:val="24"/>
          <w:szCs w:val="24"/>
        </w:rPr>
        <w:t>Lemey</w:t>
      </w:r>
      <w:r w:rsidRPr="1361D41D" w:rsidR="009E2749">
        <w:rPr>
          <w:rFonts w:ascii="Times New Roman" w:hAnsi="Times New Roman" w:cs="Times New Roman"/>
          <w:sz w:val="24"/>
          <w:szCs w:val="24"/>
        </w:rPr>
        <w:t xml:space="preserve"> et al. 2009)</w:t>
      </w:r>
      <w:r w:rsidRPr="1361D41D">
        <w:rPr>
          <w:rFonts w:ascii="Times New Roman" w:hAnsi="Times New Roman" w:cs="Times New Roman"/>
          <w:sz w:val="24"/>
          <w:szCs w:val="24"/>
        </w:rPr>
        <w:fldChar w:fldCharType="end"/>
      </w:r>
      <w:r w:rsidRPr="1361D41D" w:rsidR="001B3129">
        <w:rPr>
          <w:rFonts w:ascii="Times New Roman" w:hAnsi="Times New Roman" w:cs="Times New Roman"/>
          <w:sz w:val="24"/>
          <w:szCs w:val="24"/>
        </w:rPr>
        <w:t>.</w:t>
      </w:r>
      <w:r w:rsidRPr="1361D41D" w:rsidR="00794111">
        <w:rPr>
          <w:rFonts w:ascii="Times New Roman" w:hAnsi="Times New Roman" w:cs="Times New Roman"/>
          <w:sz w:val="24"/>
          <w:szCs w:val="24"/>
        </w:rPr>
        <w:t xml:space="preserve"> </w:t>
      </w:r>
      <w:r w:rsidRPr="1361D41D" w:rsidR="00AC6AC2">
        <w:rPr>
          <w:rFonts w:ascii="Times New Roman" w:hAnsi="Times New Roman" w:cs="Times New Roman"/>
          <w:sz w:val="24"/>
          <w:szCs w:val="24"/>
        </w:rPr>
        <w:t>Models of protein evolution describe patterns and rates of amino acid substitutions</w:t>
      </w:r>
      <w:r w:rsidRPr="1361D41D" w:rsidR="00642895">
        <w:rPr>
          <w:rFonts w:ascii="Times New Roman" w:hAnsi="Times New Roman" w:cs="Times New Roman"/>
          <w:sz w:val="24"/>
          <w:szCs w:val="24"/>
        </w:rPr>
        <w:t xml:space="preserve"> and </w:t>
      </w:r>
      <w:r w:rsidRPr="1361D41D" w:rsidR="00F51E54">
        <w:rPr>
          <w:rFonts w:ascii="Times New Roman" w:hAnsi="Times New Roman" w:cs="Times New Roman"/>
          <w:sz w:val="24"/>
          <w:szCs w:val="24"/>
        </w:rPr>
        <w:t>are</w:t>
      </w:r>
      <w:r w:rsidRPr="1361D41D" w:rsidR="00642895">
        <w:rPr>
          <w:rFonts w:ascii="Times New Roman" w:hAnsi="Times New Roman" w:cs="Times New Roman"/>
          <w:sz w:val="24"/>
          <w:szCs w:val="24"/>
        </w:rPr>
        <w:t xml:space="preserve"> used to estimate evolutionary distances between sequences</w:t>
      </w:r>
      <w:r w:rsidRPr="1361D41D" w:rsidR="00AC6AC2">
        <w:rPr>
          <w:rFonts w:ascii="Times New Roman" w:hAnsi="Times New Roman" w:cs="Times New Roman"/>
          <w:sz w:val="24"/>
          <w:szCs w:val="24"/>
        </w:rPr>
        <w:t xml:space="preserve">. </w:t>
      </w:r>
      <w:r w:rsidRPr="1361D41D" w:rsidR="00CC38C5">
        <w:rPr>
          <w:rFonts w:ascii="Times New Roman" w:hAnsi="Times New Roman" w:cs="Times New Roman"/>
          <w:sz w:val="24"/>
          <w:szCs w:val="24"/>
        </w:rPr>
        <w:t xml:space="preserve">Although all models factor in attributes like the biochemical properties of amino acids, they can diverge in their </w:t>
      </w:r>
      <w:r w:rsidRPr="1361D41D" w:rsidR="00CC38C5">
        <w:rPr>
          <w:rFonts w:ascii="Times New Roman" w:hAnsi="Times New Roman" w:cs="Times New Roman"/>
          <w:sz w:val="24"/>
          <w:szCs w:val="24"/>
        </w:rPr>
        <w:t>utilization</w:t>
      </w:r>
      <w:r w:rsidRPr="1361D41D" w:rsidR="00CC38C5">
        <w:rPr>
          <w:rFonts w:ascii="Times New Roman" w:hAnsi="Times New Roman" w:cs="Times New Roman"/>
          <w:sz w:val="24"/>
          <w:szCs w:val="24"/>
        </w:rPr>
        <w:t xml:space="preserve"> of specific substitution matrices and other parameters</w:t>
      </w:r>
      <w:r w:rsidRPr="1361D41D" w:rsidR="00415938">
        <w:rPr>
          <w:rFonts w:ascii="Times New Roman" w:hAnsi="Times New Roman" w:cs="Times New Roman"/>
          <w:sz w:val="24"/>
          <w:szCs w:val="24"/>
        </w:rPr>
        <w:t>, such as</w:t>
      </w:r>
      <w:r w:rsidRPr="1361D41D" w:rsidR="00CC38C5">
        <w:rPr>
          <w:rFonts w:ascii="Times New Roman" w:hAnsi="Times New Roman" w:cs="Times New Roman"/>
          <w:sz w:val="24"/>
          <w:szCs w:val="24"/>
        </w:rPr>
        <w:t xml:space="preserve"> rate variations across sites and differences in amino acid frequencies. Such distinctions make certain models more apt for specific datasets or evolutionary contexts</w:t>
      </w:r>
      <w:r w:rsidRPr="1361D41D" w:rsidR="006116E7">
        <w:rPr>
          <w:rFonts w:ascii="Times New Roman" w:hAnsi="Times New Roman" w:cs="Times New Roman"/>
          <w:sz w:val="24"/>
          <w:szCs w:val="24"/>
        </w:rPr>
        <w:t xml:space="preserve">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{"citationID":"IRG3oxpK","properties":{"formattedCitation":"(Felsenstein and Felsenstein 2003; Lemey et al. 2009)","plainCitation":"(Felsenstein and Felsenstein 2003; Lemey et al. 2009)","noteIndex":0},"citationItems":[{"id":1539,"uris":["http://zotero.org/users/8176000/items/UT96K7VR"],"itemData":{"id":1539,"type":"book","abstract":"Published by Sinauer Associates, an imprint of Oxford University Press.   Phylogenies (evolutionary trees) are basic to thinking about and analyzing differences between species. Statistical, computational, and algorithmic work on them has been ongoing for four decades, with great advances in understanding. Yet no book has summarized this work until now. Inferring Phylogenies explains clearly the assumptions and logic of making inferences about phylogenies, and using them to make inferences about evolutionary processes. It is an essential text and reference for anyone who wants to understand how phylogenies are reconstructed and how they are used.  As phylogenies are inferred with various kinds of data, this book concentrates on some of the central ones: discretely coded characters, molecular sequences, gene frequencies, and quantitative traits. Also covered are restriction sites, RAPDs, and microsatellites.  Inferring Phylogenies is intended for graduate-level courses, assuming some knowledge of statistics, mathematics (calculus and fundamental matrix algebra), molecular sequences, and quantitative genetics.\n             \n             \n              \n            ,  \n             Published by Sinauer Associates, an imprint of Oxford University Press.   Phylogenies (evolutionary trees) are basic to thinking about and analyzing differences between species. Statistical, computational, and algorithmic work on them has been ongoing for four decades, with great advances in understanding. Yet no book has summarized this work until now. Inferring Phylogenies explains clearly the assumptions and logic of making inferences about phylogenies, and using them to make inferences about evolutionary processes. It is an essential text and reference for anyone who wants to understand how phylogenies are reconstructed and how they are used.  As phylogenies are inferred with various kinds of data, this book concentrates on some of the central ones: discretely coded characters, molecular sequences, gene frequencies, and quantitative traits. Also covered are restriction sites, RAPDs, and microsatellites.  Inferring Phylogenies is intended for graduate-level courses, assuming some knowledge of statistics, mathematics (calculus and fundamental matrix algebra), molecular sequences, and quantitative genetics.","event-place":"Oxford, New York","ISBN":"978-0-87893-177-4","number-of-pages":"580","publisher":"Oxford University Press","publisher-place":"Oxford, New York","source":"Oxford University Press","title":"Inferring Phylogenies","author":[{"family":"Felsenstein","given":"Joseph"},{"family":"Felsenstein","given":"Joseph"}],"issued":{"date-parts":[["2003",9,4]]}}},{"id":1531,"uris":["http://zotero.org/users/8176000/items/XV869Z9I"],"itemData":{"id":1531,"type":"book","abstract":"The Phylogenetic Handbook is a broad, hands on guide to theory and practice of nucleotide and protein phylogenetic analysis. This second edition includes six new chapters, covering topics such as Bayesian inference, tree topology testing and the impact of recombination on phylogenies, as well as a detailed section on molecular adaptation. The book has a stronger focus on hypothesis testing than the previous edition, with more extensive discussions on recombination analysis, detecting molecular adaptation and genealogy-based population genetics. Many chapters include elaborate practical sections, which have been updated to introduce the reader to the most recent versions of sequence analysis and phylogeny software, including BLAST, FastA, Clustal, T-coffee, Muscle, DAMBE, Tree-puzzle, Phylip, MEGA, PAUP*, IQPNNI, CONSEL, ModelTest, Prottest, PAML, HYPHY, MrBayes, BEAST, LAMARC, SplitsTree, and RDP. Many analysis tools are described by their original authors, resulting in clear explanations that constitute an ideal teaching guide for advanced-level undergraduate and graduate students.","edition":"2","event-place":"Cambridge","ISBN":"978-0-521-73071-6","note":"DOI: 10.1017/CBO9780511819049","publisher":"Cambridge University Press","publisher-place":"Cambridge","source":"Cambridge University Press","title":"The Phylogenetic Handbook: A Practical Approach to Phylogenetic Analysis and Hypothesis Testing","title-short":"The Phylogenetic Handbook","URL":"https://www.cambridge.org/core/books/phylogenetic-handbook/A9D63A454E76A5EBCCF1119B3C56D766","editor":[{"family":"Lemey","given":"Philippe"},{"family":"Salemi","given":"Marco"},{"family":"Vandamme","given":"Anne-Mieke"}],"accessed":{"date-parts":[["2023",10,26]]},"issued":{"date-parts":[["2009"]]}}}],"schema":"https://github.com/citation-style-language/schema/raw/master/csl-citation.json"} </w:instrText>
      </w:r>
      <w:r w:rsidRPr="1361D41D">
        <w:rPr>
          <w:rFonts w:ascii="Times New Roman" w:hAnsi="Times New Roman" w:cs="Times New Roman"/>
          <w:sz w:val="24"/>
          <w:szCs w:val="24"/>
        </w:rPr>
        <w:fldChar w:fldCharType="separate"/>
      </w:r>
      <w:r w:rsidRPr="1361D41D" w:rsidR="006116E7">
        <w:rPr>
          <w:rFonts w:ascii="Times New Roman" w:hAnsi="Times New Roman" w:cs="Times New Roman"/>
          <w:sz w:val="24"/>
          <w:szCs w:val="24"/>
        </w:rPr>
        <w:t>(</w:t>
      </w:r>
      <w:commentRangeStart w:id="1269283277"/>
      <w:r w:rsidRPr="1361D41D" w:rsidR="006116E7">
        <w:rPr>
          <w:rFonts w:ascii="Times New Roman" w:hAnsi="Times New Roman" w:cs="Times New Roman"/>
          <w:sz w:val="24"/>
          <w:szCs w:val="24"/>
        </w:rPr>
        <w:t>Felsenstein and</w:t>
      </w:r>
      <w:commentRangeEnd w:id="1269283277"/>
      <w:r>
        <w:rPr>
          <w:rStyle w:val="CommentReference"/>
        </w:rPr>
        <w:commentReference w:id="1269283277"/>
      </w:r>
      <w:r w:rsidRPr="1361D41D" w:rsidR="006116E7">
        <w:rPr>
          <w:rFonts w:ascii="Times New Roman" w:hAnsi="Times New Roman" w:cs="Times New Roman"/>
          <w:sz w:val="24"/>
          <w:szCs w:val="24"/>
        </w:rPr>
        <w:t xml:space="preserve"> Felsenstein 2003; </w:t>
      </w:r>
      <w:r w:rsidRPr="1361D41D" w:rsidR="006116E7">
        <w:rPr>
          <w:rFonts w:ascii="Times New Roman" w:hAnsi="Times New Roman" w:cs="Times New Roman"/>
          <w:sz w:val="24"/>
          <w:szCs w:val="24"/>
        </w:rPr>
        <w:t>Lemey</w:t>
      </w:r>
      <w:r w:rsidRPr="1361D41D" w:rsidR="006116E7">
        <w:rPr>
          <w:rFonts w:ascii="Times New Roman" w:hAnsi="Times New Roman" w:cs="Times New Roman"/>
          <w:sz w:val="24"/>
          <w:szCs w:val="24"/>
        </w:rPr>
        <w:t xml:space="preserve"> et al. 2009)</w:t>
      </w:r>
      <w:r w:rsidRPr="1361D41D">
        <w:rPr>
          <w:rFonts w:ascii="Times New Roman" w:hAnsi="Times New Roman" w:cs="Times New Roman"/>
          <w:sz w:val="24"/>
          <w:szCs w:val="24"/>
        </w:rPr>
        <w:fldChar w:fldCharType="end"/>
      </w:r>
      <w:r w:rsidRPr="1361D41D" w:rsidR="00CC38C5">
        <w:rPr>
          <w:rFonts w:ascii="Times New Roman" w:hAnsi="Times New Roman" w:cs="Times New Roman"/>
          <w:sz w:val="24"/>
          <w:szCs w:val="24"/>
        </w:rPr>
        <w:t>.</w:t>
      </w:r>
      <w:r w:rsidRPr="1361D41D" w:rsidR="00160794">
        <w:rPr>
          <w:rFonts w:ascii="Times New Roman" w:hAnsi="Times New Roman" w:cs="Times New Roman"/>
          <w:sz w:val="24"/>
          <w:szCs w:val="24"/>
        </w:rPr>
        <w:t xml:space="preserve"> </w:t>
      </w:r>
      <w:r w:rsidRPr="1361D41D" w:rsidR="00DC3600">
        <w:rPr>
          <w:rFonts w:ascii="Times New Roman" w:hAnsi="Times New Roman" w:cs="Times New Roman"/>
          <w:sz w:val="24"/>
          <w:szCs w:val="24"/>
        </w:rPr>
        <w:t xml:space="preserve">To ensure the </w:t>
      </w:r>
      <w:r w:rsidRPr="1361D41D" w:rsidR="00DC3600">
        <w:rPr>
          <w:rFonts w:ascii="Times New Roman" w:hAnsi="Times New Roman" w:cs="Times New Roman"/>
          <w:sz w:val="24"/>
          <w:szCs w:val="24"/>
        </w:rPr>
        <w:t>optimal</w:t>
      </w:r>
      <w:r w:rsidRPr="1361D41D" w:rsidR="00DC3600">
        <w:rPr>
          <w:rFonts w:ascii="Times New Roman" w:hAnsi="Times New Roman" w:cs="Times New Roman"/>
          <w:sz w:val="24"/>
          <w:szCs w:val="24"/>
        </w:rPr>
        <w:t xml:space="preserve"> model selection for each gene family in this thesis, I </w:t>
      </w:r>
      <w:r w:rsidRPr="1361D41D" w:rsidR="00DC3600">
        <w:rPr>
          <w:rFonts w:ascii="Times New Roman" w:hAnsi="Times New Roman" w:cs="Times New Roman"/>
          <w:sz w:val="24"/>
          <w:szCs w:val="24"/>
        </w:rPr>
        <w:t>utilized</w:t>
      </w:r>
      <w:r w:rsidRPr="1361D41D" w:rsidR="00DC3600">
        <w:rPr>
          <w:rFonts w:ascii="Times New Roman" w:hAnsi="Times New Roman" w:cs="Times New Roman"/>
          <w:sz w:val="24"/>
          <w:szCs w:val="24"/>
        </w:rPr>
        <w:t xml:space="preserve"> the model finder feature of ITREE2</w:t>
      </w:r>
      <w:r w:rsidRPr="1361D41D" w:rsidR="00305EC6">
        <w:rPr>
          <w:rFonts w:ascii="Times New Roman" w:hAnsi="Times New Roman" w:cs="Times New Roman"/>
          <w:sz w:val="24"/>
          <w:szCs w:val="24"/>
        </w:rPr>
        <w:t xml:space="preserve">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{"citationID":"GSdR2f4q","properties":{"formattedCitation":"(Kalyaanamoorthy et al. 2017)","plainCitation":"(Kalyaanamoorthy et al. 2017)","noteIndex":0},"citationItems":[{"id":415,"uris":["http://zotero.org/users/8176000/items/ZQMER4AG"],"itemData":{"id":415,"type":"article-journal","abstract":"ModelFinder is a fast model-selection method that greatly improves the accuracy of phylogenetic estimates.","container-title":"Nature Methods","DOI":"10.1038/nmeth.4285","ISSN":"1548-7105","issue":"6","journalAbbreviation":"Nat Methods","language":"en","license":"2017 Nature Publishing Group, a division of Macmillan Publishers Limited. All Rights Reserved.","note":"Bandiera_abtest: a\nCg_type: Nature Research Journals\nnumber: 6\nPrimary_atype: Research\npublisher: Nature Publishing Group\nSubject_term: Computational biology and bioinformatics;Evolution;Phylogeny\nSubject_term_id: computational-biology-and-bioinformatics;evolution;phylogeny","page":"587-589","source":"www.nature.com","title":"ModelFinder: fast model selection for accurate phylogenetic estimates","title-short":"ModelFinder","URL":"https://www.nature.com/articles/nmeth.4285","volume":"14","author":[{"family":"Kalyaanamoorthy","given":"Subha"},{"family":"Minh","given":"Bui Quang"},{"family":"Wong","given":"Thomas K. F."},{"family":"Haeseler","given":"Arndt","non-dropping-particle":"von"},{"family":"Jermiin","given":"Lars S."}],"accessed":{"date-parts":[["2021",10,1]]},"issued":{"date-parts":[["2017",6]]}}}],"schema":"https://github.com/citation-style-language/schema/raw/master/csl-citation.json"} </w:instrText>
      </w:r>
      <w:r w:rsidRPr="1361D41D">
        <w:rPr>
          <w:rFonts w:ascii="Times New Roman" w:hAnsi="Times New Roman" w:cs="Times New Roman"/>
          <w:sz w:val="24"/>
          <w:szCs w:val="24"/>
        </w:rPr>
        <w:fldChar w:fldCharType="separate"/>
      </w:r>
      <w:r w:rsidRPr="1361D41D" w:rsidR="00305EC6">
        <w:rPr>
          <w:rFonts w:ascii="Times New Roman" w:hAnsi="Times New Roman" w:cs="Times New Roman"/>
          <w:sz w:val="24"/>
          <w:szCs w:val="24"/>
        </w:rPr>
        <w:t>(</w:t>
      </w:r>
      <w:r w:rsidRPr="1361D41D" w:rsidR="00305EC6">
        <w:rPr>
          <w:rFonts w:ascii="Times New Roman" w:hAnsi="Times New Roman" w:cs="Times New Roman"/>
          <w:sz w:val="24"/>
          <w:szCs w:val="24"/>
        </w:rPr>
        <w:t>Kalyaanamoorthy</w:t>
      </w:r>
      <w:r w:rsidRPr="1361D41D" w:rsidR="00305EC6">
        <w:rPr>
          <w:rFonts w:ascii="Times New Roman" w:hAnsi="Times New Roman" w:cs="Times New Roman"/>
          <w:sz w:val="24"/>
          <w:szCs w:val="24"/>
        </w:rPr>
        <w:t xml:space="preserve"> et al. 2017)</w:t>
      </w:r>
      <w:r w:rsidRPr="1361D41D">
        <w:rPr>
          <w:rFonts w:ascii="Times New Roman" w:hAnsi="Times New Roman" w:cs="Times New Roman"/>
          <w:sz w:val="24"/>
          <w:szCs w:val="24"/>
        </w:rPr>
        <w:fldChar w:fldCharType="end"/>
      </w:r>
      <w:r w:rsidRPr="1361D41D" w:rsidR="005E51D1">
        <w:rPr>
          <w:rFonts w:ascii="Times New Roman" w:hAnsi="Times New Roman" w:cs="Times New Roman"/>
          <w:sz w:val="24"/>
          <w:szCs w:val="24"/>
        </w:rPr>
        <w:t>.</w:t>
      </w:r>
      <w:r w:rsidRPr="1361D41D" w:rsidR="009A61F9">
        <w:rPr>
          <w:rFonts w:ascii="Times New Roman" w:hAnsi="Times New Roman" w:cs="Times New Roman"/>
          <w:sz w:val="24"/>
          <w:szCs w:val="24"/>
        </w:rPr>
        <w:t xml:space="preserve"> </w:t>
      </w:r>
      <w:r w:rsidRPr="1361D41D" w:rsidR="00DA4595">
        <w:rPr>
          <w:rFonts w:ascii="Times New Roman" w:hAnsi="Times New Roman" w:cs="Times New Roman"/>
          <w:sz w:val="24"/>
          <w:szCs w:val="24"/>
        </w:rPr>
        <w:t>To assess the confidence of the relationships recovered through phylogenetic tree inference, it is useful to calculate branch supports.</w:t>
      </w:r>
      <w:r w:rsidRPr="1361D41D" w:rsidR="001E6B0C">
        <w:rPr>
          <w:rFonts w:ascii="Times New Roman" w:hAnsi="Times New Roman" w:cs="Times New Roman"/>
          <w:sz w:val="24"/>
          <w:szCs w:val="24"/>
        </w:rPr>
        <w:t xml:space="preserve"> Throughout my thesis I </w:t>
      </w:r>
      <w:r w:rsidRPr="1361D41D" w:rsidR="001E6B0C">
        <w:rPr>
          <w:rFonts w:ascii="Times New Roman" w:hAnsi="Times New Roman" w:cs="Times New Roman"/>
          <w:sz w:val="24"/>
          <w:szCs w:val="24"/>
        </w:rPr>
        <w:t>mainly used</w:t>
      </w:r>
      <w:r w:rsidRPr="1361D41D" w:rsidR="001E6B0C">
        <w:rPr>
          <w:rFonts w:ascii="Times New Roman" w:hAnsi="Times New Roman" w:cs="Times New Roman"/>
          <w:sz w:val="24"/>
          <w:szCs w:val="24"/>
        </w:rPr>
        <w:t xml:space="preserve"> the </w:t>
      </w:r>
      <w:r w:rsidRPr="1361D41D" w:rsidR="007623AE">
        <w:rPr>
          <w:rFonts w:ascii="Times New Roman" w:hAnsi="Times New Roman" w:cs="Times New Roman"/>
          <w:sz w:val="24"/>
          <w:szCs w:val="24"/>
        </w:rPr>
        <w:t xml:space="preserve">IQTREE2 </w:t>
      </w:r>
      <w:r w:rsidRPr="1361D41D" w:rsidR="00AA7408">
        <w:rPr>
          <w:rFonts w:ascii="Times New Roman" w:hAnsi="Times New Roman" w:cs="Times New Roman"/>
          <w:sz w:val="24"/>
          <w:szCs w:val="24"/>
        </w:rPr>
        <w:t>ultrafast bootstrap approximation</w:t>
      </w:r>
      <w:r w:rsidRPr="1361D41D" w:rsidR="00AA7408">
        <w:rPr>
          <w:rFonts w:ascii="Times New Roman" w:hAnsi="Times New Roman" w:cs="Times New Roman"/>
          <w:sz w:val="24"/>
          <w:szCs w:val="24"/>
        </w:rPr>
        <w:t xml:space="preserve"> </w:t>
      </w:r>
      <w:r w:rsidRPr="1361D41D" w:rsidR="007623AE">
        <w:rPr>
          <w:rFonts w:ascii="Times New Roman" w:hAnsi="Times New Roman" w:cs="Times New Roman"/>
          <w:sz w:val="24"/>
          <w:szCs w:val="24"/>
        </w:rPr>
        <w:t>method</w:t>
      </w:r>
      <w:r w:rsidRPr="1361D41D" w:rsidR="00FE565C">
        <w:rPr>
          <w:rFonts w:ascii="Times New Roman" w:hAnsi="Times New Roman" w:cs="Times New Roman"/>
          <w:sz w:val="24"/>
          <w:szCs w:val="24"/>
        </w:rPr>
        <w:t xml:space="preserve">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{"citationID":"UIr0a1XO","properties":{"formattedCitation":"(Minh et al. 2013; Hoang et al. 2018)","plainCitation":"(Minh et al. 2013; Hoang et al. 2018)","noteIndex":0},"citationItems":[{"id":1122,"uris":["http://zotero.org/users/8176000/items/WGD6SSEQ"],"itemData":{"id":1122,"type":"article-journal","abstract":"Nonparametric bootstrap has been a widely used tool in phylogenetic analysis to assess the clade support of phylogenetic trees. However, with the rapidly growing amount of data, this task remains a computational bottleneck. Recently, approximation methods such as the RAxML rapid bootstrap (RBS) and the Shimodaira–Hasegawa-like approximate likelihood ratio test have been introduced to speed up the bootstrap. Here, we suggest an ultrafast bootstrap approximation approach (UFBoot) to compute the support of phylogenetic groups in maximum likelihood (ML) based trees. To achieve this, we combine the resampling estimated log-likelihood method with a simple but effective collection scheme of candidate trees. We also propose a stopping rule that assesses the convergence of branch support values to automatically determine when to stop collecting candidate trees. UFBoot achieves a median speed up of 3.1 (range: 0.66–33.3) to 10.2 (range: 1.32–41.4) compared with RAxML RBS for real DNA and amino acid alignments, respectively. Moreover, our extensive simulations show that UFBoot is robust against moderate model violations and the support values obtained appear to be relatively unbiased compared with the conservative standard bootstrap. This provides a more direct interpretation of the bootstrap support. We offer an efficient and easy-to-use software (available at http://www.cibiv.at/software/iqtree) to perform the UFBoot analysis with ML tree inference.","container-title":"Molecular Biology and Evolution","DOI":"10.1093/molbev/mst024","ISSN":"0737-4038","issue":"5","journalAbbreviation":"Molecular Biology and Evolution","page":"1188-1195","source":"Silverchair","title":"Ultrafast Approximation for Phylogenetic Bootstrap","URL":"https://doi.org/10.1093/molbev/mst024","volume":"30","author":[{"family":"Minh","given":"Bui Quang"},{"family":"Nguyen","given":"Minh Anh Thi"},{"family":"Haeseler","given":"Arndt","non-dropping-particle":"von"}],"accessed":{"date-parts":[["2023",5,2]]},"issued":{"date-parts":[["2013",5,1]]}}},{"id":416,"uris":["http://zotero.org/users/8176000/items/QG2NMP2U"],"itemData":{"id":416,"type":"article-journal","abstract":"The standard bootstrap (SBS), despite being computationally intensive, is widely used in maximum likelihood phylogenetic analyses. We recently proposed the ultrafast bootstrap approximation (UFBoot) to reduce computing time while achieving more unbiased branch supports than SBS under mild model violations. UFBoot has been steadily adopted as an efficient alternative to SBS and other bootstrap approaches. Here, we present UFBoot2, which substantially accelerates UFBoot and reduces the risk of overestimating branch supports due to polytomies or severe model violations. Additionally, UFBoot2 provides suitable bootstrap resampling strategies for phylogenomic data. UFBoot2 is 778 times (median) faster than SBS and 8.4 times (median) faster than RAxML rapid bootstrap on tested data sets. UFBoot2 is implemented in the IQ-TREE software package version 1.6 and freely available at http://www.iqtree.org.","container-title":"Molecular Biology and Evolution","DOI":"10.1093/molbev/msx281","ISSN":"0737-4038","issue":"2","journalAbbreviation":"Molecular Biology and Evolution","page":"518-522","source":"Silverchair","title":"UFBoot2: Improving the Ultrafast Bootstrap Approximation","title-short":"UFBoot2","URL":"https://doi.org/10.1093/molbev/msx281","volume":"35","author":[{"family":"Hoang","given":"Diep Thi"},{"family":"Chernomor","given":"Olga"},{"family":"Haeseler","given":"Arndt","non-dropping-particle":"von"},{"family":"Minh","given":"Bui Quang"},{"family":"Vinh","given":"Le Sy"}],"accessed":{"date-parts":[["2021",10,1]]},"issued":{"date-parts":[["2018",2,1]]}}}],"schema":"https://github.com/citation-style-language/schema/raw/master/csl-citation.json"} </w:instrText>
      </w:r>
      <w:r w:rsidRPr="1361D41D">
        <w:rPr>
          <w:rFonts w:ascii="Times New Roman" w:hAnsi="Times New Roman" w:cs="Times New Roman"/>
          <w:sz w:val="24"/>
          <w:szCs w:val="24"/>
        </w:rPr>
        <w:fldChar w:fldCharType="separate"/>
      </w:r>
      <w:r w:rsidRPr="1361D41D" w:rsidR="00FE565C">
        <w:rPr>
          <w:rFonts w:ascii="Times New Roman" w:hAnsi="Times New Roman" w:cs="Times New Roman"/>
          <w:sz w:val="24"/>
          <w:szCs w:val="24"/>
        </w:rPr>
        <w:t>(Minh et al. 2013; Hoang et al. 2018)</w:t>
      </w:r>
      <w:r w:rsidRPr="1361D41D">
        <w:rPr>
          <w:rFonts w:ascii="Times New Roman" w:hAnsi="Times New Roman" w:cs="Times New Roman"/>
          <w:sz w:val="24"/>
          <w:szCs w:val="24"/>
        </w:rPr>
        <w:fldChar w:fldCharType="end"/>
      </w:r>
      <w:r w:rsidRPr="1361D41D" w:rsidR="00AA7408">
        <w:rPr>
          <w:rFonts w:ascii="Times New Roman" w:hAnsi="Times New Roman" w:cs="Times New Roman"/>
          <w:sz w:val="24"/>
          <w:szCs w:val="24"/>
        </w:rPr>
        <w:t xml:space="preserve"> with 1000 replicates. </w:t>
      </w:r>
      <w:r w:rsidRPr="1361D41D" w:rsidR="00802AC6">
        <w:rPr>
          <w:rFonts w:ascii="Times New Roman" w:hAnsi="Times New Roman" w:cs="Times New Roman"/>
          <w:sz w:val="24"/>
          <w:szCs w:val="24"/>
        </w:rPr>
        <w:t>This method is a computationally efficient alternative to the traditional bootstrap</w:t>
      </w:r>
      <w:r w:rsidRPr="1361D41D" w:rsidR="00BB75A3">
        <w:rPr>
          <w:rFonts w:ascii="Times New Roman" w:hAnsi="Times New Roman" w:cs="Times New Roman"/>
          <w:sz w:val="24"/>
          <w:szCs w:val="24"/>
        </w:rPr>
        <w:t xml:space="preserve">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{"citationID":"ADdzjlIZ","properties":{"formattedCitation":"(Felsenstein 1985; Felsenstein and Felsenstein 2003)","plainCitation":"(Felsenstein 1985; Felsenstein and Felsenstein 2003)","noteIndex":0},"citationItems":[{"id":1542,"uris":["http://zotero.org/users/8176000/items/XKI5IPPW"],"itemData":{"id":1542,"type":"article-journal","abstract":"The recently‐developed statistical method known as the “bootstrap”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characters.","container-title":"Evolution","DOI":"10.1111/j.1558-5646.1985.tb00420.x","ISSN":"0014-3820","issue":"4","journalAbbreviation":"Evolution","page":"783-791","source":"Silverchair","title":"CONFIDENCE LIMITS ON PHYLOGENIES: AN APPROACH USING THE BOOTSTRAP","title-short":"CONFIDENCE LIMITS ON PHYLOGENIES","URL":"https://doi.org/10.1111/j.1558-5646.1985.tb00420.x","volume":"39","author":[{"family":"Felsenstein","given":"Joseph"}],"accessed":{"date-parts":[["2023",10,27]]},"issued":{"date-parts":[["1985",7,1]]}}},{"id":1539,"uris":["http://zotero.org/users/8176000/items/UT96K7VR"],"itemData":{"id":1539,"type":"book","abstract":"Published by Sinauer Associates, an imprint of Oxford University Press.   Phylogenies (evolutionary trees) are basic to thinking about and analyzing differences between species. Statistical, computational, and algorithmic work on them has been ongoing for four decades, with great advances in understanding. Yet no book has summarized this work until now. Inferring Phylogenies explains clearly the assumptions and logic of making inferences about phylogenies, and using them to make inferences about evolutionary processes. It is an essential text and reference for anyone who wants to understand how phylogenies are reconstructed and how they are used.  As phylogenies are inferred with various kinds of data, this book concentrates on some of the central ones: discretely coded characters, molecular sequences, gene frequencies, and quantitative traits. Also covered are restriction sites, RAPDs, and microsatellites.  Inferring Phylogenies is intended for graduate-level courses, assuming some knowledge of statistics, mathematics (calculus and fundamental matrix algebra), molecular sequences, and quantitative genetics.\n             \n             \n              \n            ,  \n             Published by Sinauer Associates, an imprint of Oxford University Press.   Phylogenies (evolutionary trees) are basic to thinking about and analyzing differences between species. Statistical, computational, and algorithmic work on them has been ongoing for four decades, with great advances in understanding. Yet no book has summarized this work until now. Inferring Phylogenies explains clearly the assumptions and logic of making inferences about phylogenies, and using them to make inferences about evolutionary processes. It is an essential text and reference for anyone who wants to understand how phylogenies are reconstructed and how they are used.  As phylogenies are inferred with various kinds of data, this book concentrates on some of the central ones: discretely coded characters, molecular sequences, gene frequencies, and quantitative traits. Also covered are restriction sites, RAPDs, and microsatellites.  Inferring Phylogenies is intended for graduate-level courses, assuming some knowledge of statistics, mathematics (calculus and fundamental matrix algebra), molecular sequences, and quantitative genetics.","event-place":"Oxford, New York","ISBN":"978-0-87893-177-4","number-of-pages":"580","publisher":"Oxford University Press","publisher-place":"Oxford, New York","source":"Oxford University Press","title":"Inferring Phylogenies","author":[{"family":"Felsenstein","given":"Joseph"},{"family":"Felsenstein","given":"Joseph"}],"issued":{"date-parts":[["2003",9,4]]}}}],"schema":"https://github.com/citation-style-language/schema/raw/master/csl-citation.json"} </w:instrText>
      </w:r>
      <w:r w:rsidRPr="1361D41D">
        <w:rPr>
          <w:rFonts w:ascii="Times New Roman" w:hAnsi="Times New Roman" w:cs="Times New Roman"/>
          <w:sz w:val="24"/>
          <w:szCs w:val="24"/>
        </w:rPr>
        <w:fldChar w:fldCharType="separate"/>
      </w:r>
      <w:r w:rsidRPr="1361D41D" w:rsidR="00BB75A3">
        <w:rPr>
          <w:rFonts w:ascii="Times New Roman" w:hAnsi="Times New Roman" w:cs="Times New Roman"/>
          <w:sz w:val="24"/>
          <w:szCs w:val="24"/>
        </w:rPr>
        <w:t>(Felsenstein 1985; Felsenstein and Felsenstein 2003)</w:t>
      </w:r>
      <w:r w:rsidRPr="1361D41D">
        <w:rPr>
          <w:rFonts w:ascii="Times New Roman" w:hAnsi="Times New Roman" w:cs="Times New Roman"/>
          <w:sz w:val="24"/>
          <w:szCs w:val="24"/>
        </w:rPr>
        <w:fldChar w:fldCharType="end"/>
      </w:r>
      <w:r w:rsidRPr="1361D41D" w:rsidR="00802AC6">
        <w:rPr>
          <w:rFonts w:ascii="Times New Roman" w:hAnsi="Times New Roman" w:cs="Times New Roman"/>
          <w:sz w:val="24"/>
          <w:szCs w:val="24"/>
        </w:rPr>
        <w:t xml:space="preserve">. While the conventional approach resamples the alignment dataset to produce pseudo-replicate datasets, infers </w:t>
      </w:r>
      <w:r w:rsidRPr="1361D41D" w:rsidR="00154CCA">
        <w:rPr>
          <w:rFonts w:ascii="Times New Roman" w:hAnsi="Times New Roman" w:cs="Times New Roman"/>
          <w:sz w:val="24"/>
          <w:szCs w:val="24"/>
        </w:rPr>
        <w:t xml:space="preserve">respective </w:t>
      </w:r>
      <w:r w:rsidRPr="1361D41D" w:rsidR="00802AC6">
        <w:rPr>
          <w:rFonts w:ascii="Times New Roman" w:hAnsi="Times New Roman" w:cs="Times New Roman"/>
          <w:sz w:val="24"/>
          <w:szCs w:val="24"/>
        </w:rPr>
        <w:t xml:space="preserve">trees and gauges support </w:t>
      </w:r>
      <w:r w:rsidRPr="1361D41D" w:rsidR="00154CCA">
        <w:rPr>
          <w:rFonts w:ascii="Times New Roman" w:hAnsi="Times New Roman" w:cs="Times New Roman"/>
          <w:sz w:val="24"/>
          <w:szCs w:val="24"/>
        </w:rPr>
        <w:t xml:space="preserve">for branches </w:t>
      </w:r>
      <w:r w:rsidRPr="1361D41D" w:rsidR="00802AC6">
        <w:rPr>
          <w:rFonts w:ascii="Times New Roman" w:hAnsi="Times New Roman" w:cs="Times New Roman"/>
          <w:sz w:val="24"/>
          <w:szCs w:val="24"/>
        </w:rPr>
        <w:t xml:space="preserve">based on the frequency of </w:t>
      </w:r>
      <w:r w:rsidRPr="1361D41D" w:rsidR="00154CCA">
        <w:rPr>
          <w:rFonts w:ascii="Times New Roman" w:hAnsi="Times New Roman" w:cs="Times New Roman"/>
          <w:sz w:val="24"/>
          <w:szCs w:val="24"/>
        </w:rPr>
        <w:t>their</w:t>
      </w:r>
      <w:r w:rsidRPr="1361D41D" w:rsidR="00802AC6">
        <w:rPr>
          <w:rFonts w:ascii="Times New Roman" w:hAnsi="Times New Roman" w:cs="Times New Roman"/>
          <w:sz w:val="24"/>
          <w:szCs w:val="24"/>
        </w:rPr>
        <w:t xml:space="preserve"> appearance, the ultrafast bootstrap method streamlines this by approximating the process without fully resampling the dataset for each replicate.</w:t>
      </w:r>
      <w:r w:rsidRPr="1361D41D" w:rsidR="000B0734">
        <w:rPr>
          <w:rFonts w:ascii="Times New Roman" w:hAnsi="Times New Roman" w:cs="Times New Roman"/>
          <w:sz w:val="24"/>
          <w:szCs w:val="24"/>
        </w:rPr>
        <w:t xml:space="preserve"> </w:t>
      </w:r>
      <w:r w:rsidRPr="1361D41D" w:rsidR="003132E6">
        <w:rPr>
          <w:rFonts w:ascii="Times New Roman" w:hAnsi="Times New Roman" w:cs="Times New Roman"/>
          <w:sz w:val="24"/>
          <w:szCs w:val="24"/>
        </w:rPr>
        <w:t>Additionally, i</w:t>
      </w:r>
      <w:r w:rsidRPr="1361D41D" w:rsidR="003132E6">
        <w:rPr>
          <w:rFonts w:ascii="Times New Roman" w:hAnsi="Times New Roman" w:cs="Times New Roman"/>
          <w:sz w:val="24"/>
          <w:szCs w:val="24"/>
        </w:rPr>
        <w:t xml:space="preserve">n Chapter 5, </w:t>
      </w:r>
      <w:r w:rsidRPr="1361D41D" w:rsidR="003132E6">
        <w:rPr>
          <w:rFonts w:ascii="Times New Roman" w:hAnsi="Times New Roman" w:cs="Times New Roman"/>
          <w:sz w:val="24"/>
          <w:szCs w:val="24"/>
        </w:rPr>
        <w:t xml:space="preserve">to </w:t>
      </w:r>
      <w:r w:rsidRPr="1361D41D" w:rsidR="003132E6">
        <w:rPr>
          <w:rFonts w:ascii="Times New Roman" w:hAnsi="Times New Roman" w:cs="Times New Roman"/>
          <w:sz w:val="24"/>
          <w:szCs w:val="24"/>
        </w:rPr>
        <w:t>address</w:t>
      </w:r>
      <w:r w:rsidRPr="1361D41D" w:rsidR="003132E6">
        <w:rPr>
          <w:rFonts w:ascii="Times New Roman" w:hAnsi="Times New Roman" w:cs="Times New Roman"/>
          <w:sz w:val="24"/>
          <w:szCs w:val="24"/>
        </w:rPr>
        <w:t xml:space="preserve"> the</w:t>
      </w:r>
      <w:r w:rsidRPr="1361D41D" w:rsidR="003132E6">
        <w:rPr>
          <w:rFonts w:ascii="Times New Roman" w:hAnsi="Times New Roman" w:cs="Times New Roman"/>
          <w:sz w:val="24"/>
          <w:szCs w:val="24"/>
        </w:rPr>
        <w:t xml:space="preserve"> challenges of constructing trees for short, rapidly evolving sequences </w:t>
      </w:r>
      <w:r w:rsidRPr="1361D41D" w:rsidR="003132E6">
        <w:rPr>
          <w:rFonts w:ascii="Times New Roman" w:hAnsi="Times New Roman" w:cs="Times New Roman"/>
          <w:sz w:val="24"/>
          <w:szCs w:val="24"/>
        </w:rPr>
        <w:t xml:space="preserve">such as chemokines, the </w:t>
      </w:r>
      <w:r w:rsidRPr="1361D41D" w:rsidR="003132E6">
        <w:rPr>
          <w:rFonts w:ascii="Times New Roman" w:hAnsi="Times New Roman" w:cs="Times New Roman"/>
          <w:sz w:val="24"/>
          <w:szCs w:val="24"/>
        </w:rPr>
        <w:t>transfer bootstrap expectation (TBE) method</w:t>
      </w:r>
      <w:r w:rsidRPr="1361D41D" w:rsidR="003132E6">
        <w:rPr>
          <w:rFonts w:ascii="Times New Roman" w:hAnsi="Times New Roman" w:cs="Times New Roman"/>
          <w:sz w:val="24"/>
          <w:szCs w:val="24"/>
        </w:rPr>
        <w:t xml:space="preserve">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{"citationID":"j5ss0KgG","properties":{"formattedCitation":"(Lemoine et al. 2018)","plainCitation":"(Lemoine et al. 2018)","noteIndex":0},"citationItems":[{"id":1083,"uris":["http://zotero.org/users/8176000/items/WJ8XFSC2"],"itemData":{"id":1083,"type":"article-journal","abstract":"Felsenstein’s application of the bootstrap method to evolutionary trees is one of the most cited scientific papers of all time. The bootstrap method, which is based on resampling and replications, is used extensively to assess the robustness of phylogenetic inferences. However, increasing numbers of sequences are now available for a wide variety of species, and phylogenies based on hundreds or thousands of taxa are becoming routine. With phylogenies of this size Felsenstein’s bootstrap tends to yield very low supports, especially on deep branches. Here we propose a new version of the phylogenetic bootstrap in which the presence of inferred branches in replications is measured using a gradual ‘transfer’ distance rather than the binary presence or absence index used in Felsenstein’s original version. The resulting supports are higher and do not induce falsely supported branches. The application of our method to large mammal, HIV and simulated datasets reveals their phylogenetic signals, whereas Felsenstein’s bootstrap fails to do so.","container-title":"Nature","DOI":"10.1038/s41586-018-0043-0","ISSN":"1476-4687","issue":"7702","language":"en","license":"2018 Macmillan Publishers Ltd., part of Springer Nature","note":"number: 7702\npublisher: Nature Publishing Group","page":"452-456","source":"www.nature.com","title":"Renewing Felsenstein’s phylogenetic bootstrap in the era of big data","URL":"https://www.nature.com/articles/s41586-018-0043-0","volume":"556","author":[{"family":"Lemoine","given":"F."},{"family":"Domelevo Entfellner","given":"J.-B."},{"family":"Wilkinson","given":"E."},{"family":"Correia","given":"D."},{"family":"Dávila Felipe","given":"M."},{"family":"De Oliveira","given":"T."},{"family":"Gascuel","given":"O."}],"accessed":{"date-parts":[["2023",3,27]]},"issued":{"date-parts":[["2018",4]]}}}],"schema":"https://github.com/citation-style-language/schema/raw/master/csl-citation.json"} </w:instrText>
      </w:r>
      <w:r w:rsidRPr="1361D41D">
        <w:rPr>
          <w:rFonts w:ascii="Times New Roman" w:hAnsi="Times New Roman" w:cs="Times New Roman"/>
          <w:sz w:val="24"/>
          <w:szCs w:val="24"/>
        </w:rPr>
        <w:fldChar w:fldCharType="separate"/>
      </w:r>
      <w:r w:rsidRPr="1361D41D" w:rsidR="00D157C5">
        <w:rPr>
          <w:rFonts w:ascii="Times New Roman" w:hAnsi="Times New Roman" w:cs="Times New Roman"/>
          <w:sz w:val="24"/>
          <w:szCs w:val="24"/>
        </w:rPr>
        <w:t>(Lemoine et al. 2018)</w:t>
      </w:r>
      <w:r w:rsidRPr="1361D41D">
        <w:rPr>
          <w:rFonts w:ascii="Times New Roman" w:hAnsi="Times New Roman" w:cs="Times New Roman"/>
          <w:sz w:val="24"/>
          <w:szCs w:val="24"/>
        </w:rPr>
        <w:fldChar w:fldCharType="end"/>
      </w:r>
      <w:r w:rsidRPr="1361D41D" w:rsidR="00D67137">
        <w:rPr>
          <w:rFonts w:ascii="Times New Roman" w:hAnsi="Times New Roman" w:cs="Times New Roman"/>
          <w:sz w:val="24"/>
          <w:szCs w:val="24"/>
        </w:rPr>
        <w:t xml:space="preserve"> </w:t>
      </w:r>
      <w:r w:rsidRPr="1361D41D" w:rsidR="003132E6">
        <w:rPr>
          <w:rFonts w:ascii="Times New Roman" w:hAnsi="Times New Roman" w:cs="Times New Roman"/>
          <w:sz w:val="24"/>
          <w:szCs w:val="24"/>
        </w:rPr>
        <w:t>was also used</w:t>
      </w:r>
      <w:r w:rsidRPr="1361D41D" w:rsidR="003132E6">
        <w:rPr>
          <w:rFonts w:ascii="Times New Roman" w:hAnsi="Times New Roman" w:cs="Times New Roman"/>
          <w:sz w:val="24"/>
          <w:szCs w:val="24"/>
        </w:rPr>
        <w:t xml:space="preserve">. </w:t>
      </w:r>
      <w:r w:rsidRPr="1361D41D" w:rsidR="00D67137">
        <w:rPr>
          <w:rFonts w:ascii="Times New Roman" w:hAnsi="Times New Roman" w:cs="Times New Roman"/>
          <w:sz w:val="24"/>
          <w:szCs w:val="24"/>
        </w:rPr>
        <w:t>TBE assesses branch support by allowing for slight variations in the placement of sequences within the bootstrap trees, focusing more on the preservation of the main groupings or splits. If these primary relationships are consistent, the branch receives support, even if there are minor differences</w:t>
      </w:r>
      <w:r w:rsidRPr="1361D41D" w:rsidR="00D67137">
        <w:rPr>
          <w:rFonts w:ascii="Times New Roman" w:hAnsi="Times New Roman" w:cs="Times New Roman"/>
          <w:sz w:val="24"/>
          <w:szCs w:val="24"/>
        </w:rPr>
        <w:t>.</w:t>
      </w:r>
    </w:p>
    <w:p w:rsidR="006063C3" w:rsidP="00FA4B3F" w:rsidRDefault="006063C3" w14:paraId="6C8C6CE4" w14:textId="56290211">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Species tree</w:t>
      </w:r>
      <w:r w:rsidR="00C11E30">
        <w:rPr>
          <w:rFonts w:ascii="Times New Roman" w:hAnsi="Times New Roman" w:cs="Times New Roman"/>
          <w:b/>
          <w:bCs/>
          <w:i/>
          <w:iCs/>
          <w:sz w:val="24"/>
          <w:szCs w:val="24"/>
        </w:rPr>
        <w:t>s</w:t>
      </w:r>
    </w:p>
    <w:p w:rsidR="005B60D8" w:rsidP="00FA4B3F" w:rsidRDefault="005B60D8" w14:paraId="2894F992" w14:textId="5B97C6F5">
      <w:pPr>
        <w:spacing w:line="360" w:lineRule="auto"/>
        <w:jc w:val="both"/>
        <w:rPr>
          <w:rFonts w:ascii="Times New Roman" w:hAnsi="Times New Roman" w:cs="Times New Roman"/>
          <w:sz w:val="24"/>
          <w:szCs w:val="24"/>
        </w:rPr>
      </w:pPr>
      <w:r w:rsidRPr="005B60D8">
        <w:rPr>
          <w:rFonts w:ascii="Times New Roman" w:hAnsi="Times New Roman" w:cs="Times New Roman"/>
          <w:sz w:val="24"/>
          <w:szCs w:val="24"/>
        </w:rPr>
        <w:lastRenderedPageBreak/>
        <w:t xml:space="preserve">In addition to </w:t>
      </w:r>
      <w:r w:rsidR="005516F9">
        <w:rPr>
          <w:rFonts w:ascii="Times New Roman" w:hAnsi="Times New Roman" w:cs="Times New Roman"/>
          <w:sz w:val="24"/>
          <w:szCs w:val="24"/>
        </w:rPr>
        <w:t>the</w:t>
      </w:r>
      <w:r w:rsidRPr="005B60D8">
        <w:rPr>
          <w:rFonts w:ascii="Times New Roman" w:hAnsi="Times New Roman" w:cs="Times New Roman"/>
          <w:sz w:val="24"/>
          <w:szCs w:val="24"/>
        </w:rPr>
        <w:t xml:space="preserve"> gene trees, </w:t>
      </w:r>
      <w:r>
        <w:rPr>
          <w:rFonts w:ascii="Times New Roman" w:hAnsi="Times New Roman" w:cs="Times New Roman"/>
          <w:sz w:val="24"/>
          <w:szCs w:val="24"/>
        </w:rPr>
        <w:t xml:space="preserve">some </w:t>
      </w:r>
      <w:r w:rsidRPr="005B60D8">
        <w:rPr>
          <w:rFonts w:ascii="Times New Roman" w:hAnsi="Times New Roman" w:cs="Times New Roman"/>
          <w:sz w:val="24"/>
          <w:szCs w:val="24"/>
        </w:rPr>
        <w:t>subsequent analyses, such as gene tree-species tree reconciliation</w:t>
      </w:r>
      <w:r>
        <w:rPr>
          <w:rFonts w:ascii="Times New Roman" w:hAnsi="Times New Roman" w:cs="Times New Roman"/>
          <w:sz w:val="24"/>
          <w:szCs w:val="24"/>
        </w:rPr>
        <w:t>s (see below),</w:t>
      </w:r>
      <w:r w:rsidRPr="005B60D8">
        <w:rPr>
          <w:rFonts w:ascii="Times New Roman" w:hAnsi="Times New Roman" w:cs="Times New Roman"/>
          <w:sz w:val="24"/>
          <w:szCs w:val="24"/>
        </w:rPr>
        <w:t xml:space="preserve"> </w:t>
      </w:r>
      <w:r w:rsidR="00E357D4">
        <w:rPr>
          <w:rFonts w:ascii="Times New Roman" w:hAnsi="Times New Roman" w:cs="Times New Roman"/>
          <w:sz w:val="24"/>
          <w:szCs w:val="24"/>
        </w:rPr>
        <w:t>also require</w:t>
      </w:r>
      <w:r w:rsidRPr="005B60D8">
        <w:rPr>
          <w:rFonts w:ascii="Times New Roman" w:hAnsi="Times New Roman" w:cs="Times New Roman"/>
          <w:sz w:val="24"/>
          <w:szCs w:val="24"/>
        </w:rPr>
        <w:t xml:space="preserve"> species trees. The species</w:t>
      </w:r>
      <w:r w:rsidR="000E4EF7">
        <w:rPr>
          <w:rFonts w:ascii="Times New Roman" w:hAnsi="Times New Roman" w:cs="Times New Roman"/>
          <w:sz w:val="24"/>
          <w:szCs w:val="24"/>
        </w:rPr>
        <w:t xml:space="preserve"> trees</w:t>
      </w:r>
      <w:r w:rsidRPr="005B60D8">
        <w:rPr>
          <w:rFonts w:ascii="Times New Roman" w:hAnsi="Times New Roman" w:cs="Times New Roman"/>
          <w:sz w:val="24"/>
          <w:szCs w:val="24"/>
        </w:rPr>
        <w:t xml:space="preserve"> </w:t>
      </w:r>
      <w:r w:rsidR="00E357D4">
        <w:rPr>
          <w:rFonts w:ascii="Times New Roman" w:hAnsi="Times New Roman" w:cs="Times New Roman"/>
          <w:sz w:val="24"/>
          <w:szCs w:val="24"/>
        </w:rPr>
        <w:t xml:space="preserve">constructed in this thesis </w:t>
      </w:r>
      <w:r w:rsidR="005516F9">
        <w:rPr>
          <w:rFonts w:ascii="Times New Roman" w:hAnsi="Times New Roman" w:cs="Times New Roman"/>
          <w:sz w:val="24"/>
          <w:szCs w:val="24"/>
        </w:rPr>
        <w:t>are</w:t>
      </w:r>
      <w:r w:rsidRPr="005B60D8">
        <w:rPr>
          <w:rFonts w:ascii="Times New Roman" w:hAnsi="Times New Roman" w:cs="Times New Roman"/>
          <w:sz w:val="24"/>
          <w:szCs w:val="24"/>
        </w:rPr>
        <w:t xml:space="preserve"> not intended to resolve phylogenetic relationships among the species studied. </w:t>
      </w:r>
      <w:r w:rsidR="00E357D4">
        <w:rPr>
          <w:rFonts w:ascii="Times New Roman" w:hAnsi="Times New Roman" w:cs="Times New Roman"/>
          <w:sz w:val="24"/>
          <w:szCs w:val="24"/>
        </w:rPr>
        <w:t xml:space="preserve">Instead, the primary goal </w:t>
      </w:r>
      <w:r w:rsidRPr="005B60D8">
        <w:rPr>
          <w:rFonts w:ascii="Times New Roman" w:hAnsi="Times New Roman" w:cs="Times New Roman"/>
          <w:sz w:val="24"/>
          <w:szCs w:val="24"/>
        </w:rPr>
        <w:t xml:space="preserve">was to have a species tree comprising the specific </w:t>
      </w:r>
      <w:r w:rsidR="00E67859">
        <w:rPr>
          <w:rFonts w:ascii="Times New Roman" w:hAnsi="Times New Roman" w:cs="Times New Roman"/>
          <w:sz w:val="24"/>
          <w:szCs w:val="24"/>
        </w:rPr>
        <w:t xml:space="preserve">set of </w:t>
      </w:r>
      <w:r w:rsidRPr="005B60D8">
        <w:rPr>
          <w:rFonts w:ascii="Times New Roman" w:hAnsi="Times New Roman" w:cs="Times New Roman"/>
          <w:sz w:val="24"/>
          <w:szCs w:val="24"/>
        </w:rPr>
        <w:t xml:space="preserve">species used </w:t>
      </w:r>
      <w:r w:rsidR="00E67859">
        <w:rPr>
          <w:rFonts w:ascii="Times New Roman" w:hAnsi="Times New Roman" w:cs="Times New Roman"/>
          <w:sz w:val="24"/>
          <w:szCs w:val="24"/>
        </w:rPr>
        <w:t xml:space="preserve">for the </w:t>
      </w:r>
      <w:r w:rsidRPr="005B60D8">
        <w:rPr>
          <w:rFonts w:ascii="Times New Roman" w:hAnsi="Times New Roman" w:cs="Times New Roman"/>
          <w:sz w:val="24"/>
          <w:szCs w:val="24"/>
        </w:rPr>
        <w:t xml:space="preserve">gene </w:t>
      </w:r>
      <w:r w:rsidR="00E67859">
        <w:rPr>
          <w:rFonts w:ascii="Times New Roman" w:hAnsi="Times New Roman" w:cs="Times New Roman"/>
          <w:sz w:val="24"/>
          <w:szCs w:val="24"/>
        </w:rPr>
        <w:t>trees</w:t>
      </w:r>
      <w:r w:rsidR="00077610">
        <w:rPr>
          <w:rFonts w:ascii="Times New Roman" w:hAnsi="Times New Roman" w:cs="Times New Roman"/>
          <w:sz w:val="24"/>
          <w:szCs w:val="24"/>
        </w:rPr>
        <w:t>, serving as a reference</w:t>
      </w:r>
      <w:r w:rsidR="003C1628">
        <w:rPr>
          <w:rFonts w:ascii="Times New Roman" w:hAnsi="Times New Roman" w:cs="Times New Roman"/>
          <w:sz w:val="24"/>
          <w:szCs w:val="24"/>
        </w:rPr>
        <w:t xml:space="preserve"> w</w:t>
      </w:r>
      <w:r w:rsidR="002B499B">
        <w:rPr>
          <w:rFonts w:ascii="Times New Roman" w:hAnsi="Times New Roman" w:cs="Times New Roman"/>
          <w:sz w:val="24"/>
          <w:szCs w:val="24"/>
        </w:rPr>
        <w:t>h</w:t>
      </w:r>
      <w:r w:rsidR="003C1628">
        <w:rPr>
          <w:rFonts w:ascii="Times New Roman" w:hAnsi="Times New Roman" w:cs="Times New Roman"/>
          <w:sz w:val="24"/>
          <w:szCs w:val="24"/>
        </w:rPr>
        <w:t>ere species relationships information was needed</w:t>
      </w:r>
      <w:r w:rsidRPr="005B60D8">
        <w:rPr>
          <w:rFonts w:ascii="Times New Roman" w:hAnsi="Times New Roman" w:cs="Times New Roman"/>
          <w:sz w:val="24"/>
          <w:szCs w:val="24"/>
        </w:rPr>
        <w:t>. To construct these</w:t>
      </w:r>
      <w:r w:rsidR="003C1628">
        <w:rPr>
          <w:rFonts w:ascii="Times New Roman" w:hAnsi="Times New Roman" w:cs="Times New Roman"/>
          <w:sz w:val="24"/>
          <w:szCs w:val="24"/>
        </w:rPr>
        <w:t xml:space="preserve"> species trees</w:t>
      </w:r>
      <w:r w:rsidRPr="005B60D8">
        <w:rPr>
          <w:rFonts w:ascii="Times New Roman" w:hAnsi="Times New Roman" w:cs="Times New Roman"/>
          <w:sz w:val="24"/>
          <w:szCs w:val="24"/>
        </w:rPr>
        <w:t xml:space="preserve">, I leveraged BUSCO results. BUSCO </w:t>
      </w:r>
      <w:r w:rsidRPr="00E026B7" w:rsidR="00E026B7">
        <w:rPr>
          <w:rFonts w:ascii="Times New Roman" w:hAnsi="Times New Roman" w:cs="Times New Roman"/>
          <w:sz w:val="24"/>
          <w:szCs w:val="24"/>
        </w:rPr>
        <w:t>identifies</w:t>
      </w:r>
      <w:r w:rsidR="00B26EBE">
        <w:rPr>
          <w:rFonts w:ascii="Times New Roman" w:hAnsi="Times New Roman" w:cs="Times New Roman"/>
          <w:sz w:val="24"/>
          <w:szCs w:val="24"/>
        </w:rPr>
        <w:t xml:space="preserve"> the </w:t>
      </w:r>
      <w:r w:rsidRPr="005B60D8">
        <w:rPr>
          <w:rFonts w:ascii="Times New Roman" w:hAnsi="Times New Roman" w:cs="Times New Roman"/>
          <w:sz w:val="24"/>
          <w:szCs w:val="24"/>
        </w:rPr>
        <w:t xml:space="preserve">complete single-copy BUSCOs in each </w:t>
      </w:r>
      <w:r w:rsidRPr="005B60D8" w:rsidR="003C1628">
        <w:rPr>
          <w:rFonts w:ascii="Times New Roman" w:hAnsi="Times New Roman" w:cs="Times New Roman"/>
          <w:sz w:val="24"/>
          <w:szCs w:val="24"/>
        </w:rPr>
        <w:t>analysed</w:t>
      </w:r>
      <w:r w:rsidRPr="005B60D8">
        <w:rPr>
          <w:rFonts w:ascii="Times New Roman" w:hAnsi="Times New Roman" w:cs="Times New Roman"/>
          <w:sz w:val="24"/>
          <w:szCs w:val="24"/>
        </w:rPr>
        <w:t xml:space="preserve"> species</w:t>
      </w:r>
      <w:r w:rsidR="00B26EBE">
        <w:rPr>
          <w:rFonts w:ascii="Times New Roman" w:hAnsi="Times New Roman" w:cs="Times New Roman"/>
          <w:sz w:val="24"/>
          <w:szCs w:val="24"/>
        </w:rPr>
        <w:t xml:space="preserve"> and</w:t>
      </w:r>
      <w:r w:rsidRPr="005B60D8">
        <w:rPr>
          <w:rFonts w:ascii="Times New Roman" w:hAnsi="Times New Roman" w:cs="Times New Roman"/>
          <w:sz w:val="24"/>
          <w:szCs w:val="24"/>
        </w:rPr>
        <w:t xml:space="preserve"> provides </w:t>
      </w:r>
      <w:r w:rsidR="00B26EBE">
        <w:rPr>
          <w:rFonts w:ascii="Times New Roman" w:hAnsi="Times New Roman" w:cs="Times New Roman"/>
          <w:sz w:val="24"/>
          <w:szCs w:val="24"/>
        </w:rPr>
        <w:t>the</w:t>
      </w:r>
      <w:r w:rsidRPr="005B60D8">
        <w:rPr>
          <w:rFonts w:ascii="Times New Roman" w:hAnsi="Times New Roman" w:cs="Times New Roman"/>
          <w:sz w:val="24"/>
          <w:szCs w:val="24"/>
        </w:rPr>
        <w:t xml:space="preserve"> sequences</w:t>
      </w:r>
      <w:r w:rsidR="00B26EBE">
        <w:rPr>
          <w:rFonts w:ascii="Times New Roman" w:hAnsi="Times New Roman" w:cs="Times New Roman"/>
          <w:sz w:val="24"/>
          <w:szCs w:val="24"/>
        </w:rPr>
        <w:t xml:space="preserve"> for these genes in each species</w:t>
      </w:r>
      <w:r w:rsidRPr="005B60D8">
        <w:rPr>
          <w:rFonts w:ascii="Times New Roman" w:hAnsi="Times New Roman" w:cs="Times New Roman"/>
          <w:sz w:val="24"/>
          <w:szCs w:val="24"/>
        </w:rPr>
        <w:t xml:space="preserve">. </w:t>
      </w:r>
      <w:r w:rsidR="007E1BE9">
        <w:rPr>
          <w:rFonts w:ascii="Times New Roman" w:hAnsi="Times New Roman" w:cs="Times New Roman"/>
          <w:sz w:val="24"/>
          <w:szCs w:val="24"/>
        </w:rPr>
        <w:t>T</w:t>
      </w:r>
      <w:r w:rsidRPr="005B60D8">
        <w:rPr>
          <w:rFonts w:ascii="Times New Roman" w:hAnsi="Times New Roman" w:cs="Times New Roman"/>
          <w:sz w:val="24"/>
          <w:szCs w:val="24"/>
        </w:rPr>
        <w:t xml:space="preserve">hese BUSCO genes </w:t>
      </w:r>
      <w:r w:rsidR="007E1BE9">
        <w:rPr>
          <w:rFonts w:ascii="Times New Roman" w:hAnsi="Times New Roman" w:cs="Times New Roman"/>
          <w:sz w:val="24"/>
          <w:szCs w:val="24"/>
        </w:rPr>
        <w:t>c</w:t>
      </w:r>
      <w:r w:rsidR="005B4D84">
        <w:rPr>
          <w:rFonts w:ascii="Times New Roman" w:hAnsi="Times New Roman" w:cs="Times New Roman"/>
          <w:sz w:val="24"/>
          <w:szCs w:val="24"/>
        </w:rPr>
        <w:t xml:space="preserve">an be used </w:t>
      </w:r>
      <w:r w:rsidRPr="005B60D8">
        <w:rPr>
          <w:rFonts w:ascii="Times New Roman" w:hAnsi="Times New Roman" w:cs="Times New Roman"/>
          <w:sz w:val="24"/>
          <w:szCs w:val="24"/>
        </w:rPr>
        <w:t xml:space="preserve">to create a supermatrix for the species tree. The tree-building followed a maximum likelihood approach, after identifying the best-fit model as described </w:t>
      </w:r>
      <w:r w:rsidR="00C33FBE">
        <w:rPr>
          <w:rFonts w:ascii="Times New Roman" w:hAnsi="Times New Roman" w:cs="Times New Roman"/>
          <w:sz w:val="24"/>
          <w:szCs w:val="24"/>
        </w:rPr>
        <w:t>above</w:t>
      </w:r>
      <w:r w:rsidRPr="005B60D8">
        <w:rPr>
          <w:rFonts w:ascii="Times New Roman" w:hAnsi="Times New Roman" w:cs="Times New Roman"/>
          <w:sz w:val="24"/>
          <w:szCs w:val="24"/>
        </w:rPr>
        <w:t>.</w:t>
      </w:r>
      <w:r w:rsidR="00F02E89">
        <w:rPr>
          <w:rFonts w:ascii="Times New Roman" w:hAnsi="Times New Roman" w:cs="Times New Roman"/>
          <w:sz w:val="24"/>
          <w:szCs w:val="24"/>
        </w:rPr>
        <w:t xml:space="preserve"> </w:t>
      </w:r>
    </w:p>
    <w:p w:rsidRPr="00164B88" w:rsidR="00C521F4" w:rsidP="00FA4B3F" w:rsidRDefault="00C521F4" w14:paraId="24AB93AB" w14:textId="0503597B">
      <w:pPr>
        <w:spacing w:line="360" w:lineRule="auto"/>
        <w:jc w:val="both"/>
        <w:rPr>
          <w:rFonts w:ascii="Times New Roman" w:hAnsi="Times New Roman" w:cs="Times New Roman"/>
          <w:b/>
          <w:bCs/>
          <w:i/>
          <w:iCs/>
          <w:sz w:val="24"/>
          <w:szCs w:val="24"/>
        </w:rPr>
      </w:pPr>
      <w:r w:rsidRPr="00164B88">
        <w:rPr>
          <w:rFonts w:ascii="Times New Roman" w:hAnsi="Times New Roman" w:cs="Times New Roman"/>
          <w:b/>
          <w:bCs/>
          <w:i/>
          <w:iCs/>
          <w:sz w:val="24"/>
          <w:szCs w:val="24"/>
        </w:rPr>
        <w:t>Gene tree to species tree reconciliation</w:t>
      </w:r>
    </w:p>
    <w:p w:rsidRPr="00A85FB3" w:rsidR="00164D1A" w:rsidP="00FA4B3F" w:rsidRDefault="00164D1A" w14:paraId="64EB8598" w14:textId="2351C8B7">
      <w:pPr>
        <w:spacing w:line="360" w:lineRule="auto"/>
        <w:jc w:val="both"/>
        <w:rPr>
          <w:rFonts w:ascii="Times New Roman" w:hAnsi="Times New Roman" w:cs="Times New Roman"/>
          <w:sz w:val="24"/>
          <w:szCs w:val="24"/>
        </w:rPr>
      </w:pPr>
      <w:r w:rsidRPr="1361D41D" w:rsidR="00164D1A">
        <w:rPr>
          <w:rFonts w:ascii="Times New Roman" w:hAnsi="Times New Roman" w:cs="Times New Roman"/>
          <w:sz w:val="24"/>
          <w:szCs w:val="24"/>
        </w:rPr>
        <w:t>In some cases, it</w:t>
      </w:r>
      <w:r w:rsidRPr="1361D41D" w:rsidR="00D87EBA">
        <w:rPr>
          <w:rFonts w:ascii="Times New Roman" w:hAnsi="Times New Roman" w:cs="Times New Roman"/>
          <w:sz w:val="24"/>
          <w:szCs w:val="24"/>
        </w:rPr>
        <w:t xml:space="preserve"> is</w:t>
      </w:r>
      <w:r w:rsidRPr="1361D41D" w:rsidR="00164D1A">
        <w:rPr>
          <w:rFonts w:ascii="Times New Roman" w:hAnsi="Times New Roman" w:cs="Times New Roman"/>
          <w:sz w:val="24"/>
          <w:szCs w:val="24"/>
        </w:rPr>
        <w:t xml:space="preserve"> </w:t>
      </w:r>
      <w:r w:rsidRPr="1361D41D" w:rsidR="00D87EBA">
        <w:rPr>
          <w:rFonts w:ascii="Times New Roman" w:hAnsi="Times New Roman" w:cs="Times New Roman"/>
          <w:sz w:val="24"/>
          <w:szCs w:val="24"/>
        </w:rPr>
        <w:t>useful</w:t>
      </w:r>
      <w:r w:rsidRPr="1361D41D" w:rsidR="00164D1A">
        <w:rPr>
          <w:rFonts w:ascii="Times New Roman" w:hAnsi="Times New Roman" w:cs="Times New Roman"/>
          <w:sz w:val="24"/>
          <w:szCs w:val="24"/>
        </w:rPr>
        <w:t xml:space="preserve"> to re-estimate gene trees </w:t>
      </w:r>
      <w:r w:rsidRPr="1361D41D" w:rsidR="00164D1A">
        <w:rPr>
          <w:rFonts w:ascii="Times New Roman" w:hAnsi="Times New Roman" w:cs="Times New Roman"/>
          <w:sz w:val="24"/>
          <w:szCs w:val="24"/>
        </w:rPr>
        <w:t>in light of</w:t>
      </w:r>
      <w:r w:rsidRPr="1361D41D" w:rsidR="00164D1A">
        <w:rPr>
          <w:rFonts w:ascii="Times New Roman" w:hAnsi="Times New Roman" w:cs="Times New Roman"/>
          <w:sz w:val="24"/>
          <w:szCs w:val="24"/>
        </w:rPr>
        <w:t xml:space="preserve"> known species relationships, as the histor</w:t>
      </w:r>
      <w:r w:rsidRPr="1361D41D" w:rsidR="00185B1B">
        <w:rPr>
          <w:rFonts w:ascii="Times New Roman" w:hAnsi="Times New Roman" w:cs="Times New Roman"/>
          <w:sz w:val="24"/>
          <w:szCs w:val="24"/>
        </w:rPr>
        <w:t>ies</w:t>
      </w:r>
      <w:r w:rsidRPr="1361D41D" w:rsidR="00164D1A">
        <w:rPr>
          <w:rFonts w:ascii="Times New Roman" w:hAnsi="Times New Roman" w:cs="Times New Roman"/>
          <w:sz w:val="24"/>
          <w:szCs w:val="24"/>
        </w:rPr>
        <w:t xml:space="preserve"> of gene trees </w:t>
      </w:r>
      <w:r w:rsidRPr="1361D41D" w:rsidR="00185B1B">
        <w:rPr>
          <w:rFonts w:ascii="Times New Roman" w:hAnsi="Times New Roman" w:cs="Times New Roman"/>
          <w:sz w:val="24"/>
          <w:szCs w:val="24"/>
        </w:rPr>
        <w:t>are</w:t>
      </w:r>
      <w:r w:rsidRPr="1361D41D" w:rsidR="00164D1A">
        <w:rPr>
          <w:rFonts w:ascii="Times New Roman" w:hAnsi="Times New Roman" w:cs="Times New Roman"/>
          <w:sz w:val="24"/>
          <w:szCs w:val="24"/>
        </w:rPr>
        <w:t xml:space="preserve"> intrinsically linked to the species tree. </w:t>
      </w:r>
      <w:r w:rsidRPr="1361D41D" w:rsidR="00D87EBA">
        <w:rPr>
          <w:rFonts w:ascii="Times New Roman" w:hAnsi="Times New Roman" w:cs="Times New Roman"/>
          <w:sz w:val="24"/>
          <w:szCs w:val="24"/>
        </w:rPr>
        <w:t>Gene tree to species tree r</w:t>
      </w:r>
      <w:r w:rsidRPr="1361D41D" w:rsidR="00164D1A">
        <w:rPr>
          <w:rFonts w:ascii="Times New Roman" w:hAnsi="Times New Roman" w:cs="Times New Roman"/>
          <w:sz w:val="24"/>
          <w:szCs w:val="24"/>
        </w:rPr>
        <w:t>econciliation methods, which account for this relationship, can enhance tree inference, especially when phylogenetic signal is weak</w:t>
      </w:r>
      <w:r w:rsidRPr="1361D41D" w:rsidR="009A7392">
        <w:rPr>
          <w:rFonts w:ascii="Times New Roman" w:hAnsi="Times New Roman" w:cs="Times New Roman"/>
          <w:sz w:val="24"/>
          <w:szCs w:val="24"/>
        </w:rPr>
        <w:t xml:space="preserve">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{"citationID":"Hyh98UNx","properties":{"formattedCitation":"(Boussau and Scornavacca 2020; Williams et al. 2023)","plainCitation":"(Boussau and Scornavacca 2020; Williams et al. 2023)","noteIndex":0},"citationItems":[{"id":1279,"uris":["http://zotero.org/users/8176000/items/UPX6EPAX"],"itemData":{"id":1279,"type":"chapter","abstract":"In the last decade, we witnessed the ascent of reconciliations as an important tool to model and study the evolution of gene families. Reconciliations model discordance between gene trees and species trees caused by gene-level processes: duplications, losses and transfers of genes, Incomplete Lineage Sorting among others can be combined to generate a panoply of different models. In this review article, we give an overview of this vast topic by skimming over the different models and methods that have been proposed, and presenting some of their applications in phylogenomics. We also present the pros and cons of these methods and give some directions for future research that we are convinced will enhance their efficiency and use.","container-title":"Phylogenetics in the Genomic Era","page":"3.2:1–3.2:23","publisher":"No commercial publisher | Authors open access book","source":"HAL Archives Ouvertes","title":"Reconciling Gene trees with Species Trees","URL":"https://hal.science/hal-02535529","author":[{"family":"Boussau","given":"Bastien"},{"family":"Scornavacca","given":"Celine"}],"editor":[{"family":"Scornavacca","given":"Celine"},{"family":"Delsuc","given":"Frédéric"},{"family":"Galtier","given":"Nicolas"}],"accessed":{"date-parts":[["2023",8,15]]},"issued":{"date-parts":[["2020"]]}}},{"id":1084,"uris":["http://zotero.org/users/8176000/items/65FAGUK8"],"itemData":{"id":1084,"type":"article","abstract":"Species tree-aware phylogenetic methods model how gene trees are generated along the species tree by a series of evolutionary events, including the duplication, transfer and loss of genes. Over the past ten years these methods have emerged as a powerful tool for inferring and rooting gene and species trees, inferring ancestral gene repertoires, and studying the processes of gene and genome evolution. However, these methods are complex and can be more difficult to use than traditional phylogenetic approaches. Method development is rapid, and it can be difficult to decide between approaches and interpret results. Here, we review ALE and GeneRax, two popular packages for reconciling gene and species trees, explaining how they work, how results can be interpreted, and providing a tutorial for practical analysis. It was recently suggested that reconciliation-based estimates of duplication and transfer frequencies are unreliable. We evaluate this criticism and find that, provided parameters are estimated from the data rather than being fixed based on prior assumptions, reconciliation-based inferences are in good agreement with the literature, recovering variation in gene duplication and transfer frequencies across lineages consistent with the known biology of studied clades. For example, published datasets support the view that transfers greatly outnumber duplications in most prokaryotic lineages. We conclude by discussing some limitations of current models and prospects for future progress.\nSignificance statement Evolutionary trees provide a framework for understanding the history of life and organising biodiversity. In this review, we discuss some recent progress on statistical methods that allow us to combine information from many different genes within the framework of an overarching phylogenetic species tree. We review the advantages and uses of these methods and discuss case studies where they have been used to resolve deep branches within the tree of life. We conclude with the limitations of current methods and suggest how they might be overcome in the future.","DOI":"10.1101/2023.03.17.533068","language":"en","license":"© 2023, Posted by Cold Spring Harbor Laboratory. This pre-print is available under a Creative Commons License (Attribution-NonCommercial 4.0 International), CC BY-NC 4.0, as described at http://creativecommons.org/licenses/by-nc/4.0/","note":"page: 2023.03.17.533068\nsection: New Results","publisher":"bioRxiv","source":"bioRxiv","title":"The power and limitations of species tree-aware phylogenetics","URL":"https://www.biorxiv.org/content/10.1101/2023.03.17.533068v1","author":[{"family":"Williams","given":"Tom A."},{"family":"Davin","given":"Adrian A."},{"family":"Morel","given":"Benoit"},{"family":"Szánthó","given":"Lénárd L."},{"family":"Spang","given":"Anja"},{"family":"Stamatakis","given":"Alexandros"},{"family":"Hugenholtz","given":"Philip"},{"family":"Szöllősi","given":"Gergely J."}],"accessed":{"date-parts":[["2023",3,24]]},"issued":{"date-parts":[["2023",3,17]]}}}],"schema":"https://github.com/citation-style-language/schema/raw/master/csl-citation.json"} </w:instrText>
      </w:r>
      <w:r w:rsidRPr="1361D41D">
        <w:rPr>
          <w:rFonts w:ascii="Times New Roman" w:hAnsi="Times New Roman" w:cs="Times New Roman"/>
          <w:sz w:val="24"/>
          <w:szCs w:val="24"/>
        </w:rPr>
        <w:fldChar w:fldCharType="separate"/>
      </w:r>
      <w:r w:rsidRPr="1361D41D" w:rsidR="00D61600">
        <w:rPr>
          <w:rFonts w:ascii="Times New Roman" w:hAnsi="Times New Roman" w:cs="Times New Roman"/>
          <w:sz w:val="24"/>
          <w:szCs w:val="24"/>
        </w:rPr>
        <w:t>(</w:t>
      </w:r>
      <w:r w:rsidRPr="1361D41D" w:rsidR="00D61600">
        <w:rPr>
          <w:rFonts w:ascii="Times New Roman" w:hAnsi="Times New Roman" w:cs="Times New Roman"/>
          <w:sz w:val="24"/>
          <w:szCs w:val="24"/>
        </w:rPr>
        <w:t>Boussau</w:t>
      </w:r>
      <w:r w:rsidRPr="1361D41D" w:rsidR="00D61600">
        <w:rPr>
          <w:rFonts w:ascii="Times New Roman" w:hAnsi="Times New Roman" w:cs="Times New Roman"/>
          <w:sz w:val="24"/>
          <w:szCs w:val="24"/>
        </w:rPr>
        <w:t xml:space="preserve"> and </w:t>
      </w:r>
      <w:r w:rsidRPr="1361D41D" w:rsidR="00D61600">
        <w:rPr>
          <w:rFonts w:ascii="Times New Roman" w:hAnsi="Times New Roman" w:cs="Times New Roman"/>
          <w:sz w:val="24"/>
          <w:szCs w:val="24"/>
        </w:rPr>
        <w:t>Scornavacca</w:t>
      </w:r>
      <w:r w:rsidRPr="1361D41D" w:rsidR="00D61600">
        <w:rPr>
          <w:rFonts w:ascii="Times New Roman" w:hAnsi="Times New Roman" w:cs="Times New Roman"/>
          <w:sz w:val="24"/>
          <w:szCs w:val="24"/>
        </w:rPr>
        <w:t xml:space="preserve"> 2020; Williams et al. 2023)</w:t>
      </w:r>
      <w:r w:rsidRPr="1361D41D">
        <w:rPr>
          <w:rFonts w:ascii="Times New Roman" w:hAnsi="Times New Roman" w:cs="Times New Roman"/>
          <w:sz w:val="24"/>
          <w:szCs w:val="24"/>
        </w:rPr>
        <w:fldChar w:fldCharType="end"/>
      </w:r>
      <w:r w:rsidRPr="1361D41D" w:rsidR="00164D1A">
        <w:rPr>
          <w:rFonts w:ascii="Times New Roman" w:hAnsi="Times New Roman" w:cs="Times New Roman"/>
          <w:sz w:val="24"/>
          <w:szCs w:val="24"/>
        </w:rPr>
        <w:t xml:space="preserve">. In </w:t>
      </w:r>
      <w:r w:rsidRPr="1361D41D" w:rsidR="0040618B">
        <w:rPr>
          <w:rFonts w:ascii="Times New Roman" w:hAnsi="Times New Roman" w:cs="Times New Roman"/>
          <w:sz w:val="24"/>
          <w:szCs w:val="24"/>
        </w:rPr>
        <w:t>this thesis</w:t>
      </w:r>
      <w:r w:rsidRPr="1361D41D" w:rsidR="00164D1A">
        <w:rPr>
          <w:rFonts w:ascii="Times New Roman" w:hAnsi="Times New Roman" w:cs="Times New Roman"/>
          <w:sz w:val="24"/>
          <w:szCs w:val="24"/>
        </w:rPr>
        <w:t xml:space="preserve">, the </w:t>
      </w:r>
      <w:r w:rsidRPr="1361D41D" w:rsidR="00164D1A">
        <w:rPr>
          <w:rFonts w:ascii="Times New Roman" w:hAnsi="Times New Roman" w:cs="Times New Roman"/>
          <w:sz w:val="24"/>
          <w:szCs w:val="24"/>
        </w:rPr>
        <w:t>GeneRax</w:t>
      </w:r>
      <w:r w:rsidRPr="1361D41D" w:rsidR="00164D1A">
        <w:rPr>
          <w:rFonts w:ascii="Times New Roman" w:hAnsi="Times New Roman" w:cs="Times New Roman"/>
          <w:sz w:val="24"/>
          <w:szCs w:val="24"/>
        </w:rPr>
        <w:t xml:space="preserve"> software</w:t>
      </w:r>
      <w:r w:rsidRPr="1361D41D" w:rsidR="0040618B">
        <w:rPr>
          <w:rFonts w:ascii="Times New Roman" w:hAnsi="Times New Roman" w:cs="Times New Roman"/>
          <w:sz w:val="24"/>
          <w:szCs w:val="24"/>
        </w:rPr>
        <w:t xml:space="preserve">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{"citationID":"sxzr2CHP","properties":{"formattedCitation":"(Morel et al. 2020)","plainCitation":"(Morel et al. 2020)","noteIndex":0},"citationItems":[{"id":455,"uris":["http://zotero.org/users/8176000/items/S6WJM9PK"],"itemData":{"id":455,"type":"article-journal","abstract":"Inferring phylogenetic trees for individual homologous gene families is difficult because alignments are often too short, and thus contain insufficient signal, while substitution models inevitably fail to capture the complexity of the evolutionary processes. To overcome these challenges, species-tree-aware methods also leverage information from a putative species tree. However, only few methods are available that implement a full likelihood framework or account for horizontal gene transfers. Furthermore, these methods often require expensive data preprocessing (e.g., computing bootstrap trees) and rely on approximations and heuristics that limit the degree of tree space exploration. Here, we present GeneRax, the first maximum likelihood species-tree-aware phylogenetic inference software. It simultaneously accounts for substitutions at the sequence level as well as gene level events, such as duplication, transfer, and loss relying on established maximum likelihood optimization algorithms. GeneRax can infer rooted phylogenetic trees for multiple gene families, directly from the per-gene sequence alignments and a rooted, yet undated, species tree. We show that compared with competing tools, on simulated data GeneRax infers trees that are the closest to the true tree in 90% of the simulations in terms of relative Robinson–Foulds distance. On empirical data sets, GeneRax is the fastest among all tested methods when starting from aligned sequences, and it infers trees with the highest likelihood score, based on our model. GeneRax completed tree inferences and reconciliations for 1,099 Cyanobacteria families in 8 min on 512 CPU cores. Thus, its parallelization scheme enables large-scale analyses. GeneRax is available under GNU GPL at https://github.com/BenoitMorel/GeneRax (last accessed June 17, 2020).","container-title":"Molecular Biology and Evolution","DOI":"10.1093/molbev/msaa141","ISSN":"0737-4038","issue":"9","journalAbbreviation":"Molecular Biology and Evolution","page":"2763-2774","source":"Silverchair","title":"GeneRax: A Tool for Species-Tree-Aware Maximum Likelihood-Based Gene  Family Tree Inference under Gene Duplication, Transfer, and Loss","title-short":"GeneRax","URL":"https://doi.org/10.1093/molbev/msaa141","volume":"37","author":[{"family":"Morel","given":"Benoit"},{"family":"Kozlov","given":"Alexey M"},{"family":"Stamatakis","given":"Alexandros"},{"family":"Szöllősi","given":"Gergely J"}],"accessed":{"date-parts":[["2021",10,1]]},"issued":{"date-parts":[["2020",9,1]]}}}],"schema":"https://github.com/citation-style-language/schema/raw/master/csl-citation.json"} </w:instrText>
      </w:r>
      <w:r w:rsidRPr="1361D41D">
        <w:rPr>
          <w:rFonts w:ascii="Times New Roman" w:hAnsi="Times New Roman" w:cs="Times New Roman"/>
          <w:sz w:val="24"/>
          <w:szCs w:val="24"/>
        </w:rPr>
        <w:fldChar w:fldCharType="separate"/>
      </w:r>
      <w:r w:rsidRPr="1361D41D" w:rsidR="00715DCD">
        <w:rPr>
          <w:rFonts w:ascii="Times New Roman" w:hAnsi="Times New Roman" w:cs="Times New Roman"/>
          <w:sz w:val="24"/>
          <w:szCs w:val="24"/>
        </w:rPr>
        <w:t>(Morel et al. 2020)</w:t>
      </w:r>
      <w:r w:rsidRPr="1361D41D">
        <w:rPr>
          <w:rFonts w:ascii="Times New Roman" w:hAnsi="Times New Roman" w:cs="Times New Roman"/>
          <w:sz w:val="24"/>
          <w:szCs w:val="24"/>
        </w:rPr>
        <w:fldChar w:fldCharType="end"/>
      </w:r>
      <w:r w:rsidRPr="1361D41D" w:rsidR="009A7392">
        <w:rPr>
          <w:rFonts w:ascii="Times New Roman" w:hAnsi="Times New Roman" w:cs="Times New Roman"/>
          <w:sz w:val="24"/>
          <w:szCs w:val="24"/>
        </w:rPr>
        <w:t xml:space="preserve"> </w:t>
      </w:r>
      <w:r w:rsidRPr="1361D41D" w:rsidR="0040618B">
        <w:rPr>
          <w:rFonts w:ascii="Times New Roman" w:hAnsi="Times New Roman" w:cs="Times New Roman"/>
          <w:sz w:val="24"/>
          <w:szCs w:val="24"/>
        </w:rPr>
        <w:t>was used to reconcile gene trees to species trees</w:t>
      </w:r>
      <w:r w:rsidRPr="1361D41D" w:rsidR="00164D1A">
        <w:rPr>
          <w:rFonts w:ascii="Times New Roman" w:hAnsi="Times New Roman" w:cs="Times New Roman"/>
          <w:sz w:val="24"/>
          <w:szCs w:val="24"/>
        </w:rPr>
        <w:t xml:space="preserve">. </w:t>
      </w:r>
      <w:r w:rsidRPr="1361D41D" w:rsidR="0040618B">
        <w:rPr>
          <w:rFonts w:ascii="Times New Roman" w:hAnsi="Times New Roman" w:cs="Times New Roman"/>
          <w:sz w:val="24"/>
          <w:szCs w:val="24"/>
        </w:rPr>
        <w:t>GeneRax</w:t>
      </w:r>
      <w:r w:rsidRPr="1361D41D" w:rsidR="00164D1A">
        <w:rPr>
          <w:rFonts w:ascii="Times New Roman" w:hAnsi="Times New Roman" w:cs="Times New Roman"/>
          <w:sz w:val="24"/>
          <w:szCs w:val="24"/>
        </w:rPr>
        <w:t xml:space="preserve"> r</w:t>
      </w:r>
      <w:r w:rsidRPr="1361D41D" w:rsidR="0040618B">
        <w:rPr>
          <w:rFonts w:ascii="Times New Roman" w:hAnsi="Times New Roman" w:cs="Times New Roman"/>
          <w:sz w:val="24"/>
          <w:szCs w:val="24"/>
        </w:rPr>
        <w:t>e-infers</w:t>
      </w:r>
      <w:r w:rsidRPr="1361D41D" w:rsidR="00164D1A">
        <w:rPr>
          <w:rFonts w:ascii="Times New Roman" w:hAnsi="Times New Roman" w:cs="Times New Roman"/>
          <w:sz w:val="24"/>
          <w:szCs w:val="24"/>
        </w:rPr>
        <w:t xml:space="preserve"> the gene tree using maximum likelihood, guided by the species tree. Additionally, this reconciliation elucidates speciation, duplication, and loss events at each </w:t>
      </w:r>
      <w:r w:rsidRPr="1361D41D" w:rsidR="00DB00B2">
        <w:rPr>
          <w:rFonts w:ascii="Times New Roman" w:hAnsi="Times New Roman" w:cs="Times New Roman"/>
          <w:sz w:val="24"/>
          <w:szCs w:val="24"/>
        </w:rPr>
        <w:t xml:space="preserve">node of the gene </w:t>
      </w:r>
      <w:r w:rsidRPr="1361D41D" w:rsidR="00164D1A">
        <w:rPr>
          <w:rFonts w:ascii="Times New Roman" w:hAnsi="Times New Roman" w:cs="Times New Roman"/>
          <w:sz w:val="24"/>
          <w:szCs w:val="24"/>
        </w:rPr>
        <w:t>tree. Such insights are invaluable for distinguishing between paralog</w:t>
      </w:r>
      <w:r w:rsidRPr="1361D41D" w:rsidR="006909F2">
        <w:rPr>
          <w:rFonts w:ascii="Times New Roman" w:hAnsi="Times New Roman" w:cs="Times New Roman"/>
          <w:sz w:val="24"/>
          <w:szCs w:val="24"/>
        </w:rPr>
        <w:t>ous</w:t>
      </w:r>
      <w:r w:rsidRPr="1361D41D" w:rsidR="00164D1A">
        <w:rPr>
          <w:rFonts w:ascii="Times New Roman" w:hAnsi="Times New Roman" w:cs="Times New Roman"/>
          <w:sz w:val="24"/>
          <w:szCs w:val="24"/>
        </w:rPr>
        <w:t xml:space="preserve"> (</w:t>
      </w:r>
      <w:ins w:author="Feuda, Roberto (Dr.)" w:date="2023-10-30T09:31:43.793Z" w:id="656758264">
        <w:r w:rsidRPr="1361D41D" w:rsidR="7133FA69">
          <w:rPr>
            <w:rFonts w:ascii="Times New Roman" w:hAnsi="Times New Roman" w:cs="Times New Roman"/>
            <w:sz w:val="24"/>
            <w:szCs w:val="24"/>
          </w:rPr>
          <w:t>I.e.</w:t>
        </w:r>
        <w:r w:rsidRPr="1361D41D" w:rsidR="7133FA69">
          <w:rPr>
            <w:rFonts w:ascii="Times New Roman" w:hAnsi="Times New Roman" w:cs="Times New Roman"/>
            <w:sz w:val="24"/>
            <w:szCs w:val="24"/>
          </w:rPr>
          <w:t xml:space="preserve"> genes that </w:t>
        </w:r>
        <w:r w:rsidRPr="1361D41D" w:rsidR="50922F99">
          <w:rPr>
            <w:rFonts w:ascii="Times New Roman" w:hAnsi="Times New Roman" w:cs="Times New Roman"/>
            <w:sz w:val="24"/>
            <w:szCs w:val="24"/>
          </w:rPr>
          <w:t>originate</w:t>
        </w:r>
        <w:r w:rsidRPr="1361D41D" w:rsidR="7133FA69">
          <w:rPr>
            <w:rFonts w:ascii="Times New Roman" w:hAnsi="Times New Roman" w:cs="Times New Roman"/>
            <w:sz w:val="24"/>
            <w:szCs w:val="24"/>
          </w:rPr>
          <w:t xml:space="preserve"> from </w:t>
        </w:r>
      </w:ins>
      <w:del w:author="Feuda, Roberto (Dr.)" w:date="2023-10-30T09:31:31.364Z" w:id="1950786681">
        <w:r w:rsidRPr="1361D41D" w:rsidDel="00164D1A">
          <w:rPr>
            <w:rFonts w:ascii="Times New Roman" w:hAnsi="Times New Roman" w:cs="Times New Roman"/>
            <w:sz w:val="24"/>
            <w:szCs w:val="24"/>
          </w:rPr>
          <w:delText>r</w:delText>
        </w:r>
        <w:r w:rsidRPr="1361D41D" w:rsidDel="00164D1A">
          <w:rPr>
            <w:rFonts w:ascii="Times New Roman" w:hAnsi="Times New Roman" w:cs="Times New Roman"/>
            <w:sz w:val="24"/>
            <w:szCs w:val="24"/>
          </w:rPr>
          <w:delText>esulting from</w:delText>
        </w:r>
      </w:del>
      <w:r w:rsidRPr="1361D41D" w:rsidR="00164D1A">
        <w:rPr>
          <w:rFonts w:ascii="Times New Roman" w:hAnsi="Times New Roman" w:cs="Times New Roman"/>
          <w:sz w:val="24"/>
          <w:szCs w:val="24"/>
        </w:rPr>
        <w:t xml:space="preserve"> </w:t>
      </w:r>
      <w:del w:author="Feuda, Roberto (Dr.)" w:date="2023-10-30T09:31:45.468Z" w:id="1533660930">
        <w:r w:rsidRPr="1361D41D" w:rsidDel="00164D1A">
          <w:rPr>
            <w:rFonts w:ascii="Times New Roman" w:hAnsi="Times New Roman" w:cs="Times New Roman"/>
            <w:sz w:val="24"/>
            <w:szCs w:val="24"/>
          </w:rPr>
          <w:delText xml:space="preserve">gene </w:delText>
        </w:r>
      </w:del>
      <w:ins w:author="Feuda, Roberto (Dr.)" w:date="2023-10-30T09:31:51.163Z" w:id="1884002792">
        <w:r w:rsidRPr="1361D41D" w:rsidR="6C04802B">
          <w:rPr>
            <w:rFonts w:ascii="Times New Roman" w:hAnsi="Times New Roman" w:cs="Times New Roman"/>
            <w:sz w:val="24"/>
            <w:szCs w:val="24"/>
          </w:rPr>
          <w:t xml:space="preserve"> from</w:t>
        </w:r>
        <w:r w:rsidRPr="1361D41D" w:rsidR="6C04802B">
          <w:rPr>
            <w:rFonts w:ascii="Times New Roman" w:hAnsi="Times New Roman" w:cs="Times New Roman"/>
            <w:sz w:val="24"/>
            <w:szCs w:val="24"/>
          </w:rPr>
          <w:t xml:space="preserve"> a </w:t>
        </w:r>
      </w:ins>
      <w:r w:rsidRPr="1361D41D" w:rsidR="00164D1A">
        <w:rPr>
          <w:rFonts w:ascii="Times New Roman" w:hAnsi="Times New Roman" w:cs="Times New Roman"/>
          <w:sz w:val="24"/>
          <w:szCs w:val="24"/>
        </w:rPr>
        <w:t>duplication</w:t>
      </w:r>
      <w:ins w:author="Feuda, Roberto (Dr.)" w:date="2023-10-30T09:31:54.881Z" w:id="569868243">
        <w:r w:rsidRPr="1361D41D" w:rsidR="4DE0D44F">
          <w:rPr>
            <w:rFonts w:ascii="Times New Roman" w:hAnsi="Times New Roman" w:cs="Times New Roman"/>
            <w:sz w:val="24"/>
            <w:szCs w:val="24"/>
          </w:rPr>
          <w:t xml:space="preserve"> event </w:t>
        </w:r>
      </w:ins>
      <w:r w:rsidRPr="1361D41D" w:rsidR="00164D1A">
        <w:rPr>
          <w:rFonts w:ascii="Times New Roman" w:hAnsi="Times New Roman" w:cs="Times New Roman"/>
          <w:sz w:val="24"/>
          <w:szCs w:val="24"/>
        </w:rPr>
        <w:t>) and ortholog</w:t>
      </w:r>
      <w:r w:rsidRPr="1361D41D" w:rsidR="006909F2">
        <w:rPr>
          <w:rFonts w:ascii="Times New Roman" w:hAnsi="Times New Roman" w:cs="Times New Roman"/>
          <w:sz w:val="24"/>
          <w:szCs w:val="24"/>
        </w:rPr>
        <w:t>ous</w:t>
      </w:r>
      <w:r w:rsidRPr="1361D41D" w:rsidR="00164D1A">
        <w:rPr>
          <w:rFonts w:ascii="Times New Roman" w:hAnsi="Times New Roman" w:cs="Times New Roman"/>
          <w:sz w:val="24"/>
          <w:szCs w:val="24"/>
        </w:rPr>
        <w:t xml:space="preserve"> (</w:t>
      </w:r>
      <w:ins w:author="Feuda, Roberto (Dr.)" w:date="2023-10-30T09:32:14.934Z" w:id="1097830473">
        <w:r w:rsidRPr="1361D41D" w:rsidR="4EB9D9FD">
          <w:rPr>
            <w:rFonts w:ascii="Times New Roman" w:hAnsi="Times New Roman" w:cs="Times New Roman"/>
            <w:sz w:val="24"/>
            <w:szCs w:val="24"/>
          </w:rPr>
          <w:t xml:space="preserve">genes that originate from a speciation event </w:t>
        </w:r>
      </w:ins>
      <w:del w:author="Feuda, Roberto (Dr.)" w:date="2023-10-30T09:32:04.271Z" w:id="1813913110">
        <w:r w:rsidRPr="1361D41D" w:rsidDel="00164D1A">
          <w:rPr>
            <w:rFonts w:ascii="Times New Roman" w:hAnsi="Times New Roman" w:cs="Times New Roman"/>
            <w:sz w:val="24"/>
            <w:szCs w:val="24"/>
          </w:rPr>
          <w:delText>stemming from speciation</w:delText>
        </w:r>
      </w:del>
      <w:r w:rsidRPr="1361D41D" w:rsidR="00164D1A">
        <w:rPr>
          <w:rFonts w:ascii="Times New Roman" w:hAnsi="Times New Roman" w:cs="Times New Roman"/>
          <w:sz w:val="24"/>
          <w:szCs w:val="24"/>
        </w:rPr>
        <w:t>)</w:t>
      </w:r>
      <w:r w:rsidRPr="1361D41D" w:rsidR="00C13BF2">
        <w:rPr>
          <w:rFonts w:ascii="Times New Roman" w:hAnsi="Times New Roman" w:cs="Times New Roman"/>
          <w:sz w:val="24"/>
          <w:szCs w:val="24"/>
        </w:rPr>
        <w:t xml:space="preserve"> sequences</w:t>
      </w:r>
      <w:r w:rsidRPr="1361D41D" w:rsidR="00164D1A">
        <w:rPr>
          <w:rFonts w:ascii="Times New Roman" w:hAnsi="Times New Roman" w:cs="Times New Roman"/>
          <w:sz w:val="24"/>
          <w:szCs w:val="24"/>
        </w:rPr>
        <w:t xml:space="preserve">. Furthermore, </w:t>
      </w:r>
      <w:r w:rsidRPr="1361D41D" w:rsidR="00AC70B1">
        <w:rPr>
          <w:rFonts w:ascii="Times New Roman" w:hAnsi="Times New Roman" w:cs="Times New Roman"/>
          <w:sz w:val="24"/>
          <w:szCs w:val="24"/>
        </w:rPr>
        <w:t>thanks to the</w:t>
      </w:r>
      <w:r w:rsidRPr="1361D41D" w:rsidR="00164D1A">
        <w:rPr>
          <w:rFonts w:ascii="Times New Roman" w:hAnsi="Times New Roman" w:cs="Times New Roman"/>
          <w:sz w:val="24"/>
          <w:szCs w:val="24"/>
        </w:rPr>
        <w:t xml:space="preserve"> </w:t>
      </w:r>
      <w:r w:rsidRPr="1361D41D" w:rsidR="00AC70B1">
        <w:rPr>
          <w:rFonts w:ascii="Times New Roman" w:hAnsi="Times New Roman" w:cs="Times New Roman"/>
          <w:sz w:val="24"/>
          <w:szCs w:val="24"/>
        </w:rPr>
        <w:t xml:space="preserve">information about </w:t>
      </w:r>
      <w:r w:rsidRPr="1361D41D" w:rsidR="00164D1A">
        <w:rPr>
          <w:rFonts w:ascii="Times New Roman" w:hAnsi="Times New Roman" w:cs="Times New Roman"/>
          <w:sz w:val="24"/>
          <w:szCs w:val="24"/>
        </w:rPr>
        <w:t xml:space="preserve">species relationships, </w:t>
      </w:r>
      <w:r w:rsidRPr="1361D41D" w:rsidR="00AC70B1">
        <w:rPr>
          <w:rFonts w:ascii="Times New Roman" w:hAnsi="Times New Roman" w:cs="Times New Roman"/>
          <w:sz w:val="24"/>
          <w:szCs w:val="24"/>
        </w:rPr>
        <w:t>it is also possible to</w:t>
      </w:r>
      <w:r w:rsidRPr="1361D41D" w:rsidR="00164D1A">
        <w:rPr>
          <w:rFonts w:ascii="Times New Roman" w:hAnsi="Times New Roman" w:cs="Times New Roman"/>
          <w:sz w:val="24"/>
          <w:szCs w:val="24"/>
        </w:rPr>
        <w:t xml:space="preserve"> accurately root gene trees, a challenge that is often complex without such context.</w:t>
      </w:r>
    </w:p>
    <w:p w:rsidR="003532BF" w:rsidP="00FA4B3F" w:rsidRDefault="003532BF" w14:paraId="1B349927" w14:textId="77777777">
      <w:pPr>
        <w:spacing w:line="360" w:lineRule="auto"/>
        <w:jc w:val="both"/>
        <w:rPr>
          <w:rFonts w:ascii="Times New Roman" w:hAnsi="Times New Roman" w:cs="Times New Roman"/>
          <w:sz w:val="24"/>
          <w:szCs w:val="24"/>
        </w:rPr>
      </w:pPr>
    </w:p>
    <w:p w:rsidRPr="002E22F5" w:rsidR="00A63728" w:rsidP="00A63728" w:rsidRDefault="002C182C" w14:paraId="26597D4E" w14:textId="746AD7F8">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Analyses of s</w:t>
      </w:r>
      <w:r w:rsidR="00A63728">
        <w:rPr>
          <w:rFonts w:ascii="Times New Roman" w:hAnsi="Times New Roman" w:cs="Times New Roman"/>
          <w:color w:val="002060"/>
          <w:sz w:val="28"/>
          <w:szCs w:val="28"/>
        </w:rPr>
        <w:t xml:space="preserve">ingle-cell sequencing </w:t>
      </w:r>
      <w:r>
        <w:rPr>
          <w:rFonts w:ascii="Times New Roman" w:hAnsi="Times New Roman" w:cs="Times New Roman"/>
          <w:color w:val="002060"/>
          <w:sz w:val="28"/>
          <w:szCs w:val="28"/>
        </w:rPr>
        <w:t>data</w:t>
      </w:r>
    </w:p>
    <w:p w:rsidR="00C95122" w:rsidP="00FA4B3F" w:rsidRDefault="00735064" w14:paraId="7AB39802" w14:textId="67A8C0DE">
      <w:pPr>
        <w:spacing w:line="360" w:lineRule="auto"/>
        <w:jc w:val="both"/>
        <w:rPr>
          <w:rFonts w:ascii="Times New Roman" w:hAnsi="Times New Roman" w:cs="Times New Roman"/>
          <w:sz w:val="24"/>
          <w:szCs w:val="24"/>
        </w:rPr>
      </w:pPr>
      <w:r>
        <w:rPr>
          <w:rFonts w:ascii="Times New Roman" w:hAnsi="Times New Roman" w:cs="Times New Roman"/>
          <w:sz w:val="24"/>
          <w:szCs w:val="24"/>
        </w:rPr>
        <w:t>For one of my aims – understanding the molecular setup of photoreceptor cells (Chapter 3)</w:t>
      </w:r>
      <w:r w:rsidR="00053950">
        <w:rPr>
          <w:rFonts w:ascii="Times New Roman" w:hAnsi="Times New Roman" w:cs="Times New Roman"/>
          <w:sz w:val="24"/>
          <w:szCs w:val="24"/>
        </w:rPr>
        <w:t xml:space="preserve"> </w:t>
      </w:r>
      <w:r w:rsidR="00053950">
        <w:rPr>
          <w:rFonts w:ascii="Times New Roman" w:hAnsi="Times New Roman" w:cs="Times New Roman"/>
          <w:sz w:val="24"/>
          <w:szCs w:val="24"/>
        </w:rPr>
        <w:t>–</w:t>
      </w:r>
      <w:r>
        <w:rPr>
          <w:rFonts w:ascii="Times New Roman" w:hAnsi="Times New Roman" w:cs="Times New Roman"/>
          <w:sz w:val="24"/>
          <w:szCs w:val="24"/>
        </w:rPr>
        <w:t xml:space="preserve"> I</w:t>
      </w:r>
      <w:r w:rsidR="00053950">
        <w:rPr>
          <w:rFonts w:ascii="Times New Roman" w:hAnsi="Times New Roman" w:cs="Times New Roman"/>
          <w:sz w:val="24"/>
          <w:szCs w:val="24"/>
        </w:rPr>
        <w:t xml:space="preserve"> </w:t>
      </w:r>
      <w:r>
        <w:rPr>
          <w:rFonts w:ascii="Times New Roman" w:hAnsi="Times New Roman" w:cs="Times New Roman"/>
          <w:sz w:val="24"/>
          <w:szCs w:val="24"/>
        </w:rPr>
        <w:t xml:space="preserve">also </w:t>
      </w:r>
      <w:r w:rsidRPr="00C95122" w:rsidR="00053950">
        <w:rPr>
          <w:rFonts w:ascii="Times New Roman" w:hAnsi="Times New Roman" w:cs="Times New Roman"/>
          <w:sz w:val="24"/>
          <w:szCs w:val="24"/>
        </w:rPr>
        <w:t>I incorporated</w:t>
      </w:r>
      <w:r w:rsidR="00053950">
        <w:rPr>
          <w:rFonts w:ascii="Times New Roman" w:hAnsi="Times New Roman" w:cs="Times New Roman"/>
          <w:sz w:val="24"/>
          <w:szCs w:val="24"/>
        </w:rPr>
        <w:t xml:space="preserve"> </w:t>
      </w:r>
      <w:r>
        <w:rPr>
          <w:rFonts w:ascii="Times New Roman" w:hAnsi="Times New Roman" w:cs="Times New Roman"/>
          <w:sz w:val="24"/>
          <w:szCs w:val="24"/>
        </w:rPr>
        <w:t>single</w:t>
      </w:r>
      <w:r w:rsidR="00053950">
        <w:rPr>
          <w:rFonts w:ascii="Times New Roman" w:hAnsi="Times New Roman" w:cs="Times New Roman"/>
          <w:sz w:val="24"/>
          <w:szCs w:val="24"/>
        </w:rPr>
        <w:t>-</w:t>
      </w:r>
      <w:r>
        <w:rPr>
          <w:rFonts w:ascii="Times New Roman" w:hAnsi="Times New Roman" w:cs="Times New Roman"/>
          <w:sz w:val="24"/>
          <w:szCs w:val="24"/>
        </w:rPr>
        <w:t>cell sequenc</w:t>
      </w:r>
      <w:r w:rsidR="00840B30">
        <w:rPr>
          <w:rFonts w:ascii="Times New Roman" w:hAnsi="Times New Roman" w:cs="Times New Roman"/>
          <w:sz w:val="24"/>
          <w:szCs w:val="24"/>
        </w:rPr>
        <w:t>ing</w:t>
      </w:r>
      <w:r>
        <w:rPr>
          <w:rFonts w:ascii="Times New Roman" w:hAnsi="Times New Roman" w:cs="Times New Roman"/>
          <w:sz w:val="24"/>
          <w:szCs w:val="24"/>
        </w:rPr>
        <w:t xml:space="preserve"> analyses of publicly available data. </w:t>
      </w:r>
      <w:r w:rsidR="00DE7111">
        <w:rPr>
          <w:rFonts w:ascii="Times New Roman" w:hAnsi="Times New Roman" w:cs="Times New Roman"/>
          <w:sz w:val="24"/>
          <w:szCs w:val="24"/>
        </w:rPr>
        <w:t>Specifically</w:t>
      </w:r>
      <w:r w:rsidR="00CC335C">
        <w:rPr>
          <w:rFonts w:ascii="Times New Roman" w:hAnsi="Times New Roman" w:cs="Times New Roman"/>
          <w:sz w:val="24"/>
          <w:szCs w:val="24"/>
        </w:rPr>
        <w:t>,</w:t>
      </w:r>
      <w:r w:rsidR="002D072B">
        <w:rPr>
          <w:rFonts w:ascii="Times New Roman" w:hAnsi="Times New Roman" w:cs="Times New Roman"/>
          <w:sz w:val="24"/>
          <w:szCs w:val="24"/>
        </w:rPr>
        <w:t xml:space="preserve"> after h</w:t>
      </w:r>
      <w:r w:rsidRPr="00C95122" w:rsidR="00C95122">
        <w:rPr>
          <w:rFonts w:ascii="Times New Roman" w:hAnsi="Times New Roman" w:cs="Times New Roman"/>
          <w:sz w:val="24"/>
          <w:szCs w:val="24"/>
        </w:rPr>
        <w:t xml:space="preserve">aving </w:t>
      </w:r>
      <w:r w:rsidR="002D072B">
        <w:rPr>
          <w:rFonts w:ascii="Times New Roman" w:hAnsi="Times New Roman" w:cs="Times New Roman"/>
          <w:sz w:val="24"/>
          <w:szCs w:val="24"/>
        </w:rPr>
        <w:t>determined</w:t>
      </w:r>
      <w:r w:rsidRPr="00C95122" w:rsidR="00C95122">
        <w:rPr>
          <w:rFonts w:ascii="Times New Roman" w:hAnsi="Times New Roman" w:cs="Times New Roman"/>
          <w:sz w:val="24"/>
          <w:szCs w:val="24"/>
        </w:rPr>
        <w:t xml:space="preserve"> the presence or absence of phototransduction genes in the genomes of target species, </w:t>
      </w:r>
      <w:r w:rsidR="002D072B">
        <w:rPr>
          <w:rFonts w:ascii="Times New Roman" w:hAnsi="Times New Roman" w:cs="Times New Roman"/>
          <w:sz w:val="24"/>
          <w:szCs w:val="24"/>
        </w:rPr>
        <w:t xml:space="preserve">the next </w:t>
      </w:r>
      <w:r w:rsidR="00DE7111">
        <w:rPr>
          <w:rFonts w:ascii="Times New Roman" w:hAnsi="Times New Roman" w:cs="Times New Roman"/>
          <w:sz w:val="24"/>
          <w:szCs w:val="24"/>
        </w:rPr>
        <w:t>objective</w:t>
      </w:r>
      <w:r w:rsidRPr="00C95122" w:rsidR="00C95122">
        <w:rPr>
          <w:rFonts w:ascii="Times New Roman" w:hAnsi="Times New Roman" w:cs="Times New Roman"/>
          <w:sz w:val="24"/>
          <w:szCs w:val="24"/>
        </w:rPr>
        <w:t xml:space="preserve"> was to determine if these genes </w:t>
      </w:r>
      <w:r w:rsidR="002A5241">
        <w:rPr>
          <w:rFonts w:ascii="Times New Roman" w:hAnsi="Times New Roman" w:cs="Times New Roman"/>
          <w:sz w:val="24"/>
          <w:szCs w:val="24"/>
        </w:rPr>
        <w:t xml:space="preserve">were </w:t>
      </w:r>
      <w:r w:rsidRPr="00C95122" w:rsidR="00C95122">
        <w:rPr>
          <w:rFonts w:ascii="Times New Roman" w:hAnsi="Times New Roman" w:cs="Times New Roman"/>
          <w:sz w:val="24"/>
          <w:szCs w:val="24"/>
        </w:rPr>
        <w:t>co-expressed within a sing</w:t>
      </w:r>
      <w:r w:rsidR="002A5241">
        <w:rPr>
          <w:rFonts w:ascii="Times New Roman" w:hAnsi="Times New Roman" w:cs="Times New Roman"/>
          <w:sz w:val="24"/>
          <w:szCs w:val="24"/>
        </w:rPr>
        <w:t>le</w:t>
      </w:r>
      <w:r w:rsidRPr="00C95122" w:rsidR="00C95122">
        <w:rPr>
          <w:rFonts w:ascii="Times New Roman" w:hAnsi="Times New Roman" w:cs="Times New Roman"/>
          <w:sz w:val="24"/>
          <w:szCs w:val="24"/>
        </w:rPr>
        <w:t xml:space="preserve"> cell type, </w:t>
      </w:r>
      <w:r w:rsidR="002A5241">
        <w:rPr>
          <w:rFonts w:ascii="Times New Roman" w:hAnsi="Times New Roman" w:cs="Times New Roman"/>
          <w:sz w:val="24"/>
          <w:szCs w:val="24"/>
        </w:rPr>
        <w:t>that could represent</w:t>
      </w:r>
      <w:r w:rsidRPr="00C95122" w:rsidR="00C95122">
        <w:rPr>
          <w:rFonts w:ascii="Times New Roman" w:hAnsi="Times New Roman" w:cs="Times New Roman"/>
          <w:sz w:val="24"/>
          <w:szCs w:val="24"/>
        </w:rPr>
        <w:t xml:space="preserve"> a </w:t>
      </w:r>
      <w:r w:rsidR="002A5241">
        <w:rPr>
          <w:rFonts w:ascii="Times New Roman" w:hAnsi="Times New Roman" w:cs="Times New Roman"/>
          <w:sz w:val="24"/>
          <w:szCs w:val="24"/>
        </w:rPr>
        <w:t>photoreceptor</w:t>
      </w:r>
      <w:r w:rsidRPr="00C95122" w:rsidR="00C95122">
        <w:rPr>
          <w:rFonts w:ascii="Times New Roman" w:hAnsi="Times New Roman" w:cs="Times New Roman"/>
          <w:sz w:val="24"/>
          <w:szCs w:val="24"/>
        </w:rPr>
        <w:t xml:space="preserve"> cell. </w:t>
      </w:r>
      <w:r w:rsidR="008D5D0A">
        <w:rPr>
          <w:rFonts w:ascii="Times New Roman" w:hAnsi="Times New Roman" w:cs="Times New Roman"/>
          <w:sz w:val="24"/>
          <w:szCs w:val="24"/>
        </w:rPr>
        <w:t>Additionally, the aim</w:t>
      </w:r>
      <w:r w:rsidR="00D05F1F">
        <w:rPr>
          <w:rFonts w:ascii="Times New Roman" w:hAnsi="Times New Roman" w:cs="Times New Roman"/>
          <w:sz w:val="24"/>
          <w:szCs w:val="24"/>
        </w:rPr>
        <w:t xml:space="preserve"> was</w:t>
      </w:r>
      <w:r w:rsidRPr="00C95122" w:rsidR="00C95122">
        <w:rPr>
          <w:rFonts w:ascii="Times New Roman" w:hAnsi="Times New Roman" w:cs="Times New Roman"/>
          <w:sz w:val="24"/>
          <w:szCs w:val="24"/>
        </w:rPr>
        <w:t xml:space="preserve"> to </w:t>
      </w:r>
      <w:r w:rsidRPr="00C95122" w:rsidR="00D05F1F">
        <w:rPr>
          <w:rFonts w:ascii="Times New Roman" w:hAnsi="Times New Roman" w:cs="Times New Roman"/>
          <w:sz w:val="24"/>
          <w:szCs w:val="24"/>
        </w:rPr>
        <w:t>uncover</w:t>
      </w:r>
      <w:r w:rsidRPr="00C95122" w:rsidR="00C95122">
        <w:rPr>
          <w:rFonts w:ascii="Times New Roman" w:hAnsi="Times New Roman" w:cs="Times New Roman"/>
          <w:sz w:val="24"/>
          <w:szCs w:val="24"/>
        </w:rPr>
        <w:t xml:space="preserve"> shared genetic patterns prevalent in animal </w:t>
      </w:r>
      <w:r w:rsidR="00D05F1F">
        <w:rPr>
          <w:rFonts w:ascii="Times New Roman" w:hAnsi="Times New Roman" w:cs="Times New Roman"/>
          <w:sz w:val="24"/>
          <w:szCs w:val="24"/>
        </w:rPr>
        <w:t>photoreceptor cell</w:t>
      </w:r>
      <w:r w:rsidRPr="00C95122" w:rsidR="00C95122">
        <w:rPr>
          <w:rFonts w:ascii="Times New Roman" w:hAnsi="Times New Roman" w:cs="Times New Roman"/>
          <w:sz w:val="24"/>
          <w:szCs w:val="24"/>
        </w:rPr>
        <w:t xml:space="preserve">s, with an emphasis on regulatory genes. </w:t>
      </w:r>
      <w:r w:rsidRPr="000857B3" w:rsidR="000857B3">
        <w:rPr>
          <w:rFonts w:ascii="Times New Roman" w:hAnsi="Times New Roman" w:cs="Times New Roman"/>
          <w:sz w:val="24"/>
          <w:szCs w:val="24"/>
        </w:rPr>
        <w:t xml:space="preserve">Single-cell RNA sequencing </w:t>
      </w:r>
      <w:r w:rsidRPr="000857B3" w:rsidR="000857B3">
        <w:rPr>
          <w:rFonts w:ascii="Times New Roman" w:hAnsi="Times New Roman" w:cs="Times New Roman"/>
          <w:sz w:val="24"/>
          <w:szCs w:val="24"/>
        </w:rPr>
        <w:lastRenderedPageBreak/>
        <w:t xml:space="preserve">is a technique </w:t>
      </w:r>
      <w:r w:rsidR="000857B3">
        <w:rPr>
          <w:rFonts w:ascii="Times New Roman" w:hAnsi="Times New Roman" w:cs="Times New Roman"/>
          <w:sz w:val="24"/>
          <w:szCs w:val="24"/>
        </w:rPr>
        <w:t xml:space="preserve">that is </w:t>
      </w:r>
      <w:r w:rsidRPr="000857B3" w:rsidR="000857B3">
        <w:rPr>
          <w:rFonts w:ascii="Times New Roman" w:hAnsi="Times New Roman" w:cs="Times New Roman"/>
          <w:sz w:val="24"/>
          <w:szCs w:val="24"/>
        </w:rPr>
        <w:t>used to profile gene expression at the level of individual cells</w:t>
      </w:r>
      <w:r w:rsidR="000857B3">
        <w:rPr>
          <w:rFonts w:ascii="Times New Roman" w:hAnsi="Times New Roman" w:cs="Times New Roman"/>
          <w:sz w:val="24"/>
          <w:szCs w:val="24"/>
        </w:rPr>
        <w:t>, therefore</w:t>
      </w:r>
      <w:r w:rsidR="00AA0448">
        <w:rPr>
          <w:rFonts w:ascii="Times New Roman" w:hAnsi="Times New Roman" w:cs="Times New Roman"/>
          <w:sz w:val="24"/>
          <w:szCs w:val="24"/>
        </w:rPr>
        <w:t>, analysing publicly available data for various animals has</w:t>
      </w:r>
      <w:r w:rsidR="000F2D27">
        <w:rPr>
          <w:rFonts w:ascii="Times New Roman" w:hAnsi="Times New Roman" w:cs="Times New Roman"/>
          <w:sz w:val="24"/>
          <w:szCs w:val="24"/>
        </w:rPr>
        <w:t xml:space="preserve"> the potential to answer these questions. </w:t>
      </w:r>
      <w:r w:rsidR="004613D2">
        <w:rPr>
          <w:rFonts w:ascii="Times New Roman" w:hAnsi="Times New Roman" w:cs="Times New Roman"/>
          <w:sz w:val="24"/>
          <w:szCs w:val="24"/>
        </w:rPr>
        <w:t xml:space="preserve">In Chapter 3 I combined the use of </w:t>
      </w:r>
      <w:r w:rsidR="003E382D">
        <w:rPr>
          <w:rFonts w:ascii="Times New Roman" w:hAnsi="Times New Roman" w:cs="Times New Roman"/>
          <w:sz w:val="24"/>
          <w:szCs w:val="24"/>
        </w:rPr>
        <w:t xml:space="preserve">single-cell analyses software and some </w:t>
      </w:r>
      <w:r w:rsidRPr="00B13C32" w:rsidR="003E382D">
        <w:rPr>
          <w:rFonts w:ascii="Times New Roman" w:hAnsi="Times New Roman" w:cs="Times New Roman"/>
          <w:i/>
          <w:iCs/>
          <w:sz w:val="24"/>
          <w:szCs w:val="24"/>
        </w:rPr>
        <w:t>ad hoc</w:t>
      </w:r>
      <w:r w:rsidR="003E382D">
        <w:rPr>
          <w:rFonts w:ascii="Times New Roman" w:hAnsi="Times New Roman" w:cs="Times New Roman"/>
          <w:sz w:val="24"/>
          <w:szCs w:val="24"/>
        </w:rPr>
        <w:t xml:space="preserve"> </w:t>
      </w:r>
      <w:r w:rsidR="00B13C32">
        <w:rPr>
          <w:rFonts w:ascii="Times New Roman" w:hAnsi="Times New Roman" w:cs="Times New Roman"/>
          <w:sz w:val="24"/>
          <w:szCs w:val="24"/>
        </w:rPr>
        <w:t>strategies</w:t>
      </w:r>
      <w:r w:rsidR="003E382D">
        <w:rPr>
          <w:rFonts w:ascii="Times New Roman" w:hAnsi="Times New Roman" w:cs="Times New Roman"/>
          <w:sz w:val="24"/>
          <w:szCs w:val="24"/>
        </w:rPr>
        <w:t xml:space="preserve"> designed for the specific research question. While the</w:t>
      </w:r>
      <w:r w:rsidR="000F2D27">
        <w:rPr>
          <w:rFonts w:ascii="Times New Roman" w:hAnsi="Times New Roman" w:cs="Times New Roman"/>
          <w:sz w:val="24"/>
          <w:szCs w:val="24"/>
        </w:rPr>
        <w:t xml:space="preserve"> precise method</w:t>
      </w:r>
      <w:r w:rsidR="003E382D">
        <w:rPr>
          <w:rFonts w:ascii="Times New Roman" w:hAnsi="Times New Roman" w:cs="Times New Roman"/>
          <w:sz w:val="24"/>
          <w:szCs w:val="24"/>
        </w:rPr>
        <w:t>ologies</w:t>
      </w:r>
      <w:r w:rsidR="000F2D27">
        <w:rPr>
          <w:rFonts w:ascii="Times New Roman" w:hAnsi="Times New Roman" w:cs="Times New Roman"/>
          <w:sz w:val="24"/>
          <w:szCs w:val="24"/>
        </w:rPr>
        <w:t xml:space="preserve"> are detailed in </w:t>
      </w:r>
      <w:r w:rsidR="003E382D">
        <w:rPr>
          <w:rFonts w:ascii="Times New Roman" w:hAnsi="Times New Roman" w:cs="Times New Roman"/>
          <w:sz w:val="24"/>
          <w:szCs w:val="24"/>
        </w:rPr>
        <w:t xml:space="preserve">the Methods of </w:t>
      </w:r>
      <w:r w:rsidR="000F2D27">
        <w:rPr>
          <w:rFonts w:ascii="Times New Roman" w:hAnsi="Times New Roman" w:cs="Times New Roman"/>
          <w:sz w:val="24"/>
          <w:szCs w:val="24"/>
        </w:rPr>
        <w:t xml:space="preserve">Chapter </w:t>
      </w:r>
      <w:r w:rsidR="001054F2">
        <w:rPr>
          <w:rFonts w:ascii="Times New Roman" w:hAnsi="Times New Roman" w:cs="Times New Roman"/>
          <w:sz w:val="24"/>
          <w:szCs w:val="24"/>
        </w:rPr>
        <w:t>3</w:t>
      </w:r>
      <w:r w:rsidR="003E382D">
        <w:rPr>
          <w:rFonts w:ascii="Times New Roman" w:hAnsi="Times New Roman" w:cs="Times New Roman"/>
          <w:sz w:val="24"/>
          <w:szCs w:val="24"/>
        </w:rPr>
        <w:t>, here</w:t>
      </w:r>
      <w:r w:rsidR="001054F2">
        <w:rPr>
          <w:rFonts w:ascii="Times New Roman" w:hAnsi="Times New Roman" w:cs="Times New Roman"/>
          <w:sz w:val="24"/>
          <w:szCs w:val="24"/>
        </w:rPr>
        <w:t xml:space="preserve"> I will </w:t>
      </w:r>
      <w:r w:rsidR="00F9185E">
        <w:rPr>
          <w:rFonts w:ascii="Times New Roman" w:hAnsi="Times New Roman" w:cs="Times New Roman"/>
          <w:sz w:val="24"/>
          <w:szCs w:val="24"/>
        </w:rPr>
        <w:t>provide a</w:t>
      </w:r>
      <w:r w:rsidR="001054F2">
        <w:rPr>
          <w:rFonts w:ascii="Times New Roman" w:hAnsi="Times New Roman" w:cs="Times New Roman"/>
          <w:sz w:val="24"/>
          <w:szCs w:val="24"/>
        </w:rPr>
        <w:t xml:space="preserve"> brief overview</w:t>
      </w:r>
      <w:r w:rsidR="00F9185E">
        <w:rPr>
          <w:rFonts w:ascii="Times New Roman" w:hAnsi="Times New Roman" w:cs="Times New Roman"/>
          <w:sz w:val="24"/>
          <w:szCs w:val="24"/>
        </w:rPr>
        <w:t xml:space="preserve"> of the </w:t>
      </w:r>
      <w:r w:rsidR="00491156">
        <w:rPr>
          <w:rFonts w:ascii="Times New Roman" w:hAnsi="Times New Roman" w:cs="Times New Roman"/>
          <w:sz w:val="24"/>
          <w:szCs w:val="24"/>
        </w:rPr>
        <w:t xml:space="preserve">principles guiding the </w:t>
      </w:r>
      <w:r w:rsidR="004D0BCC">
        <w:rPr>
          <w:rFonts w:ascii="Times New Roman" w:hAnsi="Times New Roman" w:cs="Times New Roman"/>
          <w:sz w:val="24"/>
          <w:szCs w:val="24"/>
        </w:rPr>
        <w:t xml:space="preserve">main </w:t>
      </w:r>
      <w:r w:rsidR="004D0BCC">
        <w:rPr>
          <w:rFonts w:ascii="Times New Roman" w:hAnsi="Times New Roman" w:cs="Times New Roman"/>
          <w:sz w:val="24"/>
          <w:szCs w:val="24"/>
        </w:rPr>
        <w:t>steps</w:t>
      </w:r>
      <w:r w:rsidR="001054F2">
        <w:rPr>
          <w:rFonts w:ascii="Times New Roman" w:hAnsi="Times New Roman" w:cs="Times New Roman"/>
          <w:sz w:val="24"/>
          <w:szCs w:val="24"/>
        </w:rPr>
        <w:t>.</w:t>
      </w:r>
    </w:p>
    <w:p w:rsidR="00567F70" w:rsidP="00CA54EA" w:rsidRDefault="00567F70" w14:paraId="203AFB4F" w14:textId="77777777">
      <w:pPr>
        <w:spacing w:line="360" w:lineRule="auto"/>
        <w:jc w:val="both"/>
        <w:rPr>
          <w:rFonts w:ascii="Times New Roman" w:hAnsi="Times New Roman" w:cs="Times New Roman"/>
          <w:b/>
          <w:bCs/>
          <w:sz w:val="24"/>
          <w:szCs w:val="24"/>
        </w:rPr>
      </w:pPr>
    </w:p>
    <w:p w:rsidRPr="00A436DF" w:rsidR="00A436DF" w:rsidP="00CA54EA" w:rsidRDefault="00A436DF" w14:paraId="54E996DD" w14:textId="4C0CC053">
      <w:pPr>
        <w:spacing w:line="360" w:lineRule="auto"/>
        <w:jc w:val="both"/>
        <w:rPr>
          <w:rFonts w:ascii="Times New Roman" w:hAnsi="Times New Roman" w:cs="Times New Roman"/>
          <w:b/>
          <w:bCs/>
          <w:sz w:val="24"/>
          <w:szCs w:val="24"/>
        </w:rPr>
      </w:pPr>
      <w:r w:rsidRPr="00A436DF">
        <w:rPr>
          <w:rFonts w:ascii="Times New Roman" w:hAnsi="Times New Roman" w:cs="Times New Roman"/>
          <w:b/>
          <w:bCs/>
          <w:sz w:val="24"/>
          <w:szCs w:val="24"/>
        </w:rPr>
        <w:t>Preliminary steps</w:t>
      </w:r>
    </w:p>
    <w:p w:rsidRPr="000903F6" w:rsidR="00CA54EA" w:rsidP="00CA54EA" w:rsidRDefault="00CA54EA" w14:paraId="3B08A8C0" w14:textId="2EC5CEC7">
      <w:pPr>
        <w:spacing w:line="360" w:lineRule="auto"/>
        <w:jc w:val="both"/>
        <w:rPr>
          <w:rFonts w:ascii="Times New Roman" w:hAnsi="Times New Roman" w:cs="Times New Roman"/>
          <w:b/>
          <w:bCs/>
          <w:i/>
          <w:iCs/>
          <w:sz w:val="24"/>
          <w:szCs w:val="24"/>
        </w:rPr>
      </w:pPr>
      <w:r w:rsidRPr="000903F6">
        <w:rPr>
          <w:rFonts w:ascii="Times New Roman" w:hAnsi="Times New Roman" w:cs="Times New Roman"/>
          <w:b/>
          <w:bCs/>
          <w:i/>
          <w:iCs/>
          <w:sz w:val="24"/>
          <w:szCs w:val="24"/>
        </w:rPr>
        <w:t>Choice of</w:t>
      </w:r>
      <w:r w:rsidR="00697846">
        <w:rPr>
          <w:rFonts w:ascii="Times New Roman" w:hAnsi="Times New Roman" w:cs="Times New Roman"/>
          <w:b/>
          <w:bCs/>
          <w:i/>
          <w:iCs/>
          <w:sz w:val="24"/>
          <w:szCs w:val="24"/>
        </w:rPr>
        <w:t xml:space="preserve"> species and obtaining</w:t>
      </w:r>
      <w:r w:rsidRPr="000903F6">
        <w:rPr>
          <w:rFonts w:ascii="Times New Roman" w:hAnsi="Times New Roman" w:cs="Times New Roman"/>
          <w:b/>
          <w:bCs/>
          <w:i/>
          <w:iCs/>
          <w:sz w:val="24"/>
          <w:szCs w:val="24"/>
        </w:rPr>
        <w:t xml:space="preserve"> datasets </w:t>
      </w:r>
    </w:p>
    <w:p w:rsidRPr="00CA54EA" w:rsidR="00593720" w:rsidP="00CA54EA" w:rsidRDefault="003579AD" w14:paraId="6EC54F19" w14:textId="284CF570">
      <w:pPr>
        <w:spacing w:line="360" w:lineRule="auto"/>
        <w:jc w:val="both"/>
        <w:rPr>
          <w:rFonts w:ascii="Times New Roman" w:hAnsi="Times New Roman" w:cs="Times New Roman"/>
          <w:sz w:val="24"/>
          <w:szCs w:val="24"/>
        </w:rPr>
      </w:pPr>
      <w:r w:rsidRPr="1361D41D" w:rsidR="003579AD">
        <w:rPr>
          <w:rFonts w:ascii="Times New Roman" w:hAnsi="Times New Roman" w:cs="Times New Roman"/>
          <w:sz w:val="24"/>
          <w:szCs w:val="24"/>
        </w:rPr>
        <w:t>The choice of species</w:t>
      </w:r>
      <w:r w:rsidR="00FD14EB">
        <w:rPr/>
        <w:t xml:space="preserve"> </w:t>
      </w:r>
      <w:r w:rsidRPr="1361D41D" w:rsidR="00FD14EB">
        <w:rPr>
          <w:rFonts w:ascii="Times New Roman" w:hAnsi="Times New Roman" w:cs="Times New Roman"/>
          <w:sz w:val="24"/>
          <w:szCs w:val="24"/>
        </w:rPr>
        <w:t xml:space="preserve">was guided by </w:t>
      </w:r>
      <w:r w:rsidRPr="1361D41D" w:rsidR="00BF134F">
        <w:rPr>
          <w:rFonts w:ascii="Times New Roman" w:hAnsi="Times New Roman" w:cs="Times New Roman"/>
          <w:sz w:val="24"/>
          <w:szCs w:val="24"/>
        </w:rPr>
        <w:t xml:space="preserve">similar considerations as for the </w:t>
      </w:r>
      <w:r w:rsidRPr="1361D41D" w:rsidR="00FD14EB">
        <w:rPr>
          <w:rFonts w:ascii="Times New Roman" w:hAnsi="Times New Roman" w:cs="Times New Roman"/>
          <w:sz w:val="24"/>
          <w:szCs w:val="24"/>
        </w:rPr>
        <w:t>phylogenetic analyses</w:t>
      </w:r>
      <w:r w:rsidRPr="1361D41D" w:rsidR="00A5026C">
        <w:rPr>
          <w:rFonts w:ascii="Times New Roman" w:hAnsi="Times New Roman" w:cs="Times New Roman"/>
          <w:sz w:val="24"/>
          <w:szCs w:val="24"/>
        </w:rPr>
        <w:t>:</w:t>
      </w:r>
      <w:r w:rsidRPr="1361D41D" w:rsidR="003579AD">
        <w:rPr>
          <w:rFonts w:ascii="Times New Roman" w:hAnsi="Times New Roman" w:cs="Times New Roman"/>
          <w:sz w:val="24"/>
          <w:szCs w:val="24"/>
        </w:rPr>
        <w:t xml:space="preserve"> </w:t>
      </w:r>
      <w:r w:rsidRPr="1361D41D" w:rsidR="00FD14EB">
        <w:rPr>
          <w:rFonts w:ascii="Times New Roman" w:hAnsi="Times New Roman" w:cs="Times New Roman"/>
          <w:sz w:val="24"/>
          <w:szCs w:val="24"/>
        </w:rPr>
        <w:t>since</w:t>
      </w:r>
      <w:r w:rsidRPr="1361D41D" w:rsidR="00A5026C">
        <w:rPr>
          <w:rFonts w:ascii="Times New Roman" w:hAnsi="Times New Roman" w:cs="Times New Roman"/>
          <w:sz w:val="24"/>
          <w:szCs w:val="24"/>
        </w:rPr>
        <w:t xml:space="preserve"> </w:t>
      </w:r>
      <w:r w:rsidRPr="1361D41D" w:rsidR="00FD14EB">
        <w:rPr>
          <w:rFonts w:ascii="Times New Roman" w:hAnsi="Times New Roman" w:cs="Times New Roman"/>
          <w:sz w:val="24"/>
          <w:szCs w:val="24"/>
        </w:rPr>
        <w:t xml:space="preserve">vision </w:t>
      </w:r>
      <w:r w:rsidRPr="1361D41D" w:rsidR="006E25AB">
        <w:rPr>
          <w:rFonts w:ascii="Times New Roman" w:hAnsi="Times New Roman" w:cs="Times New Roman"/>
          <w:sz w:val="24"/>
          <w:szCs w:val="24"/>
        </w:rPr>
        <w:t>via</w:t>
      </w:r>
      <w:r w:rsidRPr="1361D41D" w:rsidR="00FD14EB">
        <w:rPr>
          <w:rFonts w:ascii="Times New Roman" w:hAnsi="Times New Roman" w:cs="Times New Roman"/>
          <w:sz w:val="24"/>
          <w:szCs w:val="24"/>
        </w:rPr>
        <w:t xml:space="preserve"> photoreceptor cells </w:t>
      </w:r>
      <w:r w:rsidRPr="1361D41D" w:rsidR="00FD14EB">
        <w:rPr>
          <w:rFonts w:ascii="Times New Roman" w:hAnsi="Times New Roman" w:cs="Times New Roman"/>
          <w:sz w:val="24"/>
          <w:szCs w:val="24"/>
        </w:rPr>
        <w:t>likely</w:t>
      </w:r>
      <w:r w:rsidRPr="1361D41D" w:rsidR="00A5026C">
        <w:rPr>
          <w:rFonts w:ascii="Times New Roman" w:hAnsi="Times New Roman" w:cs="Times New Roman"/>
          <w:sz w:val="24"/>
          <w:szCs w:val="24"/>
        </w:rPr>
        <w:t xml:space="preserve"> emerged</w:t>
      </w:r>
      <w:r w:rsidRPr="1361D41D" w:rsidR="00A5026C">
        <w:rPr>
          <w:rFonts w:ascii="Times New Roman" w:hAnsi="Times New Roman" w:cs="Times New Roman"/>
          <w:sz w:val="24"/>
          <w:szCs w:val="24"/>
        </w:rPr>
        <w:t xml:space="preserve"> </w:t>
      </w:r>
      <w:r w:rsidRPr="1361D41D" w:rsidR="00B66898">
        <w:rPr>
          <w:rFonts w:ascii="Times New Roman" w:hAnsi="Times New Roman" w:cs="Times New Roman"/>
          <w:sz w:val="24"/>
          <w:szCs w:val="24"/>
        </w:rPr>
        <w:t>during the</w:t>
      </w:r>
      <w:r w:rsidRPr="1361D41D" w:rsidR="00A5026C">
        <w:rPr>
          <w:rFonts w:ascii="Times New Roman" w:hAnsi="Times New Roman" w:cs="Times New Roman"/>
          <w:sz w:val="24"/>
          <w:szCs w:val="24"/>
        </w:rPr>
        <w:t xml:space="preserve"> early history of animals</w:t>
      </w:r>
      <w:r w:rsidRPr="1361D41D" w:rsidR="00B66898">
        <w:rPr>
          <w:rFonts w:ascii="Times New Roman" w:hAnsi="Times New Roman" w:cs="Times New Roman"/>
          <w:sz w:val="24"/>
          <w:szCs w:val="24"/>
        </w:rPr>
        <w:t>,</w:t>
      </w:r>
      <w:r w:rsidRPr="1361D41D" w:rsidR="00A5026C">
        <w:rPr>
          <w:rFonts w:ascii="Times New Roman" w:hAnsi="Times New Roman" w:cs="Times New Roman"/>
          <w:sz w:val="24"/>
          <w:szCs w:val="24"/>
        </w:rPr>
        <w:t xml:space="preserve"> </w:t>
      </w:r>
      <w:r w:rsidRPr="1361D41D" w:rsidR="00B66898">
        <w:rPr>
          <w:rFonts w:ascii="Times New Roman" w:hAnsi="Times New Roman" w:cs="Times New Roman"/>
          <w:sz w:val="24"/>
          <w:szCs w:val="24"/>
        </w:rPr>
        <w:t xml:space="preserve">the ideal dataset would include a balanced representation of </w:t>
      </w:r>
      <w:r w:rsidRPr="1361D41D" w:rsidR="00253798">
        <w:rPr>
          <w:rFonts w:ascii="Times New Roman" w:hAnsi="Times New Roman" w:cs="Times New Roman"/>
          <w:sz w:val="24"/>
          <w:szCs w:val="24"/>
        </w:rPr>
        <w:t>major</w:t>
      </w:r>
      <w:r w:rsidRPr="1361D41D" w:rsidR="00B66898">
        <w:rPr>
          <w:rFonts w:ascii="Times New Roman" w:hAnsi="Times New Roman" w:cs="Times New Roman"/>
          <w:sz w:val="24"/>
          <w:szCs w:val="24"/>
        </w:rPr>
        <w:t xml:space="preserve"> animal</w:t>
      </w:r>
      <w:r w:rsidRPr="1361D41D" w:rsidR="00253798">
        <w:rPr>
          <w:rFonts w:ascii="Times New Roman" w:hAnsi="Times New Roman" w:cs="Times New Roman"/>
          <w:sz w:val="24"/>
          <w:szCs w:val="24"/>
        </w:rPr>
        <w:t xml:space="preserve"> clades</w:t>
      </w:r>
      <w:r w:rsidRPr="1361D41D" w:rsidR="00B66898">
        <w:rPr>
          <w:rFonts w:ascii="Times New Roman" w:hAnsi="Times New Roman" w:cs="Times New Roman"/>
          <w:sz w:val="24"/>
          <w:szCs w:val="24"/>
        </w:rPr>
        <w:t xml:space="preserve"> with emphasis on non-bilaterians. </w:t>
      </w:r>
      <w:r w:rsidRPr="1361D41D" w:rsidR="005B394C">
        <w:rPr>
          <w:rFonts w:ascii="Times New Roman" w:hAnsi="Times New Roman" w:cs="Times New Roman"/>
          <w:sz w:val="24"/>
          <w:szCs w:val="24"/>
        </w:rPr>
        <w:t>In practice though, t</w:t>
      </w:r>
      <w:r w:rsidRPr="1361D41D" w:rsidR="00593720">
        <w:rPr>
          <w:rFonts w:ascii="Times New Roman" w:hAnsi="Times New Roman" w:cs="Times New Roman"/>
          <w:sz w:val="24"/>
          <w:szCs w:val="24"/>
        </w:rPr>
        <w:t xml:space="preserve">he selection of species for analysis was primarily driven by the availability of published single-cell data. Although single-cell sequencing is </w:t>
      </w:r>
      <w:commentRangeStart w:id="997843318"/>
      <w:r w:rsidRPr="1361D41D" w:rsidR="00593720">
        <w:rPr>
          <w:rFonts w:ascii="Times New Roman" w:hAnsi="Times New Roman" w:cs="Times New Roman"/>
          <w:sz w:val="24"/>
          <w:szCs w:val="24"/>
        </w:rPr>
        <w:t>gaining traction</w:t>
      </w:r>
      <w:commentRangeEnd w:id="997843318"/>
      <w:r>
        <w:rPr>
          <w:rStyle w:val="CommentReference"/>
        </w:rPr>
        <w:commentReference w:id="997843318"/>
      </w:r>
      <w:r w:rsidRPr="1361D41D" w:rsidR="00593720">
        <w:rPr>
          <w:rFonts w:ascii="Times New Roman" w:hAnsi="Times New Roman" w:cs="Times New Roman"/>
          <w:sz w:val="24"/>
          <w:szCs w:val="24"/>
        </w:rPr>
        <w:t xml:space="preserve"> and new datasets spanning tissues, organs, and entire organisms are consistently </w:t>
      </w:r>
      <w:r w:rsidRPr="1361D41D" w:rsidR="00593720">
        <w:rPr>
          <w:rFonts w:ascii="Times New Roman" w:hAnsi="Times New Roman" w:cs="Times New Roman"/>
          <w:sz w:val="24"/>
          <w:szCs w:val="24"/>
        </w:rPr>
        <w:t>emerging</w:t>
      </w:r>
      <w:r w:rsidRPr="1361D41D" w:rsidR="00593720">
        <w:rPr>
          <w:rFonts w:ascii="Times New Roman" w:hAnsi="Times New Roman" w:cs="Times New Roman"/>
          <w:sz w:val="24"/>
          <w:szCs w:val="24"/>
        </w:rPr>
        <w:t xml:space="preserve">, the volume of such data </w:t>
      </w:r>
      <w:r w:rsidRPr="1361D41D" w:rsidR="00EC7120">
        <w:rPr>
          <w:rFonts w:ascii="Times New Roman" w:hAnsi="Times New Roman" w:cs="Times New Roman"/>
          <w:sz w:val="24"/>
          <w:szCs w:val="24"/>
        </w:rPr>
        <w:t xml:space="preserve">is still </w:t>
      </w:r>
      <w:r w:rsidRPr="1361D41D" w:rsidR="00593720">
        <w:rPr>
          <w:rFonts w:ascii="Times New Roman" w:hAnsi="Times New Roman" w:cs="Times New Roman"/>
          <w:sz w:val="24"/>
          <w:szCs w:val="24"/>
        </w:rPr>
        <w:t xml:space="preserve">currently </w:t>
      </w:r>
      <w:r w:rsidRPr="1361D41D" w:rsidR="00EC7120">
        <w:rPr>
          <w:rFonts w:ascii="Times New Roman" w:hAnsi="Times New Roman" w:cs="Times New Roman"/>
          <w:sz w:val="24"/>
          <w:szCs w:val="24"/>
        </w:rPr>
        <w:t xml:space="preserve">quite limited, especially </w:t>
      </w:r>
      <w:r w:rsidRPr="1361D41D" w:rsidR="00545C82">
        <w:rPr>
          <w:rFonts w:ascii="Times New Roman" w:hAnsi="Times New Roman" w:cs="Times New Roman"/>
          <w:sz w:val="24"/>
          <w:szCs w:val="24"/>
        </w:rPr>
        <w:t>for</w:t>
      </w:r>
      <w:r w:rsidRPr="1361D41D" w:rsidR="00EC7120">
        <w:rPr>
          <w:rFonts w:ascii="Times New Roman" w:hAnsi="Times New Roman" w:cs="Times New Roman"/>
          <w:sz w:val="24"/>
          <w:szCs w:val="24"/>
        </w:rPr>
        <w:t xml:space="preserve"> non-model organisms</w:t>
      </w:r>
      <w:r w:rsidRPr="1361D41D" w:rsidR="00593720">
        <w:rPr>
          <w:rFonts w:ascii="Times New Roman" w:hAnsi="Times New Roman" w:cs="Times New Roman"/>
          <w:sz w:val="24"/>
          <w:szCs w:val="24"/>
        </w:rPr>
        <w:t>.</w:t>
      </w:r>
      <w:r w:rsidRPr="1361D41D" w:rsidR="00A8116A">
        <w:rPr>
          <w:rFonts w:ascii="Times New Roman" w:hAnsi="Times New Roman" w:cs="Times New Roman"/>
          <w:sz w:val="24"/>
          <w:szCs w:val="24"/>
        </w:rPr>
        <w:t xml:space="preserve"> At the time of starting the work for Chapter 3, I was able to </w:t>
      </w:r>
      <w:r w:rsidRPr="1361D41D" w:rsidR="00A8116A">
        <w:rPr>
          <w:rFonts w:ascii="Times New Roman" w:hAnsi="Times New Roman" w:cs="Times New Roman"/>
          <w:sz w:val="24"/>
          <w:szCs w:val="24"/>
        </w:rPr>
        <w:t>identify</w:t>
      </w:r>
      <w:r w:rsidRPr="1361D41D" w:rsidR="00A8116A">
        <w:rPr>
          <w:rFonts w:ascii="Times New Roman" w:hAnsi="Times New Roman" w:cs="Times New Roman"/>
          <w:sz w:val="24"/>
          <w:szCs w:val="24"/>
        </w:rPr>
        <w:t xml:space="preserve"> 12 </w:t>
      </w:r>
      <w:r w:rsidRPr="1361D41D" w:rsidR="008A55DC">
        <w:rPr>
          <w:rFonts w:ascii="Times New Roman" w:hAnsi="Times New Roman" w:cs="Times New Roman"/>
          <w:sz w:val="24"/>
          <w:szCs w:val="24"/>
        </w:rPr>
        <w:t>species for the single</w:t>
      </w:r>
      <w:r w:rsidRPr="1361D41D" w:rsidR="00D72F40">
        <w:rPr>
          <w:rFonts w:ascii="Times New Roman" w:hAnsi="Times New Roman" w:cs="Times New Roman"/>
          <w:sz w:val="24"/>
          <w:szCs w:val="24"/>
        </w:rPr>
        <w:t>-</w:t>
      </w:r>
      <w:r w:rsidRPr="1361D41D" w:rsidR="008A55DC">
        <w:rPr>
          <w:rFonts w:ascii="Times New Roman" w:hAnsi="Times New Roman" w:cs="Times New Roman"/>
          <w:sz w:val="24"/>
          <w:szCs w:val="24"/>
        </w:rPr>
        <w:t xml:space="preserve">cell analysis, including </w:t>
      </w:r>
      <w:r w:rsidRPr="1361D41D" w:rsidR="00253798">
        <w:rPr>
          <w:rFonts w:ascii="Times New Roman" w:hAnsi="Times New Roman" w:cs="Times New Roman"/>
          <w:sz w:val="24"/>
          <w:szCs w:val="24"/>
        </w:rPr>
        <w:t xml:space="preserve">7 </w:t>
      </w:r>
      <w:r w:rsidRPr="1361D41D" w:rsidR="0082657E">
        <w:rPr>
          <w:rFonts w:ascii="Times New Roman" w:hAnsi="Times New Roman" w:cs="Times New Roman"/>
          <w:sz w:val="24"/>
          <w:szCs w:val="24"/>
        </w:rPr>
        <w:t xml:space="preserve">species spanning all four </w:t>
      </w:r>
      <w:r w:rsidRPr="1361D41D" w:rsidR="00253798">
        <w:rPr>
          <w:rFonts w:ascii="Times New Roman" w:hAnsi="Times New Roman" w:cs="Times New Roman"/>
          <w:sz w:val="24"/>
          <w:szCs w:val="24"/>
        </w:rPr>
        <w:t xml:space="preserve">non-bilaterian </w:t>
      </w:r>
      <w:r w:rsidRPr="1361D41D" w:rsidR="0082657E">
        <w:rPr>
          <w:rFonts w:ascii="Times New Roman" w:hAnsi="Times New Roman" w:cs="Times New Roman"/>
          <w:sz w:val="24"/>
          <w:szCs w:val="24"/>
        </w:rPr>
        <w:t>phyla</w:t>
      </w:r>
      <w:r w:rsidRPr="1361D41D" w:rsidR="00253798">
        <w:rPr>
          <w:rFonts w:ascii="Times New Roman" w:hAnsi="Times New Roman" w:cs="Times New Roman"/>
          <w:sz w:val="24"/>
          <w:szCs w:val="24"/>
        </w:rPr>
        <w:t>.</w:t>
      </w:r>
      <w:r w:rsidRPr="1361D41D" w:rsidR="00A73307">
        <w:rPr>
          <w:rFonts w:ascii="Times New Roman" w:hAnsi="Times New Roman" w:cs="Times New Roman"/>
          <w:sz w:val="24"/>
          <w:szCs w:val="24"/>
        </w:rPr>
        <w:t xml:space="preserve"> </w:t>
      </w:r>
      <w:r w:rsidRPr="1361D41D" w:rsidR="00697846">
        <w:rPr>
          <w:rFonts w:ascii="Times New Roman" w:hAnsi="Times New Roman" w:cs="Times New Roman"/>
          <w:sz w:val="24"/>
          <w:szCs w:val="24"/>
        </w:rPr>
        <w:t>The a</w:t>
      </w:r>
      <w:r w:rsidRPr="1361D41D" w:rsidR="00223512">
        <w:rPr>
          <w:rFonts w:ascii="Times New Roman" w:hAnsi="Times New Roman" w:cs="Times New Roman"/>
          <w:sz w:val="24"/>
          <w:szCs w:val="24"/>
        </w:rPr>
        <w:t>uthors of the publications for all these species had already performed the preliminary</w:t>
      </w:r>
      <w:r w:rsidRPr="1361D41D" w:rsidR="007D4A60">
        <w:rPr>
          <w:rFonts w:ascii="Times New Roman" w:hAnsi="Times New Roman" w:cs="Times New Roman"/>
          <w:sz w:val="24"/>
          <w:szCs w:val="24"/>
        </w:rPr>
        <w:t xml:space="preserve"> steps to process the results from their sequencing: </w:t>
      </w:r>
      <w:r w:rsidRPr="1361D41D" w:rsidR="00D16869">
        <w:rPr>
          <w:rFonts w:ascii="Times New Roman" w:hAnsi="Times New Roman" w:cs="Times New Roman"/>
          <w:sz w:val="24"/>
          <w:szCs w:val="24"/>
        </w:rPr>
        <w:t>therefore,</w:t>
      </w:r>
      <w:r w:rsidRPr="1361D41D" w:rsidR="007D4A60">
        <w:rPr>
          <w:rFonts w:ascii="Times New Roman" w:hAnsi="Times New Roman" w:cs="Times New Roman"/>
          <w:sz w:val="24"/>
          <w:szCs w:val="24"/>
        </w:rPr>
        <w:t xml:space="preserve"> reads were already mapped to reference genomes</w:t>
      </w:r>
      <w:r w:rsidRPr="1361D41D" w:rsidR="00D16869">
        <w:rPr>
          <w:rFonts w:ascii="Times New Roman" w:hAnsi="Times New Roman" w:cs="Times New Roman"/>
          <w:sz w:val="24"/>
          <w:szCs w:val="24"/>
        </w:rPr>
        <w:t xml:space="preserve"> and gene to cells count matrices </w:t>
      </w:r>
      <w:r w:rsidRPr="1361D41D" w:rsidR="007E1B7A">
        <w:rPr>
          <w:rFonts w:ascii="Times New Roman" w:hAnsi="Times New Roman" w:cs="Times New Roman"/>
          <w:sz w:val="24"/>
          <w:szCs w:val="24"/>
        </w:rPr>
        <w:t>computed</w:t>
      </w:r>
      <w:r w:rsidRPr="1361D41D" w:rsidR="00D16869">
        <w:rPr>
          <w:rFonts w:ascii="Times New Roman" w:hAnsi="Times New Roman" w:cs="Times New Roman"/>
          <w:sz w:val="24"/>
          <w:szCs w:val="24"/>
        </w:rPr>
        <w:t xml:space="preserve">. </w:t>
      </w:r>
      <w:r w:rsidRPr="1361D41D" w:rsidR="00A73307">
        <w:rPr>
          <w:rFonts w:ascii="Times New Roman" w:hAnsi="Times New Roman" w:cs="Times New Roman"/>
          <w:sz w:val="24"/>
          <w:szCs w:val="24"/>
        </w:rPr>
        <w:t>For all the species</w:t>
      </w:r>
      <w:r w:rsidRPr="1361D41D" w:rsidR="007E1B7A">
        <w:rPr>
          <w:rFonts w:ascii="Times New Roman" w:hAnsi="Times New Roman" w:cs="Times New Roman"/>
          <w:sz w:val="24"/>
          <w:szCs w:val="24"/>
        </w:rPr>
        <w:t xml:space="preserve"> datasets</w:t>
      </w:r>
      <w:r w:rsidRPr="1361D41D" w:rsidR="00A73307">
        <w:rPr>
          <w:rFonts w:ascii="Times New Roman" w:hAnsi="Times New Roman" w:cs="Times New Roman"/>
          <w:sz w:val="24"/>
          <w:szCs w:val="24"/>
        </w:rPr>
        <w:t>, I downloaded the</w:t>
      </w:r>
      <w:r w:rsidRPr="1361D41D" w:rsidR="00C43FD9">
        <w:rPr>
          <w:rFonts w:ascii="Times New Roman" w:hAnsi="Times New Roman" w:cs="Times New Roman"/>
          <w:sz w:val="24"/>
          <w:szCs w:val="24"/>
        </w:rPr>
        <w:t xml:space="preserve"> </w:t>
      </w:r>
      <w:r w:rsidRPr="1361D41D" w:rsidR="004354BD">
        <w:rPr>
          <w:rFonts w:ascii="Times New Roman" w:hAnsi="Times New Roman" w:cs="Times New Roman"/>
          <w:sz w:val="24"/>
          <w:szCs w:val="24"/>
        </w:rPr>
        <w:t>molecular count</w:t>
      </w:r>
      <w:r w:rsidRPr="1361D41D" w:rsidR="00C43FD9">
        <w:rPr>
          <w:rFonts w:ascii="Times New Roman" w:hAnsi="Times New Roman" w:cs="Times New Roman"/>
          <w:sz w:val="24"/>
          <w:szCs w:val="24"/>
        </w:rPr>
        <w:t xml:space="preserve"> matrices</w:t>
      </w:r>
      <w:r w:rsidRPr="1361D41D" w:rsidR="00B40760">
        <w:rPr>
          <w:rFonts w:ascii="Times New Roman" w:hAnsi="Times New Roman" w:cs="Times New Roman"/>
          <w:sz w:val="24"/>
          <w:szCs w:val="24"/>
        </w:rPr>
        <w:t xml:space="preserve">, that was the input needed for </w:t>
      </w:r>
      <w:r w:rsidRPr="1361D41D" w:rsidR="00B40760">
        <w:rPr>
          <w:rFonts w:ascii="Times New Roman" w:hAnsi="Times New Roman" w:cs="Times New Roman"/>
          <w:sz w:val="24"/>
          <w:szCs w:val="24"/>
        </w:rPr>
        <w:t>subsequent</w:t>
      </w:r>
      <w:r w:rsidRPr="1361D41D" w:rsidR="00B40760">
        <w:rPr>
          <w:rFonts w:ascii="Times New Roman" w:hAnsi="Times New Roman" w:cs="Times New Roman"/>
          <w:sz w:val="24"/>
          <w:szCs w:val="24"/>
        </w:rPr>
        <w:t xml:space="preserve"> </w:t>
      </w:r>
      <w:r w:rsidRPr="1361D41D" w:rsidR="001B6977">
        <w:rPr>
          <w:rFonts w:ascii="Times New Roman" w:hAnsi="Times New Roman" w:cs="Times New Roman"/>
          <w:sz w:val="24"/>
          <w:szCs w:val="24"/>
        </w:rPr>
        <w:t xml:space="preserve">clustering </w:t>
      </w:r>
      <w:r w:rsidRPr="1361D41D" w:rsidR="00B40760">
        <w:rPr>
          <w:rFonts w:ascii="Times New Roman" w:hAnsi="Times New Roman" w:cs="Times New Roman"/>
          <w:sz w:val="24"/>
          <w:szCs w:val="24"/>
        </w:rPr>
        <w:t xml:space="preserve">step (see below). </w:t>
      </w:r>
    </w:p>
    <w:p w:rsidRPr="000903F6" w:rsidR="00B271B6" w:rsidP="00B271B6" w:rsidRDefault="0016675D" w14:paraId="346742FA" w14:textId="7A0F5F0E">
      <w:pPr>
        <w:spacing w:line="360" w:lineRule="auto"/>
        <w:jc w:val="both"/>
        <w:rPr>
          <w:rFonts w:ascii="Times New Roman" w:hAnsi="Times New Roman" w:cs="Times New Roman"/>
          <w:b/>
          <w:bCs/>
          <w:i/>
          <w:iCs/>
          <w:sz w:val="24"/>
          <w:szCs w:val="24"/>
        </w:rPr>
      </w:pPr>
      <w:r w:rsidRPr="000903F6">
        <w:rPr>
          <w:rFonts w:ascii="Times New Roman" w:hAnsi="Times New Roman" w:cs="Times New Roman"/>
          <w:b/>
          <w:bCs/>
          <w:i/>
          <w:iCs/>
          <w:sz w:val="24"/>
          <w:szCs w:val="24"/>
        </w:rPr>
        <w:t xml:space="preserve">Clustering cells into </w:t>
      </w:r>
      <w:r w:rsidR="00D9484E">
        <w:rPr>
          <w:rFonts w:ascii="Times New Roman" w:hAnsi="Times New Roman" w:cs="Times New Roman"/>
          <w:b/>
          <w:bCs/>
          <w:i/>
          <w:iCs/>
          <w:sz w:val="24"/>
          <w:szCs w:val="24"/>
        </w:rPr>
        <w:t>“</w:t>
      </w:r>
      <w:r w:rsidRPr="000903F6">
        <w:rPr>
          <w:rFonts w:ascii="Times New Roman" w:hAnsi="Times New Roman" w:cs="Times New Roman"/>
          <w:b/>
          <w:bCs/>
          <w:i/>
          <w:iCs/>
          <w:sz w:val="24"/>
          <w:szCs w:val="24"/>
        </w:rPr>
        <w:t>metacells</w:t>
      </w:r>
      <w:r w:rsidR="00D9484E">
        <w:rPr>
          <w:rFonts w:ascii="Times New Roman" w:hAnsi="Times New Roman" w:cs="Times New Roman"/>
          <w:b/>
          <w:bCs/>
          <w:i/>
          <w:iCs/>
          <w:sz w:val="24"/>
          <w:szCs w:val="24"/>
        </w:rPr>
        <w:t>”</w:t>
      </w:r>
    </w:p>
    <w:p w:rsidR="00766EFE" w:rsidP="00766EFE" w:rsidRDefault="005A735B" w14:paraId="7743D825" w14:textId="1957A969">
      <w:pPr>
        <w:spacing w:line="360" w:lineRule="auto"/>
        <w:jc w:val="both"/>
        <w:rPr>
          <w:rFonts w:ascii="Times New Roman" w:hAnsi="Times New Roman" w:cs="Times New Roman"/>
          <w:sz w:val="24"/>
          <w:szCs w:val="24"/>
        </w:rPr>
      </w:pPr>
      <w:r w:rsidRPr="1361D41D" w:rsidR="005A735B">
        <w:rPr>
          <w:rFonts w:ascii="Times New Roman" w:hAnsi="Times New Roman" w:cs="Times New Roman"/>
          <w:sz w:val="24"/>
          <w:szCs w:val="24"/>
        </w:rPr>
        <w:t xml:space="preserve">A </w:t>
      </w:r>
      <w:r w:rsidRPr="1361D41D" w:rsidR="00AD551B">
        <w:rPr>
          <w:rFonts w:ascii="Times New Roman" w:hAnsi="Times New Roman" w:cs="Times New Roman"/>
          <w:sz w:val="24"/>
          <w:szCs w:val="24"/>
        </w:rPr>
        <w:t>typical</w:t>
      </w:r>
      <w:r w:rsidRPr="1361D41D" w:rsidR="005A735B">
        <w:rPr>
          <w:rFonts w:ascii="Times New Roman" w:hAnsi="Times New Roman" w:cs="Times New Roman"/>
          <w:sz w:val="24"/>
          <w:szCs w:val="24"/>
        </w:rPr>
        <w:t xml:space="preserve"> </w:t>
      </w:r>
      <w:r w:rsidRPr="1361D41D" w:rsidR="00232647">
        <w:rPr>
          <w:rFonts w:ascii="Times New Roman" w:hAnsi="Times New Roman" w:cs="Times New Roman"/>
          <w:sz w:val="24"/>
          <w:szCs w:val="24"/>
        </w:rPr>
        <w:t xml:space="preserve">step in </w:t>
      </w:r>
      <w:r w:rsidRPr="1361D41D" w:rsidR="00232647">
        <w:rPr>
          <w:rFonts w:ascii="Times New Roman" w:hAnsi="Times New Roman" w:cs="Times New Roman"/>
          <w:sz w:val="24"/>
          <w:szCs w:val="24"/>
        </w:rPr>
        <w:t>single</w:t>
      </w:r>
      <w:r w:rsidRPr="1361D41D" w:rsidR="002E22A6">
        <w:rPr>
          <w:rFonts w:ascii="Times New Roman" w:hAnsi="Times New Roman" w:cs="Times New Roman"/>
          <w:sz w:val="24"/>
          <w:szCs w:val="24"/>
        </w:rPr>
        <w:t>-</w:t>
      </w:r>
      <w:r w:rsidRPr="1361D41D" w:rsidR="00232647">
        <w:rPr>
          <w:rFonts w:ascii="Times New Roman" w:hAnsi="Times New Roman" w:cs="Times New Roman"/>
          <w:sz w:val="24"/>
          <w:szCs w:val="24"/>
        </w:rPr>
        <w:t>cell</w:t>
      </w:r>
      <w:r w:rsidRPr="1361D41D" w:rsidR="00232647">
        <w:rPr>
          <w:rFonts w:ascii="Times New Roman" w:hAnsi="Times New Roman" w:cs="Times New Roman"/>
          <w:sz w:val="24"/>
          <w:szCs w:val="24"/>
        </w:rPr>
        <w:t xml:space="preserve"> sequencing analys</w:t>
      </w:r>
      <w:r w:rsidRPr="1361D41D" w:rsidR="006B78AB">
        <w:rPr>
          <w:rFonts w:ascii="Times New Roman" w:hAnsi="Times New Roman" w:cs="Times New Roman"/>
          <w:sz w:val="24"/>
          <w:szCs w:val="24"/>
        </w:rPr>
        <w:t>e</w:t>
      </w:r>
      <w:r w:rsidRPr="1361D41D" w:rsidR="00232647">
        <w:rPr>
          <w:rFonts w:ascii="Times New Roman" w:hAnsi="Times New Roman" w:cs="Times New Roman"/>
          <w:sz w:val="24"/>
          <w:szCs w:val="24"/>
        </w:rPr>
        <w:t xml:space="preserve">s is to group cells </w:t>
      </w:r>
      <w:r w:rsidRPr="1361D41D" w:rsidR="004A7941">
        <w:rPr>
          <w:rFonts w:ascii="Times New Roman" w:hAnsi="Times New Roman" w:cs="Times New Roman"/>
          <w:sz w:val="24"/>
          <w:szCs w:val="24"/>
        </w:rPr>
        <w:t xml:space="preserve">into clusters based on similar expression profiles. </w:t>
      </w:r>
      <w:r w:rsidRPr="1361D41D" w:rsidR="00AD551B">
        <w:rPr>
          <w:rFonts w:ascii="Times New Roman" w:hAnsi="Times New Roman" w:cs="Times New Roman"/>
          <w:sz w:val="24"/>
          <w:szCs w:val="24"/>
        </w:rPr>
        <w:t xml:space="preserve">The </w:t>
      </w:r>
      <w:r w:rsidRPr="1361D41D" w:rsidR="00AD551B">
        <w:rPr>
          <w:rFonts w:ascii="Times New Roman" w:hAnsi="Times New Roman" w:cs="Times New Roman"/>
          <w:sz w:val="24"/>
          <w:szCs w:val="24"/>
        </w:rPr>
        <w:t>appropriate method</w:t>
      </w:r>
      <w:r w:rsidRPr="1361D41D" w:rsidR="00AD551B">
        <w:rPr>
          <w:rFonts w:ascii="Times New Roman" w:hAnsi="Times New Roman" w:cs="Times New Roman"/>
          <w:sz w:val="24"/>
          <w:szCs w:val="24"/>
        </w:rPr>
        <w:t xml:space="preserve"> for this clustering often depends on the dataset's specifics and the research question at hand. </w:t>
      </w:r>
      <w:r w:rsidRPr="1361D41D" w:rsidR="00CD15D7">
        <w:rPr>
          <w:rFonts w:ascii="Times New Roman" w:hAnsi="Times New Roman" w:cs="Times New Roman"/>
          <w:sz w:val="24"/>
          <w:szCs w:val="24"/>
        </w:rPr>
        <w:t xml:space="preserve">However, a common challenge in this step is addressing the </w:t>
      </w:r>
      <w:r w:rsidRPr="1361D41D" w:rsidR="00BE3AB5">
        <w:rPr>
          <w:rFonts w:ascii="Times New Roman" w:hAnsi="Times New Roman" w:cs="Times New Roman"/>
          <w:sz w:val="24"/>
          <w:szCs w:val="24"/>
        </w:rPr>
        <w:t>intrinsic</w:t>
      </w:r>
      <w:r w:rsidRPr="1361D41D" w:rsidR="00CD15D7">
        <w:rPr>
          <w:rFonts w:ascii="Times New Roman" w:hAnsi="Times New Roman" w:cs="Times New Roman"/>
          <w:sz w:val="24"/>
          <w:szCs w:val="24"/>
        </w:rPr>
        <w:t xml:space="preserve"> variability and noise </w:t>
      </w:r>
      <w:r w:rsidRPr="1361D41D" w:rsidR="00BE3AB5">
        <w:rPr>
          <w:rFonts w:ascii="Times New Roman" w:hAnsi="Times New Roman" w:cs="Times New Roman"/>
          <w:sz w:val="24"/>
          <w:szCs w:val="24"/>
        </w:rPr>
        <w:t>present in</w:t>
      </w:r>
      <w:r w:rsidRPr="1361D41D" w:rsidR="00CD15D7">
        <w:rPr>
          <w:rFonts w:ascii="Times New Roman" w:hAnsi="Times New Roman" w:cs="Times New Roman"/>
          <w:sz w:val="24"/>
          <w:szCs w:val="24"/>
        </w:rPr>
        <w:t xml:space="preserve"> single-cell data</w:t>
      </w:r>
      <w:ins w:author="Feuda, Roberto (Dr.)" w:date="2023-10-30T09:34:41.857Z" w:id="1510449874">
        <w:r w:rsidRPr="1361D41D" w:rsidR="417610FB">
          <w:rPr>
            <w:rFonts w:ascii="Times New Roman" w:hAnsi="Times New Roman" w:cs="Times New Roman"/>
            <w:sz w:val="24"/>
            <w:szCs w:val="24"/>
          </w:rPr>
          <w:t xml:space="preserve"> (REF)</w:t>
        </w:r>
      </w:ins>
      <w:r w:rsidRPr="1361D41D" w:rsidR="00CD15D7">
        <w:rPr>
          <w:rFonts w:ascii="Times New Roman" w:hAnsi="Times New Roman" w:cs="Times New Roman"/>
          <w:sz w:val="24"/>
          <w:szCs w:val="24"/>
        </w:rPr>
        <w:t xml:space="preserve">. </w:t>
      </w:r>
      <w:r w:rsidRPr="1361D41D" w:rsidR="006B78AB">
        <w:rPr>
          <w:rFonts w:ascii="Times New Roman" w:hAnsi="Times New Roman" w:cs="Times New Roman"/>
          <w:sz w:val="24"/>
          <w:szCs w:val="24"/>
        </w:rPr>
        <w:t>One</w:t>
      </w:r>
      <w:r w:rsidRPr="1361D41D" w:rsidR="002E22A6">
        <w:rPr>
          <w:rFonts w:ascii="Times New Roman" w:hAnsi="Times New Roman" w:cs="Times New Roman"/>
          <w:sz w:val="24"/>
          <w:szCs w:val="24"/>
        </w:rPr>
        <w:t xml:space="preserve"> major source of technical noise is introduced through partial sampling of </w:t>
      </w:r>
      <w:r w:rsidRPr="1361D41D" w:rsidR="00CA09A0">
        <w:rPr>
          <w:rFonts w:ascii="Times New Roman" w:hAnsi="Times New Roman" w:cs="Times New Roman"/>
          <w:sz w:val="24"/>
          <w:szCs w:val="24"/>
        </w:rPr>
        <w:t>the</w:t>
      </w:r>
      <w:r w:rsidRPr="1361D41D" w:rsidR="002E22A6">
        <w:rPr>
          <w:rFonts w:ascii="Times New Roman" w:hAnsi="Times New Roman" w:cs="Times New Roman"/>
          <w:sz w:val="24"/>
          <w:szCs w:val="24"/>
        </w:rPr>
        <w:t xml:space="preserve"> RNA within a cell. </w:t>
      </w:r>
      <w:r w:rsidRPr="1361D41D" w:rsidR="000374C1">
        <w:rPr>
          <w:rFonts w:ascii="Times New Roman" w:hAnsi="Times New Roman" w:cs="Times New Roman"/>
          <w:sz w:val="24"/>
          <w:szCs w:val="24"/>
        </w:rPr>
        <w:t>This technical variance obscure</w:t>
      </w:r>
      <w:r w:rsidRPr="1361D41D" w:rsidR="00632C0D">
        <w:rPr>
          <w:rFonts w:ascii="Times New Roman" w:hAnsi="Times New Roman" w:cs="Times New Roman"/>
          <w:sz w:val="24"/>
          <w:szCs w:val="24"/>
        </w:rPr>
        <w:t>s</w:t>
      </w:r>
      <w:r w:rsidRPr="1361D41D" w:rsidR="000374C1">
        <w:rPr>
          <w:rFonts w:ascii="Times New Roman" w:hAnsi="Times New Roman" w:cs="Times New Roman"/>
          <w:sz w:val="24"/>
          <w:szCs w:val="24"/>
        </w:rPr>
        <w:t xml:space="preserve"> the true biological variance.</w:t>
      </w:r>
      <w:r w:rsidRPr="1361D41D" w:rsidR="005760E9">
        <w:rPr>
          <w:rFonts w:ascii="Times New Roman" w:hAnsi="Times New Roman" w:cs="Times New Roman"/>
          <w:sz w:val="24"/>
          <w:szCs w:val="24"/>
        </w:rPr>
        <w:t xml:space="preserve"> This </w:t>
      </w:r>
      <w:r w:rsidRPr="1361D41D" w:rsidR="009818E9">
        <w:rPr>
          <w:rFonts w:ascii="Times New Roman" w:hAnsi="Times New Roman" w:cs="Times New Roman"/>
          <w:sz w:val="24"/>
          <w:szCs w:val="24"/>
        </w:rPr>
        <w:t>issue</w:t>
      </w:r>
      <w:r w:rsidRPr="1361D41D" w:rsidR="005760E9">
        <w:rPr>
          <w:rFonts w:ascii="Times New Roman" w:hAnsi="Times New Roman" w:cs="Times New Roman"/>
          <w:sz w:val="24"/>
          <w:szCs w:val="24"/>
        </w:rPr>
        <w:t xml:space="preserve"> becomes particularly problematic </w:t>
      </w:r>
      <w:r w:rsidRPr="1361D41D" w:rsidR="009818E9">
        <w:rPr>
          <w:rFonts w:ascii="Times New Roman" w:hAnsi="Times New Roman" w:cs="Times New Roman"/>
          <w:sz w:val="24"/>
          <w:szCs w:val="24"/>
        </w:rPr>
        <w:t xml:space="preserve">in datasets with low sequencing coverage, such as those from </w:t>
      </w:r>
      <w:r w:rsidRPr="1361D41D" w:rsidR="009818E9">
        <w:rPr>
          <w:rFonts w:ascii="Times New Roman" w:hAnsi="Times New Roman" w:cs="Times New Roman"/>
          <w:sz w:val="24"/>
          <w:szCs w:val="24"/>
        </w:rPr>
        <w:t xml:space="preserve">whole organisms that encompass </w:t>
      </w:r>
      <w:r w:rsidRPr="1361D41D" w:rsidR="009818E9">
        <w:rPr>
          <w:rFonts w:ascii="Times New Roman" w:hAnsi="Times New Roman" w:cs="Times New Roman"/>
          <w:sz w:val="24"/>
          <w:szCs w:val="24"/>
        </w:rPr>
        <w:t>numerous</w:t>
      </w:r>
      <w:r w:rsidRPr="1361D41D" w:rsidR="009818E9">
        <w:rPr>
          <w:rFonts w:ascii="Times New Roman" w:hAnsi="Times New Roman" w:cs="Times New Roman"/>
          <w:sz w:val="24"/>
          <w:szCs w:val="24"/>
        </w:rPr>
        <w:t xml:space="preserve"> cell types</w:t>
      </w:r>
      <w:r w:rsidRPr="1361D41D" w:rsidR="00932712">
        <w:rPr>
          <w:rFonts w:ascii="Times New Roman" w:hAnsi="Times New Roman" w:cs="Times New Roman"/>
          <w:sz w:val="24"/>
          <w:szCs w:val="24"/>
        </w:rPr>
        <w:t>.</w:t>
      </w:r>
      <w:r w:rsidRPr="1361D41D" w:rsidR="00563C53">
        <w:rPr>
          <w:rFonts w:ascii="Times New Roman" w:hAnsi="Times New Roman" w:cs="Times New Roman"/>
          <w:sz w:val="24"/>
          <w:szCs w:val="24"/>
        </w:rPr>
        <w:t xml:space="preserve"> </w:t>
      </w:r>
      <w:r w:rsidRPr="1361D41D" w:rsidR="00661563">
        <w:rPr>
          <w:rFonts w:ascii="Times New Roman" w:hAnsi="Times New Roman" w:cs="Times New Roman"/>
          <w:sz w:val="24"/>
          <w:szCs w:val="24"/>
        </w:rPr>
        <w:t xml:space="preserve">One method, </w:t>
      </w:r>
      <w:r w:rsidRPr="1361D41D" w:rsidR="00661563">
        <w:rPr>
          <w:rFonts w:ascii="Times New Roman" w:hAnsi="Times New Roman" w:cs="Times New Roman"/>
          <w:sz w:val="24"/>
          <w:szCs w:val="24"/>
        </w:rPr>
        <w:t>MetaCell</w:t>
      </w:r>
      <w:r w:rsidRPr="1361D41D" w:rsidR="00F4314F">
        <w:rPr>
          <w:rFonts w:ascii="Times New Roman" w:hAnsi="Times New Roman" w:cs="Times New Roman"/>
          <w:sz w:val="24"/>
          <w:szCs w:val="24"/>
        </w:rPr>
        <w:t xml:space="preserve">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{"citationID":"K4YTXUV2","properties":{"formattedCitation":"(Baran et al. 2019)","plainCitation":"(Baran et al. 2019)","noteIndex":0},"citationItems":[{"id":135,"uris":["http://zotero.org/users/8176000/items/VML54ZHS"],"itemData":{"id":135,"type":"article-journal","abstract":"scRNA-seq profiles each represent a highly partial sample of mRNA molecules from a unique cell that can never be resampled, and robust analysis must separate the sampling effect from biological variance. We describe a methodology for partitioning scRNA-seq datasets into metacells: disjoint and homogenous groups of profiles that could have been resampled from the same cell. Unlike clustering analysis, our algorithm specializes at obtaining granular as opposed to maximal groups. We show how to use metacells as building blocks for complex quantitative transcriptional maps while avoiding data smoothing. Our algorithms are implemented in the MetaCell R/C++ software package.","container-title":"Genome Biology","DOI":"10.1186/s13059-019-1812-2","ISSN":"1474-760X","issue":"1","journalAbbreviation":"Genome Biology","page":"206","source":"BioMed Central","title":"MetaCell: analysis of single-cell RNA-seq data using K-nn graph partitions","title-short":"MetaCell","URL":"https://doi.org/10.1186/s13059-019-1812-2","volume":"20","author":[{"family":"Baran","given":"Yael"},{"family":"Bercovich","given":"Akhiad"},{"family":"Sebe-Pedros","given":"Arnau"},{"family":"Lubling","given":"Yaniv"},{"family":"Giladi","given":"Amir"},{"family":"Chomsky","given":"Elad"},{"family":"Meir","given":"Zohar"},{"family":"Hoichman","given":"Michael"},{"family":"Lifshitz","given":"Aviezer"},{"family":"Tanay","given":"Amos"}],"accessed":{"date-parts":[["2021",6,23]]},"issued":{"date-parts":[["2019",10,11]]}}}],"schema":"https://github.com/citation-style-language/schema/raw/master/csl-citation.json"} </w:instrText>
      </w:r>
      <w:r w:rsidRPr="1361D41D">
        <w:rPr>
          <w:rFonts w:ascii="Times New Roman" w:hAnsi="Times New Roman" w:cs="Times New Roman"/>
          <w:sz w:val="24"/>
          <w:szCs w:val="24"/>
        </w:rPr>
        <w:fldChar w:fldCharType="separate"/>
      </w:r>
      <w:r w:rsidRPr="1361D41D" w:rsidR="00F4314F">
        <w:rPr>
          <w:rFonts w:ascii="Times New Roman" w:hAnsi="Times New Roman" w:cs="Times New Roman"/>
          <w:sz w:val="24"/>
          <w:szCs w:val="24"/>
        </w:rPr>
        <w:t>(Baran et al. 2019)</w:t>
      </w:r>
      <w:r w:rsidRPr="1361D41D">
        <w:rPr>
          <w:rFonts w:ascii="Times New Roman" w:hAnsi="Times New Roman" w:cs="Times New Roman"/>
          <w:sz w:val="24"/>
          <w:szCs w:val="24"/>
        </w:rPr>
        <w:fldChar w:fldCharType="end"/>
      </w:r>
      <w:r w:rsidRPr="1361D41D" w:rsidR="009D4EF8">
        <w:rPr>
          <w:rFonts w:ascii="Times New Roman" w:hAnsi="Times New Roman" w:cs="Times New Roman"/>
          <w:sz w:val="24"/>
          <w:szCs w:val="24"/>
        </w:rPr>
        <w:t>,</w:t>
      </w:r>
      <w:r w:rsidRPr="1361D41D" w:rsidR="00661563">
        <w:rPr>
          <w:rFonts w:ascii="Times New Roman" w:hAnsi="Times New Roman" w:cs="Times New Roman"/>
          <w:sz w:val="24"/>
          <w:szCs w:val="24"/>
        </w:rPr>
        <w:t xml:space="preserve"> addresses </w:t>
      </w:r>
      <w:r w:rsidRPr="1361D41D" w:rsidR="00661563">
        <w:rPr>
          <w:rFonts w:ascii="Times New Roman" w:hAnsi="Times New Roman" w:cs="Times New Roman"/>
          <w:sz w:val="24"/>
          <w:szCs w:val="24"/>
        </w:rPr>
        <w:t xml:space="preserve">this limitation </w:t>
      </w:r>
      <w:r w:rsidRPr="1361D41D" w:rsidR="00661563">
        <w:rPr>
          <w:rFonts w:ascii="Times New Roman" w:hAnsi="Times New Roman" w:cs="Times New Roman"/>
          <w:sz w:val="24"/>
          <w:szCs w:val="24"/>
        </w:rPr>
        <w:t>by</w:t>
      </w:r>
      <w:r w:rsidRPr="1361D41D" w:rsidR="003172F5">
        <w:rPr>
          <w:rFonts w:ascii="Times New Roman" w:hAnsi="Times New Roman" w:cs="Times New Roman"/>
          <w:sz w:val="24"/>
          <w:szCs w:val="24"/>
        </w:rPr>
        <w:t xml:space="preserve"> </w:t>
      </w:r>
      <w:r w:rsidRPr="1361D41D" w:rsidR="00661563">
        <w:rPr>
          <w:rFonts w:ascii="Times New Roman" w:hAnsi="Times New Roman" w:cs="Times New Roman"/>
          <w:sz w:val="24"/>
          <w:szCs w:val="24"/>
        </w:rPr>
        <w:t>inferring</w:t>
      </w:r>
      <w:r w:rsidRPr="1361D41D" w:rsidR="003172F5">
        <w:rPr>
          <w:rFonts w:ascii="Times New Roman" w:hAnsi="Times New Roman" w:cs="Times New Roman"/>
          <w:sz w:val="24"/>
          <w:szCs w:val="24"/>
        </w:rPr>
        <w:t xml:space="preserve"> </w:t>
      </w:r>
      <w:r w:rsidRPr="1361D41D" w:rsidR="00661563">
        <w:rPr>
          <w:rFonts w:ascii="Times New Roman" w:hAnsi="Times New Roman" w:cs="Times New Roman"/>
          <w:sz w:val="24"/>
          <w:szCs w:val="24"/>
        </w:rPr>
        <w:t>“</w:t>
      </w:r>
      <w:r w:rsidRPr="1361D41D" w:rsidR="003172F5">
        <w:rPr>
          <w:rFonts w:ascii="Times New Roman" w:hAnsi="Times New Roman" w:cs="Times New Roman"/>
          <w:sz w:val="24"/>
          <w:szCs w:val="24"/>
        </w:rPr>
        <w:t>metacells</w:t>
      </w:r>
      <w:r w:rsidRPr="1361D41D" w:rsidR="00661563">
        <w:rPr>
          <w:rFonts w:ascii="Times New Roman" w:hAnsi="Times New Roman" w:cs="Times New Roman"/>
          <w:sz w:val="24"/>
          <w:szCs w:val="24"/>
        </w:rPr>
        <w:t>”.</w:t>
      </w:r>
      <w:r w:rsidRPr="1361D41D" w:rsidR="003172F5">
        <w:rPr>
          <w:rFonts w:ascii="Times New Roman" w:hAnsi="Times New Roman" w:cs="Times New Roman"/>
          <w:sz w:val="24"/>
          <w:szCs w:val="24"/>
        </w:rPr>
        <w:t xml:space="preserve"> A </w:t>
      </w:r>
      <w:r w:rsidRPr="1361D41D" w:rsidR="003172F5">
        <w:rPr>
          <w:rFonts w:ascii="Times New Roman" w:hAnsi="Times New Roman" w:cs="Times New Roman"/>
          <w:sz w:val="24"/>
          <w:szCs w:val="24"/>
        </w:rPr>
        <w:t>metacell</w:t>
      </w:r>
      <w:r w:rsidRPr="1361D41D" w:rsidR="003172F5">
        <w:rPr>
          <w:rFonts w:ascii="Times New Roman" w:hAnsi="Times New Roman" w:cs="Times New Roman"/>
          <w:sz w:val="24"/>
          <w:szCs w:val="24"/>
        </w:rPr>
        <w:t xml:space="preserve"> is </w:t>
      </w:r>
      <w:r w:rsidRPr="1361D41D" w:rsidR="00400E1A">
        <w:rPr>
          <w:rFonts w:ascii="Times New Roman" w:hAnsi="Times New Roman" w:cs="Times New Roman"/>
          <w:sz w:val="24"/>
          <w:szCs w:val="24"/>
        </w:rPr>
        <w:t>defined as</w:t>
      </w:r>
      <w:r w:rsidRPr="1361D41D" w:rsidR="003172F5">
        <w:rPr>
          <w:rFonts w:ascii="Times New Roman" w:hAnsi="Times New Roman" w:cs="Times New Roman"/>
          <w:sz w:val="24"/>
          <w:szCs w:val="24"/>
        </w:rPr>
        <w:t xml:space="preserve"> a group of </w:t>
      </w:r>
      <w:r w:rsidRPr="1361D41D" w:rsidR="00932712">
        <w:rPr>
          <w:rFonts w:ascii="Times New Roman" w:hAnsi="Times New Roman" w:cs="Times New Roman"/>
          <w:sz w:val="24"/>
          <w:szCs w:val="24"/>
        </w:rPr>
        <w:t>single-cell</w:t>
      </w:r>
      <w:r w:rsidRPr="1361D41D" w:rsidR="00932712">
        <w:rPr>
          <w:rFonts w:ascii="Times New Roman" w:hAnsi="Times New Roman" w:cs="Times New Roman"/>
          <w:sz w:val="24"/>
          <w:szCs w:val="24"/>
        </w:rPr>
        <w:t xml:space="preserve"> </w:t>
      </w:r>
      <w:r w:rsidRPr="1361D41D" w:rsidR="00A82C86">
        <w:rPr>
          <w:rFonts w:ascii="Times New Roman" w:hAnsi="Times New Roman" w:cs="Times New Roman"/>
          <w:sz w:val="24"/>
          <w:szCs w:val="24"/>
        </w:rPr>
        <w:t xml:space="preserve">sequencing </w:t>
      </w:r>
      <w:r w:rsidRPr="1361D41D" w:rsidR="003172F5">
        <w:rPr>
          <w:rFonts w:ascii="Times New Roman" w:hAnsi="Times New Roman" w:cs="Times New Roman"/>
          <w:sz w:val="24"/>
          <w:szCs w:val="24"/>
        </w:rPr>
        <w:t>profiles that</w:t>
      </w:r>
      <w:r w:rsidRPr="1361D41D" w:rsidR="00ED2CD0">
        <w:rPr>
          <w:rFonts w:ascii="Times New Roman" w:hAnsi="Times New Roman" w:cs="Times New Roman"/>
          <w:sz w:val="24"/>
          <w:szCs w:val="24"/>
        </w:rPr>
        <w:t xml:space="preserve">, </w:t>
      </w:r>
      <w:r w:rsidRPr="1361D41D" w:rsidR="00ED2CD0">
        <w:rPr>
          <w:rFonts w:ascii="Times New Roman" w:hAnsi="Times New Roman" w:cs="Times New Roman"/>
          <w:sz w:val="24"/>
          <w:szCs w:val="24"/>
        </w:rPr>
        <w:t>statistically, could be seen as deriving from the RNA pool</w:t>
      </w:r>
      <w:r w:rsidRPr="1361D41D" w:rsidR="00311C81">
        <w:rPr>
          <w:rFonts w:ascii="Times New Roman" w:hAnsi="Times New Roman" w:cs="Times New Roman"/>
          <w:sz w:val="24"/>
          <w:szCs w:val="24"/>
        </w:rPr>
        <w:t xml:space="preserve"> from a single cell</w:t>
      </w:r>
      <w:r w:rsidRPr="1361D41D" w:rsidR="003172F5">
        <w:rPr>
          <w:rFonts w:ascii="Times New Roman" w:hAnsi="Times New Roman" w:cs="Times New Roman"/>
          <w:sz w:val="24"/>
          <w:szCs w:val="24"/>
        </w:rPr>
        <w:t>.</w:t>
      </w:r>
      <w:r w:rsidRPr="1361D41D" w:rsidR="000714C8">
        <w:rPr>
          <w:rFonts w:ascii="Times New Roman" w:hAnsi="Times New Roman" w:cs="Times New Roman"/>
          <w:sz w:val="24"/>
          <w:szCs w:val="24"/>
        </w:rPr>
        <w:t xml:space="preserve"> It is therefore </w:t>
      </w:r>
      <w:r w:rsidRPr="1361D41D" w:rsidR="009151A9">
        <w:rPr>
          <w:rFonts w:ascii="Times New Roman" w:hAnsi="Times New Roman" w:cs="Times New Roman"/>
          <w:sz w:val="24"/>
          <w:szCs w:val="24"/>
        </w:rPr>
        <w:t>a representation of a</w:t>
      </w:r>
      <w:r w:rsidRPr="1361D41D" w:rsidR="000714C8">
        <w:rPr>
          <w:rFonts w:ascii="Times New Roman" w:hAnsi="Times New Roman" w:cs="Times New Roman"/>
          <w:sz w:val="24"/>
          <w:szCs w:val="24"/>
        </w:rPr>
        <w:t xml:space="preserve"> cell state.</w:t>
      </w:r>
      <w:r w:rsidRPr="1361D41D" w:rsidR="006A1751">
        <w:rPr>
          <w:rFonts w:ascii="Times New Roman" w:hAnsi="Times New Roman" w:cs="Times New Roman"/>
          <w:sz w:val="24"/>
          <w:szCs w:val="24"/>
        </w:rPr>
        <w:t xml:space="preserve"> </w:t>
      </w:r>
      <w:r w:rsidRPr="1361D41D" w:rsidR="00963C7F">
        <w:rPr>
          <w:rFonts w:ascii="Times New Roman" w:hAnsi="Times New Roman" w:cs="Times New Roman"/>
          <w:sz w:val="24"/>
          <w:szCs w:val="24"/>
        </w:rPr>
        <w:t xml:space="preserve">These </w:t>
      </w:r>
      <w:r w:rsidRPr="1361D41D" w:rsidR="00963C7F">
        <w:rPr>
          <w:rFonts w:ascii="Times New Roman" w:hAnsi="Times New Roman" w:cs="Times New Roman"/>
          <w:sz w:val="24"/>
          <w:szCs w:val="24"/>
        </w:rPr>
        <w:t>metacells</w:t>
      </w:r>
      <w:r w:rsidRPr="1361D41D" w:rsidR="00963C7F">
        <w:rPr>
          <w:rFonts w:ascii="Times New Roman" w:hAnsi="Times New Roman" w:cs="Times New Roman"/>
          <w:sz w:val="24"/>
          <w:szCs w:val="24"/>
        </w:rPr>
        <w:t xml:space="preserve"> then act as foundational units for portraying </w:t>
      </w:r>
      <w:r w:rsidRPr="1361D41D" w:rsidR="00ED2CD0">
        <w:rPr>
          <w:rFonts w:ascii="Times New Roman" w:hAnsi="Times New Roman" w:cs="Times New Roman"/>
          <w:sz w:val="24"/>
          <w:szCs w:val="24"/>
        </w:rPr>
        <w:t>complex</w:t>
      </w:r>
      <w:r w:rsidRPr="1361D41D" w:rsidR="00963C7F">
        <w:rPr>
          <w:rFonts w:ascii="Times New Roman" w:hAnsi="Times New Roman" w:cs="Times New Roman"/>
          <w:sz w:val="24"/>
          <w:szCs w:val="24"/>
        </w:rPr>
        <w:t xml:space="preserve"> gene expression patterns and for </w:t>
      </w:r>
      <w:r w:rsidRPr="1361D41D" w:rsidR="00ED2CD0">
        <w:rPr>
          <w:rFonts w:ascii="Times New Roman" w:hAnsi="Times New Roman" w:cs="Times New Roman"/>
          <w:sz w:val="24"/>
          <w:szCs w:val="24"/>
        </w:rPr>
        <w:t>modelling</w:t>
      </w:r>
      <w:r w:rsidRPr="1361D41D" w:rsidR="00963C7F">
        <w:rPr>
          <w:rFonts w:ascii="Times New Roman" w:hAnsi="Times New Roman" w:cs="Times New Roman"/>
          <w:sz w:val="24"/>
          <w:szCs w:val="24"/>
        </w:rPr>
        <w:t xml:space="preserve"> </w:t>
      </w:r>
      <w:r w:rsidRPr="1361D41D" w:rsidR="00D82CA4">
        <w:rPr>
          <w:rFonts w:ascii="Times New Roman" w:hAnsi="Times New Roman" w:cs="Times New Roman"/>
          <w:sz w:val="24"/>
          <w:szCs w:val="24"/>
        </w:rPr>
        <w:t>subtle</w:t>
      </w:r>
      <w:r w:rsidRPr="1361D41D" w:rsidR="00963C7F">
        <w:rPr>
          <w:rFonts w:ascii="Times New Roman" w:hAnsi="Times New Roman" w:cs="Times New Roman"/>
          <w:sz w:val="24"/>
          <w:szCs w:val="24"/>
        </w:rPr>
        <w:t xml:space="preserve"> molecular states.</w:t>
      </w:r>
      <w:r w:rsidRPr="1361D41D" w:rsidR="00B724CF">
        <w:rPr>
          <w:rFonts w:ascii="Times New Roman" w:hAnsi="Times New Roman" w:cs="Times New Roman"/>
          <w:sz w:val="24"/>
          <w:szCs w:val="24"/>
        </w:rPr>
        <w:t xml:space="preserve"> </w:t>
      </w:r>
      <w:r w:rsidRPr="1361D41D" w:rsidR="009F063F">
        <w:rPr>
          <w:rFonts w:ascii="Times New Roman" w:hAnsi="Times New Roman" w:cs="Times New Roman"/>
          <w:sz w:val="24"/>
          <w:szCs w:val="24"/>
        </w:rPr>
        <w:t xml:space="preserve">In Chapter 3, I followed the default </w:t>
      </w:r>
      <w:r w:rsidRPr="1361D41D" w:rsidR="009F063F">
        <w:rPr>
          <w:rFonts w:ascii="Times New Roman" w:hAnsi="Times New Roman" w:cs="Times New Roman"/>
          <w:sz w:val="24"/>
          <w:szCs w:val="24"/>
        </w:rPr>
        <w:t>MetaCell</w:t>
      </w:r>
      <w:r w:rsidRPr="1361D41D" w:rsidR="009F063F">
        <w:rPr>
          <w:rFonts w:ascii="Times New Roman" w:hAnsi="Times New Roman" w:cs="Times New Roman"/>
          <w:sz w:val="24"/>
          <w:szCs w:val="24"/>
        </w:rPr>
        <w:t xml:space="preserve"> </w:t>
      </w:r>
      <w:r w:rsidRPr="1361D41D" w:rsidR="00896C6F">
        <w:rPr>
          <w:rFonts w:ascii="Times New Roman" w:hAnsi="Times New Roman" w:cs="Times New Roman"/>
          <w:sz w:val="24"/>
          <w:szCs w:val="24"/>
        </w:rPr>
        <w:t xml:space="preserve">R </w:t>
      </w:r>
      <w:r w:rsidRPr="1361D41D" w:rsidR="009F063F">
        <w:rPr>
          <w:rFonts w:ascii="Times New Roman" w:hAnsi="Times New Roman" w:cs="Times New Roman"/>
          <w:sz w:val="24"/>
          <w:szCs w:val="24"/>
        </w:rPr>
        <w:t xml:space="preserve">pipeline </w:t>
      </w:r>
      <w:r w:rsidRPr="1361D41D" w:rsidR="00896C6F">
        <w:rPr>
          <w:rFonts w:ascii="Times New Roman" w:hAnsi="Times New Roman" w:cs="Times New Roman"/>
          <w:sz w:val="24"/>
          <w:szCs w:val="24"/>
        </w:rPr>
        <w:t>provided</w:t>
      </w:r>
      <w:r w:rsidRPr="1361D41D" w:rsidR="009F063F">
        <w:rPr>
          <w:rFonts w:ascii="Times New Roman" w:hAnsi="Times New Roman" w:cs="Times New Roman"/>
          <w:sz w:val="24"/>
          <w:szCs w:val="24"/>
        </w:rPr>
        <w:t xml:space="preserve"> by the authors</w:t>
      </w:r>
      <w:r w:rsidRPr="1361D41D" w:rsidR="00B724CF">
        <w:rPr>
          <w:rFonts w:ascii="Times New Roman" w:hAnsi="Times New Roman" w:cs="Times New Roman"/>
          <w:sz w:val="24"/>
          <w:szCs w:val="24"/>
        </w:rPr>
        <w:t xml:space="preserve">. </w:t>
      </w:r>
      <w:r w:rsidRPr="1361D41D" w:rsidR="0086693A">
        <w:rPr>
          <w:rFonts w:ascii="Times New Roman" w:hAnsi="Times New Roman" w:cs="Times New Roman"/>
          <w:sz w:val="24"/>
          <w:szCs w:val="24"/>
        </w:rPr>
        <w:t>T</w:t>
      </w:r>
      <w:r w:rsidRPr="1361D41D" w:rsidR="00766EFE">
        <w:rPr>
          <w:rFonts w:ascii="Times New Roman" w:hAnsi="Times New Roman" w:cs="Times New Roman"/>
          <w:sz w:val="24"/>
          <w:szCs w:val="24"/>
        </w:rPr>
        <w:t xml:space="preserve">he </w:t>
      </w:r>
      <w:r w:rsidRPr="1361D41D" w:rsidR="009778AA">
        <w:rPr>
          <w:rFonts w:ascii="Times New Roman" w:hAnsi="Times New Roman" w:cs="Times New Roman"/>
          <w:sz w:val="24"/>
          <w:szCs w:val="24"/>
        </w:rPr>
        <w:t>core</w:t>
      </w:r>
      <w:r w:rsidRPr="1361D41D" w:rsidR="00766EFE">
        <w:rPr>
          <w:rFonts w:ascii="Times New Roman" w:hAnsi="Times New Roman" w:cs="Times New Roman"/>
          <w:sz w:val="24"/>
          <w:szCs w:val="24"/>
        </w:rPr>
        <w:t xml:space="preserve"> steps are the identification of feature genes based on gene distributions statistics</w:t>
      </w:r>
      <w:r w:rsidRPr="1361D41D" w:rsidR="00B724CF">
        <w:rPr>
          <w:rFonts w:ascii="Times New Roman" w:hAnsi="Times New Roman" w:cs="Times New Roman"/>
          <w:sz w:val="24"/>
          <w:szCs w:val="24"/>
        </w:rPr>
        <w:t>;</w:t>
      </w:r>
      <w:r w:rsidRPr="1361D41D" w:rsidR="00766EFE">
        <w:rPr>
          <w:rFonts w:ascii="Times New Roman" w:hAnsi="Times New Roman" w:cs="Times New Roman"/>
          <w:sz w:val="24"/>
          <w:szCs w:val="24"/>
        </w:rPr>
        <w:t xml:space="preserve"> the construction of a similarity k-</w:t>
      </w:r>
      <w:r w:rsidRPr="1361D41D" w:rsidR="00766EFE">
        <w:rPr>
          <w:rFonts w:ascii="Times New Roman" w:hAnsi="Times New Roman" w:cs="Times New Roman"/>
          <w:sz w:val="24"/>
          <w:szCs w:val="24"/>
        </w:rPr>
        <w:t>nn</w:t>
      </w:r>
      <w:r w:rsidRPr="1361D41D" w:rsidR="00766EFE">
        <w:rPr>
          <w:rFonts w:ascii="Times New Roman" w:hAnsi="Times New Roman" w:cs="Times New Roman"/>
          <w:sz w:val="24"/>
          <w:szCs w:val="24"/>
        </w:rPr>
        <w:t xml:space="preserve"> graph to connect pairs of cells </w:t>
      </w:r>
      <w:r w:rsidRPr="1361D41D" w:rsidR="00766EFE">
        <w:rPr>
          <w:rFonts w:ascii="Times New Roman" w:hAnsi="Times New Roman" w:cs="Times New Roman"/>
          <w:sz w:val="24"/>
          <w:szCs w:val="24"/>
        </w:rPr>
        <w:t>on the basis of</w:t>
      </w:r>
      <w:r w:rsidRPr="1361D41D" w:rsidR="00766EFE">
        <w:rPr>
          <w:rFonts w:ascii="Times New Roman" w:hAnsi="Times New Roman" w:cs="Times New Roman"/>
          <w:sz w:val="24"/>
          <w:szCs w:val="24"/>
        </w:rPr>
        <w:t xml:space="preserve"> the feature genes</w:t>
      </w:r>
      <w:r w:rsidRPr="1361D41D" w:rsidR="00B724CF">
        <w:rPr>
          <w:rFonts w:ascii="Times New Roman" w:hAnsi="Times New Roman" w:cs="Times New Roman"/>
          <w:sz w:val="24"/>
          <w:szCs w:val="24"/>
        </w:rPr>
        <w:t>;</w:t>
      </w:r>
      <w:r w:rsidRPr="1361D41D" w:rsidR="00766EFE">
        <w:rPr>
          <w:rFonts w:ascii="Times New Roman" w:hAnsi="Times New Roman" w:cs="Times New Roman"/>
          <w:sz w:val="24"/>
          <w:szCs w:val="24"/>
        </w:rPr>
        <w:t xml:space="preserve"> a resampling of the graph to obtain a co-clustering graph based on how often pairs of cells co-occurred. Further refinement is obtained by filtering outliers and splitting </w:t>
      </w:r>
      <w:r w:rsidRPr="1361D41D" w:rsidR="00766EFE">
        <w:rPr>
          <w:rFonts w:ascii="Times New Roman" w:hAnsi="Times New Roman" w:cs="Times New Roman"/>
          <w:sz w:val="24"/>
          <w:szCs w:val="24"/>
        </w:rPr>
        <w:t>metacells</w:t>
      </w:r>
      <w:r w:rsidRPr="1361D41D" w:rsidR="00766EFE">
        <w:rPr>
          <w:rFonts w:ascii="Times New Roman" w:hAnsi="Times New Roman" w:cs="Times New Roman"/>
          <w:sz w:val="24"/>
          <w:szCs w:val="24"/>
        </w:rPr>
        <w:t xml:space="preserve"> with strong sub-cluster structure. </w:t>
      </w:r>
    </w:p>
    <w:p w:rsidR="008F695A" w:rsidP="00CA54EA" w:rsidRDefault="008F695A" w14:paraId="6F985328" w14:textId="77777777">
      <w:pPr>
        <w:spacing w:line="360" w:lineRule="auto"/>
        <w:jc w:val="both"/>
        <w:rPr>
          <w:rFonts w:ascii="Times New Roman" w:hAnsi="Times New Roman" w:cs="Times New Roman"/>
          <w:sz w:val="24"/>
          <w:szCs w:val="24"/>
        </w:rPr>
      </w:pPr>
    </w:p>
    <w:p w:rsidRPr="008F695A" w:rsidR="000903F6" w:rsidP="00CA54EA" w:rsidRDefault="00C94D44" w14:paraId="46769872" w14:textId="5C01C98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Identifying photoreceptor cells and cross species comparisons</w:t>
      </w:r>
    </w:p>
    <w:p w:rsidRPr="000903F6" w:rsidR="00255E69" w:rsidP="00CA54EA" w:rsidRDefault="00DB5230" w14:paraId="156F7866" w14:textId="2DAC397F">
      <w:pPr>
        <w:spacing w:line="360" w:lineRule="auto"/>
        <w:jc w:val="both"/>
        <w:rPr>
          <w:rFonts w:ascii="Times New Roman" w:hAnsi="Times New Roman" w:cs="Times New Roman"/>
          <w:b/>
          <w:bCs/>
          <w:i/>
          <w:iCs/>
          <w:sz w:val="24"/>
          <w:szCs w:val="24"/>
        </w:rPr>
      </w:pPr>
      <w:r w:rsidRPr="000903F6">
        <w:rPr>
          <w:rFonts w:ascii="Times New Roman" w:hAnsi="Times New Roman" w:cs="Times New Roman"/>
          <w:b/>
          <w:bCs/>
          <w:i/>
          <w:iCs/>
          <w:sz w:val="24"/>
          <w:szCs w:val="24"/>
        </w:rPr>
        <w:t xml:space="preserve">Identification of </w:t>
      </w:r>
      <w:r w:rsidRPr="000903F6" w:rsidR="008F695A">
        <w:rPr>
          <w:rFonts w:ascii="Times New Roman" w:hAnsi="Times New Roman" w:cs="Times New Roman"/>
          <w:b/>
          <w:bCs/>
          <w:i/>
          <w:iCs/>
          <w:sz w:val="24"/>
          <w:szCs w:val="24"/>
        </w:rPr>
        <w:t>candidates</w:t>
      </w:r>
      <w:r w:rsidR="005A406F">
        <w:rPr>
          <w:rFonts w:ascii="Times New Roman" w:hAnsi="Times New Roman" w:cs="Times New Roman"/>
          <w:b/>
          <w:bCs/>
          <w:i/>
          <w:iCs/>
          <w:sz w:val="24"/>
          <w:szCs w:val="24"/>
        </w:rPr>
        <w:t xml:space="preserve"> </w:t>
      </w:r>
      <w:r w:rsidRPr="000903F6" w:rsidR="005A406F">
        <w:rPr>
          <w:rFonts w:ascii="Times New Roman" w:hAnsi="Times New Roman" w:cs="Times New Roman"/>
          <w:b/>
          <w:bCs/>
          <w:i/>
          <w:iCs/>
          <w:sz w:val="24"/>
          <w:szCs w:val="24"/>
        </w:rPr>
        <w:t>PRC</w:t>
      </w:r>
      <w:r w:rsidR="005A406F">
        <w:rPr>
          <w:rFonts w:ascii="Times New Roman" w:hAnsi="Times New Roman" w:cs="Times New Roman"/>
          <w:b/>
          <w:bCs/>
          <w:i/>
          <w:iCs/>
          <w:sz w:val="24"/>
          <w:szCs w:val="24"/>
        </w:rPr>
        <w:t>s</w:t>
      </w:r>
    </w:p>
    <w:p w:rsidR="00255E69" w:rsidP="00CA54EA" w:rsidRDefault="008D554C" w14:paraId="4F8B42FF" w14:textId="5FBCE6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Once metacells are computed, the next objective is to identify if some of them and which </w:t>
      </w:r>
      <w:r w:rsidR="00393A63">
        <w:rPr>
          <w:rFonts w:ascii="Times New Roman" w:hAnsi="Times New Roman" w:cs="Times New Roman"/>
          <w:sz w:val="24"/>
          <w:szCs w:val="24"/>
        </w:rPr>
        <w:t xml:space="preserve">ones </w:t>
      </w:r>
      <w:r>
        <w:rPr>
          <w:rFonts w:ascii="Times New Roman" w:hAnsi="Times New Roman" w:cs="Times New Roman"/>
          <w:sz w:val="24"/>
          <w:szCs w:val="24"/>
        </w:rPr>
        <w:t xml:space="preserve">may present a photoreceptor </w:t>
      </w:r>
      <w:r w:rsidR="0046527E">
        <w:rPr>
          <w:rFonts w:ascii="Times New Roman" w:hAnsi="Times New Roman" w:cs="Times New Roman"/>
          <w:sz w:val="24"/>
          <w:szCs w:val="24"/>
        </w:rPr>
        <w:t>(PRC)-</w:t>
      </w:r>
      <w:r>
        <w:rPr>
          <w:rFonts w:ascii="Times New Roman" w:hAnsi="Times New Roman" w:cs="Times New Roman"/>
          <w:sz w:val="24"/>
          <w:szCs w:val="24"/>
        </w:rPr>
        <w:t xml:space="preserve">like profile. </w:t>
      </w:r>
      <w:r w:rsidR="00393A63">
        <w:rPr>
          <w:rFonts w:ascii="Times New Roman" w:hAnsi="Times New Roman" w:cs="Times New Roman"/>
          <w:sz w:val="24"/>
          <w:szCs w:val="24"/>
        </w:rPr>
        <w:t xml:space="preserve">The strategy I used </w:t>
      </w:r>
      <w:r w:rsidR="008F695A">
        <w:rPr>
          <w:rFonts w:ascii="Times New Roman" w:hAnsi="Times New Roman" w:cs="Times New Roman"/>
          <w:sz w:val="24"/>
          <w:szCs w:val="24"/>
        </w:rPr>
        <w:t xml:space="preserve">relied </w:t>
      </w:r>
      <w:r w:rsidR="00EF1AF3">
        <w:rPr>
          <w:rFonts w:ascii="Times New Roman" w:hAnsi="Times New Roman" w:cs="Times New Roman"/>
          <w:sz w:val="24"/>
          <w:szCs w:val="24"/>
        </w:rPr>
        <w:t xml:space="preserve">on identifying metacells with </w:t>
      </w:r>
      <w:r w:rsidR="008F695A">
        <w:rPr>
          <w:rFonts w:ascii="Times New Roman" w:hAnsi="Times New Roman" w:cs="Times New Roman"/>
          <w:sz w:val="24"/>
          <w:szCs w:val="24"/>
        </w:rPr>
        <w:t>high opsin expression combined with the expression of other phototransduction genes</w:t>
      </w:r>
      <w:r w:rsidR="00FD73DA">
        <w:rPr>
          <w:rFonts w:ascii="Times New Roman" w:hAnsi="Times New Roman" w:cs="Times New Roman"/>
          <w:sz w:val="24"/>
          <w:szCs w:val="24"/>
        </w:rPr>
        <w:t xml:space="preserve"> as additional markers</w:t>
      </w:r>
      <w:r w:rsidR="008F695A">
        <w:rPr>
          <w:rFonts w:ascii="Times New Roman" w:hAnsi="Times New Roman" w:cs="Times New Roman"/>
          <w:sz w:val="24"/>
          <w:szCs w:val="24"/>
        </w:rPr>
        <w:t xml:space="preserve">. </w:t>
      </w:r>
      <w:r w:rsidR="00D940F5">
        <w:rPr>
          <w:rFonts w:ascii="Times New Roman" w:hAnsi="Times New Roman" w:cs="Times New Roman"/>
          <w:sz w:val="24"/>
          <w:szCs w:val="24"/>
        </w:rPr>
        <w:t>Further details are in the Methods of C</w:t>
      </w:r>
      <w:r w:rsidR="008F695A">
        <w:rPr>
          <w:rFonts w:ascii="Times New Roman" w:hAnsi="Times New Roman" w:cs="Times New Roman"/>
          <w:sz w:val="24"/>
          <w:szCs w:val="24"/>
        </w:rPr>
        <w:t xml:space="preserve">hapter 3. </w:t>
      </w:r>
    </w:p>
    <w:p w:rsidRPr="000903F6" w:rsidR="00255E69" w:rsidP="00CA54EA" w:rsidRDefault="0038109B" w14:paraId="1416D0BE" w14:textId="0837D199">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Exploration of the </w:t>
      </w:r>
      <w:r w:rsidR="005A406F">
        <w:rPr>
          <w:rFonts w:ascii="Times New Roman" w:hAnsi="Times New Roman" w:cs="Times New Roman"/>
          <w:b/>
          <w:bCs/>
          <w:i/>
          <w:iCs/>
          <w:sz w:val="24"/>
          <w:szCs w:val="24"/>
        </w:rPr>
        <w:t>regulatory genes expressed in candidate PRCs</w:t>
      </w:r>
    </w:p>
    <w:p w:rsidR="00D67169" w:rsidP="00CA54EA" w:rsidRDefault="00D67169" w14:paraId="27983671" w14:textId="321C6B61">
      <w:pPr>
        <w:spacing w:line="360" w:lineRule="auto"/>
        <w:jc w:val="both"/>
        <w:rPr>
          <w:rFonts w:ascii="Times New Roman" w:hAnsi="Times New Roman" w:cs="Times New Roman"/>
          <w:sz w:val="24"/>
          <w:szCs w:val="24"/>
        </w:rPr>
      </w:pPr>
      <w:r w:rsidRPr="00D67169">
        <w:rPr>
          <w:rFonts w:ascii="Times New Roman" w:hAnsi="Times New Roman" w:cs="Times New Roman"/>
          <w:sz w:val="24"/>
          <w:szCs w:val="24"/>
        </w:rPr>
        <w:t xml:space="preserve">The subsequent step involved extracting all the genes expressed in each </w:t>
      </w:r>
      <w:r>
        <w:rPr>
          <w:rFonts w:ascii="Times New Roman" w:hAnsi="Times New Roman" w:cs="Times New Roman"/>
          <w:sz w:val="24"/>
          <w:szCs w:val="24"/>
        </w:rPr>
        <w:t>candidate</w:t>
      </w:r>
      <w:r w:rsidRPr="00D67169">
        <w:rPr>
          <w:rFonts w:ascii="Times New Roman" w:hAnsi="Times New Roman" w:cs="Times New Roman"/>
          <w:sz w:val="24"/>
          <w:szCs w:val="24"/>
        </w:rPr>
        <w:t xml:space="preserve"> PRC </w:t>
      </w:r>
      <w:r>
        <w:rPr>
          <w:rFonts w:ascii="Times New Roman" w:hAnsi="Times New Roman" w:cs="Times New Roman"/>
          <w:sz w:val="24"/>
          <w:szCs w:val="24"/>
        </w:rPr>
        <w:t>of</w:t>
      </w:r>
      <w:r w:rsidRPr="00D67169">
        <w:rPr>
          <w:rFonts w:ascii="Times New Roman" w:hAnsi="Times New Roman" w:cs="Times New Roman"/>
          <w:sz w:val="24"/>
          <w:szCs w:val="24"/>
        </w:rPr>
        <w:t xml:space="preserve"> all species</w:t>
      </w:r>
      <w:r w:rsidR="00A446D3">
        <w:rPr>
          <w:rFonts w:ascii="Times New Roman" w:hAnsi="Times New Roman" w:cs="Times New Roman"/>
          <w:sz w:val="24"/>
          <w:szCs w:val="24"/>
        </w:rPr>
        <w:t xml:space="preserve"> and identifying</w:t>
      </w:r>
      <w:r w:rsidRPr="00D67169">
        <w:rPr>
          <w:rFonts w:ascii="Times New Roman" w:hAnsi="Times New Roman" w:cs="Times New Roman"/>
          <w:sz w:val="24"/>
          <w:szCs w:val="24"/>
        </w:rPr>
        <w:t xml:space="preserve"> “regulatory genes”, </w:t>
      </w:r>
      <w:r w:rsidR="00A446D3">
        <w:rPr>
          <w:rFonts w:ascii="Times New Roman" w:hAnsi="Times New Roman" w:cs="Times New Roman"/>
          <w:sz w:val="24"/>
          <w:szCs w:val="24"/>
        </w:rPr>
        <w:t>including</w:t>
      </w:r>
      <w:r w:rsidR="007C5968">
        <w:rPr>
          <w:rFonts w:ascii="Times New Roman" w:hAnsi="Times New Roman" w:cs="Times New Roman"/>
          <w:sz w:val="24"/>
          <w:szCs w:val="24"/>
        </w:rPr>
        <w:t>,</w:t>
      </w:r>
      <w:r w:rsidR="00A446D3">
        <w:rPr>
          <w:rFonts w:ascii="Times New Roman" w:hAnsi="Times New Roman" w:cs="Times New Roman"/>
          <w:sz w:val="24"/>
          <w:szCs w:val="24"/>
        </w:rPr>
        <w:t xml:space="preserve"> for instance</w:t>
      </w:r>
      <w:r w:rsidR="007C5968">
        <w:rPr>
          <w:rFonts w:ascii="Times New Roman" w:hAnsi="Times New Roman" w:cs="Times New Roman"/>
          <w:sz w:val="24"/>
          <w:szCs w:val="24"/>
        </w:rPr>
        <w:t>,</w:t>
      </w:r>
      <w:r w:rsidRPr="00D67169">
        <w:rPr>
          <w:rFonts w:ascii="Times New Roman" w:hAnsi="Times New Roman" w:cs="Times New Roman"/>
          <w:sz w:val="24"/>
          <w:szCs w:val="24"/>
        </w:rPr>
        <w:t xml:space="preserve"> transcription factors </w:t>
      </w:r>
      <w:r w:rsidR="00A446D3">
        <w:rPr>
          <w:rFonts w:ascii="Times New Roman" w:hAnsi="Times New Roman" w:cs="Times New Roman"/>
          <w:sz w:val="24"/>
          <w:szCs w:val="24"/>
        </w:rPr>
        <w:t>that are important</w:t>
      </w:r>
      <w:r w:rsidRPr="00D67169">
        <w:rPr>
          <w:rFonts w:ascii="Times New Roman" w:hAnsi="Times New Roman" w:cs="Times New Roman"/>
          <w:sz w:val="24"/>
          <w:szCs w:val="24"/>
        </w:rPr>
        <w:t xml:space="preserve"> for determining cell type identity. A comprehensive explanation of this procedure is provided in Chapter 3.</w:t>
      </w:r>
    </w:p>
    <w:p w:rsidRPr="000903F6" w:rsidR="00DB5230" w:rsidP="00CA54EA" w:rsidRDefault="000903F6" w14:paraId="3D9B1C1E" w14:textId="4500C804">
      <w:pPr>
        <w:spacing w:line="360" w:lineRule="auto"/>
        <w:jc w:val="both"/>
        <w:rPr>
          <w:rFonts w:ascii="Times New Roman" w:hAnsi="Times New Roman" w:cs="Times New Roman"/>
          <w:b/>
          <w:bCs/>
          <w:i/>
          <w:iCs/>
          <w:sz w:val="24"/>
          <w:szCs w:val="24"/>
        </w:rPr>
      </w:pPr>
      <w:r w:rsidRPr="000903F6">
        <w:rPr>
          <w:rFonts w:ascii="Times New Roman" w:hAnsi="Times New Roman" w:cs="Times New Roman"/>
          <w:b/>
          <w:bCs/>
          <w:i/>
          <w:iCs/>
          <w:sz w:val="24"/>
          <w:szCs w:val="24"/>
        </w:rPr>
        <w:t>Comparisons across species</w:t>
      </w:r>
    </w:p>
    <w:p w:rsidR="00C26430" w:rsidP="00CA54EA" w:rsidRDefault="0041181C" w14:paraId="4DF7C3A5" w14:textId="219E8A68">
      <w:pPr>
        <w:spacing w:line="360" w:lineRule="auto"/>
        <w:jc w:val="both"/>
        <w:rPr>
          <w:rFonts w:ascii="Times New Roman" w:hAnsi="Times New Roman" w:cs="Times New Roman"/>
          <w:sz w:val="24"/>
          <w:szCs w:val="24"/>
        </w:rPr>
      </w:pPr>
      <w:r>
        <w:rPr>
          <w:rFonts w:ascii="Times New Roman" w:hAnsi="Times New Roman" w:cs="Times New Roman"/>
          <w:sz w:val="24"/>
          <w:szCs w:val="24"/>
        </w:rPr>
        <w:t>The final stage of my analysis consisted in performing all-against-all comparisons of all PRC metacells from all species to uncover patterns of shared regulatory genes express</w:t>
      </w:r>
      <w:r w:rsidR="00A03346">
        <w:rPr>
          <w:rFonts w:ascii="Times New Roman" w:hAnsi="Times New Roman" w:cs="Times New Roman"/>
          <w:sz w:val="24"/>
          <w:szCs w:val="24"/>
        </w:rPr>
        <w:t>ion</w:t>
      </w:r>
      <w:r>
        <w:rPr>
          <w:rFonts w:ascii="Times New Roman" w:hAnsi="Times New Roman" w:cs="Times New Roman"/>
          <w:sz w:val="24"/>
          <w:szCs w:val="24"/>
        </w:rPr>
        <w:t>.</w:t>
      </w:r>
      <w:r w:rsidR="00953B12">
        <w:rPr>
          <w:rFonts w:ascii="Times New Roman" w:hAnsi="Times New Roman" w:cs="Times New Roman"/>
          <w:sz w:val="24"/>
          <w:szCs w:val="24"/>
        </w:rPr>
        <w:t xml:space="preserve"> </w:t>
      </w:r>
      <w:r w:rsidR="00743753">
        <w:rPr>
          <w:rFonts w:ascii="Times New Roman" w:hAnsi="Times New Roman" w:cs="Times New Roman"/>
          <w:sz w:val="24"/>
          <w:szCs w:val="24"/>
        </w:rPr>
        <w:t xml:space="preserve">This analysis was performed at various levels of confidence by comparing both the shared genes that are most highly expressed in metacells and genes that are expressed but at lower expression levels. </w:t>
      </w:r>
      <w:r w:rsidRPr="00C26430" w:rsidR="00C26430">
        <w:rPr>
          <w:rFonts w:ascii="Times New Roman" w:hAnsi="Times New Roman" w:cs="Times New Roman"/>
          <w:sz w:val="24"/>
          <w:szCs w:val="24"/>
        </w:rPr>
        <w:t xml:space="preserve">To gain deeper insights into the categories of regulatory genes consistently conserved across diverse species, I quantified the proportions of transcription </w:t>
      </w:r>
      <w:r w:rsidRPr="00C26430" w:rsidR="00C26430">
        <w:rPr>
          <w:rFonts w:ascii="Times New Roman" w:hAnsi="Times New Roman" w:cs="Times New Roman"/>
          <w:sz w:val="24"/>
          <w:szCs w:val="24"/>
        </w:rPr>
        <w:lastRenderedPageBreak/>
        <w:t xml:space="preserve">factors, cofactors, and other regulatory genes present. Additionally, I identified </w:t>
      </w:r>
      <w:r w:rsidR="004E7525">
        <w:rPr>
          <w:rFonts w:ascii="Times New Roman" w:hAnsi="Times New Roman" w:cs="Times New Roman"/>
          <w:sz w:val="24"/>
          <w:szCs w:val="24"/>
        </w:rPr>
        <w:t>which</w:t>
      </w:r>
      <w:r w:rsidRPr="00C26430" w:rsidR="00C26430">
        <w:rPr>
          <w:rFonts w:ascii="Times New Roman" w:hAnsi="Times New Roman" w:cs="Times New Roman"/>
          <w:sz w:val="24"/>
          <w:szCs w:val="24"/>
        </w:rPr>
        <w:t xml:space="preserve"> transcription factor families and DNA-binding domains </w:t>
      </w:r>
      <w:r w:rsidR="004E7525">
        <w:rPr>
          <w:rFonts w:ascii="Times New Roman" w:hAnsi="Times New Roman" w:cs="Times New Roman"/>
          <w:sz w:val="24"/>
          <w:szCs w:val="24"/>
        </w:rPr>
        <w:t>were most prevalent in</w:t>
      </w:r>
      <w:r w:rsidRPr="00C26430" w:rsidR="00C26430">
        <w:rPr>
          <w:rFonts w:ascii="Times New Roman" w:hAnsi="Times New Roman" w:cs="Times New Roman"/>
          <w:sz w:val="24"/>
          <w:szCs w:val="24"/>
        </w:rPr>
        <w:t xml:space="preserve"> the dataset. A comprehensive breakdown of this process is detailed in the Methods section of Chapter 3.</w:t>
      </w:r>
    </w:p>
    <w:p w:rsidR="00255E69" w:rsidP="00CA54EA" w:rsidRDefault="00255E69" w14:paraId="66C8019F" w14:textId="77777777">
      <w:pPr>
        <w:spacing w:line="360" w:lineRule="auto"/>
        <w:jc w:val="both"/>
        <w:rPr>
          <w:rFonts w:ascii="Times New Roman" w:hAnsi="Times New Roman" w:cs="Times New Roman"/>
          <w:sz w:val="24"/>
          <w:szCs w:val="24"/>
        </w:rPr>
      </w:pPr>
    </w:p>
    <w:p w:rsidR="007008E0" w:rsidRDefault="007008E0" w14:paraId="38CC7DE9" w14:textId="756BF138">
      <w:pPr>
        <w:rPr>
          <w:rFonts w:ascii="Times New Roman" w:hAnsi="Times New Roman" w:cs="Times New Roman"/>
          <w:sz w:val="24"/>
          <w:szCs w:val="24"/>
        </w:rPr>
      </w:pPr>
      <w:r>
        <w:rPr>
          <w:rFonts w:ascii="Times New Roman" w:hAnsi="Times New Roman" w:cs="Times New Roman"/>
          <w:sz w:val="24"/>
          <w:szCs w:val="24"/>
        </w:rPr>
        <w:br w:type="page"/>
      </w:r>
    </w:p>
    <w:p w:rsidRPr="009474B7" w:rsidR="00EE1103" w:rsidP="00FA4B3F" w:rsidRDefault="00EE1103" w14:paraId="66D32665" w14:textId="6FFB0CF3">
      <w:pPr>
        <w:spacing w:line="360" w:lineRule="auto"/>
        <w:jc w:val="both"/>
        <w:rPr>
          <w:rFonts w:ascii="Times New Roman" w:hAnsi="Times New Roman" w:cs="Times New Roman"/>
          <w:color w:val="0070C0"/>
          <w:sz w:val="32"/>
          <w:szCs w:val="32"/>
        </w:rPr>
      </w:pPr>
      <w:r w:rsidRPr="009474B7">
        <w:rPr>
          <w:rFonts w:ascii="Times New Roman" w:hAnsi="Times New Roman" w:cs="Times New Roman"/>
          <w:color w:val="0070C0"/>
          <w:sz w:val="32"/>
          <w:szCs w:val="32"/>
        </w:rPr>
        <w:lastRenderedPageBreak/>
        <w:t>References</w:t>
      </w:r>
    </w:p>
    <w:p w:rsidR="00B93563" w:rsidP="009E2749" w:rsidRDefault="00B93563" w14:paraId="3D1A6BE7" w14:textId="77777777">
      <w:pPr>
        <w:pStyle w:val="Bibliography"/>
      </w:pPr>
    </w:p>
    <w:p w:rsidRPr="00F4314F" w:rsidR="00F4314F" w:rsidP="00F4314F" w:rsidRDefault="00EE1103" w14:paraId="7480AEA3" w14:textId="77777777">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F4314F" w:rsidR="00F4314F">
        <w:rPr>
          <w:rFonts w:ascii="Times New Roman" w:hAnsi="Times New Roman" w:cs="Times New Roman"/>
          <w:sz w:val="24"/>
        </w:rPr>
        <w:t xml:space="preserve">Adl SM, Bass D, Lane CE, Lukeš J, Schoch CL, Smirnov A, Agatha S, Berney C, Brown MW, Burki F, et al. 2019. Revisions to the Classification, Nomenclature, and Diversity of Eukaryotes. </w:t>
      </w:r>
      <w:r w:rsidRPr="00F4314F" w:rsidR="00F4314F">
        <w:rPr>
          <w:rFonts w:ascii="Times New Roman" w:hAnsi="Times New Roman" w:cs="Times New Roman"/>
          <w:i/>
          <w:iCs/>
          <w:sz w:val="24"/>
        </w:rPr>
        <w:t>Journal of Eukaryotic Microbiology</w:t>
      </w:r>
      <w:r w:rsidRPr="00F4314F" w:rsidR="00F4314F">
        <w:rPr>
          <w:rFonts w:ascii="Times New Roman" w:hAnsi="Times New Roman" w:cs="Times New Roman"/>
          <w:sz w:val="24"/>
        </w:rPr>
        <w:t xml:space="preserve"> [Internet] 66:4–119. Available from: https://onlinelibrary.wiley.com/doi/abs/10.1111/jeu.12691</w:t>
      </w:r>
    </w:p>
    <w:p w:rsidRPr="00F4314F" w:rsidR="00F4314F" w:rsidP="00F4314F" w:rsidRDefault="00F4314F" w14:paraId="07B8921D" w14:textId="77777777">
      <w:pPr>
        <w:pStyle w:val="Bibliography"/>
        <w:rPr>
          <w:rFonts w:ascii="Times New Roman" w:hAnsi="Times New Roman" w:cs="Times New Roman"/>
          <w:sz w:val="24"/>
        </w:rPr>
      </w:pPr>
      <w:r w:rsidRPr="00F4314F">
        <w:rPr>
          <w:rFonts w:ascii="Times New Roman" w:hAnsi="Times New Roman" w:cs="Times New Roman"/>
          <w:sz w:val="24"/>
        </w:rPr>
        <w:t xml:space="preserve">Altschul SF, Madden TL, Schäffer AA, Zhang J, Zhang Z, Miller W, Lipman DJ. 1997. Gapped BLAST and PSI-BLAST: a new generation of protein database search programs. </w:t>
      </w:r>
      <w:r w:rsidRPr="00F4314F">
        <w:rPr>
          <w:rFonts w:ascii="Times New Roman" w:hAnsi="Times New Roman" w:cs="Times New Roman"/>
          <w:i/>
          <w:iCs/>
          <w:sz w:val="24"/>
        </w:rPr>
        <w:t>Nucleic Acids Research</w:t>
      </w:r>
      <w:r w:rsidRPr="00F4314F">
        <w:rPr>
          <w:rFonts w:ascii="Times New Roman" w:hAnsi="Times New Roman" w:cs="Times New Roman"/>
          <w:sz w:val="24"/>
        </w:rPr>
        <w:t xml:space="preserve"> [Internet] 25:3389–3402. Available from: https://doi.org/10.1093/nar/25.17.3389</w:t>
      </w:r>
    </w:p>
    <w:p w:rsidRPr="00F4314F" w:rsidR="00F4314F" w:rsidP="00F4314F" w:rsidRDefault="00F4314F" w14:paraId="4ECA0F6B" w14:textId="77777777">
      <w:pPr>
        <w:pStyle w:val="Bibliography"/>
        <w:rPr>
          <w:rFonts w:ascii="Times New Roman" w:hAnsi="Times New Roman" w:cs="Times New Roman"/>
          <w:sz w:val="24"/>
        </w:rPr>
      </w:pPr>
      <w:r w:rsidRPr="00F4314F">
        <w:rPr>
          <w:rFonts w:ascii="Times New Roman" w:hAnsi="Times New Roman" w:cs="Times New Roman"/>
          <w:sz w:val="24"/>
        </w:rPr>
        <w:t xml:space="preserve">Arshinoff BI, Cary GA, Karimi K, Foley S, Agalakov S, Delgado F, Lotay VS, Ku CJ, Pells TJ, Beatman TR, et al. 2022. Echinobase: leveraging an extant model organism database to build a knowledgebase supporting research on the genomics and biology of echinoderms. </w:t>
      </w:r>
      <w:r w:rsidRPr="00F4314F">
        <w:rPr>
          <w:rFonts w:ascii="Times New Roman" w:hAnsi="Times New Roman" w:cs="Times New Roman"/>
          <w:i/>
          <w:iCs/>
          <w:sz w:val="24"/>
        </w:rPr>
        <w:t>Nucleic Acids Research</w:t>
      </w:r>
      <w:r w:rsidRPr="00F4314F">
        <w:rPr>
          <w:rFonts w:ascii="Times New Roman" w:hAnsi="Times New Roman" w:cs="Times New Roman"/>
          <w:sz w:val="24"/>
        </w:rPr>
        <w:t xml:space="preserve"> [Internet] 50:D970–D979. Available from: https://doi.org/10.1093/nar/gkab1005</w:t>
      </w:r>
    </w:p>
    <w:p w:rsidRPr="00F4314F" w:rsidR="00F4314F" w:rsidP="00F4314F" w:rsidRDefault="00F4314F" w14:paraId="38BE4E25" w14:textId="77777777">
      <w:pPr>
        <w:pStyle w:val="Bibliography"/>
        <w:rPr>
          <w:rFonts w:ascii="Times New Roman" w:hAnsi="Times New Roman" w:cs="Times New Roman"/>
          <w:sz w:val="24"/>
        </w:rPr>
      </w:pPr>
      <w:r w:rsidRPr="00F4314F">
        <w:rPr>
          <w:rFonts w:ascii="Times New Roman" w:hAnsi="Times New Roman" w:cs="Times New Roman"/>
          <w:sz w:val="24"/>
        </w:rPr>
        <w:t xml:space="preserve">Bachelerie F, Ben-Baruch A, Burkhardt AM, Charo IF, Combadiere C, Förster R, Farber JM, Graham GJ, Hills R, Horuk R, et al. 2020. Chemokine receptors (version 2020.5) in the IUPHAR/BPS Guide to Pharmacology Database. </w:t>
      </w:r>
      <w:r w:rsidRPr="00F4314F">
        <w:rPr>
          <w:rFonts w:ascii="Times New Roman" w:hAnsi="Times New Roman" w:cs="Times New Roman"/>
          <w:i/>
          <w:iCs/>
          <w:sz w:val="24"/>
        </w:rPr>
        <w:t>IUPHAR/BPS Guide to Pharmacology CITE</w:t>
      </w:r>
      <w:r w:rsidRPr="00F4314F">
        <w:rPr>
          <w:rFonts w:ascii="Times New Roman" w:hAnsi="Times New Roman" w:cs="Times New Roman"/>
          <w:sz w:val="24"/>
        </w:rPr>
        <w:t xml:space="preserve"> [Internet] 2020. Available from: http://journals.ed.ac.uk/gtopdb-cite/article/view/5178</w:t>
      </w:r>
    </w:p>
    <w:p w:rsidRPr="00F4314F" w:rsidR="00F4314F" w:rsidP="00F4314F" w:rsidRDefault="00F4314F" w14:paraId="77C8A5D9" w14:textId="77777777">
      <w:pPr>
        <w:pStyle w:val="Bibliography"/>
        <w:rPr>
          <w:rFonts w:ascii="Times New Roman" w:hAnsi="Times New Roman" w:cs="Times New Roman"/>
          <w:sz w:val="24"/>
        </w:rPr>
      </w:pPr>
      <w:r w:rsidRPr="00F4314F">
        <w:rPr>
          <w:rFonts w:ascii="Times New Roman" w:hAnsi="Times New Roman" w:cs="Times New Roman"/>
          <w:sz w:val="24"/>
        </w:rPr>
        <w:t xml:space="preserve">Baran Y, Bercovich A, Sebe-Pedros A, Lubling Y, Giladi A, Chomsky E, Meir Z, Hoichman M, Lifshitz A, Tanay A. 2019. MetaCell: analysis of single-cell RNA-seq data using K-nn graph partitions. </w:t>
      </w:r>
      <w:r w:rsidRPr="00F4314F">
        <w:rPr>
          <w:rFonts w:ascii="Times New Roman" w:hAnsi="Times New Roman" w:cs="Times New Roman"/>
          <w:i/>
          <w:iCs/>
          <w:sz w:val="24"/>
        </w:rPr>
        <w:t>Genome Biology</w:t>
      </w:r>
      <w:r w:rsidRPr="00F4314F">
        <w:rPr>
          <w:rFonts w:ascii="Times New Roman" w:hAnsi="Times New Roman" w:cs="Times New Roman"/>
          <w:sz w:val="24"/>
        </w:rPr>
        <w:t xml:space="preserve"> [Internet] 20:206. Available from: https://doi.org/10.1186/s13059-019-1812-2</w:t>
      </w:r>
    </w:p>
    <w:p w:rsidRPr="00F4314F" w:rsidR="00F4314F" w:rsidP="00F4314F" w:rsidRDefault="00F4314F" w14:paraId="678F6FD0" w14:textId="77777777">
      <w:pPr>
        <w:pStyle w:val="Bibliography"/>
        <w:rPr>
          <w:rFonts w:ascii="Times New Roman" w:hAnsi="Times New Roman" w:cs="Times New Roman"/>
          <w:sz w:val="24"/>
        </w:rPr>
      </w:pPr>
      <w:r w:rsidRPr="00F4314F">
        <w:rPr>
          <w:rFonts w:ascii="Times New Roman" w:hAnsi="Times New Roman" w:cs="Times New Roman"/>
          <w:sz w:val="24"/>
        </w:rPr>
        <w:t xml:space="preserve">Berardini TZ, Reiser L, Li D, Mezheritsky Y, Muller R, Strait E, Huala E. 2015. The arabidopsis information resource: Making and mining the “gold standard” annotated reference plant genome. </w:t>
      </w:r>
      <w:r w:rsidRPr="00F4314F">
        <w:rPr>
          <w:rFonts w:ascii="Times New Roman" w:hAnsi="Times New Roman" w:cs="Times New Roman"/>
          <w:i/>
          <w:iCs/>
          <w:sz w:val="24"/>
        </w:rPr>
        <w:t>genesis</w:t>
      </w:r>
      <w:r w:rsidRPr="00F4314F">
        <w:rPr>
          <w:rFonts w:ascii="Times New Roman" w:hAnsi="Times New Roman" w:cs="Times New Roman"/>
          <w:sz w:val="24"/>
        </w:rPr>
        <w:t xml:space="preserve"> [Internet] 53:474–485. Available from: https://onlinelibrary.wiley.com/doi/abs/10.1002/dvg.22877</w:t>
      </w:r>
    </w:p>
    <w:p w:rsidRPr="00F4314F" w:rsidR="00F4314F" w:rsidP="00F4314F" w:rsidRDefault="00F4314F" w14:paraId="04C173AE" w14:textId="77777777">
      <w:pPr>
        <w:pStyle w:val="Bibliography"/>
        <w:rPr>
          <w:rFonts w:ascii="Times New Roman" w:hAnsi="Times New Roman" w:cs="Times New Roman"/>
          <w:sz w:val="24"/>
        </w:rPr>
      </w:pPr>
      <w:r w:rsidRPr="00F4314F">
        <w:rPr>
          <w:rFonts w:ascii="Times New Roman" w:hAnsi="Times New Roman" w:cs="Times New Roman"/>
          <w:sz w:val="24"/>
        </w:rPr>
        <w:t xml:space="preserve">Blake JA, Baldarelli R, Kadin JA, Richardson JE, Smith CL, Bult CJ, the Mouse Genome Database Group. 2021. Mouse Genome Database (MGD): Knowledgebase for mouse–human comparative biology. </w:t>
      </w:r>
      <w:r w:rsidRPr="00F4314F">
        <w:rPr>
          <w:rFonts w:ascii="Times New Roman" w:hAnsi="Times New Roman" w:cs="Times New Roman"/>
          <w:i/>
          <w:iCs/>
          <w:sz w:val="24"/>
        </w:rPr>
        <w:t>Nucleic Acids Research</w:t>
      </w:r>
      <w:r w:rsidRPr="00F4314F">
        <w:rPr>
          <w:rFonts w:ascii="Times New Roman" w:hAnsi="Times New Roman" w:cs="Times New Roman"/>
          <w:sz w:val="24"/>
        </w:rPr>
        <w:t xml:space="preserve"> [Internet] 49:D981–D987. Available from: https://doi.org/10.1093/nar/gkaa1083</w:t>
      </w:r>
    </w:p>
    <w:p w:rsidRPr="00F4314F" w:rsidR="00F4314F" w:rsidP="00F4314F" w:rsidRDefault="00F4314F" w14:paraId="0C7F8A05" w14:textId="77777777">
      <w:pPr>
        <w:pStyle w:val="Bibliography"/>
        <w:rPr>
          <w:rFonts w:ascii="Times New Roman" w:hAnsi="Times New Roman" w:cs="Times New Roman"/>
          <w:sz w:val="24"/>
        </w:rPr>
      </w:pPr>
      <w:r w:rsidRPr="00F4314F">
        <w:rPr>
          <w:rFonts w:ascii="Times New Roman" w:hAnsi="Times New Roman" w:cs="Times New Roman"/>
          <w:sz w:val="24"/>
        </w:rPr>
        <w:t>Boussau B, Scornavacca C. 2020. Reconciling Gene trees with Species Trees. In: Scornavacca C, Delsuc F, Galtier N, editors. Phylogenetics in the Genomic Era. No commercial publisher | Authors open access book. p. 3.2:1-3.2:23. Available from: https://hal.science/hal-02535529</w:t>
      </w:r>
    </w:p>
    <w:p w:rsidRPr="00F4314F" w:rsidR="00F4314F" w:rsidP="00F4314F" w:rsidRDefault="00F4314F" w14:paraId="13DE90F3" w14:textId="77777777">
      <w:pPr>
        <w:pStyle w:val="Bibliography"/>
        <w:rPr>
          <w:rFonts w:ascii="Times New Roman" w:hAnsi="Times New Roman" w:cs="Times New Roman"/>
          <w:sz w:val="24"/>
        </w:rPr>
      </w:pPr>
      <w:r w:rsidRPr="00F4314F">
        <w:rPr>
          <w:rFonts w:ascii="Times New Roman" w:hAnsi="Times New Roman" w:cs="Times New Roman"/>
          <w:sz w:val="24"/>
        </w:rPr>
        <w:t xml:space="preserve">Boutet E, Lieberherr D, Tognolli M, Schneider M, Bansal P, Bridge AJ, Poux S, Bougueleret L, Xenarios I. 2016. UniProtKB/Swiss-Prot, the Manually Annotated Section of the UniProt KnowledgeBase: How to Use the Entry View. In: Edwards D, editor. Plant Bioinformatics: Methods and Protocols. Methods in </w:t>
      </w:r>
      <w:r w:rsidRPr="00F4314F">
        <w:rPr>
          <w:rFonts w:ascii="Times New Roman" w:hAnsi="Times New Roman" w:cs="Times New Roman"/>
          <w:sz w:val="24"/>
        </w:rPr>
        <w:lastRenderedPageBreak/>
        <w:t>Molecular Biology. New York, NY: Springer. p. 23–54. Available from: https://doi.org/10.1007/978-1-4939-3167-5_2</w:t>
      </w:r>
    </w:p>
    <w:p w:rsidRPr="00F4314F" w:rsidR="00F4314F" w:rsidP="00F4314F" w:rsidRDefault="00F4314F" w14:paraId="5C6B776B" w14:textId="77777777">
      <w:pPr>
        <w:pStyle w:val="Bibliography"/>
        <w:rPr>
          <w:rFonts w:ascii="Times New Roman" w:hAnsi="Times New Roman" w:cs="Times New Roman"/>
          <w:sz w:val="24"/>
        </w:rPr>
      </w:pPr>
      <w:r w:rsidRPr="00F4314F">
        <w:rPr>
          <w:rFonts w:ascii="Times New Roman" w:hAnsi="Times New Roman" w:cs="Times New Roman"/>
          <w:sz w:val="24"/>
        </w:rPr>
        <w:t xml:space="preserve">Burki F, Roger AJ, Brown MW, Simpson AGB. 2020. The New Tree of Eukaryotes. </w:t>
      </w:r>
      <w:r w:rsidRPr="00F4314F">
        <w:rPr>
          <w:rFonts w:ascii="Times New Roman" w:hAnsi="Times New Roman" w:cs="Times New Roman"/>
          <w:i/>
          <w:iCs/>
          <w:sz w:val="24"/>
        </w:rPr>
        <w:t>Trends in Ecology &amp; Evolution</w:t>
      </w:r>
      <w:r w:rsidRPr="00F4314F">
        <w:rPr>
          <w:rFonts w:ascii="Times New Roman" w:hAnsi="Times New Roman" w:cs="Times New Roman"/>
          <w:sz w:val="24"/>
        </w:rPr>
        <w:t xml:space="preserve"> [Internet] 35:43–55. Available from: https://www.cell.com/trends/ecology-evolution/abstract/S0169-5347(19)30257-5</w:t>
      </w:r>
    </w:p>
    <w:p w:rsidRPr="00F4314F" w:rsidR="00F4314F" w:rsidP="00F4314F" w:rsidRDefault="00F4314F" w14:paraId="21D1261B" w14:textId="77777777">
      <w:pPr>
        <w:pStyle w:val="Bibliography"/>
        <w:rPr>
          <w:rFonts w:ascii="Times New Roman" w:hAnsi="Times New Roman" w:cs="Times New Roman"/>
          <w:sz w:val="24"/>
        </w:rPr>
      </w:pPr>
      <w:r w:rsidRPr="00F4314F">
        <w:rPr>
          <w:rFonts w:ascii="Times New Roman" w:hAnsi="Times New Roman" w:cs="Times New Roman"/>
          <w:sz w:val="24"/>
        </w:rPr>
        <w:t xml:space="preserve">Camacho C, Coulouris G, Avagyan V, Ma N, Papadopoulos J, Bealer K, Madden TL. 2009. BLAST+: architecture and applications. </w:t>
      </w:r>
      <w:r w:rsidRPr="00F4314F">
        <w:rPr>
          <w:rFonts w:ascii="Times New Roman" w:hAnsi="Times New Roman" w:cs="Times New Roman"/>
          <w:i/>
          <w:iCs/>
          <w:sz w:val="24"/>
        </w:rPr>
        <w:t>BMC Bioinformatics</w:t>
      </w:r>
      <w:r w:rsidRPr="00F4314F">
        <w:rPr>
          <w:rFonts w:ascii="Times New Roman" w:hAnsi="Times New Roman" w:cs="Times New Roman"/>
          <w:sz w:val="24"/>
        </w:rPr>
        <w:t xml:space="preserve"> [Internet] 10:421. Available from: https://doi.org/10.1186/1471-2105-10-421</w:t>
      </w:r>
    </w:p>
    <w:p w:rsidRPr="00F4314F" w:rsidR="00F4314F" w:rsidP="00F4314F" w:rsidRDefault="00F4314F" w14:paraId="6FAF924D" w14:textId="77777777">
      <w:pPr>
        <w:pStyle w:val="Bibliography"/>
        <w:rPr>
          <w:rFonts w:ascii="Times New Roman" w:hAnsi="Times New Roman" w:cs="Times New Roman"/>
          <w:sz w:val="24"/>
        </w:rPr>
      </w:pPr>
      <w:r w:rsidRPr="00F4314F">
        <w:rPr>
          <w:rFonts w:ascii="Times New Roman" w:hAnsi="Times New Roman" w:cs="Times New Roman"/>
          <w:sz w:val="24"/>
        </w:rPr>
        <w:t xml:space="preserve">Capella-Gutiérrez S, Silla-Martínez JM, Gabaldón T. 2009. trimAl: a tool for automated alignment trimming in large-scale phylogenetic analyses. </w:t>
      </w:r>
      <w:r w:rsidRPr="00F4314F">
        <w:rPr>
          <w:rFonts w:ascii="Times New Roman" w:hAnsi="Times New Roman" w:cs="Times New Roman"/>
          <w:i/>
          <w:iCs/>
          <w:sz w:val="24"/>
        </w:rPr>
        <w:t>Bioinformatics</w:t>
      </w:r>
      <w:r w:rsidRPr="00F4314F">
        <w:rPr>
          <w:rFonts w:ascii="Times New Roman" w:hAnsi="Times New Roman" w:cs="Times New Roman"/>
          <w:sz w:val="24"/>
        </w:rPr>
        <w:t xml:space="preserve"> [Internet] 25:1972–1973. Available from: https://doi.org/10.1093/bioinformatics/btp348</w:t>
      </w:r>
    </w:p>
    <w:p w:rsidRPr="00F4314F" w:rsidR="00F4314F" w:rsidP="00F4314F" w:rsidRDefault="00F4314F" w14:paraId="3D8C9287" w14:textId="77777777">
      <w:pPr>
        <w:pStyle w:val="Bibliography"/>
        <w:rPr>
          <w:rFonts w:ascii="Times New Roman" w:hAnsi="Times New Roman" w:cs="Times New Roman"/>
          <w:sz w:val="24"/>
        </w:rPr>
      </w:pPr>
      <w:r w:rsidRPr="00F4314F">
        <w:rPr>
          <w:rFonts w:ascii="Times New Roman" w:hAnsi="Times New Roman" w:cs="Times New Roman"/>
          <w:sz w:val="24"/>
        </w:rPr>
        <w:t xml:space="preserve">Felsenstein J. 1985. CONFIDENCE LIMITS ON PHYLOGENIES: AN APPROACH USING THE BOOTSTRAP. </w:t>
      </w:r>
      <w:r w:rsidRPr="00F4314F">
        <w:rPr>
          <w:rFonts w:ascii="Times New Roman" w:hAnsi="Times New Roman" w:cs="Times New Roman"/>
          <w:i/>
          <w:iCs/>
          <w:sz w:val="24"/>
        </w:rPr>
        <w:t>Evolution</w:t>
      </w:r>
      <w:r w:rsidRPr="00F4314F">
        <w:rPr>
          <w:rFonts w:ascii="Times New Roman" w:hAnsi="Times New Roman" w:cs="Times New Roman"/>
          <w:sz w:val="24"/>
        </w:rPr>
        <w:t xml:space="preserve"> [Internet] 39:783–791. Available from: https://doi.org/10.1111/j.1558-5646.1985.tb00420.x</w:t>
      </w:r>
    </w:p>
    <w:p w:rsidRPr="00F4314F" w:rsidR="00F4314F" w:rsidP="00F4314F" w:rsidRDefault="00F4314F" w14:paraId="54DE16F0" w14:textId="77777777">
      <w:pPr>
        <w:pStyle w:val="Bibliography"/>
        <w:rPr>
          <w:rFonts w:ascii="Times New Roman" w:hAnsi="Times New Roman" w:cs="Times New Roman"/>
          <w:sz w:val="24"/>
        </w:rPr>
      </w:pPr>
      <w:r w:rsidRPr="00F4314F">
        <w:rPr>
          <w:rFonts w:ascii="Times New Roman" w:hAnsi="Times New Roman" w:cs="Times New Roman"/>
          <w:sz w:val="24"/>
        </w:rPr>
        <w:t>Felsenstein J, Felsenstein J. 2003. Inferring Phylogenies. Oxford, New York: Oxford University Press</w:t>
      </w:r>
    </w:p>
    <w:p w:rsidRPr="00F4314F" w:rsidR="00F4314F" w:rsidP="00F4314F" w:rsidRDefault="00F4314F" w14:paraId="6722E37B" w14:textId="77777777">
      <w:pPr>
        <w:pStyle w:val="Bibliography"/>
        <w:rPr>
          <w:rFonts w:ascii="Times New Roman" w:hAnsi="Times New Roman" w:cs="Times New Roman"/>
          <w:sz w:val="24"/>
        </w:rPr>
      </w:pPr>
      <w:r w:rsidRPr="00F4314F">
        <w:rPr>
          <w:rFonts w:ascii="Times New Roman" w:hAnsi="Times New Roman" w:cs="Times New Roman"/>
          <w:sz w:val="24"/>
        </w:rPr>
        <w:t xml:space="preserve">Frickey T, Lupas A. 2004. CLANS: a Java application for visualizing protein families based on pairwise similarity. </w:t>
      </w:r>
      <w:r w:rsidRPr="00F4314F">
        <w:rPr>
          <w:rFonts w:ascii="Times New Roman" w:hAnsi="Times New Roman" w:cs="Times New Roman"/>
          <w:i/>
          <w:iCs/>
          <w:sz w:val="24"/>
        </w:rPr>
        <w:t>Bioinformatics</w:t>
      </w:r>
      <w:r w:rsidRPr="00F4314F">
        <w:rPr>
          <w:rFonts w:ascii="Times New Roman" w:hAnsi="Times New Roman" w:cs="Times New Roman"/>
          <w:sz w:val="24"/>
        </w:rPr>
        <w:t xml:space="preserve"> [Internet] 20:3702–3704. Available from: https://doi.org/10.1093/bioinformatics/bth444</w:t>
      </w:r>
    </w:p>
    <w:p w:rsidRPr="00F4314F" w:rsidR="00F4314F" w:rsidP="00F4314F" w:rsidRDefault="00F4314F" w14:paraId="407DCDE9" w14:textId="77777777">
      <w:pPr>
        <w:pStyle w:val="Bibliography"/>
        <w:rPr>
          <w:rFonts w:ascii="Times New Roman" w:hAnsi="Times New Roman" w:cs="Times New Roman"/>
          <w:sz w:val="24"/>
        </w:rPr>
      </w:pPr>
      <w:r w:rsidRPr="00F4314F">
        <w:rPr>
          <w:rFonts w:ascii="Times New Roman" w:hAnsi="Times New Roman" w:cs="Times New Roman"/>
          <w:sz w:val="24"/>
        </w:rPr>
        <w:t xml:space="preserve">Hoang DT, Chernomor O, von Haeseler A, Minh BQ, Vinh LS. 2018. UFBoot2: Improving the Ultrafast Bootstrap Approximation. </w:t>
      </w:r>
      <w:r w:rsidRPr="00F4314F">
        <w:rPr>
          <w:rFonts w:ascii="Times New Roman" w:hAnsi="Times New Roman" w:cs="Times New Roman"/>
          <w:i/>
          <w:iCs/>
          <w:sz w:val="24"/>
        </w:rPr>
        <w:t>Molecular Biology and Evolution</w:t>
      </w:r>
      <w:r w:rsidRPr="00F4314F">
        <w:rPr>
          <w:rFonts w:ascii="Times New Roman" w:hAnsi="Times New Roman" w:cs="Times New Roman"/>
          <w:sz w:val="24"/>
        </w:rPr>
        <w:t xml:space="preserve"> [Internet] 35:518–522. Available from: https://doi.org/10.1093/molbev/msx281</w:t>
      </w:r>
    </w:p>
    <w:p w:rsidRPr="00F4314F" w:rsidR="00F4314F" w:rsidP="00F4314F" w:rsidRDefault="00F4314F" w14:paraId="35513086" w14:textId="77777777">
      <w:pPr>
        <w:pStyle w:val="Bibliography"/>
        <w:rPr>
          <w:rFonts w:ascii="Times New Roman" w:hAnsi="Times New Roman" w:cs="Times New Roman"/>
          <w:sz w:val="24"/>
        </w:rPr>
      </w:pPr>
      <w:r w:rsidRPr="00F4314F">
        <w:rPr>
          <w:rFonts w:ascii="Times New Roman" w:hAnsi="Times New Roman" w:cs="Times New Roman"/>
          <w:sz w:val="24"/>
        </w:rPr>
        <w:t xml:space="preserve">Kalyaanamoorthy S, Minh BQ, Wong TKF, von Haeseler A, Jermiin LS. 2017. ModelFinder: fast model selection for accurate phylogenetic estimates. </w:t>
      </w:r>
      <w:r w:rsidRPr="00F4314F">
        <w:rPr>
          <w:rFonts w:ascii="Times New Roman" w:hAnsi="Times New Roman" w:cs="Times New Roman"/>
          <w:i/>
          <w:iCs/>
          <w:sz w:val="24"/>
        </w:rPr>
        <w:t>Nat Methods</w:t>
      </w:r>
      <w:r w:rsidRPr="00F4314F">
        <w:rPr>
          <w:rFonts w:ascii="Times New Roman" w:hAnsi="Times New Roman" w:cs="Times New Roman"/>
          <w:sz w:val="24"/>
        </w:rPr>
        <w:t xml:space="preserve"> [Internet] 14:587–589. Available from: https://www.nature.com/articles/nmeth.4285</w:t>
      </w:r>
    </w:p>
    <w:p w:rsidRPr="00F4314F" w:rsidR="00F4314F" w:rsidP="00F4314F" w:rsidRDefault="00F4314F" w14:paraId="06BF4619" w14:textId="77777777">
      <w:pPr>
        <w:pStyle w:val="Bibliography"/>
        <w:rPr>
          <w:rFonts w:ascii="Times New Roman" w:hAnsi="Times New Roman" w:cs="Times New Roman"/>
          <w:sz w:val="24"/>
        </w:rPr>
      </w:pPr>
      <w:r w:rsidRPr="00F4314F">
        <w:rPr>
          <w:rFonts w:ascii="Times New Roman" w:hAnsi="Times New Roman" w:cs="Times New Roman"/>
          <w:sz w:val="24"/>
        </w:rPr>
        <w:t xml:space="preserve">Kanehisa M. 2019. Toward understanding the origin and evolution of cellular organisms. </w:t>
      </w:r>
      <w:r w:rsidRPr="00F4314F">
        <w:rPr>
          <w:rFonts w:ascii="Times New Roman" w:hAnsi="Times New Roman" w:cs="Times New Roman"/>
          <w:i/>
          <w:iCs/>
          <w:sz w:val="24"/>
        </w:rPr>
        <w:t>Protein Science</w:t>
      </w:r>
      <w:r w:rsidRPr="00F4314F">
        <w:rPr>
          <w:rFonts w:ascii="Times New Roman" w:hAnsi="Times New Roman" w:cs="Times New Roman"/>
          <w:sz w:val="24"/>
        </w:rPr>
        <w:t xml:space="preserve"> [Internet] 28:1947–1951. Available from: https://onlinelibrary.wiley.com/doi/abs/10.1002/pro.3715</w:t>
      </w:r>
    </w:p>
    <w:p w:rsidRPr="00F4314F" w:rsidR="00F4314F" w:rsidP="00F4314F" w:rsidRDefault="00F4314F" w14:paraId="72F0D025" w14:textId="77777777">
      <w:pPr>
        <w:pStyle w:val="Bibliography"/>
        <w:rPr>
          <w:rFonts w:ascii="Times New Roman" w:hAnsi="Times New Roman" w:cs="Times New Roman"/>
          <w:sz w:val="24"/>
        </w:rPr>
      </w:pPr>
      <w:r w:rsidRPr="009D4EF8">
        <w:rPr>
          <w:rFonts w:ascii="Times New Roman" w:hAnsi="Times New Roman" w:cs="Times New Roman"/>
          <w:sz w:val="24"/>
          <w:lang w:val="it-IT"/>
        </w:rPr>
        <w:t xml:space="preserve">Kanehisa M, Sato Y, Kawashima M. 2021. </w:t>
      </w:r>
      <w:r w:rsidRPr="00F4314F">
        <w:rPr>
          <w:rFonts w:ascii="Times New Roman" w:hAnsi="Times New Roman" w:cs="Times New Roman"/>
          <w:sz w:val="24"/>
        </w:rPr>
        <w:t xml:space="preserve">KEGG mapping tools for uncovering hidden features in biological data. </w:t>
      </w:r>
      <w:r w:rsidRPr="00F4314F">
        <w:rPr>
          <w:rFonts w:ascii="Times New Roman" w:hAnsi="Times New Roman" w:cs="Times New Roman"/>
          <w:i/>
          <w:iCs/>
          <w:sz w:val="24"/>
        </w:rPr>
        <w:t>Protein Science</w:t>
      </w:r>
      <w:r w:rsidRPr="00F4314F">
        <w:rPr>
          <w:rFonts w:ascii="Times New Roman" w:hAnsi="Times New Roman" w:cs="Times New Roman"/>
          <w:sz w:val="24"/>
        </w:rPr>
        <w:t xml:space="preserve"> [Internet] n/a. Available from: https://onlinelibrary.wiley.com/doi/abs/10.1002/pro.4172</w:t>
      </w:r>
    </w:p>
    <w:p w:rsidRPr="00F4314F" w:rsidR="00F4314F" w:rsidP="00F4314F" w:rsidRDefault="00F4314F" w14:paraId="1B6E1BF2" w14:textId="77777777">
      <w:pPr>
        <w:pStyle w:val="Bibliography"/>
        <w:rPr>
          <w:rFonts w:ascii="Times New Roman" w:hAnsi="Times New Roman" w:cs="Times New Roman"/>
          <w:sz w:val="24"/>
        </w:rPr>
      </w:pPr>
      <w:r w:rsidRPr="00F4314F">
        <w:rPr>
          <w:rFonts w:ascii="Times New Roman" w:hAnsi="Times New Roman" w:cs="Times New Roman"/>
          <w:sz w:val="24"/>
        </w:rPr>
        <w:t xml:space="preserve">Katoh K, Misawa K, Kuma K, Miyata T. 2002. MAFFT: a novel method for rapid multiple sequence alignment based on fast Fourier transform. </w:t>
      </w:r>
      <w:r w:rsidRPr="00F4314F">
        <w:rPr>
          <w:rFonts w:ascii="Times New Roman" w:hAnsi="Times New Roman" w:cs="Times New Roman"/>
          <w:i/>
          <w:iCs/>
          <w:sz w:val="24"/>
        </w:rPr>
        <w:t>Nucleic Acids Research</w:t>
      </w:r>
      <w:r w:rsidRPr="00F4314F">
        <w:rPr>
          <w:rFonts w:ascii="Times New Roman" w:hAnsi="Times New Roman" w:cs="Times New Roman"/>
          <w:sz w:val="24"/>
        </w:rPr>
        <w:t xml:space="preserve"> [Internet] 30:3059–3066. Available from: https://doi.org/10.1093/nar/gkf436</w:t>
      </w:r>
    </w:p>
    <w:p w:rsidRPr="00F4314F" w:rsidR="00F4314F" w:rsidP="00F4314F" w:rsidRDefault="00F4314F" w14:paraId="6A32DA2B" w14:textId="77777777">
      <w:pPr>
        <w:pStyle w:val="Bibliography"/>
        <w:rPr>
          <w:rFonts w:ascii="Times New Roman" w:hAnsi="Times New Roman" w:cs="Times New Roman"/>
          <w:sz w:val="24"/>
        </w:rPr>
      </w:pPr>
      <w:r w:rsidRPr="00F4314F">
        <w:rPr>
          <w:rFonts w:ascii="Times New Roman" w:hAnsi="Times New Roman" w:cs="Times New Roman"/>
          <w:sz w:val="24"/>
        </w:rPr>
        <w:t xml:space="preserve">Katoh K, Standley DM. 2013. MAFFT Multiple Sequence Alignment Software Version 7: Improvements in Performance and Usability. </w:t>
      </w:r>
      <w:r w:rsidRPr="00F4314F">
        <w:rPr>
          <w:rFonts w:ascii="Times New Roman" w:hAnsi="Times New Roman" w:cs="Times New Roman"/>
          <w:i/>
          <w:iCs/>
          <w:sz w:val="24"/>
        </w:rPr>
        <w:t xml:space="preserve">Molecular Biology and </w:t>
      </w:r>
      <w:r w:rsidRPr="00F4314F">
        <w:rPr>
          <w:rFonts w:ascii="Times New Roman" w:hAnsi="Times New Roman" w:cs="Times New Roman"/>
          <w:i/>
          <w:iCs/>
          <w:sz w:val="24"/>
        </w:rPr>
        <w:lastRenderedPageBreak/>
        <w:t>Evolution</w:t>
      </w:r>
      <w:r w:rsidRPr="00F4314F">
        <w:rPr>
          <w:rFonts w:ascii="Times New Roman" w:hAnsi="Times New Roman" w:cs="Times New Roman"/>
          <w:sz w:val="24"/>
        </w:rPr>
        <w:t xml:space="preserve"> [Internet] 30:772–780. Available from: https://doi.org/10.1093/molbev/mst010</w:t>
      </w:r>
    </w:p>
    <w:p w:rsidRPr="00F4314F" w:rsidR="00F4314F" w:rsidP="00F4314F" w:rsidRDefault="00F4314F" w14:paraId="3BE899DC" w14:textId="77777777">
      <w:pPr>
        <w:pStyle w:val="Bibliography"/>
        <w:rPr>
          <w:rFonts w:ascii="Times New Roman" w:hAnsi="Times New Roman" w:cs="Times New Roman"/>
          <w:sz w:val="24"/>
        </w:rPr>
      </w:pPr>
      <w:r w:rsidRPr="00F4314F">
        <w:rPr>
          <w:rFonts w:ascii="Times New Roman" w:hAnsi="Times New Roman" w:cs="Times New Roman"/>
          <w:sz w:val="24"/>
        </w:rPr>
        <w:t xml:space="preserve">Krogh A, Brown M, Mian IS, Sjölander K, Haussler D. 1994. Hidden Markov Models in Computational Biology: Applications to Protein Modeling. </w:t>
      </w:r>
      <w:r w:rsidRPr="00F4314F">
        <w:rPr>
          <w:rFonts w:ascii="Times New Roman" w:hAnsi="Times New Roman" w:cs="Times New Roman"/>
          <w:i/>
          <w:iCs/>
          <w:sz w:val="24"/>
        </w:rPr>
        <w:t>Journal of Molecular Biology</w:t>
      </w:r>
      <w:r w:rsidRPr="00F4314F">
        <w:rPr>
          <w:rFonts w:ascii="Times New Roman" w:hAnsi="Times New Roman" w:cs="Times New Roman"/>
          <w:sz w:val="24"/>
        </w:rPr>
        <w:t xml:space="preserve"> [Internet] 235:1501–1531. Available from: https://www.sciencedirect.com/science/article/pii/S0022283684711041</w:t>
      </w:r>
    </w:p>
    <w:p w:rsidRPr="00F4314F" w:rsidR="00F4314F" w:rsidP="00F4314F" w:rsidRDefault="00F4314F" w14:paraId="65635886" w14:textId="77777777">
      <w:pPr>
        <w:pStyle w:val="Bibliography"/>
        <w:rPr>
          <w:rFonts w:ascii="Times New Roman" w:hAnsi="Times New Roman" w:cs="Times New Roman"/>
          <w:sz w:val="24"/>
        </w:rPr>
      </w:pPr>
      <w:r w:rsidRPr="00F4314F">
        <w:rPr>
          <w:rFonts w:ascii="Times New Roman" w:hAnsi="Times New Roman" w:cs="Times New Roman"/>
          <w:sz w:val="24"/>
        </w:rPr>
        <w:t xml:space="preserve">Larkin A, Marygold SJ, Antonazzo G, Attrill H, dos Santos G, Garapati PV, Goodman JL, Gramates LS, Millburn G, Strelets VB, et al. 2021. FlyBase: updates to the Drosophila melanogaster knowledge base. </w:t>
      </w:r>
      <w:r w:rsidRPr="00F4314F">
        <w:rPr>
          <w:rFonts w:ascii="Times New Roman" w:hAnsi="Times New Roman" w:cs="Times New Roman"/>
          <w:i/>
          <w:iCs/>
          <w:sz w:val="24"/>
        </w:rPr>
        <w:t>Nucleic Acids Research</w:t>
      </w:r>
      <w:r w:rsidRPr="00F4314F">
        <w:rPr>
          <w:rFonts w:ascii="Times New Roman" w:hAnsi="Times New Roman" w:cs="Times New Roman"/>
          <w:sz w:val="24"/>
        </w:rPr>
        <w:t xml:space="preserve"> [Internet] 49:D899–D907. Available from: https://doi.org/10.1093/nar/gkaa1026</w:t>
      </w:r>
    </w:p>
    <w:p w:rsidRPr="00F4314F" w:rsidR="00F4314F" w:rsidP="00F4314F" w:rsidRDefault="00F4314F" w14:paraId="2F47F116" w14:textId="77777777">
      <w:pPr>
        <w:pStyle w:val="Bibliography"/>
        <w:rPr>
          <w:rFonts w:ascii="Times New Roman" w:hAnsi="Times New Roman" w:cs="Times New Roman"/>
          <w:sz w:val="24"/>
        </w:rPr>
      </w:pPr>
      <w:r w:rsidRPr="00F4314F">
        <w:rPr>
          <w:rFonts w:ascii="Times New Roman" w:hAnsi="Times New Roman" w:cs="Times New Roman"/>
          <w:sz w:val="24"/>
        </w:rPr>
        <w:t>Lemey P, Salemi M, Vandamme A-M eds. 2009. The Phylogenetic Handbook: A Practical Approach to Phylogenetic Analysis and Hypothesis Testing. 2nd ed. Cambridge: Cambridge University Press Available from: https://www.cambridge.org/core/books/phylogenetic-handbook/A9D63A454E76A5EBCCF1119B3C56D766</w:t>
      </w:r>
    </w:p>
    <w:p w:rsidRPr="00F4314F" w:rsidR="00F4314F" w:rsidP="00F4314F" w:rsidRDefault="00F4314F" w14:paraId="75F89BC0" w14:textId="77777777">
      <w:pPr>
        <w:pStyle w:val="Bibliography"/>
        <w:rPr>
          <w:rFonts w:ascii="Times New Roman" w:hAnsi="Times New Roman" w:cs="Times New Roman"/>
          <w:sz w:val="24"/>
        </w:rPr>
      </w:pPr>
      <w:r w:rsidRPr="009D4EF8">
        <w:rPr>
          <w:rFonts w:ascii="Times New Roman" w:hAnsi="Times New Roman" w:cs="Times New Roman"/>
          <w:sz w:val="24"/>
          <w:lang w:val="it-IT"/>
        </w:rPr>
        <w:t xml:space="preserve">Lemoine F, Domelevo Entfellner J-B, Wilkinson E, Correia D, Dávila Felipe M, De Oliveira T, Gascuel O. 2018. </w:t>
      </w:r>
      <w:r w:rsidRPr="00F4314F">
        <w:rPr>
          <w:rFonts w:ascii="Times New Roman" w:hAnsi="Times New Roman" w:cs="Times New Roman"/>
          <w:sz w:val="24"/>
        </w:rPr>
        <w:t xml:space="preserve">Renewing Felsenstein’s phylogenetic bootstrap in the era of big data. </w:t>
      </w:r>
      <w:r w:rsidRPr="00F4314F">
        <w:rPr>
          <w:rFonts w:ascii="Times New Roman" w:hAnsi="Times New Roman" w:cs="Times New Roman"/>
          <w:i/>
          <w:iCs/>
          <w:sz w:val="24"/>
        </w:rPr>
        <w:t>Nature</w:t>
      </w:r>
      <w:r w:rsidRPr="00F4314F">
        <w:rPr>
          <w:rFonts w:ascii="Times New Roman" w:hAnsi="Times New Roman" w:cs="Times New Roman"/>
          <w:sz w:val="24"/>
        </w:rPr>
        <w:t xml:space="preserve"> [Internet] 556:452–456. Available from: https://www.nature.com/articles/s41586-018-0043-0</w:t>
      </w:r>
    </w:p>
    <w:p w:rsidRPr="00F4314F" w:rsidR="00F4314F" w:rsidP="00F4314F" w:rsidRDefault="00F4314F" w14:paraId="5D7C0EE2" w14:textId="77777777">
      <w:pPr>
        <w:pStyle w:val="Bibliography"/>
        <w:rPr>
          <w:rFonts w:ascii="Times New Roman" w:hAnsi="Times New Roman" w:cs="Times New Roman"/>
          <w:sz w:val="24"/>
        </w:rPr>
      </w:pPr>
      <w:r w:rsidRPr="00F4314F">
        <w:rPr>
          <w:rFonts w:ascii="Times New Roman" w:hAnsi="Times New Roman" w:cs="Times New Roman"/>
          <w:sz w:val="24"/>
        </w:rPr>
        <w:t xml:space="preserve">Manni M, Berkeley MR, Seppey M, Zdobnov EM. 2021. BUSCO: Assessing Genomic Data Quality and Beyond. </w:t>
      </w:r>
      <w:r w:rsidRPr="00F4314F">
        <w:rPr>
          <w:rFonts w:ascii="Times New Roman" w:hAnsi="Times New Roman" w:cs="Times New Roman"/>
          <w:i/>
          <w:iCs/>
          <w:sz w:val="24"/>
        </w:rPr>
        <w:t>Current Protocols</w:t>
      </w:r>
      <w:r w:rsidRPr="00F4314F">
        <w:rPr>
          <w:rFonts w:ascii="Times New Roman" w:hAnsi="Times New Roman" w:cs="Times New Roman"/>
          <w:sz w:val="24"/>
        </w:rPr>
        <w:t xml:space="preserve"> [Internet] 1:e323. Available from: https://onlinelibrary.wiley.com/doi/abs/10.1002/cpz1.323</w:t>
      </w:r>
    </w:p>
    <w:p w:rsidRPr="00F4314F" w:rsidR="00F4314F" w:rsidP="00F4314F" w:rsidRDefault="00F4314F" w14:paraId="7B53D0EF" w14:textId="77777777">
      <w:pPr>
        <w:pStyle w:val="Bibliography"/>
        <w:rPr>
          <w:rFonts w:ascii="Times New Roman" w:hAnsi="Times New Roman" w:cs="Times New Roman"/>
          <w:sz w:val="24"/>
        </w:rPr>
      </w:pPr>
      <w:r w:rsidRPr="00F4314F">
        <w:rPr>
          <w:rFonts w:ascii="Times New Roman" w:hAnsi="Times New Roman" w:cs="Times New Roman"/>
          <w:sz w:val="24"/>
        </w:rPr>
        <w:t xml:space="preserve">Minh BQ, Nguyen MAT, von Haeseler A. 2013. Ultrafast Approximation for Phylogenetic Bootstrap. </w:t>
      </w:r>
      <w:r w:rsidRPr="00F4314F">
        <w:rPr>
          <w:rFonts w:ascii="Times New Roman" w:hAnsi="Times New Roman" w:cs="Times New Roman"/>
          <w:i/>
          <w:iCs/>
          <w:sz w:val="24"/>
        </w:rPr>
        <w:t>Molecular Biology and Evolution</w:t>
      </w:r>
      <w:r w:rsidRPr="00F4314F">
        <w:rPr>
          <w:rFonts w:ascii="Times New Roman" w:hAnsi="Times New Roman" w:cs="Times New Roman"/>
          <w:sz w:val="24"/>
        </w:rPr>
        <w:t xml:space="preserve"> [Internet] 30:1188–1195. Available from: https://doi.org/10.1093/molbev/mst024</w:t>
      </w:r>
    </w:p>
    <w:p w:rsidRPr="00F4314F" w:rsidR="00F4314F" w:rsidP="00F4314F" w:rsidRDefault="00F4314F" w14:paraId="5983630C" w14:textId="77777777">
      <w:pPr>
        <w:pStyle w:val="Bibliography"/>
        <w:rPr>
          <w:rFonts w:ascii="Times New Roman" w:hAnsi="Times New Roman" w:cs="Times New Roman"/>
          <w:sz w:val="24"/>
        </w:rPr>
      </w:pPr>
      <w:r w:rsidRPr="00F4314F">
        <w:rPr>
          <w:rFonts w:ascii="Times New Roman" w:hAnsi="Times New Roman" w:cs="Times New Roman"/>
          <w:sz w:val="24"/>
        </w:rPr>
        <w:t xml:space="preserve">Minh BQ, Schmidt HA, Chernomor O, Schrempf D, Woodhams MD, von Haeseler A, Lanfear R. 2020. IQ-TREE 2: New Models and Efficient Methods for Phylogenetic Inference in the Genomic Era. </w:t>
      </w:r>
      <w:r w:rsidRPr="00F4314F">
        <w:rPr>
          <w:rFonts w:ascii="Times New Roman" w:hAnsi="Times New Roman" w:cs="Times New Roman"/>
          <w:i/>
          <w:iCs/>
          <w:sz w:val="24"/>
        </w:rPr>
        <w:t>Molecular Biology and Evolution</w:t>
      </w:r>
      <w:r w:rsidRPr="00F4314F">
        <w:rPr>
          <w:rFonts w:ascii="Times New Roman" w:hAnsi="Times New Roman" w:cs="Times New Roman"/>
          <w:sz w:val="24"/>
        </w:rPr>
        <w:t xml:space="preserve"> [Internet] 37:1530–1534. Available from: https://doi.org/10.1093/molbev/msaa015</w:t>
      </w:r>
    </w:p>
    <w:p w:rsidRPr="00F4314F" w:rsidR="00F4314F" w:rsidP="00F4314F" w:rsidRDefault="00F4314F" w14:paraId="207BB7E0" w14:textId="77777777">
      <w:pPr>
        <w:pStyle w:val="Bibliography"/>
        <w:rPr>
          <w:rFonts w:ascii="Times New Roman" w:hAnsi="Times New Roman" w:cs="Times New Roman"/>
          <w:sz w:val="24"/>
        </w:rPr>
      </w:pPr>
      <w:r w:rsidRPr="00F4314F">
        <w:rPr>
          <w:rFonts w:ascii="Times New Roman" w:hAnsi="Times New Roman" w:cs="Times New Roman"/>
          <w:sz w:val="24"/>
        </w:rPr>
        <w:t xml:space="preserve">Morel B, Kozlov AM, Stamatakis A, Szöllősi GJ. 2020. GeneRax: A Tool for Species-Tree-Aware Maximum Likelihood-Based Gene  Family Tree Inference under Gene Duplication, Transfer, and Loss. </w:t>
      </w:r>
      <w:r w:rsidRPr="00F4314F">
        <w:rPr>
          <w:rFonts w:ascii="Times New Roman" w:hAnsi="Times New Roman" w:cs="Times New Roman"/>
          <w:i/>
          <w:iCs/>
          <w:sz w:val="24"/>
        </w:rPr>
        <w:t>Molecular Biology and Evolution</w:t>
      </w:r>
      <w:r w:rsidRPr="00F4314F">
        <w:rPr>
          <w:rFonts w:ascii="Times New Roman" w:hAnsi="Times New Roman" w:cs="Times New Roman"/>
          <w:sz w:val="24"/>
        </w:rPr>
        <w:t xml:space="preserve"> [Internet] 37:2763–2774. Available from: https://doi.org/10.1093/molbev/msaa141</w:t>
      </w:r>
    </w:p>
    <w:p w:rsidRPr="00F4314F" w:rsidR="00F4314F" w:rsidP="00F4314F" w:rsidRDefault="00F4314F" w14:paraId="4549D129" w14:textId="77777777">
      <w:pPr>
        <w:pStyle w:val="Bibliography"/>
        <w:rPr>
          <w:rFonts w:ascii="Times New Roman" w:hAnsi="Times New Roman" w:cs="Times New Roman"/>
          <w:sz w:val="24"/>
        </w:rPr>
      </w:pPr>
      <w:r w:rsidRPr="00F4314F">
        <w:rPr>
          <w:rFonts w:ascii="Times New Roman" w:hAnsi="Times New Roman" w:cs="Times New Roman"/>
          <w:sz w:val="24"/>
        </w:rPr>
        <w:t xml:space="preserve">Poux S, Arighi CN, Magrane M, Bateman A, Wei C-H, Lu Z, Boutet E, Bye-A-Jee H, Famiglietti ML, Roechert B, et al. 2017. On expert curation and scalability: UniProtKB/Swiss-Prot as a case study. </w:t>
      </w:r>
      <w:r w:rsidRPr="00F4314F">
        <w:rPr>
          <w:rFonts w:ascii="Times New Roman" w:hAnsi="Times New Roman" w:cs="Times New Roman"/>
          <w:i/>
          <w:iCs/>
          <w:sz w:val="24"/>
        </w:rPr>
        <w:t>Bioinformatics</w:t>
      </w:r>
      <w:r w:rsidRPr="00F4314F">
        <w:rPr>
          <w:rFonts w:ascii="Times New Roman" w:hAnsi="Times New Roman" w:cs="Times New Roman"/>
          <w:sz w:val="24"/>
        </w:rPr>
        <w:t xml:space="preserve"> [Internet] 33:3454–3460. Available from: https://doi.org/10.1093/bioinformatics/btx439</w:t>
      </w:r>
    </w:p>
    <w:p w:rsidRPr="00F4314F" w:rsidR="00F4314F" w:rsidP="00F4314F" w:rsidRDefault="00F4314F" w14:paraId="3BE9E1FE" w14:textId="77777777">
      <w:pPr>
        <w:pStyle w:val="Bibliography"/>
        <w:rPr>
          <w:rFonts w:ascii="Times New Roman" w:hAnsi="Times New Roman" w:cs="Times New Roman"/>
          <w:sz w:val="24"/>
        </w:rPr>
      </w:pPr>
      <w:r w:rsidRPr="00F4314F">
        <w:rPr>
          <w:rFonts w:ascii="Times New Roman" w:hAnsi="Times New Roman" w:cs="Times New Roman"/>
          <w:sz w:val="24"/>
        </w:rPr>
        <w:t xml:space="preserve">Simakov O, Bredeson J, Berkoff K, Marletaz F, Mitros T, Schultz DT, O’Connell BL, Dear P, Martinez DE, Steele RE, et al. 2022. Deeply conserved synteny and the </w:t>
      </w:r>
      <w:r w:rsidRPr="00F4314F">
        <w:rPr>
          <w:rFonts w:ascii="Times New Roman" w:hAnsi="Times New Roman" w:cs="Times New Roman"/>
          <w:sz w:val="24"/>
        </w:rPr>
        <w:lastRenderedPageBreak/>
        <w:t xml:space="preserve">evolution of metazoan chromosomes. </w:t>
      </w:r>
      <w:r w:rsidRPr="00F4314F">
        <w:rPr>
          <w:rFonts w:ascii="Times New Roman" w:hAnsi="Times New Roman" w:cs="Times New Roman"/>
          <w:i/>
          <w:iCs/>
          <w:sz w:val="24"/>
        </w:rPr>
        <w:t>Science Advances</w:t>
      </w:r>
      <w:r w:rsidRPr="00F4314F">
        <w:rPr>
          <w:rFonts w:ascii="Times New Roman" w:hAnsi="Times New Roman" w:cs="Times New Roman"/>
          <w:sz w:val="24"/>
        </w:rPr>
        <w:t xml:space="preserve"> [Internet] 8:eabi5884. Available from: https://www.science.org/doi/10.1126/sciadv.abi5884</w:t>
      </w:r>
    </w:p>
    <w:p w:rsidRPr="00F4314F" w:rsidR="00F4314F" w:rsidP="00F4314F" w:rsidRDefault="00F4314F" w14:paraId="168FADC9" w14:textId="77777777">
      <w:pPr>
        <w:pStyle w:val="Bibliography"/>
        <w:rPr>
          <w:rFonts w:ascii="Times New Roman" w:hAnsi="Times New Roman" w:cs="Times New Roman"/>
          <w:sz w:val="24"/>
        </w:rPr>
      </w:pPr>
      <w:r w:rsidRPr="00F4314F">
        <w:rPr>
          <w:rFonts w:ascii="Times New Roman" w:hAnsi="Times New Roman" w:cs="Times New Roman"/>
          <w:sz w:val="24"/>
        </w:rPr>
        <w:t xml:space="preserve">Simion P, Belkhir K, François C, Veyssier J, Rink JC, Manuel M, Philippe H, Telford MJ. 2018. A software tool ‘CroCo’ detects pervasive cross-species contamination in next generation sequencing data. </w:t>
      </w:r>
      <w:r w:rsidRPr="00F4314F">
        <w:rPr>
          <w:rFonts w:ascii="Times New Roman" w:hAnsi="Times New Roman" w:cs="Times New Roman"/>
          <w:i/>
          <w:iCs/>
          <w:sz w:val="24"/>
        </w:rPr>
        <w:t>BMC Biology</w:t>
      </w:r>
      <w:r w:rsidRPr="00F4314F">
        <w:rPr>
          <w:rFonts w:ascii="Times New Roman" w:hAnsi="Times New Roman" w:cs="Times New Roman"/>
          <w:sz w:val="24"/>
        </w:rPr>
        <w:t xml:space="preserve"> [Internet] 16:28. Available from: https://doi.org/10.1186/s12915-018-0486-7</w:t>
      </w:r>
    </w:p>
    <w:p w:rsidRPr="00F4314F" w:rsidR="00F4314F" w:rsidP="00F4314F" w:rsidRDefault="00F4314F" w14:paraId="210AA9B3" w14:textId="77777777">
      <w:pPr>
        <w:pStyle w:val="Bibliography"/>
        <w:rPr>
          <w:rFonts w:ascii="Times New Roman" w:hAnsi="Times New Roman" w:cs="Times New Roman"/>
          <w:sz w:val="24"/>
        </w:rPr>
      </w:pPr>
      <w:r w:rsidRPr="00F4314F">
        <w:rPr>
          <w:rFonts w:ascii="Times New Roman" w:hAnsi="Times New Roman" w:cs="Times New Roman"/>
          <w:sz w:val="24"/>
        </w:rPr>
        <w:t xml:space="preserve">Stelzer G, Rosen N, Plaschkes I, Zimmerman S, Twik M, Fishilevich S, Stein TI, Nudel R, Lieder I, Mazor Y, et al. 2016. The GeneCards Suite: From Gene Data Mining to Disease Genome Sequence Analyses. </w:t>
      </w:r>
      <w:r w:rsidRPr="00F4314F">
        <w:rPr>
          <w:rFonts w:ascii="Times New Roman" w:hAnsi="Times New Roman" w:cs="Times New Roman"/>
          <w:i/>
          <w:iCs/>
          <w:sz w:val="24"/>
        </w:rPr>
        <w:t>Current Protocols in Bioinformatics</w:t>
      </w:r>
      <w:r w:rsidRPr="00F4314F">
        <w:rPr>
          <w:rFonts w:ascii="Times New Roman" w:hAnsi="Times New Roman" w:cs="Times New Roman"/>
          <w:sz w:val="24"/>
        </w:rPr>
        <w:t xml:space="preserve"> [Internet] 54:1.30.1-1.30.33. Available from: https://onlinelibrary.wiley.com/doi/abs/10.1002/cpbi.5</w:t>
      </w:r>
    </w:p>
    <w:p w:rsidRPr="00F4314F" w:rsidR="00F4314F" w:rsidP="00F4314F" w:rsidRDefault="00F4314F" w14:paraId="311CFBEA" w14:textId="77777777">
      <w:pPr>
        <w:pStyle w:val="Bibliography"/>
        <w:rPr>
          <w:rFonts w:ascii="Times New Roman" w:hAnsi="Times New Roman" w:cs="Times New Roman"/>
          <w:sz w:val="24"/>
        </w:rPr>
      </w:pPr>
      <w:r w:rsidRPr="00F4314F">
        <w:rPr>
          <w:rFonts w:ascii="Times New Roman" w:hAnsi="Times New Roman" w:cs="Times New Roman"/>
          <w:sz w:val="24"/>
        </w:rPr>
        <w:t xml:space="preserve">The UniProt Consortium. 2023. UniProt: the Universal Protein Knowledgebase in 2023. </w:t>
      </w:r>
      <w:r w:rsidRPr="00F4314F">
        <w:rPr>
          <w:rFonts w:ascii="Times New Roman" w:hAnsi="Times New Roman" w:cs="Times New Roman"/>
          <w:i/>
          <w:iCs/>
          <w:sz w:val="24"/>
        </w:rPr>
        <w:t>Nucleic Acids Research</w:t>
      </w:r>
      <w:r w:rsidRPr="00F4314F">
        <w:rPr>
          <w:rFonts w:ascii="Times New Roman" w:hAnsi="Times New Roman" w:cs="Times New Roman"/>
          <w:sz w:val="24"/>
        </w:rPr>
        <w:t xml:space="preserve"> [Internet] 51:D523–D531. Available from: https://doi.org/10.1093/nar/gkac1052</w:t>
      </w:r>
    </w:p>
    <w:p w:rsidRPr="00F4314F" w:rsidR="00F4314F" w:rsidP="00F4314F" w:rsidRDefault="00F4314F" w14:paraId="3FF90937" w14:textId="77777777">
      <w:pPr>
        <w:pStyle w:val="Bibliography"/>
        <w:rPr>
          <w:rFonts w:ascii="Times New Roman" w:hAnsi="Times New Roman" w:cs="Times New Roman"/>
          <w:sz w:val="24"/>
        </w:rPr>
      </w:pPr>
      <w:r w:rsidRPr="00F4314F">
        <w:rPr>
          <w:rFonts w:ascii="Times New Roman" w:hAnsi="Times New Roman" w:cs="Times New Roman"/>
          <w:sz w:val="24"/>
        </w:rPr>
        <w:t xml:space="preserve">Waterhouse RM, Seppey M, Simão FA, Manni M, Ioannidis P, Klioutchnikov G, Kriventseva EV, Zdobnov EM. 2018. BUSCO Applications from Quality Assessments to Gene Prediction and Phylogenomics. </w:t>
      </w:r>
      <w:r w:rsidRPr="00F4314F">
        <w:rPr>
          <w:rFonts w:ascii="Times New Roman" w:hAnsi="Times New Roman" w:cs="Times New Roman"/>
          <w:i/>
          <w:iCs/>
          <w:sz w:val="24"/>
        </w:rPr>
        <w:t>Mol Biol Evol</w:t>
      </w:r>
      <w:r w:rsidRPr="00F4314F">
        <w:rPr>
          <w:rFonts w:ascii="Times New Roman" w:hAnsi="Times New Roman" w:cs="Times New Roman"/>
          <w:sz w:val="24"/>
        </w:rPr>
        <w:t xml:space="preserve"> 35:543–548.</w:t>
      </w:r>
    </w:p>
    <w:p w:rsidRPr="00F4314F" w:rsidR="00F4314F" w:rsidP="00F4314F" w:rsidRDefault="00F4314F" w14:paraId="4FE34837" w14:textId="77777777">
      <w:pPr>
        <w:pStyle w:val="Bibliography"/>
        <w:rPr>
          <w:rFonts w:ascii="Times New Roman" w:hAnsi="Times New Roman" w:cs="Times New Roman"/>
          <w:sz w:val="24"/>
        </w:rPr>
      </w:pPr>
      <w:r w:rsidRPr="00F4314F">
        <w:rPr>
          <w:rFonts w:ascii="Times New Roman" w:hAnsi="Times New Roman" w:cs="Times New Roman"/>
          <w:sz w:val="24"/>
        </w:rPr>
        <w:t>Williams TA, Davin AA, Morel B, Szánthó LL, Spang A, Stamatakis A, Hugenholtz P, Szöllősi GJ. 2023. The power and limitations of species tree-aware phylogenetics. :2023.03.17.533068. Available from: https://www.biorxiv.org/content/10.1101/2023.03.17.533068v1</w:t>
      </w:r>
    </w:p>
    <w:p w:rsidRPr="00FA4B3F" w:rsidR="00EE1103" w:rsidP="00FA4B3F" w:rsidRDefault="00EE1103" w14:paraId="06E18FCD" w14:textId="543DF3F1">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Pr="00FA4B3F" w:rsidR="00EE1103" w:rsidSect="00FA4B3F">
      <w:pgSz w:w="11906" w:h="16838" w:orient="portrait"/>
      <w:pgMar w:top="1418" w:right="1418" w:bottom="1418" w:left="1985" w:header="709" w:footer="709" w:gutter="0"/>
      <w:cols w:space="708"/>
      <w:docGrid w:linePitch="360"/>
    </w:sectPr>
  </w:body>
</w:document>
</file>

<file path=word/comments.xml><?xml version="1.0" encoding="utf-8"?>
<w:comments xmlns:w14="http://schemas.microsoft.com/office/word/2010/wordml" xmlns:w="http://schemas.openxmlformats.org/wordprocessingml/2006/main">
  <w:comment w:initials="F(" w:author="Feuda, Roberto (Dr.)" w:date="2023-10-30T09:30:01" w:id="1269283277">
    <w:p w:rsidR="1361D41D" w:rsidRDefault="1361D41D" w14:paraId="1C874CE7" w14:textId="107D3D52">
      <w:pPr>
        <w:pStyle w:val="CommentText"/>
      </w:pPr>
      <w:r w:rsidR="1361D41D">
        <w:rPr/>
        <w:t>are you this reference is correct?</w:t>
      </w:r>
      <w:r>
        <w:rPr>
          <w:rStyle w:val="CommentReference"/>
        </w:rPr>
        <w:annotationRef/>
      </w:r>
    </w:p>
  </w:comment>
  <w:comment w:initials="F(" w:author="Feuda, Roberto (Dr.)" w:date="2023-10-30T09:34:07" w:id="997843318">
    <w:p w:rsidR="1361D41D" w:rsidRDefault="1361D41D" w14:paraId="6D9AF887" w14:textId="5C34C64A">
      <w:pPr>
        <w:pStyle w:val="CommentText"/>
      </w:pPr>
      <w:r w:rsidR="1361D41D">
        <w:rPr/>
        <w: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C874CE7"/>
  <w15:commentEx w15:done="0" w15:paraId="6D9AF88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56F5B4" w16cex:dateUtc="2023-10-30T09:30:01.707Z"/>
  <w16cex:commentExtensible w16cex:durableId="154A52A8" w16cex:dateUtc="2023-10-30T09:34:07.037Z"/>
</w16cex:commentsExtensible>
</file>

<file path=word/commentsIds.xml><?xml version="1.0" encoding="utf-8"?>
<w16cid:commentsIds xmlns:mc="http://schemas.openxmlformats.org/markup-compatibility/2006" xmlns:w16cid="http://schemas.microsoft.com/office/word/2016/wordml/cid" mc:Ignorable="w16cid">
  <w16cid:commentId w16cid:paraId="1C874CE7" w16cid:durableId="2456F5B4"/>
  <w16cid:commentId w16cid:paraId="6D9AF887" w16cid:durableId="154A52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mc="http://schemas.openxmlformats.org/markup-compatibility/2006" xmlns:w15="http://schemas.microsoft.com/office/word/2012/wordml" mc:Ignorable="w15">
  <w15:person w15:author="Feuda, Roberto (Dr.)">
    <w15:presenceInfo w15:providerId="AD" w15:userId="S::rf190@leicester.ac.uk::283994b5-2dfe-4cdf-a63b-ae4755e5d7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3F"/>
    <w:rsid w:val="00003C75"/>
    <w:rsid w:val="000077DB"/>
    <w:rsid w:val="00007A5C"/>
    <w:rsid w:val="000217E2"/>
    <w:rsid w:val="00022006"/>
    <w:rsid w:val="000342D4"/>
    <w:rsid w:val="000374C1"/>
    <w:rsid w:val="00047778"/>
    <w:rsid w:val="00052052"/>
    <w:rsid w:val="00053950"/>
    <w:rsid w:val="00053EE2"/>
    <w:rsid w:val="000563BD"/>
    <w:rsid w:val="0005713E"/>
    <w:rsid w:val="00063415"/>
    <w:rsid w:val="000714C8"/>
    <w:rsid w:val="00074077"/>
    <w:rsid w:val="00075162"/>
    <w:rsid w:val="000765CB"/>
    <w:rsid w:val="00077610"/>
    <w:rsid w:val="00081C12"/>
    <w:rsid w:val="000857B3"/>
    <w:rsid w:val="0008623C"/>
    <w:rsid w:val="00087FB5"/>
    <w:rsid w:val="000903F6"/>
    <w:rsid w:val="00091537"/>
    <w:rsid w:val="000925F8"/>
    <w:rsid w:val="000940F0"/>
    <w:rsid w:val="000A1EF5"/>
    <w:rsid w:val="000A3692"/>
    <w:rsid w:val="000B0734"/>
    <w:rsid w:val="000B19CD"/>
    <w:rsid w:val="000B1C60"/>
    <w:rsid w:val="000B4895"/>
    <w:rsid w:val="000C039F"/>
    <w:rsid w:val="000C1354"/>
    <w:rsid w:val="000C4893"/>
    <w:rsid w:val="000D27D1"/>
    <w:rsid w:val="000D29B3"/>
    <w:rsid w:val="000D6CFF"/>
    <w:rsid w:val="000E37F8"/>
    <w:rsid w:val="000E4EF7"/>
    <w:rsid w:val="000E62AB"/>
    <w:rsid w:val="000F2D27"/>
    <w:rsid w:val="000F2E4C"/>
    <w:rsid w:val="000F2FDF"/>
    <w:rsid w:val="000F496C"/>
    <w:rsid w:val="000F682E"/>
    <w:rsid w:val="000F6F4D"/>
    <w:rsid w:val="000F7113"/>
    <w:rsid w:val="001048BE"/>
    <w:rsid w:val="001054F2"/>
    <w:rsid w:val="00106656"/>
    <w:rsid w:val="0010793C"/>
    <w:rsid w:val="001121EA"/>
    <w:rsid w:val="0011439E"/>
    <w:rsid w:val="001145E8"/>
    <w:rsid w:val="00117766"/>
    <w:rsid w:val="00121966"/>
    <w:rsid w:val="00124514"/>
    <w:rsid w:val="00130A71"/>
    <w:rsid w:val="00132DD1"/>
    <w:rsid w:val="00133519"/>
    <w:rsid w:val="001345BA"/>
    <w:rsid w:val="00146C58"/>
    <w:rsid w:val="001548CF"/>
    <w:rsid w:val="00154CCA"/>
    <w:rsid w:val="00156198"/>
    <w:rsid w:val="001564CD"/>
    <w:rsid w:val="001579D5"/>
    <w:rsid w:val="00160794"/>
    <w:rsid w:val="00160E42"/>
    <w:rsid w:val="00164B88"/>
    <w:rsid w:val="00164D1A"/>
    <w:rsid w:val="00164D48"/>
    <w:rsid w:val="0016675D"/>
    <w:rsid w:val="00166A51"/>
    <w:rsid w:val="00166A52"/>
    <w:rsid w:val="00171F82"/>
    <w:rsid w:val="00173E70"/>
    <w:rsid w:val="001754DB"/>
    <w:rsid w:val="00175D33"/>
    <w:rsid w:val="00175DD7"/>
    <w:rsid w:val="00177DE6"/>
    <w:rsid w:val="00177E75"/>
    <w:rsid w:val="00185B1B"/>
    <w:rsid w:val="00190E37"/>
    <w:rsid w:val="00196C1D"/>
    <w:rsid w:val="001A01FB"/>
    <w:rsid w:val="001A18AE"/>
    <w:rsid w:val="001A4DAB"/>
    <w:rsid w:val="001A4F4E"/>
    <w:rsid w:val="001A59B7"/>
    <w:rsid w:val="001A69B6"/>
    <w:rsid w:val="001A7EA8"/>
    <w:rsid w:val="001B1200"/>
    <w:rsid w:val="001B1990"/>
    <w:rsid w:val="001B1D15"/>
    <w:rsid w:val="001B3129"/>
    <w:rsid w:val="001B44CB"/>
    <w:rsid w:val="001B6977"/>
    <w:rsid w:val="001C09A9"/>
    <w:rsid w:val="001C2C1F"/>
    <w:rsid w:val="001C4F9B"/>
    <w:rsid w:val="001C7373"/>
    <w:rsid w:val="001D4125"/>
    <w:rsid w:val="001D41CD"/>
    <w:rsid w:val="001D504D"/>
    <w:rsid w:val="001E609D"/>
    <w:rsid w:val="001E6B0C"/>
    <w:rsid w:val="001F6248"/>
    <w:rsid w:val="001F64C2"/>
    <w:rsid w:val="00201084"/>
    <w:rsid w:val="00201298"/>
    <w:rsid w:val="00202C5F"/>
    <w:rsid w:val="00203FAE"/>
    <w:rsid w:val="002053BB"/>
    <w:rsid w:val="0020562B"/>
    <w:rsid w:val="002077D3"/>
    <w:rsid w:val="00207A0A"/>
    <w:rsid w:val="002120FE"/>
    <w:rsid w:val="002140F7"/>
    <w:rsid w:val="0021463E"/>
    <w:rsid w:val="00214F8C"/>
    <w:rsid w:val="00216724"/>
    <w:rsid w:val="00217ADD"/>
    <w:rsid w:val="00223512"/>
    <w:rsid w:val="00227201"/>
    <w:rsid w:val="00230BED"/>
    <w:rsid w:val="002322F7"/>
    <w:rsid w:val="00232647"/>
    <w:rsid w:val="002342F0"/>
    <w:rsid w:val="00235ABD"/>
    <w:rsid w:val="00236596"/>
    <w:rsid w:val="00241F36"/>
    <w:rsid w:val="00244FF1"/>
    <w:rsid w:val="00250146"/>
    <w:rsid w:val="00253798"/>
    <w:rsid w:val="00255E69"/>
    <w:rsid w:val="00256835"/>
    <w:rsid w:val="00261BB5"/>
    <w:rsid w:val="002638BB"/>
    <w:rsid w:val="002647E0"/>
    <w:rsid w:val="002663B5"/>
    <w:rsid w:val="0026747E"/>
    <w:rsid w:val="00273F2B"/>
    <w:rsid w:val="0027424E"/>
    <w:rsid w:val="00275220"/>
    <w:rsid w:val="00280D16"/>
    <w:rsid w:val="00284512"/>
    <w:rsid w:val="00286EC2"/>
    <w:rsid w:val="00287F34"/>
    <w:rsid w:val="002901AE"/>
    <w:rsid w:val="00292653"/>
    <w:rsid w:val="00295C2C"/>
    <w:rsid w:val="00296EDE"/>
    <w:rsid w:val="002A5241"/>
    <w:rsid w:val="002A68B8"/>
    <w:rsid w:val="002A76C5"/>
    <w:rsid w:val="002B27E2"/>
    <w:rsid w:val="002B499B"/>
    <w:rsid w:val="002B4A05"/>
    <w:rsid w:val="002C182C"/>
    <w:rsid w:val="002C4F01"/>
    <w:rsid w:val="002C65D9"/>
    <w:rsid w:val="002D072B"/>
    <w:rsid w:val="002D2B96"/>
    <w:rsid w:val="002D5077"/>
    <w:rsid w:val="002D543C"/>
    <w:rsid w:val="002E22A6"/>
    <w:rsid w:val="002E22F5"/>
    <w:rsid w:val="002E250E"/>
    <w:rsid w:val="002E6503"/>
    <w:rsid w:val="002E660D"/>
    <w:rsid w:val="002E6B3C"/>
    <w:rsid w:val="002E75B5"/>
    <w:rsid w:val="002F2444"/>
    <w:rsid w:val="002F2DA1"/>
    <w:rsid w:val="002F750C"/>
    <w:rsid w:val="002F7B05"/>
    <w:rsid w:val="00305EC6"/>
    <w:rsid w:val="00306441"/>
    <w:rsid w:val="00306DBF"/>
    <w:rsid w:val="00311C81"/>
    <w:rsid w:val="003132E6"/>
    <w:rsid w:val="003172F5"/>
    <w:rsid w:val="00325DC6"/>
    <w:rsid w:val="00327053"/>
    <w:rsid w:val="003307D4"/>
    <w:rsid w:val="003314E4"/>
    <w:rsid w:val="00333600"/>
    <w:rsid w:val="00343AA8"/>
    <w:rsid w:val="003501A5"/>
    <w:rsid w:val="00351894"/>
    <w:rsid w:val="00351C89"/>
    <w:rsid w:val="003532BF"/>
    <w:rsid w:val="003556FF"/>
    <w:rsid w:val="003559A5"/>
    <w:rsid w:val="003579AD"/>
    <w:rsid w:val="003642B4"/>
    <w:rsid w:val="00365404"/>
    <w:rsid w:val="003668E6"/>
    <w:rsid w:val="003722C6"/>
    <w:rsid w:val="003724AD"/>
    <w:rsid w:val="00372872"/>
    <w:rsid w:val="0038109B"/>
    <w:rsid w:val="003826F2"/>
    <w:rsid w:val="00387DC7"/>
    <w:rsid w:val="003907D5"/>
    <w:rsid w:val="00393A63"/>
    <w:rsid w:val="00395666"/>
    <w:rsid w:val="003A1815"/>
    <w:rsid w:val="003B3D9E"/>
    <w:rsid w:val="003B4C19"/>
    <w:rsid w:val="003B5122"/>
    <w:rsid w:val="003C1628"/>
    <w:rsid w:val="003C193C"/>
    <w:rsid w:val="003D6FC4"/>
    <w:rsid w:val="003E0DA9"/>
    <w:rsid w:val="003E1332"/>
    <w:rsid w:val="003E19D6"/>
    <w:rsid w:val="003E382D"/>
    <w:rsid w:val="003E585D"/>
    <w:rsid w:val="003E6CE0"/>
    <w:rsid w:val="003E7093"/>
    <w:rsid w:val="003F62A8"/>
    <w:rsid w:val="00400C87"/>
    <w:rsid w:val="00400E1A"/>
    <w:rsid w:val="00405C3D"/>
    <w:rsid w:val="0040618B"/>
    <w:rsid w:val="0041181C"/>
    <w:rsid w:val="00413A24"/>
    <w:rsid w:val="00414594"/>
    <w:rsid w:val="00415938"/>
    <w:rsid w:val="00416C03"/>
    <w:rsid w:val="00425710"/>
    <w:rsid w:val="00426BE5"/>
    <w:rsid w:val="004354BD"/>
    <w:rsid w:val="00436A4F"/>
    <w:rsid w:val="00436AD9"/>
    <w:rsid w:val="00441516"/>
    <w:rsid w:val="004428BE"/>
    <w:rsid w:val="00447675"/>
    <w:rsid w:val="00447E16"/>
    <w:rsid w:val="00454CB1"/>
    <w:rsid w:val="0046007A"/>
    <w:rsid w:val="004601FE"/>
    <w:rsid w:val="004613D2"/>
    <w:rsid w:val="0046293D"/>
    <w:rsid w:val="0046527E"/>
    <w:rsid w:val="0046547F"/>
    <w:rsid w:val="004676E4"/>
    <w:rsid w:val="0047170B"/>
    <w:rsid w:val="00471D90"/>
    <w:rsid w:val="004731F1"/>
    <w:rsid w:val="00473FBF"/>
    <w:rsid w:val="00481C27"/>
    <w:rsid w:val="004836BE"/>
    <w:rsid w:val="00491156"/>
    <w:rsid w:val="004922DA"/>
    <w:rsid w:val="004922EA"/>
    <w:rsid w:val="004961A1"/>
    <w:rsid w:val="00496905"/>
    <w:rsid w:val="004A70C1"/>
    <w:rsid w:val="004A7941"/>
    <w:rsid w:val="004B0923"/>
    <w:rsid w:val="004B268A"/>
    <w:rsid w:val="004B6D45"/>
    <w:rsid w:val="004C0006"/>
    <w:rsid w:val="004C07FD"/>
    <w:rsid w:val="004C1BF4"/>
    <w:rsid w:val="004C1D28"/>
    <w:rsid w:val="004D0BCC"/>
    <w:rsid w:val="004D1D17"/>
    <w:rsid w:val="004D23E6"/>
    <w:rsid w:val="004D2638"/>
    <w:rsid w:val="004D2BA1"/>
    <w:rsid w:val="004D2FB4"/>
    <w:rsid w:val="004D373B"/>
    <w:rsid w:val="004D454D"/>
    <w:rsid w:val="004E22A9"/>
    <w:rsid w:val="004E7525"/>
    <w:rsid w:val="004F5C89"/>
    <w:rsid w:val="004F5E4A"/>
    <w:rsid w:val="005007D7"/>
    <w:rsid w:val="00502858"/>
    <w:rsid w:val="0050549C"/>
    <w:rsid w:val="00506223"/>
    <w:rsid w:val="0052150B"/>
    <w:rsid w:val="00525132"/>
    <w:rsid w:val="00526235"/>
    <w:rsid w:val="005263BC"/>
    <w:rsid w:val="00541768"/>
    <w:rsid w:val="00541F30"/>
    <w:rsid w:val="00543BE7"/>
    <w:rsid w:val="00545C82"/>
    <w:rsid w:val="00547388"/>
    <w:rsid w:val="005516F9"/>
    <w:rsid w:val="005545A2"/>
    <w:rsid w:val="00560752"/>
    <w:rsid w:val="00563C53"/>
    <w:rsid w:val="00567F70"/>
    <w:rsid w:val="005744D8"/>
    <w:rsid w:val="00574E90"/>
    <w:rsid w:val="005760E9"/>
    <w:rsid w:val="00577207"/>
    <w:rsid w:val="00577D5C"/>
    <w:rsid w:val="00580DEB"/>
    <w:rsid w:val="00585C7E"/>
    <w:rsid w:val="00586A89"/>
    <w:rsid w:val="0058716B"/>
    <w:rsid w:val="00593720"/>
    <w:rsid w:val="005941AB"/>
    <w:rsid w:val="00596043"/>
    <w:rsid w:val="005A406F"/>
    <w:rsid w:val="005A55A6"/>
    <w:rsid w:val="005A6C15"/>
    <w:rsid w:val="005A735B"/>
    <w:rsid w:val="005B394C"/>
    <w:rsid w:val="005B4D84"/>
    <w:rsid w:val="005B5A1B"/>
    <w:rsid w:val="005B60D8"/>
    <w:rsid w:val="005B61F8"/>
    <w:rsid w:val="005B6349"/>
    <w:rsid w:val="005C0FC6"/>
    <w:rsid w:val="005C3BAC"/>
    <w:rsid w:val="005C4C92"/>
    <w:rsid w:val="005C4DC5"/>
    <w:rsid w:val="005C5423"/>
    <w:rsid w:val="005C5A2D"/>
    <w:rsid w:val="005C7EEC"/>
    <w:rsid w:val="005D09A4"/>
    <w:rsid w:val="005D15A1"/>
    <w:rsid w:val="005D1CCB"/>
    <w:rsid w:val="005D66B5"/>
    <w:rsid w:val="005D6ABA"/>
    <w:rsid w:val="005D7F31"/>
    <w:rsid w:val="005E339E"/>
    <w:rsid w:val="005E3536"/>
    <w:rsid w:val="005E51D1"/>
    <w:rsid w:val="005E58A1"/>
    <w:rsid w:val="005F1E69"/>
    <w:rsid w:val="005F2A61"/>
    <w:rsid w:val="005F6C7B"/>
    <w:rsid w:val="00600150"/>
    <w:rsid w:val="006001B9"/>
    <w:rsid w:val="006009F9"/>
    <w:rsid w:val="0060322B"/>
    <w:rsid w:val="00603607"/>
    <w:rsid w:val="006063C3"/>
    <w:rsid w:val="006075F3"/>
    <w:rsid w:val="00607F10"/>
    <w:rsid w:val="00610C90"/>
    <w:rsid w:val="006116E7"/>
    <w:rsid w:val="00615954"/>
    <w:rsid w:val="00615C13"/>
    <w:rsid w:val="0061690D"/>
    <w:rsid w:val="0062042C"/>
    <w:rsid w:val="00621430"/>
    <w:rsid w:val="006311F2"/>
    <w:rsid w:val="00632C0D"/>
    <w:rsid w:val="00633F6A"/>
    <w:rsid w:val="006374AD"/>
    <w:rsid w:val="006415A6"/>
    <w:rsid w:val="00641BA1"/>
    <w:rsid w:val="00642810"/>
    <w:rsid w:val="00642895"/>
    <w:rsid w:val="006469B8"/>
    <w:rsid w:val="00647512"/>
    <w:rsid w:val="00647F61"/>
    <w:rsid w:val="00651E29"/>
    <w:rsid w:val="00654405"/>
    <w:rsid w:val="00661563"/>
    <w:rsid w:val="00665C68"/>
    <w:rsid w:val="00666B31"/>
    <w:rsid w:val="006707E0"/>
    <w:rsid w:val="00671538"/>
    <w:rsid w:val="0067231D"/>
    <w:rsid w:val="006726FE"/>
    <w:rsid w:val="0067444F"/>
    <w:rsid w:val="00681292"/>
    <w:rsid w:val="00681E41"/>
    <w:rsid w:val="00683189"/>
    <w:rsid w:val="006842C7"/>
    <w:rsid w:val="00684877"/>
    <w:rsid w:val="006859B9"/>
    <w:rsid w:val="00686789"/>
    <w:rsid w:val="006909F2"/>
    <w:rsid w:val="00691995"/>
    <w:rsid w:val="00691C72"/>
    <w:rsid w:val="006962AB"/>
    <w:rsid w:val="00697846"/>
    <w:rsid w:val="006A1751"/>
    <w:rsid w:val="006A2974"/>
    <w:rsid w:val="006B002C"/>
    <w:rsid w:val="006B11A6"/>
    <w:rsid w:val="006B1A3C"/>
    <w:rsid w:val="006B396A"/>
    <w:rsid w:val="006B4307"/>
    <w:rsid w:val="006B78AB"/>
    <w:rsid w:val="006C0B51"/>
    <w:rsid w:val="006C237C"/>
    <w:rsid w:val="006C4A6E"/>
    <w:rsid w:val="006D753C"/>
    <w:rsid w:val="006D77A4"/>
    <w:rsid w:val="006E22F1"/>
    <w:rsid w:val="006E25AB"/>
    <w:rsid w:val="006E54E2"/>
    <w:rsid w:val="006E66DC"/>
    <w:rsid w:val="006F2E8E"/>
    <w:rsid w:val="006F3D3B"/>
    <w:rsid w:val="006F625C"/>
    <w:rsid w:val="007008E0"/>
    <w:rsid w:val="00701C97"/>
    <w:rsid w:val="00704768"/>
    <w:rsid w:val="007067F0"/>
    <w:rsid w:val="00715DCD"/>
    <w:rsid w:val="00720101"/>
    <w:rsid w:val="007203FE"/>
    <w:rsid w:val="00722D52"/>
    <w:rsid w:val="007249BC"/>
    <w:rsid w:val="00727BF7"/>
    <w:rsid w:val="007310C5"/>
    <w:rsid w:val="00735064"/>
    <w:rsid w:val="00740347"/>
    <w:rsid w:val="00740E17"/>
    <w:rsid w:val="00743753"/>
    <w:rsid w:val="00743C59"/>
    <w:rsid w:val="00751118"/>
    <w:rsid w:val="00751128"/>
    <w:rsid w:val="0075123D"/>
    <w:rsid w:val="00753B83"/>
    <w:rsid w:val="0075538C"/>
    <w:rsid w:val="00760CCA"/>
    <w:rsid w:val="007623AE"/>
    <w:rsid w:val="0076264C"/>
    <w:rsid w:val="00766EFE"/>
    <w:rsid w:val="007722D0"/>
    <w:rsid w:val="007732C1"/>
    <w:rsid w:val="00782E7D"/>
    <w:rsid w:val="00785928"/>
    <w:rsid w:val="00790594"/>
    <w:rsid w:val="0079149D"/>
    <w:rsid w:val="0079195F"/>
    <w:rsid w:val="00791C2F"/>
    <w:rsid w:val="00794111"/>
    <w:rsid w:val="00797AA3"/>
    <w:rsid w:val="00797FA0"/>
    <w:rsid w:val="007A2FB6"/>
    <w:rsid w:val="007A36C0"/>
    <w:rsid w:val="007A395F"/>
    <w:rsid w:val="007A3ABC"/>
    <w:rsid w:val="007A5FF0"/>
    <w:rsid w:val="007B5039"/>
    <w:rsid w:val="007C11FF"/>
    <w:rsid w:val="007C52F8"/>
    <w:rsid w:val="007C5968"/>
    <w:rsid w:val="007C5A9C"/>
    <w:rsid w:val="007C5FEA"/>
    <w:rsid w:val="007D09B0"/>
    <w:rsid w:val="007D1729"/>
    <w:rsid w:val="007D4A60"/>
    <w:rsid w:val="007D600F"/>
    <w:rsid w:val="007E1B7A"/>
    <w:rsid w:val="007E1BE9"/>
    <w:rsid w:val="007E3848"/>
    <w:rsid w:val="007E612E"/>
    <w:rsid w:val="007F0D67"/>
    <w:rsid w:val="007F1D32"/>
    <w:rsid w:val="007F34B7"/>
    <w:rsid w:val="008019E3"/>
    <w:rsid w:val="00801C6D"/>
    <w:rsid w:val="00802AC6"/>
    <w:rsid w:val="00804D89"/>
    <w:rsid w:val="00812A93"/>
    <w:rsid w:val="00813297"/>
    <w:rsid w:val="00820CAE"/>
    <w:rsid w:val="00821315"/>
    <w:rsid w:val="0082657E"/>
    <w:rsid w:val="00827740"/>
    <w:rsid w:val="00832C55"/>
    <w:rsid w:val="00833F05"/>
    <w:rsid w:val="00835100"/>
    <w:rsid w:val="00840B30"/>
    <w:rsid w:val="00841578"/>
    <w:rsid w:val="008416FF"/>
    <w:rsid w:val="008477A8"/>
    <w:rsid w:val="00851C0D"/>
    <w:rsid w:val="008564F0"/>
    <w:rsid w:val="008603CE"/>
    <w:rsid w:val="008651F5"/>
    <w:rsid w:val="0086693A"/>
    <w:rsid w:val="00872086"/>
    <w:rsid w:val="00872644"/>
    <w:rsid w:val="00875810"/>
    <w:rsid w:val="00875F07"/>
    <w:rsid w:val="00876DDE"/>
    <w:rsid w:val="00881112"/>
    <w:rsid w:val="008820CC"/>
    <w:rsid w:val="00886BC8"/>
    <w:rsid w:val="00887778"/>
    <w:rsid w:val="00892ACC"/>
    <w:rsid w:val="00892C68"/>
    <w:rsid w:val="00894718"/>
    <w:rsid w:val="00895373"/>
    <w:rsid w:val="00896C6F"/>
    <w:rsid w:val="00897059"/>
    <w:rsid w:val="00897357"/>
    <w:rsid w:val="008A55DC"/>
    <w:rsid w:val="008A75CF"/>
    <w:rsid w:val="008B14A5"/>
    <w:rsid w:val="008B57C3"/>
    <w:rsid w:val="008C1867"/>
    <w:rsid w:val="008D016C"/>
    <w:rsid w:val="008D1A06"/>
    <w:rsid w:val="008D554C"/>
    <w:rsid w:val="008D5D0A"/>
    <w:rsid w:val="008D6A36"/>
    <w:rsid w:val="008E11F4"/>
    <w:rsid w:val="008E1878"/>
    <w:rsid w:val="008E391C"/>
    <w:rsid w:val="008E5859"/>
    <w:rsid w:val="008F09DB"/>
    <w:rsid w:val="008F513B"/>
    <w:rsid w:val="008F695A"/>
    <w:rsid w:val="008F7CAA"/>
    <w:rsid w:val="00900FC0"/>
    <w:rsid w:val="0090551B"/>
    <w:rsid w:val="00910A7A"/>
    <w:rsid w:val="00911935"/>
    <w:rsid w:val="00911BB0"/>
    <w:rsid w:val="0091247E"/>
    <w:rsid w:val="0091249A"/>
    <w:rsid w:val="00912905"/>
    <w:rsid w:val="009148A7"/>
    <w:rsid w:val="009151A9"/>
    <w:rsid w:val="0093080E"/>
    <w:rsid w:val="00932712"/>
    <w:rsid w:val="009458FF"/>
    <w:rsid w:val="00945D8C"/>
    <w:rsid w:val="00946CA5"/>
    <w:rsid w:val="009474B7"/>
    <w:rsid w:val="00947737"/>
    <w:rsid w:val="00953B12"/>
    <w:rsid w:val="00954920"/>
    <w:rsid w:val="0095678E"/>
    <w:rsid w:val="0095708B"/>
    <w:rsid w:val="009625FC"/>
    <w:rsid w:val="00963696"/>
    <w:rsid w:val="00963C7F"/>
    <w:rsid w:val="00973247"/>
    <w:rsid w:val="009738C7"/>
    <w:rsid w:val="009755C8"/>
    <w:rsid w:val="009778AA"/>
    <w:rsid w:val="009818E9"/>
    <w:rsid w:val="009908B9"/>
    <w:rsid w:val="0099252B"/>
    <w:rsid w:val="00993BB0"/>
    <w:rsid w:val="0099549E"/>
    <w:rsid w:val="009A37C8"/>
    <w:rsid w:val="009A3C2E"/>
    <w:rsid w:val="009A61F9"/>
    <w:rsid w:val="009A6C3B"/>
    <w:rsid w:val="009A7392"/>
    <w:rsid w:val="009B1052"/>
    <w:rsid w:val="009C13C8"/>
    <w:rsid w:val="009D177A"/>
    <w:rsid w:val="009D2868"/>
    <w:rsid w:val="009D4EF8"/>
    <w:rsid w:val="009E2749"/>
    <w:rsid w:val="009F063F"/>
    <w:rsid w:val="009F7C57"/>
    <w:rsid w:val="00A01752"/>
    <w:rsid w:val="00A03346"/>
    <w:rsid w:val="00A051BF"/>
    <w:rsid w:val="00A07673"/>
    <w:rsid w:val="00A130F9"/>
    <w:rsid w:val="00A23B4A"/>
    <w:rsid w:val="00A33365"/>
    <w:rsid w:val="00A33A13"/>
    <w:rsid w:val="00A37345"/>
    <w:rsid w:val="00A37391"/>
    <w:rsid w:val="00A4250A"/>
    <w:rsid w:val="00A436DF"/>
    <w:rsid w:val="00A4450D"/>
    <w:rsid w:val="00A446D3"/>
    <w:rsid w:val="00A450D5"/>
    <w:rsid w:val="00A451C1"/>
    <w:rsid w:val="00A5026C"/>
    <w:rsid w:val="00A51FCB"/>
    <w:rsid w:val="00A54BBE"/>
    <w:rsid w:val="00A564AA"/>
    <w:rsid w:val="00A60AE7"/>
    <w:rsid w:val="00A63728"/>
    <w:rsid w:val="00A6466C"/>
    <w:rsid w:val="00A65467"/>
    <w:rsid w:val="00A713D8"/>
    <w:rsid w:val="00A73307"/>
    <w:rsid w:val="00A773FC"/>
    <w:rsid w:val="00A802FA"/>
    <w:rsid w:val="00A80464"/>
    <w:rsid w:val="00A8116A"/>
    <w:rsid w:val="00A82C86"/>
    <w:rsid w:val="00A82D61"/>
    <w:rsid w:val="00A839FD"/>
    <w:rsid w:val="00A84306"/>
    <w:rsid w:val="00A85FB3"/>
    <w:rsid w:val="00A908A3"/>
    <w:rsid w:val="00AA0448"/>
    <w:rsid w:val="00AA4455"/>
    <w:rsid w:val="00AA7408"/>
    <w:rsid w:val="00AB2A8B"/>
    <w:rsid w:val="00AB6555"/>
    <w:rsid w:val="00AC0765"/>
    <w:rsid w:val="00AC208A"/>
    <w:rsid w:val="00AC2F04"/>
    <w:rsid w:val="00AC64A4"/>
    <w:rsid w:val="00AC6AC2"/>
    <w:rsid w:val="00AC70B1"/>
    <w:rsid w:val="00AD13EC"/>
    <w:rsid w:val="00AD21D0"/>
    <w:rsid w:val="00AD22C7"/>
    <w:rsid w:val="00AD2F66"/>
    <w:rsid w:val="00AD4597"/>
    <w:rsid w:val="00AD47D4"/>
    <w:rsid w:val="00AD4C06"/>
    <w:rsid w:val="00AD551B"/>
    <w:rsid w:val="00AE1797"/>
    <w:rsid w:val="00AE360A"/>
    <w:rsid w:val="00AF4113"/>
    <w:rsid w:val="00AF48F9"/>
    <w:rsid w:val="00AF7A4F"/>
    <w:rsid w:val="00AF7ECA"/>
    <w:rsid w:val="00B03E53"/>
    <w:rsid w:val="00B05804"/>
    <w:rsid w:val="00B07119"/>
    <w:rsid w:val="00B07BAC"/>
    <w:rsid w:val="00B07C00"/>
    <w:rsid w:val="00B10189"/>
    <w:rsid w:val="00B108AC"/>
    <w:rsid w:val="00B13A29"/>
    <w:rsid w:val="00B13C32"/>
    <w:rsid w:val="00B14E38"/>
    <w:rsid w:val="00B16811"/>
    <w:rsid w:val="00B2002A"/>
    <w:rsid w:val="00B217D1"/>
    <w:rsid w:val="00B26BB3"/>
    <w:rsid w:val="00B26EBE"/>
    <w:rsid w:val="00B271B6"/>
    <w:rsid w:val="00B310A0"/>
    <w:rsid w:val="00B34279"/>
    <w:rsid w:val="00B4002F"/>
    <w:rsid w:val="00B40760"/>
    <w:rsid w:val="00B47A9B"/>
    <w:rsid w:val="00B50AD2"/>
    <w:rsid w:val="00B5400D"/>
    <w:rsid w:val="00B60394"/>
    <w:rsid w:val="00B64BCE"/>
    <w:rsid w:val="00B66898"/>
    <w:rsid w:val="00B724CF"/>
    <w:rsid w:val="00B746EE"/>
    <w:rsid w:val="00B80F84"/>
    <w:rsid w:val="00B81255"/>
    <w:rsid w:val="00B835DF"/>
    <w:rsid w:val="00B92E56"/>
    <w:rsid w:val="00B93563"/>
    <w:rsid w:val="00B948D4"/>
    <w:rsid w:val="00B949FA"/>
    <w:rsid w:val="00B94B65"/>
    <w:rsid w:val="00B96342"/>
    <w:rsid w:val="00B97894"/>
    <w:rsid w:val="00BA4052"/>
    <w:rsid w:val="00BA6768"/>
    <w:rsid w:val="00BA69BF"/>
    <w:rsid w:val="00BA6F97"/>
    <w:rsid w:val="00BA7844"/>
    <w:rsid w:val="00BA7995"/>
    <w:rsid w:val="00BB437F"/>
    <w:rsid w:val="00BB75A3"/>
    <w:rsid w:val="00BB7C73"/>
    <w:rsid w:val="00BC0555"/>
    <w:rsid w:val="00BC4C34"/>
    <w:rsid w:val="00BD086F"/>
    <w:rsid w:val="00BD4E67"/>
    <w:rsid w:val="00BD502D"/>
    <w:rsid w:val="00BE020E"/>
    <w:rsid w:val="00BE13C2"/>
    <w:rsid w:val="00BE3AB5"/>
    <w:rsid w:val="00BE3AD1"/>
    <w:rsid w:val="00BF134F"/>
    <w:rsid w:val="00BF4898"/>
    <w:rsid w:val="00BF7A28"/>
    <w:rsid w:val="00BF7FF0"/>
    <w:rsid w:val="00C01C3C"/>
    <w:rsid w:val="00C028B4"/>
    <w:rsid w:val="00C062D5"/>
    <w:rsid w:val="00C11E30"/>
    <w:rsid w:val="00C1235D"/>
    <w:rsid w:val="00C13BF2"/>
    <w:rsid w:val="00C15F99"/>
    <w:rsid w:val="00C22C89"/>
    <w:rsid w:val="00C2356B"/>
    <w:rsid w:val="00C2618D"/>
    <w:rsid w:val="00C26430"/>
    <w:rsid w:val="00C33FBE"/>
    <w:rsid w:val="00C418C8"/>
    <w:rsid w:val="00C42175"/>
    <w:rsid w:val="00C43677"/>
    <w:rsid w:val="00C43FD9"/>
    <w:rsid w:val="00C461C2"/>
    <w:rsid w:val="00C46D76"/>
    <w:rsid w:val="00C514AD"/>
    <w:rsid w:val="00C521F4"/>
    <w:rsid w:val="00C62972"/>
    <w:rsid w:val="00C65891"/>
    <w:rsid w:val="00C66620"/>
    <w:rsid w:val="00C671CF"/>
    <w:rsid w:val="00C715BE"/>
    <w:rsid w:val="00C75306"/>
    <w:rsid w:val="00C77D09"/>
    <w:rsid w:val="00C80075"/>
    <w:rsid w:val="00C85338"/>
    <w:rsid w:val="00C92FA3"/>
    <w:rsid w:val="00C93A0B"/>
    <w:rsid w:val="00C93E70"/>
    <w:rsid w:val="00C94D44"/>
    <w:rsid w:val="00C95122"/>
    <w:rsid w:val="00C95858"/>
    <w:rsid w:val="00CA09A0"/>
    <w:rsid w:val="00CA3F93"/>
    <w:rsid w:val="00CA4A60"/>
    <w:rsid w:val="00CA4D2E"/>
    <w:rsid w:val="00CA54EA"/>
    <w:rsid w:val="00CA7ED4"/>
    <w:rsid w:val="00CC180A"/>
    <w:rsid w:val="00CC2C07"/>
    <w:rsid w:val="00CC335C"/>
    <w:rsid w:val="00CC38C5"/>
    <w:rsid w:val="00CC3CE3"/>
    <w:rsid w:val="00CC6851"/>
    <w:rsid w:val="00CD15D7"/>
    <w:rsid w:val="00CD1CA2"/>
    <w:rsid w:val="00CD1EEF"/>
    <w:rsid w:val="00CD258F"/>
    <w:rsid w:val="00CD2738"/>
    <w:rsid w:val="00CD3441"/>
    <w:rsid w:val="00CD4C38"/>
    <w:rsid w:val="00CD4C7B"/>
    <w:rsid w:val="00CD538A"/>
    <w:rsid w:val="00CD6BA1"/>
    <w:rsid w:val="00CE02E7"/>
    <w:rsid w:val="00CE05EC"/>
    <w:rsid w:val="00CE0914"/>
    <w:rsid w:val="00CF07BB"/>
    <w:rsid w:val="00CF4411"/>
    <w:rsid w:val="00CF64B9"/>
    <w:rsid w:val="00CF748E"/>
    <w:rsid w:val="00CF78D9"/>
    <w:rsid w:val="00D0102C"/>
    <w:rsid w:val="00D05F1F"/>
    <w:rsid w:val="00D10A4F"/>
    <w:rsid w:val="00D157C5"/>
    <w:rsid w:val="00D15C9E"/>
    <w:rsid w:val="00D16869"/>
    <w:rsid w:val="00D2100A"/>
    <w:rsid w:val="00D21E90"/>
    <w:rsid w:val="00D240A5"/>
    <w:rsid w:val="00D2628B"/>
    <w:rsid w:val="00D26A9D"/>
    <w:rsid w:val="00D26E0E"/>
    <w:rsid w:val="00D271DF"/>
    <w:rsid w:val="00D32D8A"/>
    <w:rsid w:val="00D3409E"/>
    <w:rsid w:val="00D34BF2"/>
    <w:rsid w:val="00D37200"/>
    <w:rsid w:val="00D410E0"/>
    <w:rsid w:val="00D41180"/>
    <w:rsid w:val="00D45873"/>
    <w:rsid w:val="00D45D28"/>
    <w:rsid w:val="00D465E5"/>
    <w:rsid w:val="00D47A3D"/>
    <w:rsid w:val="00D501E1"/>
    <w:rsid w:val="00D506E4"/>
    <w:rsid w:val="00D50E54"/>
    <w:rsid w:val="00D52D08"/>
    <w:rsid w:val="00D55AB2"/>
    <w:rsid w:val="00D61600"/>
    <w:rsid w:val="00D65245"/>
    <w:rsid w:val="00D6571B"/>
    <w:rsid w:val="00D67087"/>
    <w:rsid w:val="00D67137"/>
    <w:rsid w:val="00D67169"/>
    <w:rsid w:val="00D72F40"/>
    <w:rsid w:val="00D73F5A"/>
    <w:rsid w:val="00D76857"/>
    <w:rsid w:val="00D77E0F"/>
    <w:rsid w:val="00D81F1F"/>
    <w:rsid w:val="00D826BA"/>
    <w:rsid w:val="00D82731"/>
    <w:rsid w:val="00D82CA4"/>
    <w:rsid w:val="00D83778"/>
    <w:rsid w:val="00D87EBA"/>
    <w:rsid w:val="00D90F4D"/>
    <w:rsid w:val="00D919A5"/>
    <w:rsid w:val="00D92C72"/>
    <w:rsid w:val="00D93322"/>
    <w:rsid w:val="00D940F5"/>
    <w:rsid w:val="00D9484E"/>
    <w:rsid w:val="00DA15FC"/>
    <w:rsid w:val="00DA2359"/>
    <w:rsid w:val="00DA2909"/>
    <w:rsid w:val="00DA4595"/>
    <w:rsid w:val="00DA5569"/>
    <w:rsid w:val="00DA7040"/>
    <w:rsid w:val="00DA7E0C"/>
    <w:rsid w:val="00DB00B2"/>
    <w:rsid w:val="00DB22AA"/>
    <w:rsid w:val="00DB5230"/>
    <w:rsid w:val="00DB5BD1"/>
    <w:rsid w:val="00DC13EB"/>
    <w:rsid w:val="00DC2FAC"/>
    <w:rsid w:val="00DC3600"/>
    <w:rsid w:val="00DD0259"/>
    <w:rsid w:val="00DD2D28"/>
    <w:rsid w:val="00DD4D8D"/>
    <w:rsid w:val="00DD59CD"/>
    <w:rsid w:val="00DD7A53"/>
    <w:rsid w:val="00DE4D39"/>
    <w:rsid w:val="00DE5D8B"/>
    <w:rsid w:val="00DE7111"/>
    <w:rsid w:val="00DE73C6"/>
    <w:rsid w:val="00DE7845"/>
    <w:rsid w:val="00DF3586"/>
    <w:rsid w:val="00DF6ED7"/>
    <w:rsid w:val="00E026B7"/>
    <w:rsid w:val="00E06DD3"/>
    <w:rsid w:val="00E1518E"/>
    <w:rsid w:val="00E17061"/>
    <w:rsid w:val="00E235A9"/>
    <w:rsid w:val="00E245CA"/>
    <w:rsid w:val="00E25AA9"/>
    <w:rsid w:val="00E329C3"/>
    <w:rsid w:val="00E357D4"/>
    <w:rsid w:val="00E37ACE"/>
    <w:rsid w:val="00E43EB5"/>
    <w:rsid w:val="00E46778"/>
    <w:rsid w:val="00E47EFB"/>
    <w:rsid w:val="00E511DA"/>
    <w:rsid w:val="00E55ED4"/>
    <w:rsid w:val="00E56CF3"/>
    <w:rsid w:val="00E6558F"/>
    <w:rsid w:val="00E67859"/>
    <w:rsid w:val="00E72ABB"/>
    <w:rsid w:val="00E80E23"/>
    <w:rsid w:val="00E8454C"/>
    <w:rsid w:val="00E87BF4"/>
    <w:rsid w:val="00E87D00"/>
    <w:rsid w:val="00E96979"/>
    <w:rsid w:val="00EA4B24"/>
    <w:rsid w:val="00EA4D8E"/>
    <w:rsid w:val="00EA58E7"/>
    <w:rsid w:val="00EB0322"/>
    <w:rsid w:val="00EC217C"/>
    <w:rsid w:val="00EC5089"/>
    <w:rsid w:val="00EC7120"/>
    <w:rsid w:val="00ED2CD0"/>
    <w:rsid w:val="00EE0A75"/>
    <w:rsid w:val="00EE1103"/>
    <w:rsid w:val="00EE43A2"/>
    <w:rsid w:val="00EF1229"/>
    <w:rsid w:val="00EF1AF3"/>
    <w:rsid w:val="00EF36D2"/>
    <w:rsid w:val="00EF3981"/>
    <w:rsid w:val="00EF4353"/>
    <w:rsid w:val="00EF49EF"/>
    <w:rsid w:val="00EF6FC0"/>
    <w:rsid w:val="00F01FE1"/>
    <w:rsid w:val="00F02E89"/>
    <w:rsid w:val="00F11894"/>
    <w:rsid w:val="00F1397E"/>
    <w:rsid w:val="00F22EFE"/>
    <w:rsid w:val="00F24840"/>
    <w:rsid w:val="00F26E8C"/>
    <w:rsid w:val="00F33467"/>
    <w:rsid w:val="00F33BD5"/>
    <w:rsid w:val="00F34406"/>
    <w:rsid w:val="00F4314F"/>
    <w:rsid w:val="00F4766C"/>
    <w:rsid w:val="00F47898"/>
    <w:rsid w:val="00F47B33"/>
    <w:rsid w:val="00F5040F"/>
    <w:rsid w:val="00F51E54"/>
    <w:rsid w:val="00F545E0"/>
    <w:rsid w:val="00F56F7C"/>
    <w:rsid w:val="00F604A6"/>
    <w:rsid w:val="00F62B40"/>
    <w:rsid w:val="00F6470F"/>
    <w:rsid w:val="00F77A4A"/>
    <w:rsid w:val="00F77DFE"/>
    <w:rsid w:val="00F82E12"/>
    <w:rsid w:val="00F83111"/>
    <w:rsid w:val="00F8499C"/>
    <w:rsid w:val="00F878D6"/>
    <w:rsid w:val="00F9185E"/>
    <w:rsid w:val="00F94BA5"/>
    <w:rsid w:val="00FA43CF"/>
    <w:rsid w:val="00FA4B3F"/>
    <w:rsid w:val="00FB4154"/>
    <w:rsid w:val="00FB5190"/>
    <w:rsid w:val="00FB7485"/>
    <w:rsid w:val="00FC0F00"/>
    <w:rsid w:val="00FC16FA"/>
    <w:rsid w:val="00FC3368"/>
    <w:rsid w:val="00FC3C16"/>
    <w:rsid w:val="00FC4FB0"/>
    <w:rsid w:val="00FC5921"/>
    <w:rsid w:val="00FD14EB"/>
    <w:rsid w:val="00FD1871"/>
    <w:rsid w:val="00FD24AC"/>
    <w:rsid w:val="00FD470F"/>
    <w:rsid w:val="00FD73DA"/>
    <w:rsid w:val="00FE0696"/>
    <w:rsid w:val="00FE49AF"/>
    <w:rsid w:val="00FE565C"/>
    <w:rsid w:val="00FE6BD8"/>
    <w:rsid w:val="00FF1453"/>
    <w:rsid w:val="00FF45C7"/>
    <w:rsid w:val="00FF4BA2"/>
    <w:rsid w:val="0D8370E3"/>
    <w:rsid w:val="0F1F4144"/>
    <w:rsid w:val="1361D41D"/>
    <w:rsid w:val="16F79DC8"/>
    <w:rsid w:val="17B9F780"/>
    <w:rsid w:val="298B8297"/>
    <w:rsid w:val="2C6632FD"/>
    <w:rsid w:val="2C8024A8"/>
    <w:rsid w:val="321657FB"/>
    <w:rsid w:val="417610FB"/>
    <w:rsid w:val="4DE0D44F"/>
    <w:rsid w:val="4EB9D9FD"/>
    <w:rsid w:val="50922F99"/>
    <w:rsid w:val="56AF70A1"/>
    <w:rsid w:val="6C04802B"/>
    <w:rsid w:val="7133FA69"/>
    <w:rsid w:val="7DFDF8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8523"/>
  <w15:chartTrackingRefBased/>
  <w15:docId w15:val="{F6EA1352-2CFE-4622-8580-5822FED8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63728"/>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ibliography">
    <w:name w:val="Bibliography"/>
    <w:basedOn w:val="Normal"/>
    <w:next w:val="Normal"/>
    <w:uiPriority w:val="37"/>
    <w:unhideWhenUsed/>
    <w:rsid w:val="00EE1103"/>
    <w:pPr>
      <w:spacing w:after="240" w:line="240" w:lineRule="auto"/>
      <w:ind w:left="720" w:hanging="720"/>
    </w:pPr>
  </w:style>
  <w:style w:type="paragraph" w:styleId="Revision">
    <w:name w:val="Revision"/>
    <w:hidden/>
    <w:uiPriority w:val="99"/>
    <w:semiHidden/>
    <w:rsid w:val="00F878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5fc2f685301d42bf" /><Relationship Type="http://schemas.microsoft.com/office/2011/relationships/people" Target="people.xml" Id="R210f495f43004609" /><Relationship Type="http://schemas.microsoft.com/office/2011/relationships/commentsExtended" Target="commentsExtended.xml" Id="R76529c980a3c49ff" /><Relationship Type="http://schemas.microsoft.com/office/2016/09/relationships/commentsIds" Target="commentsIds.xml" Id="R750aed99937f4424" /><Relationship Type="http://schemas.microsoft.com/office/2018/08/relationships/commentsExtensible" Target="commentsExtensible.xml" Id="R82816ce169aa4b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Aleotti, Alessandra</dc:creator>
  <keywords/>
  <dc:description/>
  <lastModifiedBy>Feuda, Roberto (Dr.)</lastModifiedBy>
  <revision>920</revision>
  <dcterms:created xsi:type="dcterms:W3CDTF">2023-07-13T15:25:00.0000000Z</dcterms:created>
  <dcterms:modified xsi:type="dcterms:W3CDTF">2023-10-30T09:34:47.6556179Z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id="LCooYWf8"/&gt;&lt;style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
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3DED" w14:textId="77777777" w:rsidR="00D57823" w:rsidRDefault="002B567E">
      <w:pPr>
        <w:rPr>
          <w:rFonts w:ascii="Times New Roman" w:eastAsia="Times New Roman" w:hAnsi="Times New Roman" w:cs="Times New Roman"/>
          <w:sz w:val="32"/>
          <w:szCs w:val="32"/>
        </w:rPr>
      </w:pPr>
      <w:commentRangeStart w:id="0"/>
      <w:r>
        <w:rPr>
          <w:rFonts w:ascii="Times New Roman" w:eastAsia="Times New Roman" w:hAnsi="Times New Roman" w:cs="Times New Roman"/>
          <w:sz w:val="32"/>
          <w:szCs w:val="32"/>
        </w:rPr>
        <w:t>The molecular evolution of animal phototransduction and photoreceptor cells</w:t>
      </w:r>
      <w:commentRangeEnd w:id="0"/>
      <w:r>
        <w:commentReference w:id="0"/>
      </w:r>
    </w:p>
    <w:p w14:paraId="0B6A3DEE" w14:textId="77777777" w:rsidR="00D57823" w:rsidRDefault="00D57823">
      <w:pPr>
        <w:rPr>
          <w:rFonts w:ascii="Times New Roman" w:eastAsia="Times New Roman" w:hAnsi="Times New Roman" w:cs="Times New Roman"/>
          <w:sz w:val="32"/>
          <w:szCs w:val="32"/>
        </w:rPr>
      </w:pPr>
    </w:p>
    <w:p w14:paraId="0B6A3DEF"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Abstract (250)</w:t>
      </w:r>
    </w:p>
    <w:p w14:paraId="0B6A3DF0" w14:textId="77777777" w:rsidR="00D57823" w:rsidRDefault="00D57823">
      <w:pPr>
        <w:rPr>
          <w:rFonts w:ascii="Times New Roman" w:eastAsia="Times New Roman" w:hAnsi="Times New Roman" w:cs="Times New Roman"/>
          <w:sz w:val="30"/>
          <w:szCs w:val="30"/>
        </w:rPr>
      </w:pPr>
    </w:p>
    <w:p w14:paraId="0B6A3DF1" w14:textId="77777777" w:rsidR="00D57823" w:rsidRDefault="002B567E">
      <w:pPr>
        <w:rPr>
          <w:del w:id="1" w:author="Alessandra Aleotti" w:date="2022-11-24T11:51:00Z"/>
          <w:rFonts w:ascii="Times New Roman" w:eastAsia="Times New Roman" w:hAnsi="Times New Roman" w:cs="Times New Roman"/>
        </w:rPr>
      </w:pPr>
      <w:r>
        <w:rPr>
          <w:rFonts w:ascii="Times New Roman" w:eastAsia="Times New Roman" w:hAnsi="Times New Roman" w:cs="Times New Roman"/>
        </w:rPr>
        <w:t xml:space="preserve">The origin of vision has been one of the main evolutionary </w:t>
      </w:r>
      <w:commentRangeStart w:id="2"/>
      <w:r>
        <w:rPr>
          <w:rFonts w:ascii="Times New Roman" w:eastAsia="Times New Roman" w:hAnsi="Times New Roman" w:cs="Times New Roman"/>
        </w:rPr>
        <w:t>novelties</w:t>
      </w:r>
      <w:commentRangeEnd w:id="2"/>
      <w:r>
        <w:commentReference w:id="2"/>
      </w:r>
      <w:r>
        <w:rPr>
          <w:rFonts w:ascii="Times New Roman" w:eastAsia="Times New Roman" w:hAnsi="Times New Roman" w:cs="Times New Roman"/>
        </w:rPr>
        <w:t xml:space="preserve"> in animals. It has played a fundamental role in the evolution of complex behaviours, suc</w:t>
      </w:r>
      <w:r>
        <w:rPr>
          <w:rFonts w:ascii="Times New Roman" w:eastAsia="Times New Roman" w:hAnsi="Times New Roman" w:cs="Times New Roman"/>
        </w:rPr>
        <w:t>h as mate choice and predator avoidance, that distinguish animals from other organisms.</w:t>
      </w:r>
      <w:ins w:id="3" w:author="Alessandra Aleotti" w:date="2022-11-24T11:51:00Z">
        <w:r>
          <w:rPr>
            <w:rFonts w:ascii="Times New Roman" w:eastAsia="Times New Roman" w:hAnsi="Times New Roman" w:cs="Times New Roman"/>
          </w:rPr>
          <w:t xml:space="preserve"> </w:t>
        </w:r>
      </w:ins>
    </w:p>
    <w:p w14:paraId="0B6A3DF2" w14:textId="77777777" w:rsidR="00D57823" w:rsidRDefault="002B567E" w:rsidP="00D57823">
      <w:pPr>
        <w:rPr>
          <w:rFonts w:ascii="Times New Roman" w:eastAsia="Times New Roman" w:hAnsi="Times New Roman" w:cs="Times New Roman"/>
          <w:shd w:val="clear" w:color="auto" w:fill="FFD966"/>
        </w:rPr>
        <w:pPrChange w:id="4" w:author="Alessandra Aleotti" w:date="2022-11-24T11:51:00Z">
          <w:pPr>
            <w:spacing w:before="240" w:after="240"/>
          </w:pPr>
        </w:pPrChange>
      </w:pPr>
      <w:r>
        <w:rPr>
          <w:rFonts w:ascii="Times New Roman" w:eastAsia="Times New Roman" w:hAnsi="Times New Roman" w:cs="Times New Roman"/>
        </w:rPr>
        <w:t xml:space="preserve">At a molecular level, visual function involves a light-triggered phototransduction cascade that culminates into ion channel modulation and electrical signalling. This </w:t>
      </w:r>
      <w:r>
        <w:rPr>
          <w:rFonts w:ascii="Times New Roman" w:eastAsia="Times New Roman" w:hAnsi="Times New Roman" w:cs="Times New Roman"/>
        </w:rPr>
        <w:t xml:space="preserve">occurs in specialised neurons, known as the photoreceptor cells. The two main photoreceptor cell types, </w:t>
      </w:r>
      <w:commentRangeStart w:id="5"/>
      <w:r>
        <w:rPr>
          <w:rFonts w:ascii="Times New Roman" w:eastAsia="Times New Roman" w:hAnsi="Times New Roman" w:cs="Times New Roman"/>
        </w:rPr>
        <w:t>ciliary and rhabdomeric</w:t>
      </w:r>
      <w:commentRangeEnd w:id="5"/>
      <w:r>
        <w:commentReference w:id="5"/>
      </w:r>
      <w:r>
        <w:rPr>
          <w:rFonts w:ascii="Times New Roman" w:eastAsia="Times New Roman" w:hAnsi="Times New Roman" w:cs="Times New Roman"/>
        </w:rPr>
        <w:t xml:space="preserve">, employ specific as well as common genes for phototransduction. </w:t>
      </w:r>
      <w:r>
        <w:rPr>
          <w:rFonts w:ascii="Times New Roman" w:eastAsia="Times New Roman" w:hAnsi="Times New Roman" w:cs="Times New Roman"/>
          <w:shd w:val="clear" w:color="auto" w:fill="FFD966"/>
        </w:rPr>
        <w:t>While fundamental for vision, the origin and evolution of pho</w:t>
      </w:r>
      <w:r>
        <w:rPr>
          <w:rFonts w:ascii="Times New Roman" w:eastAsia="Times New Roman" w:hAnsi="Times New Roman" w:cs="Times New Roman"/>
          <w:shd w:val="clear" w:color="auto" w:fill="FFD966"/>
        </w:rPr>
        <w:t>toreceptor cells and their phototransduction pathways are still unclear.</w:t>
      </w:r>
    </w:p>
    <w:p w14:paraId="0B6A3DF3" w14:textId="77777777" w:rsidR="00D57823" w:rsidRDefault="002B567E">
      <w:pPr>
        <w:spacing w:before="240" w:after="240"/>
        <w:rPr>
          <w:rFonts w:ascii="Times New Roman" w:eastAsia="Times New Roman" w:hAnsi="Times New Roman" w:cs="Times New Roman"/>
        </w:rPr>
      </w:pPr>
      <w:commentRangeStart w:id="6"/>
      <w:r>
        <w:rPr>
          <w:rFonts w:ascii="Times New Roman" w:eastAsia="Times New Roman" w:hAnsi="Times New Roman" w:cs="Times New Roman"/>
        </w:rPr>
        <w:t xml:space="preserve">Using gene-tree species-tree reconciliation methods </w:t>
      </w:r>
      <w:commentRangeEnd w:id="6"/>
      <w:r>
        <w:commentReference w:id="6"/>
      </w:r>
      <w:r>
        <w:rPr>
          <w:rFonts w:ascii="Times New Roman" w:eastAsia="Times New Roman" w:hAnsi="Times New Roman" w:cs="Times New Roman"/>
        </w:rPr>
        <w:t xml:space="preserve">we studied the pattern of gene duplications for all phototransduction genes in more than 80 species, including non-bilaterian metazoans and other eukaryotes. </w:t>
      </w:r>
      <w:commentRangeStart w:id="7"/>
      <w:r>
        <w:rPr>
          <w:rFonts w:ascii="Times New Roman" w:eastAsia="Times New Roman" w:hAnsi="Times New Roman" w:cs="Times New Roman"/>
        </w:rPr>
        <w:t>Our results indicate that the broad gene families of most phototransduction components are present</w:t>
      </w:r>
      <w:r>
        <w:rPr>
          <w:rFonts w:ascii="Times New Roman" w:eastAsia="Times New Roman" w:hAnsi="Times New Roman" w:cs="Times New Roman"/>
        </w:rPr>
        <w:t xml:space="preserve"> throughout Eukarya and thus largely predate the origin of vision.</w:t>
      </w:r>
      <w:commentRangeEnd w:id="7"/>
      <w:r>
        <w:commentReference w:id="7"/>
      </w:r>
    </w:p>
    <w:p w14:paraId="0B6A3DF4" w14:textId="77777777"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Next, we investigated the expression of phototransduction genes in available single-cell RNA-sequencing data of several animals, including non-bilaterians. </w:t>
      </w:r>
      <w:commentRangeStart w:id="8"/>
      <w:r>
        <w:rPr>
          <w:rFonts w:ascii="Times New Roman" w:eastAsia="Times New Roman" w:hAnsi="Times New Roman" w:cs="Times New Roman"/>
        </w:rPr>
        <w:t xml:space="preserve">Using the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pipeline an</w:t>
      </w:r>
      <w:r>
        <w:rPr>
          <w:rFonts w:ascii="Times New Roman" w:eastAsia="Times New Roman" w:hAnsi="Times New Roman" w:cs="Times New Roman"/>
        </w:rPr>
        <w:t xml:space="preserve">d the phototransduction genes as markers, we identified putative photoreceptor-like states. We further compared the set of transcription factors differentially expressed in each candidate photoreceptor-like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across animals.</w:t>
      </w:r>
      <w:commentRangeEnd w:id="8"/>
      <w:r>
        <w:commentReference w:id="8"/>
      </w:r>
    </w:p>
    <w:p w14:paraId="0B6A3DF5" w14:textId="77777777" w:rsidR="00D57823" w:rsidRDefault="002B567E">
      <w:pPr>
        <w:spacing w:before="240" w:after="240"/>
        <w:rPr>
          <w:rFonts w:ascii="Times New Roman" w:eastAsia="Times New Roman" w:hAnsi="Times New Roman" w:cs="Times New Roman"/>
        </w:rPr>
      </w:pPr>
      <w:commentRangeStart w:id="9"/>
      <w:r>
        <w:rPr>
          <w:rFonts w:ascii="Times New Roman" w:eastAsia="Times New Roman" w:hAnsi="Times New Roman" w:cs="Times New Roman"/>
          <w:shd w:val="clear" w:color="auto" w:fill="FFD966"/>
        </w:rPr>
        <w:t>We found that phototr</w:t>
      </w:r>
      <w:r>
        <w:rPr>
          <w:rFonts w:ascii="Times New Roman" w:eastAsia="Times New Roman" w:hAnsi="Times New Roman" w:cs="Times New Roman"/>
          <w:shd w:val="clear" w:color="auto" w:fill="FFD966"/>
        </w:rPr>
        <w:t xml:space="preserve">ansduction gene families are generally very ancient and that the major events of family expansions often occurred prior to or at the base of animals, reflecting the ability of animals to broaden their responses to the environment. </w:t>
      </w:r>
      <w:commentRangeEnd w:id="9"/>
      <w:r>
        <w:commentReference w:id="9"/>
      </w:r>
      <w:r>
        <w:rPr>
          <w:rFonts w:ascii="Times New Roman" w:eastAsia="Times New Roman" w:hAnsi="Times New Roman" w:cs="Times New Roman"/>
        </w:rPr>
        <w:t>Cells with a photorece</w:t>
      </w:r>
      <w:r>
        <w:rPr>
          <w:rFonts w:ascii="Times New Roman" w:eastAsia="Times New Roman" w:hAnsi="Times New Roman" w:cs="Times New Roman"/>
        </w:rPr>
        <w:t>ptor-like profile in non-</w:t>
      </w:r>
      <w:proofErr w:type="spellStart"/>
      <w:r>
        <w:rPr>
          <w:rFonts w:ascii="Times New Roman" w:eastAsia="Times New Roman" w:hAnsi="Times New Roman" w:cs="Times New Roman"/>
        </w:rPr>
        <w:t>bilateria</w:t>
      </w:r>
      <w:proofErr w:type="spellEnd"/>
      <w:r>
        <w:rPr>
          <w:rFonts w:ascii="Times New Roman" w:eastAsia="Times New Roman" w:hAnsi="Times New Roman" w:cs="Times New Roman"/>
        </w:rPr>
        <w:t xml:space="preserve"> appear to express some but not all components of the two well characterised phototransduction pathways, suggesting that these early branching animals may have some lineage-specific components involved in phototransduction</w:t>
      </w:r>
      <w:r>
        <w:rPr>
          <w:rFonts w:ascii="Times New Roman" w:eastAsia="Times New Roman" w:hAnsi="Times New Roman" w:cs="Times New Roman"/>
        </w:rPr>
        <w:t xml:space="preserve">. </w:t>
      </w:r>
      <w:commentRangeStart w:id="10"/>
      <w:r>
        <w:rPr>
          <w:rFonts w:ascii="Times New Roman" w:eastAsia="Times New Roman" w:hAnsi="Times New Roman" w:cs="Times New Roman"/>
        </w:rPr>
        <w:t xml:space="preserve">Finally, species-specific combinations of transcription factors seem to be expressed in </w:t>
      </w:r>
      <w:commentRangeStart w:id="11"/>
      <w:r>
        <w:rPr>
          <w:rFonts w:ascii="Times New Roman" w:eastAsia="Times New Roman" w:hAnsi="Times New Roman" w:cs="Times New Roman"/>
        </w:rPr>
        <w:t>PRC</w:t>
      </w:r>
      <w:commentRangeEnd w:id="11"/>
      <w:r>
        <w:commentReference w:id="11"/>
      </w:r>
      <w:r>
        <w:rPr>
          <w:rFonts w:ascii="Times New Roman" w:eastAsia="Times New Roman" w:hAnsi="Times New Roman" w:cs="Times New Roman"/>
        </w:rPr>
        <w:t>-like cells across animals</w:t>
      </w:r>
      <w:commentRangeStart w:id="12"/>
      <w:r>
        <w:rPr>
          <w:rFonts w:ascii="Times New Roman" w:eastAsia="Times New Roman" w:hAnsi="Times New Roman" w:cs="Times New Roman"/>
        </w:rPr>
        <w:t>.</w:t>
      </w:r>
      <w:commentRangeEnd w:id="10"/>
      <w:r>
        <w:commentReference w:id="10"/>
      </w:r>
      <w:commentRangeEnd w:id="12"/>
      <w:r>
        <w:commentReference w:id="12"/>
      </w:r>
    </w:p>
    <w:p w14:paraId="0B6A3DF6" w14:textId="77777777" w:rsidR="00D57823" w:rsidRDefault="00D57823">
      <w:pPr>
        <w:rPr>
          <w:rFonts w:ascii="Times New Roman" w:eastAsia="Times New Roman" w:hAnsi="Times New Roman" w:cs="Times New Roman"/>
          <w:sz w:val="30"/>
          <w:szCs w:val="30"/>
        </w:rPr>
      </w:pPr>
    </w:p>
    <w:p w14:paraId="0B6A3DF7"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Introduction</w:t>
      </w:r>
    </w:p>
    <w:p w14:paraId="0B6A3DF8" w14:textId="77777777" w:rsidR="00D57823" w:rsidRDefault="00D57823">
      <w:pPr>
        <w:rPr>
          <w:rFonts w:ascii="Times New Roman" w:eastAsia="Times New Roman" w:hAnsi="Times New Roman" w:cs="Times New Roman"/>
          <w:sz w:val="30"/>
          <w:szCs w:val="30"/>
        </w:rPr>
      </w:pPr>
    </w:p>
    <w:p w14:paraId="0B6A3DF9" w14:textId="0ED69BE7" w:rsidR="00D57823" w:rsidRDefault="002B567E">
      <w:pPr>
        <w:rPr>
          <w:rFonts w:ascii="Times New Roman" w:eastAsia="Times New Roman" w:hAnsi="Times New Roman" w:cs="Times New Roman"/>
        </w:rPr>
      </w:pPr>
      <w:r>
        <w:rPr>
          <w:rFonts w:ascii="Times New Roman" w:eastAsia="Times New Roman" w:hAnsi="Times New Roman" w:cs="Times New Roman"/>
        </w:rPr>
        <w:t>Animal evolution has gone hand in hand with an increasing refinement of the ability to sense and respond to the environment. One fundamental sense for animals is vision. While non-visual photoreception is present throughout the tree of life, visual photore</w:t>
      </w:r>
      <w:r>
        <w:rPr>
          <w:rFonts w:ascii="Times New Roman" w:eastAsia="Times New Roman" w:hAnsi="Times New Roman" w:cs="Times New Roman"/>
        </w:rPr>
        <w:t xml:space="preserve">ception is an animal-specific trait </w:t>
      </w:r>
      <w:r w:rsidR="004B01C8">
        <w:fldChar w:fldCharType="begin"/>
      </w:r>
      <w:r w:rsidR="004B01C8">
        <w:instrText xml:space="preserve"> ADDIN ZOTERO_ITEM CSL_CITATION {"citationID":"pK3xWY2w","properties":{"formattedCitation":"(Nilsson 2009; Nilsson 2013)","plainCitation":"(Nilsson 2009; Nilsson 2013)","noteIndex":0},"citationItems":[{"id":341,"uris":["http://zotero.org/users/8176000/items/ETFMIF7M"],"itemData":{"id":341,"type":"article-journal","abstract":"The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behaviour","volume":"364","author":[{"family":"Nilsson","given":"Dan-Eric"}],"issued":{"date-parts":[["2009",10,12]]}}},{"id":338,"uris":["http://zotero.org/users/8176000/items/A76IXMGB"],"itemData":{"id":338,"type":"article-journal","abstract":"Eye evolution is driven by the evolution of visually guided behavior. Accumulation of gradually more demanding behaviors have continuously increased the performance requirements on the photoreceptor organs. Starting with nondirectional photoreception, I argue for an evolutionary sequence continuing with directional photoreception, low-resolution vision, and finally, high-resolution vision. Calculations of the physical requirements for these four sensory tasks show that they correlate with major innovations in eye evolution and thus work as a relevant classification for a functional analysis of eye evolution. Together with existing molecular and morphological data, the functional analysis suggests that urbilateria had a simple set of rhabdomeric and ciliary receptors used for directional photoreception, and that organ duplications, positional shifts and functional shifts account for the diverse patterns of eyes and photoreceptors seen in extant animals. The analysis also suggests that directional photoreception evolved independently at least twice before the last common ancestor of bilateria and proceeded several times independently to true vision in different bilaterian and cnidarian groups. This scenario is compatible with Pax-gene expression in eye development in the different animal groups. The whole process from the first opsin to high-resolution vision took about 170 million years and was largely completed by the onset of the Cambrian, about 530 million years ago. Evolution from shadow detectors to multiple directional photoreceptors has further led to secondary cases of eye evolution in bivalves, fan worms, and chitons.","container-title":"Visual Neuroscience","DOI":"10.1017/S0952523813000035","ISSN":"0952-5238, 1469-8714","issue":"1-2","language":"en","note":"publisher: Cambridge University Press","page":"5-20","source":"Cambridge University Press","title":"Eye evolution and its functional basis","volume":"30","author":[{"family":"Nilsson","given":"Dan-E."}],"issued":{"date-parts":[["2013",3]]}}}],"schema":"https://github.com/citation-style-language/schema/raw/master/csl-citation.json"} </w:instrText>
      </w:r>
      <w:r w:rsidR="004B01C8">
        <w:fldChar w:fldCharType="separate"/>
      </w:r>
      <w:r w:rsidR="004B01C8" w:rsidRPr="004B01C8">
        <w:t>(Nilsson 2009; Nilsson 2013)</w:t>
      </w:r>
      <w:r w:rsidR="004B01C8">
        <w:fldChar w:fldCharType="end"/>
      </w:r>
      <w:r>
        <w:rPr>
          <w:rFonts w:ascii="Times New Roman" w:eastAsia="Times New Roman" w:hAnsi="Times New Roman" w:cs="Times New Roman"/>
        </w:rPr>
        <w:t>. At a molecular level, the visual process begins with the reception of light by a photosensitive molecule. This light-activated molecule in turn triggers a chain of molecular signalling within the cell that culminates into ion ch</w:t>
      </w:r>
      <w:r>
        <w:rPr>
          <w:rFonts w:ascii="Times New Roman" w:eastAsia="Times New Roman" w:hAnsi="Times New Roman" w:cs="Times New Roman"/>
        </w:rPr>
        <w:t xml:space="preserve">annel opening/closing resulting in electrical signalling. This phototransduction process occurs within specialised neurons called photoreceptor cells </w:t>
      </w:r>
      <w:r w:rsidR="004B01C8">
        <w:fldChar w:fldCharType="begin"/>
      </w:r>
      <w:r w:rsidR="004B01C8">
        <w:instrText xml:space="preserve"> ADDIN ZOTERO_ITEM CSL_CITATION {"citationID":"zW4VhcTr","properties":{"formattedCitation":"(Nilsson 2009)","plainCitation":"(Nilsson 2009)","noteIndex":0},"citationItems":[{"id":341,"uris":["http://zotero.org/users/8176000/items/ETFMIF7M"],"itemData":{"id":341,"type":"article-journal","abstract":"The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behaviour","volume":"364","author":[{"family":"Nilsson","given":"Dan-Eric"}],"issued":{"date-parts":[["2009",10,12]]}}}],"schema":"https://github.com/citation-style-language/schema/raw/master/csl-citation.json"} </w:instrText>
      </w:r>
      <w:r w:rsidR="004B01C8">
        <w:fldChar w:fldCharType="separate"/>
      </w:r>
      <w:r w:rsidR="004B01C8" w:rsidRPr="004B01C8">
        <w:t>(Nilsson 2009)</w:t>
      </w:r>
      <w:r w:rsidR="004B01C8">
        <w:fldChar w:fldCharType="end"/>
      </w:r>
      <w:r>
        <w:rPr>
          <w:rFonts w:ascii="Times New Roman" w:eastAsia="Times New Roman" w:hAnsi="Times New Roman" w:cs="Times New Roman"/>
        </w:rPr>
        <w:t>.</w:t>
      </w:r>
    </w:p>
    <w:p w14:paraId="0B6A3DFA" w14:textId="5A866642" w:rsidR="00D57823" w:rsidRDefault="002B567E">
      <w:pPr>
        <w:spacing w:before="240" w:after="240"/>
        <w:rPr>
          <w:rFonts w:ascii="Times New Roman" w:eastAsia="Times New Roman" w:hAnsi="Times New Roman" w:cs="Times New Roman"/>
        </w:rPr>
      </w:pPr>
      <w:bookmarkStart w:id="13" w:name="_30j0zll" w:colFirst="0" w:colLast="0"/>
      <w:bookmarkEnd w:id="13"/>
      <w:r>
        <w:rPr>
          <w:rFonts w:ascii="Times New Roman" w:eastAsia="Times New Roman" w:hAnsi="Times New Roman" w:cs="Times New Roman"/>
        </w:rPr>
        <w:lastRenderedPageBreak/>
        <w:t>The photosensitive molecule is composed of an opsin, a membrane bound G-protein coupled receptor (GPCR), and a light-sensitive c</w:t>
      </w:r>
      <w:r>
        <w:rPr>
          <w:rFonts w:ascii="Times New Roman" w:eastAsia="Times New Roman" w:hAnsi="Times New Roman" w:cs="Times New Roman"/>
        </w:rPr>
        <w:t xml:space="preserve">hromophore bound to it </w:t>
      </w:r>
      <w:r w:rsidR="004B01C8">
        <w:fldChar w:fldCharType="begin"/>
      </w:r>
      <w:r w:rsidR="004B01C8">
        <w:instrText xml:space="preserve"> ADDIN ZOTERO_ITEM CSL_CITATION {"citationID":"KQdNFBYP","properties":{"formattedCitation":"(Terakita 2005)","plainCitation":"(Terakita 2005)","noteIndex":0},"citationItems":[{"id":343,"uris":["http://zotero.org/users/8176000/items/7W5BCB2M"],"itemData":{"id":343,"type":"article-journal","abstract":"The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opsins","volume":"6","author":[{"family":"Terakita","given":"Akihisa"}],"issued":{"date-parts":[["2005",3,1]]}}}],"schema":"https://github.com/citation-style-language/schema/raw/master/csl-citation.json"} </w:instrText>
      </w:r>
      <w:r w:rsidR="004B01C8">
        <w:fldChar w:fldCharType="separate"/>
      </w:r>
      <w:r w:rsidR="004B01C8" w:rsidRPr="004B01C8">
        <w:t>(</w:t>
      </w:r>
      <w:proofErr w:type="spellStart"/>
      <w:r w:rsidR="004B01C8" w:rsidRPr="004B01C8">
        <w:t>Terakita</w:t>
      </w:r>
      <w:proofErr w:type="spellEnd"/>
      <w:r w:rsidR="004B01C8" w:rsidRPr="004B01C8">
        <w:t xml:space="preserve"> 2005)</w:t>
      </w:r>
      <w:r w:rsidR="004B01C8">
        <w:fldChar w:fldCharType="end"/>
      </w:r>
      <w:r>
        <w:rPr>
          <w:rFonts w:ascii="Times New Roman" w:eastAsia="Times New Roman" w:hAnsi="Times New Roman" w:cs="Times New Roman"/>
        </w:rPr>
        <w:t>. This chromophore, the</w:t>
      </w:r>
      <w:commentRangeStart w:id="14"/>
      <w:r>
        <w:rPr>
          <w:rFonts w:ascii="Times New Roman" w:eastAsia="Times New Roman" w:hAnsi="Times New Roman" w:cs="Times New Roman"/>
        </w:rPr>
        <w:t xml:space="preserve"> retinal</w:t>
      </w:r>
      <w:commentRangeEnd w:id="14"/>
      <w:r>
        <w:commentReference w:id="14"/>
      </w:r>
      <w:r>
        <w:rPr>
          <w:rFonts w:ascii="Times New Roman" w:eastAsia="Times New Roman" w:hAnsi="Times New Roman" w:cs="Times New Roman"/>
        </w:rPr>
        <w:t xml:space="preserve">, derives from the metabolism of vitamin A. In dark, the retinal is in </w:t>
      </w:r>
      <w:r>
        <w:rPr>
          <w:rFonts w:ascii="Times New Roman" w:eastAsia="Times New Roman" w:hAnsi="Times New Roman" w:cs="Times New Roman"/>
        </w:rPr>
        <w:t xml:space="preserve">its 11-cis state. When hit by light photons, it isomerizes into its all-trans state, inducing the structural change in the opsin that in turn initiates the phototransduction pathway </w:t>
      </w:r>
      <w:r w:rsidR="004B01C8">
        <w:fldChar w:fldCharType="begin"/>
      </w:r>
      <w:r w:rsidR="004B01C8">
        <w:instrText xml:space="preserve"> ADDIN ZOTERO_ITEM CSL_CITATION {"citationID":"7V9aVuHi","properties":{"formattedCitation":"(Terakita 2005; Palczewski and Kiser 2020; Widjaja-Adhi and Golczak 2020)","plainCitation":"(Terakita 2005; Palczewski and Kiser 2020; Widjaja-Adhi and Golczak 2020)","noteIndex":0},"citationItems":[{"id":343,"uris":["http://zotero.org/users/8176000/items/7W5BCB2M"],"itemData":{"id":343,"type":"article-journal","abstract":"The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opsins","volume":"6","author":[{"family":"Terakita","given":"Akihisa"}],"issued":{"date-parts":[["2005",3,1]]}}},{"id":346,"uris":["http://zotero.org/users/8176000/items/5R7WG7DN"],"itemData":{"id":346,"type":"article-journal","abstract":"The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chromophore","volume":"117","author":[{"family":"Palczewski","given":"Krzysztof"},{"family":"Kiser","given":"Philip D."}],"issued":{"date-parts":[["2020",8,18]]}}},{"id":349,"uris":["http://zotero.org/users/8176000/items/FBF6H6IZ"],"itemData":{"id":349,"type":"article-journal","abstract":"Vitamin A is an essential nutrient necessary for numerous basic physiological functions, including reproduction and development, immune cell differentiation and communication, as well as the perception of light. To evade the dire consequences of vitamin A deficiency, vertebrates have evolved specialized metabolic pathways that enable the absorption, transport, and storage of vitamin A acquired from dietary sources as preformed retinoids or provitamin A carotenoids. This evolutionary advantage requires a complex interplay between numerous specialized retinoid-transport proteins, receptors, and enzymes. Recent advances in molecular and structural biology resulted in a rapid expansion of our understanding of these processes at the molecular level. This progress opened new avenues for the therapeutic manipulation of retinoid homeostasis. In this review, we summarize current research related to the biochemistry of carotenoid and retinoid-processing proteins with special emphasis on the structural aspects of their physiological actions. This article is part of a Special Issue entitled Carotenoids recent advances in cell and molecular biology edited by Johannes von Lintig and Loredana Quadro.","container-title":"Biochimica Et Biophysica Acta. Molecular and Cell Biology of Lipids","DOI":"10.1016/j.bbalip.2019.158571","ISSN":"1879-2618","issue":"11","journalAbbreviation":"Biochim Biophys Acta Mol Cell Biol Lipids","language":"eng","note":"PMID: 31770587\nPMCID: PMC7244374","page":"158571","source":"PubMed","title":"The molecular aspects of absorption and metabolism of carotenoids and retinoids in vertebrates","volume":"1865","author":[{"family":"Widjaja-Adhi","given":"Made Airanthi K."},{"family":"Golczak","given":"Marcin"}],"issued":{"date-parts":[["2020",11]]}}}],"schema":"https://github.com/citation-style-language/schema/raw/master/csl-citation.json"} </w:instrText>
      </w:r>
      <w:r w:rsidR="004B01C8">
        <w:fldChar w:fldCharType="separate"/>
      </w:r>
      <w:r w:rsidR="004B01C8" w:rsidRPr="004B01C8">
        <w:t>(</w:t>
      </w:r>
      <w:proofErr w:type="spellStart"/>
      <w:r w:rsidR="004B01C8" w:rsidRPr="004B01C8">
        <w:t>Terakita</w:t>
      </w:r>
      <w:proofErr w:type="spellEnd"/>
      <w:r w:rsidR="004B01C8" w:rsidRPr="004B01C8">
        <w:t xml:space="preserve"> 2005; </w:t>
      </w:r>
      <w:proofErr w:type="spellStart"/>
      <w:r w:rsidR="004B01C8" w:rsidRPr="004B01C8">
        <w:t>Palczewski</w:t>
      </w:r>
      <w:proofErr w:type="spellEnd"/>
      <w:r w:rsidR="004B01C8" w:rsidRPr="004B01C8">
        <w:t xml:space="preserve"> and Kiser 2020; </w:t>
      </w:r>
      <w:proofErr w:type="spellStart"/>
      <w:r w:rsidR="004B01C8" w:rsidRPr="004B01C8">
        <w:t>Widjaja</w:t>
      </w:r>
      <w:proofErr w:type="spellEnd"/>
      <w:r w:rsidR="004B01C8" w:rsidRPr="004B01C8">
        <w:t xml:space="preserve">-Adhi and </w:t>
      </w:r>
      <w:proofErr w:type="spellStart"/>
      <w:r w:rsidR="004B01C8" w:rsidRPr="004B01C8">
        <w:t>Golczak</w:t>
      </w:r>
      <w:proofErr w:type="spellEnd"/>
      <w:r w:rsidR="004B01C8" w:rsidRPr="004B01C8">
        <w:t xml:space="preserve"> 2020)</w:t>
      </w:r>
      <w:r w:rsidR="004B01C8">
        <w:fldChar w:fldCharType="end"/>
      </w:r>
      <w:r>
        <w:rPr>
          <w:rFonts w:ascii="Times New Roman" w:eastAsia="Times New Roman" w:hAnsi="Times New Roman" w:cs="Times New Roman"/>
        </w:rPr>
        <w:t>.</w:t>
      </w:r>
    </w:p>
    <w:p w14:paraId="0B6A3DFB" w14:textId="4942AEC3" w:rsidR="00D57823" w:rsidRDefault="002B567E">
      <w:pPr>
        <w:rPr>
          <w:rFonts w:ascii="Times New Roman" w:eastAsia="Times New Roman" w:hAnsi="Times New Roman" w:cs="Times New Roman"/>
        </w:rPr>
      </w:pPr>
      <w:r>
        <w:rPr>
          <w:rFonts w:ascii="Times New Roman" w:eastAsia="Times New Roman" w:hAnsi="Times New Roman" w:cs="Times New Roman"/>
        </w:rPr>
        <w:t>Two alternative phototransduc</w:t>
      </w:r>
      <w:r>
        <w:rPr>
          <w:rFonts w:ascii="Times New Roman" w:eastAsia="Times New Roman" w:hAnsi="Times New Roman" w:cs="Times New Roman"/>
        </w:rPr>
        <w:t xml:space="preserve">tion cascades have been described in detail. In </w:t>
      </w:r>
      <w:r>
        <w:rPr>
          <w:rFonts w:ascii="Times New Roman" w:eastAsia="Times New Roman" w:hAnsi="Times New Roman" w:cs="Times New Roman"/>
          <w:i/>
        </w:rPr>
        <w:t xml:space="preserve">Drosophila melanogaster </w:t>
      </w:r>
      <w:r>
        <w:rPr>
          <w:rFonts w:ascii="Times New Roman" w:eastAsia="Times New Roman" w:hAnsi="Times New Roman" w:cs="Times New Roman"/>
        </w:rPr>
        <w:t xml:space="preserve">(Figure 1A), the opsin activates a </w:t>
      </w:r>
      <w:proofErr w:type="spellStart"/>
      <w:r>
        <w:rPr>
          <w:rFonts w:ascii="Times New Roman" w:eastAsia="Times New Roman" w:hAnsi="Times New Roman" w:cs="Times New Roman"/>
        </w:rPr>
        <w:t>Gq</w:t>
      </w:r>
      <w:proofErr w:type="spellEnd"/>
      <w:r>
        <w:rPr>
          <w:rFonts w:ascii="Times New Roman" w:eastAsia="Times New Roman" w:hAnsi="Times New Roman" w:cs="Times New Roman"/>
        </w:rPr>
        <w:t>-type G protein. The alpha subunit detaches from the complex and activates phospholipase C beta that initiates a phosphoinositide cascade. This results in the opening of transient receptor potential (</w:t>
      </w:r>
      <w:proofErr w:type="spellStart"/>
      <w:r>
        <w:rPr>
          <w:rFonts w:ascii="Times New Roman" w:eastAsia="Times New Roman" w:hAnsi="Times New Roman" w:cs="Times New Roman"/>
        </w:rPr>
        <w:t>trp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trp</w:t>
      </w:r>
      <w:proofErr w:type="spellEnd"/>
      <w:r>
        <w:rPr>
          <w:rFonts w:ascii="Times New Roman" w:eastAsia="Times New Roman" w:hAnsi="Times New Roman" w:cs="Times New Roman"/>
        </w:rPr>
        <w:t>-like (</w:t>
      </w:r>
      <w:proofErr w:type="spellStart"/>
      <w:r>
        <w:rPr>
          <w:rFonts w:ascii="Times New Roman" w:eastAsia="Times New Roman" w:hAnsi="Times New Roman" w:cs="Times New Roman"/>
        </w:rPr>
        <w:t>trpl</w:t>
      </w:r>
      <w:proofErr w:type="spellEnd"/>
      <w:r>
        <w:rPr>
          <w:rFonts w:ascii="Times New Roman" w:eastAsia="Times New Roman" w:hAnsi="Times New Roman" w:cs="Times New Roman"/>
        </w:rPr>
        <w:t xml:space="preserve">) channels with consequent depolarization of the cell </w:t>
      </w:r>
      <w:r w:rsidR="004B01C8">
        <w:fldChar w:fldCharType="begin"/>
      </w:r>
      <w:r w:rsidR="004B01C8">
        <w:instrText xml:space="preserve"> ADDIN ZOTERO_ITEM CSL_CITATION {"citationID":"zgRoa8uJ","properties":{"formattedCitation":"(Wang and Montell 2007; Hardie and Juusola 2015)","plainCitation":"(Wang and Montell 2007; Hardie and Juusola 2015)","noteIndex":0},"citationItems":[{"id":353,"uris":["http://zotero.org/users/8176000/items/RJN538JY"],"itemData":{"id":353,"type":"article-journal","abstract":"Drosophila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355,"uris":["http://zotero.org/users/8176000/items/ECYJFCK3"],"itemData":{"id":355,"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fldChar w:fldCharType="separate"/>
      </w:r>
      <w:r w:rsidR="004B01C8" w:rsidRPr="004B01C8">
        <w:t xml:space="preserve">(Wang and </w:t>
      </w:r>
      <w:proofErr w:type="spellStart"/>
      <w:r w:rsidR="004B01C8" w:rsidRPr="004B01C8">
        <w:t>Montell</w:t>
      </w:r>
      <w:proofErr w:type="spellEnd"/>
      <w:r w:rsidR="004B01C8" w:rsidRPr="004B01C8">
        <w:t xml:space="preserve"> 2007; Hardie and </w:t>
      </w:r>
      <w:proofErr w:type="spellStart"/>
      <w:r w:rsidR="004B01C8" w:rsidRPr="004B01C8">
        <w:t>Juusola</w:t>
      </w:r>
      <w:proofErr w:type="spellEnd"/>
      <w:r w:rsidR="004B01C8" w:rsidRPr="004B01C8">
        <w:t xml:space="preserve"> 2015)</w:t>
      </w:r>
      <w:r w:rsidR="004B01C8">
        <w:fldChar w:fldCharType="end"/>
      </w:r>
      <w:r>
        <w:rPr>
          <w:rFonts w:ascii="Times New Roman" w:eastAsia="Times New Roman" w:hAnsi="Times New Roman" w:cs="Times New Roman"/>
        </w:rPr>
        <w:t xml:space="preserve">. Whereas in vertebrates, as exemplified by </w:t>
      </w:r>
      <w:r>
        <w:rPr>
          <w:rFonts w:ascii="Times New Roman" w:eastAsia="Times New Roman" w:hAnsi="Times New Roman" w:cs="Times New Roman"/>
          <w:i/>
        </w:rPr>
        <w:t>Homo sapiens</w:t>
      </w:r>
      <w:r>
        <w:rPr>
          <w:rFonts w:ascii="Times New Roman" w:eastAsia="Times New Roman" w:hAnsi="Times New Roman" w:cs="Times New Roman"/>
        </w:rPr>
        <w:t xml:space="preserve"> </w:t>
      </w:r>
      <w:r>
        <w:rPr>
          <w:rFonts w:ascii="Times New Roman" w:eastAsia="Times New Roman" w:hAnsi="Times New Roman" w:cs="Times New Roman"/>
        </w:rPr>
        <w:t xml:space="preserve">(Figure 1B), the opsin activates </w:t>
      </w:r>
      <w:proofErr w:type="spellStart"/>
      <w:r>
        <w:rPr>
          <w:rFonts w:ascii="Times New Roman" w:eastAsia="Times New Roman" w:hAnsi="Times New Roman" w:cs="Times New Roman"/>
        </w:rPr>
        <w:t>transducin</w:t>
      </w:r>
      <w:proofErr w:type="spellEnd"/>
      <w:r>
        <w:rPr>
          <w:rFonts w:ascii="Times New Roman" w:eastAsia="Times New Roman" w:hAnsi="Times New Roman" w:cs="Times New Roman"/>
        </w:rPr>
        <w:t xml:space="preserve"> (Gt) a G protein of the Gi/o-type that activates phosphodiesterase 6 (PDE6) that hydrolyses cyclic GMP. The drop in cGMP levels causes the cyclic nucleotide gated ion channels (CNGCs) to close, followed by a hype</w:t>
      </w:r>
      <w:r>
        <w:rPr>
          <w:rFonts w:ascii="Times New Roman" w:eastAsia="Times New Roman" w:hAnsi="Times New Roman" w:cs="Times New Roman"/>
        </w:rPr>
        <w:t xml:space="preserve">rpolarization of the cell </w:t>
      </w:r>
      <w:r w:rsidR="004B01C8">
        <w:fldChar w:fldCharType="begin"/>
      </w:r>
      <w:r w:rsidR="004B01C8">
        <w:instrText xml:space="preserve"> ADDIN ZOTERO_ITEM CSL_CITATION {"citationID":"HRlrJPU6","properties":{"formattedCitation":"(Lamb 2020)","plainCitation":"(Lamb 2020)","noteIndex":0},"citationItems":[{"id":771,"uris":["http://zotero.org/users/8176000/items/I7FNK3K5"],"itemData":{"id":771,"type":"article-journal","abstract":"This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fldChar w:fldCharType="separate"/>
      </w:r>
      <w:r w:rsidR="004B01C8" w:rsidRPr="004B01C8">
        <w:t>(Lamb 2020)</w:t>
      </w:r>
      <w:r w:rsidR="004B01C8">
        <w:fldChar w:fldCharType="end"/>
      </w:r>
      <w:r>
        <w:rPr>
          <w:rFonts w:ascii="Times New Roman" w:eastAsia="Times New Roman" w:hAnsi="Times New Roman" w:cs="Times New Roman"/>
        </w:rPr>
        <w:t>. Some molecular components are shared between both pathways, whilst others are specific to either one or the other pathway (Figure 1 and Table 1). Reconstructing the evolutionary history of each phototransduction gene family is necessar</w:t>
      </w:r>
      <w:r>
        <w:rPr>
          <w:rFonts w:ascii="Times New Roman" w:eastAsia="Times New Roman" w:hAnsi="Times New Roman" w:cs="Times New Roman"/>
        </w:rPr>
        <w:t>y to understand when the complete phototransduction pathways originated and may have started to acquire their visual function.</w:t>
      </w:r>
    </w:p>
    <w:p w14:paraId="0B6A3DFC" w14:textId="53CCD79C"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The two phototransduction pathways occur in different subtypes of photoreceptor cells (PRCs). Rhabdomeric PRCs utilise the phosph</w:t>
      </w:r>
      <w:r>
        <w:rPr>
          <w:rFonts w:ascii="Times New Roman" w:eastAsia="Times New Roman" w:hAnsi="Times New Roman" w:cs="Times New Roman"/>
        </w:rPr>
        <w:t xml:space="preserve">oinositide pathway while the ciliary PRCs use the phosphodiesterase 6 pathway </w:t>
      </w:r>
      <w:r w:rsidR="004B01C8">
        <w:fldChar w:fldCharType="begin"/>
      </w:r>
      <w:r w:rsidR="004B01C8">
        <w:instrText xml:space="preserve"> ADDIN ZOTERO_ITEM CSL_CITATION {"citationID":"Osu7Q5xp","properties":{"formattedCitation":"(Arendt 2003)","plainCitation":"(Arendt 2003)","noteIndex":0},"citationItems":[{"id":358,"uris":["http://zotero.org/users/8176000/items/NZIDMZ9V"],"itemData":{"id":358,"type":"article-journal","abstract":"The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4B01C8">
        <w:fldChar w:fldCharType="separate"/>
      </w:r>
      <w:r w:rsidR="004B01C8" w:rsidRPr="004B01C8">
        <w:t>(Arendt 2003)</w:t>
      </w:r>
      <w:r w:rsidR="004B01C8">
        <w:fldChar w:fldCharType="end"/>
      </w:r>
      <w:r>
        <w:rPr>
          <w:rFonts w:ascii="Times New Roman" w:eastAsia="Times New Roman" w:hAnsi="Times New Roman" w:cs="Times New Roman"/>
        </w:rPr>
        <w:t xml:space="preserve">. Both cell types occur throughout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{"citationID":"EFtVYFFz","properties":{"formattedCitation":"(Horridge 1964; Hattar et al. 2002; Arendt 2003; Nordstr\\uc0\\u246{}m et al. 2003; Arendt et al. 2004; Kozmik et al. 2008; Passamaneck et al. 2011; Ullrich-L\\uc0\\u252{}ter et al. 2011; J\\uc0\\u233{}kely et al. 2015; Tamm 2016; von D\\uc0\\u246{}hren and Bartolomaeus 2018; Picciani et al. 2018; Valencia et al. 2021)","plainCitation":"(Horridge 1964; Hattar et al. 2002; Arendt 2003; Nordström et al. 2003; Arendt et al. 2004; Kozmik et al. 2008; Passamaneck et al. 2011; Ullrich-Lüter et al. 2011; Jékely et al. 2015; Tamm 2016; von Döhren and Bartolomaeus 2018; Picciani et al. 2018; Valencia et al. 2021)","noteIndex":0},"citationItems":[{"id":387,"uris":["http://zotero.org/users/8176000/items/4W6QTQDQ"],"itemData":{"id":387,"type":"article-journal","abstract":"Four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Adrian"}],"accessed":{"date-parts":[["2021",10,1]]},"issued":{"date-parts":[["1964"]]}}},{"id":367,"uris":["http://zotero.org/users/8176000/items/YJTYGX3E"],"itemData":{"id":367,"type":"article-journal","abstract":"The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W."}],"issued":{"date-parts":[["2002",2,8]]}}},{"id":358,"uris":["http://zotero.org/users/8176000/items/NZIDMZ9V"],"itemData":{"id":358,"type":"article-journal","abstract":"The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types","volume":"47","author":[{"family":"Arendt","given":"Detlev"}],"issued":{"date-parts":[["2003"]]}}},{"id":376,"uris":["http://zotero.org/users/8176000/items/IWNLDWBR"],"itemData":{"id":376,"type":"article-journal","abstract":"Earlier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volume":"270","author":[{"family":"Nordström","given":"K."},{"family":"Wallén","given":"null"},{"family":"Seymour","given":"J."},{"family":"Nilsson","given":"D."}],"issued":{"date-parts":[["2003",11,22]]}}},{"id":360,"uris":["http://zotero.org/users/8176000/items/SMP45DHT"],"itemData":{"id":360,"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W."},{"family":"Wittbrodt","given":"Joachim"}],"issued":{"date-parts":[["2004",10,29]]}}},{"id":378,"uris":["http://zotero.org/users/8176000/items/WVG3T6HX"],"itemData":{"id":378,"type":"article-journal","abstract":"Animal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362,"uris":["http://zotero.org/users/8176000/items/ZZ2X7D32"],"itemData":{"id":362,"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larva","volume":"2","author":[{"family":"Passamaneck","given":"Yale J."},{"family":"Furchheim","given":"Nina"},{"family":"Hejnol","given":"Andreas"},{"family":"Martindale","given":"Mark Q."},{"family":"Lüter","given":"Carsten"}],"issued":{"date-parts":[["2011",3,1]]}}},{"id":365,"uris":["http://zotero.org/users/8176000/items/BY7Y3BUU"],"itemData":{"id":365,"type":"article-journal","abstract":"Different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Ina"}],"issued":{"date-parts":[["2011",5,17]]}}},{"id":386,"uris":["http://zotero.org/users/8176000/items/A7P3J8WZ"],"itemData":{"id":386,"type":"article-journal","abstract":"Ctenophores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id":385,"uris":["http://zotero.org/users/8176000/items/U3B492G3"],"itemData":{"id":385,"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L."}],"issued":{"date-parts":[["2016",10]]}}},{"id":366,"uris":["http://zotero.org/users/8176000/items/EA9UDPLD"],"itemData":{"id":366,"type":"article-journal","abstract":"The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volume":"137","author":[{"family":"Döhren","given":"Jörn","non-dropping-particle":"von"},{"family":"Bartolomaeus","given":"Thomas"}],"issued":{"date-parts":[["2018",6,1]]}}},{"id":382,"uris":["http://zotero.org/users/8176000/items/TNU58WJH"],"itemData":{"id":382,"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Opsins","volume":"28","author":[{"family":"Picciani","given":"Natasha"},{"family":"Kerlin","given":"Jamie R."},{"family":"Sierra","given":"Noemie"},{"family":"Swafford","given":"Andrew J. M."},{"family":"Ramirez","given":"M. Desmond"},{"family":"Roberts","given":"Nickellaus G."},{"family":"Cannon","given":"Johanna T."},{"family":"Daly","given":"Marymegan"},{"family":"Oakley","given":"Todd H."}],"issued":{"date-parts":[["2018",8,6]]}}},{"id":877,"uris":["http://zotero.org/users/8176000/items/LMPZ4V9P"],"itemData":{"id":877,"type":"article-journal","abstract":"The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fldChar w:fldCharType="separate"/>
      </w:r>
      <w:r w:rsidR="004B01C8" w:rsidRPr="004B01C8">
        <w:rPr>
          <w:szCs w:val="24"/>
        </w:rPr>
        <w:t xml:space="preserve">(Horridge 1964; </w:t>
      </w:r>
      <w:proofErr w:type="spellStart"/>
      <w:r w:rsidR="004B01C8" w:rsidRPr="004B01C8">
        <w:rPr>
          <w:szCs w:val="24"/>
        </w:rPr>
        <w:t>Hattar</w:t>
      </w:r>
      <w:proofErr w:type="spellEnd"/>
      <w:r w:rsidR="004B01C8" w:rsidRPr="004B01C8">
        <w:rPr>
          <w:szCs w:val="24"/>
        </w:rPr>
        <w:t xml:space="preserve"> et al. 2002; Arendt 2003; </w:t>
      </w:r>
      <w:proofErr w:type="spellStart"/>
      <w:r w:rsidR="004B01C8" w:rsidRPr="004B01C8">
        <w:rPr>
          <w:szCs w:val="24"/>
        </w:rPr>
        <w:t>Nordström</w:t>
      </w:r>
      <w:proofErr w:type="spellEnd"/>
      <w:r w:rsidR="004B01C8" w:rsidRPr="004B01C8">
        <w:rPr>
          <w:szCs w:val="24"/>
        </w:rPr>
        <w:t xml:space="preserve"> et al. 2003; Arendt et al. 2004; </w:t>
      </w:r>
      <w:proofErr w:type="spellStart"/>
      <w:r w:rsidR="004B01C8" w:rsidRPr="004B01C8">
        <w:rPr>
          <w:szCs w:val="24"/>
        </w:rPr>
        <w:t>Kozmik</w:t>
      </w:r>
      <w:proofErr w:type="spellEnd"/>
      <w:r w:rsidR="004B01C8" w:rsidRPr="004B01C8">
        <w:rPr>
          <w:szCs w:val="24"/>
        </w:rPr>
        <w:t xml:space="preserve"> et al. 2008; </w:t>
      </w:r>
      <w:proofErr w:type="spellStart"/>
      <w:r w:rsidR="004B01C8" w:rsidRPr="004B01C8">
        <w:rPr>
          <w:szCs w:val="24"/>
        </w:rPr>
        <w:t>Passamaneck</w:t>
      </w:r>
      <w:proofErr w:type="spellEnd"/>
      <w:r w:rsidR="004B01C8" w:rsidRPr="004B01C8">
        <w:rPr>
          <w:szCs w:val="24"/>
        </w:rPr>
        <w:t xml:space="preserve"> et al. 2011; Ullrich-</w:t>
      </w:r>
      <w:proofErr w:type="spellStart"/>
      <w:r w:rsidR="004B01C8" w:rsidRPr="004B01C8">
        <w:rPr>
          <w:szCs w:val="24"/>
        </w:rPr>
        <w:t>Lüter</w:t>
      </w:r>
      <w:proofErr w:type="spellEnd"/>
      <w:r w:rsidR="004B01C8" w:rsidRPr="004B01C8">
        <w:rPr>
          <w:szCs w:val="24"/>
        </w:rPr>
        <w:t xml:space="preserve"> et al. 2011; </w:t>
      </w:r>
      <w:proofErr w:type="spellStart"/>
      <w:r w:rsidR="004B01C8" w:rsidRPr="004B01C8">
        <w:rPr>
          <w:szCs w:val="24"/>
        </w:rPr>
        <w:t>Jékely</w:t>
      </w:r>
      <w:proofErr w:type="spellEnd"/>
      <w:r w:rsidR="004B01C8" w:rsidRPr="004B01C8">
        <w:rPr>
          <w:szCs w:val="24"/>
        </w:rPr>
        <w:t xml:space="preserve"> et al. 2015; Tamm 2016; von </w:t>
      </w:r>
      <w:proofErr w:type="spellStart"/>
      <w:r w:rsidR="004B01C8" w:rsidRPr="004B01C8">
        <w:rPr>
          <w:szCs w:val="24"/>
        </w:rPr>
        <w:t>Döhren</w:t>
      </w:r>
      <w:proofErr w:type="spellEnd"/>
      <w:r w:rsidR="004B01C8" w:rsidRPr="004B01C8">
        <w:rPr>
          <w:szCs w:val="24"/>
        </w:rPr>
        <w:t xml:space="preserve"> and </w:t>
      </w:r>
      <w:proofErr w:type="spellStart"/>
      <w:r w:rsidR="004B01C8" w:rsidRPr="004B01C8">
        <w:rPr>
          <w:szCs w:val="24"/>
        </w:rPr>
        <w:t>Bartolomaeus</w:t>
      </w:r>
      <w:proofErr w:type="spellEnd"/>
      <w:r w:rsidR="004B01C8" w:rsidRPr="004B01C8">
        <w:rPr>
          <w:szCs w:val="24"/>
        </w:rPr>
        <w:t xml:space="preserve"> 2018; </w:t>
      </w:r>
      <w:proofErr w:type="spellStart"/>
      <w:r w:rsidR="004B01C8" w:rsidRPr="004B01C8">
        <w:rPr>
          <w:szCs w:val="24"/>
        </w:rPr>
        <w:t>Picciani</w:t>
      </w:r>
      <w:proofErr w:type="spellEnd"/>
      <w:r w:rsidR="004B01C8" w:rsidRPr="004B01C8">
        <w:rPr>
          <w:szCs w:val="24"/>
        </w:rPr>
        <w:t xml:space="preserve"> et al. 2018; Valencia et al. 2021)</w:t>
      </w:r>
      <w:r w:rsidR="004B01C8">
        <w:fldChar w:fldCharType="end"/>
      </w:r>
      <w:r>
        <w:rPr>
          <w:rFonts w:ascii="Times New Roman" w:eastAsia="Times New Roman" w:hAnsi="Times New Roman" w:cs="Times New Roman"/>
        </w:rPr>
        <w:t xml:space="preserve">. The homology of the two photoreceptor cell types is still under debate, as is the question of the ancestral state in the ancestor to all animals </w:t>
      </w:r>
      <w:r w:rsidR="004B01C8">
        <w:fldChar w:fldCharType="begin"/>
      </w:r>
      <w:r w:rsidR="004B01C8">
        <w:instrText xml:space="preserve"> ADDIN ZOTERO_ITEM CSL_CITATION {"citationID":"nN48aP8m","properties":{"formattedCitation":"(Arendt 2008; Arendt et al. 2016)","plainCitation":"(Arendt 2008; Arendt et al. 2016)","noteIndex":0},"citationItems":[{"id":394,"uris":["http://zotero.org/users/8176000/items/9IRJGACY"],"itemData":{"id":394,"type":"article-journal","abstract":"Cell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animals","volume":"9","author":[{"family":"Arendt","given":"Detlev"}],"issued":{"date-parts":[["2008",11]]}}},{"id":393,"uris":["http://zotero.org/users/8176000/items/D42LKGBL"],"itemData":{"id":393,"type":"article-journal","abstract":"Cell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fldChar w:fldCharType="separate"/>
      </w:r>
      <w:r w:rsidR="004B01C8" w:rsidRPr="004B01C8">
        <w:t>(Arendt 2008; Arendt et al. 2016)</w:t>
      </w:r>
      <w:r w:rsidR="004B01C8">
        <w:fldChar w:fldCharType="end"/>
      </w:r>
      <w:r>
        <w:rPr>
          <w:rFonts w:ascii="Times New Roman" w:eastAsia="Times New Roman" w:hAnsi="Times New Roman" w:cs="Times New Roman"/>
        </w:rPr>
        <w:t>.  While the identification of PRCs throughout animals has traditionally relied on morphological studies, now, the availability of single-cell RNA sequencing allows us to explore the presence of t</w:t>
      </w:r>
      <w:r>
        <w:rPr>
          <w:rFonts w:ascii="Times New Roman" w:eastAsia="Times New Roman" w:hAnsi="Times New Roman" w:cs="Times New Roman"/>
        </w:rPr>
        <w:t xml:space="preserve">hese cell-types in a growing number of organisms. </w:t>
      </w:r>
    </w:p>
    <w:p w14:paraId="0B6A3DFD" w14:textId="77777777"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In this study we explored the evolutionary history of the molecular components essential for vision </w:t>
      </w:r>
      <w:proofErr w:type="gramStart"/>
      <w:r>
        <w:rPr>
          <w:rFonts w:ascii="Times New Roman" w:eastAsia="Times New Roman" w:hAnsi="Times New Roman" w:cs="Times New Roman"/>
        </w:rPr>
        <w:t>by  first</w:t>
      </w:r>
      <w:proofErr w:type="gramEnd"/>
      <w:r>
        <w:rPr>
          <w:rFonts w:ascii="Times New Roman" w:eastAsia="Times New Roman" w:hAnsi="Times New Roman" w:cs="Times New Roman"/>
        </w:rPr>
        <w:t xml:space="preserve"> reconstructing the evolution of the genes involved in the two major phototransduction pathways;</w:t>
      </w:r>
      <w:r>
        <w:rPr>
          <w:rFonts w:ascii="Times New Roman" w:eastAsia="Times New Roman" w:hAnsi="Times New Roman" w:cs="Times New Roman"/>
        </w:rPr>
        <w:t xml:space="preserve"> and then identifying PRC-like cell-types throughout animals and comparing their genetic profiles. </w:t>
      </w:r>
    </w:p>
    <w:p w14:paraId="0B6A3DFE" w14:textId="77777777" w:rsidR="00D57823" w:rsidRDefault="00D57823">
      <w:pPr>
        <w:rPr>
          <w:rFonts w:ascii="Times New Roman" w:eastAsia="Times New Roman" w:hAnsi="Times New Roman" w:cs="Times New Roman"/>
          <w:sz w:val="30"/>
          <w:szCs w:val="30"/>
        </w:rPr>
      </w:pPr>
    </w:p>
    <w:p w14:paraId="0B6A3DFF"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Results and Discussion</w:t>
      </w:r>
    </w:p>
    <w:p w14:paraId="0B6A3E00" w14:textId="77777777" w:rsidR="00D57823" w:rsidRDefault="00D57823">
      <w:pPr>
        <w:rPr>
          <w:rFonts w:ascii="Times New Roman" w:eastAsia="Times New Roman" w:hAnsi="Times New Roman" w:cs="Times New Roman"/>
          <w:b/>
          <w:sz w:val="24"/>
          <w:szCs w:val="24"/>
        </w:rPr>
      </w:pPr>
    </w:p>
    <w:p w14:paraId="0B6A3E01"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Extended gene families of phototransduction components are generally broadly distributed throughout Eukarya</w:t>
      </w:r>
    </w:p>
    <w:p w14:paraId="0B6A3E02" w14:textId="77777777" w:rsidR="00D57823" w:rsidRDefault="00D57823">
      <w:pPr>
        <w:rPr>
          <w:rFonts w:ascii="Times New Roman" w:eastAsia="Times New Roman" w:hAnsi="Times New Roman" w:cs="Times New Roman"/>
          <w:b/>
        </w:rPr>
      </w:pPr>
    </w:p>
    <w:p w14:paraId="0B6A3E03"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To study the evolution</w:t>
      </w:r>
      <w:r>
        <w:rPr>
          <w:rFonts w:ascii="Times New Roman" w:eastAsia="Times New Roman" w:hAnsi="Times New Roman" w:cs="Times New Roman"/>
        </w:rPr>
        <w:t xml:space="preserve"> of the phototransduction cascades, we first investigated the presence of each phototransduction component in 86 eukaryotic species (Figure 2). We focused on early-branching animals and sister groups to animals, but also included in our search a balanced s</w:t>
      </w:r>
      <w:r>
        <w:rPr>
          <w:rFonts w:ascii="Times New Roman" w:eastAsia="Times New Roman" w:hAnsi="Times New Roman" w:cs="Times New Roman"/>
        </w:rPr>
        <w:t>ampling of all major eukaryotic groups (</w:t>
      </w:r>
      <w:commentRangeStart w:id="15"/>
      <w:r>
        <w:rPr>
          <w:rFonts w:ascii="Times New Roman" w:eastAsia="Times New Roman" w:hAnsi="Times New Roman" w:cs="Times New Roman"/>
          <w:shd w:val="clear" w:color="auto" w:fill="FFD966"/>
        </w:rPr>
        <w:t>see Supplementary File with species list and BUSCO values</w:t>
      </w:r>
      <w:commentRangeEnd w:id="15"/>
      <w:r>
        <w:commentReference w:id="15"/>
      </w:r>
      <w:r>
        <w:rPr>
          <w:rFonts w:ascii="Times New Roman" w:eastAsia="Times New Roman" w:hAnsi="Times New Roman" w:cs="Times New Roman"/>
        </w:rPr>
        <w:t xml:space="preserve">). The </w:t>
      </w:r>
      <w:r>
        <w:rPr>
          <w:rFonts w:ascii="Times New Roman" w:eastAsia="Times New Roman" w:hAnsi="Times New Roman" w:cs="Times New Roman"/>
        </w:rPr>
        <w:lastRenderedPageBreak/>
        <w:t xml:space="preserve">phototransduction components examined were based primarily on the </w:t>
      </w:r>
      <w:proofErr w:type="spellStart"/>
      <w:r>
        <w:rPr>
          <w:rFonts w:ascii="Times New Roman" w:eastAsia="Times New Roman" w:hAnsi="Times New Roman" w:cs="Times New Roman"/>
        </w:rPr>
        <w:t>Kegg</w:t>
      </w:r>
      <w:proofErr w:type="spellEnd"/>
      <w:r>
        <w:rPr>
          <w:rFonts w:ascii="Times New Roman" w:eastAsia="Times New Roman" w:hAnsi="Times New Roman" w:cs="Times New Roman"/>
        </w:rPr>
        <w:t xml:space="preserve"> maps ko04745 (</w:t>
      </w:r>
      <w:r>
        <w:rPr>
          <w:rFonts w:ascii="Times New Roman" w:eastAsia="Times New Roman" w:hAnsi="Times New Roman" w:cs="Times New Roman"/>
          <w:i/>
        </w:rPr>
        <w:t>D. melanogaster</w:t>
      </w:r>
      <w:r>
        <w:rPr>
          <w:rFonts w:ascii="Times New Roman" w:eastAsia="Times New Roman" w:hAnsi="Times New Roman" w:cs="Times New Roman"/>
        </w:rPr>
        <w:t xml:space="preserve"> rhabdomeric cascade) and ko04744 (</w:t>
      </w:r>
      <w:r>
        <w:rPr>
          <w:rFonts w:ascii="Times New Roman" w:eastAsia="Times New Roman" w:hAnsi="Times New Roman" w:cs="Times New Roman"/>
          <w:i/>
        </w:rPr>
        <w:t>H. sapiens</w:t>
      </w:r>
      <w:r>
        <w:rPr>
          <w:rFonts w:ascii="Times New Roman" w:eastAsia="Times New Roman" w:hAnsi="Times New Roman" w:cs="Times New Roman"/>
        </w:rPr>
        <w:t xml:space="preserve"> ciliary cascade). The data mining was carried out with a combination of sequence similarity and protein</w:t>
      </w:r>
      <w:r>
        <w:rPr>
          <w:rFonts w:ascii="Times New Roman" w:eastAsia="Times New Roman" w:hAnsi="Times New Roman" w:cs="Times New Roman"/>
        </w:rPr>
        <w:t xml:space="preserve"> motif analyses. We then constructed maximum likelihood phylogenetic trees and gene tree to species tree reconciliations for each gene family (see Methods for details). </w:t>
      </w:r>
    </w:p>
    <w:p w14:paraId="0B6A3E04"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Most gene families examined were broad, therefore, within each gene family we focused </w:t>
      </w:r>
      <w:r>
        <w:rPr>
          <w:rFonts w:ascii="Times New Roman" w:eastAsia="Times New Roman" w:hAnsi="Times New Roman" w:cs="Times New Roman"/>
        </w:rPr>
        <w:t xml:space="preserve">on identifying the sub-group containing the </w:t>
      </w:r>
      <w:r>
        <w:rPr>
          <w:rFonts w:ascii="Times New Roman" w:eastAsia="Times New Roman" w:hAnsi="Times New Roman" w:cs="Times New Roman"/>
          <w:i/>
        </w:rPr>
        <w:t>D. melanogaster</w:t>
      </w:r>
      <w:r>
        <w:rPr>
          <w:rFonts w:ascii="Times New Roman" w:eastAsia="Times New Roman" w:hAnsi="Times New Roman" w:cs="Times New Roman"/>
        </w:rPr>
        <w:t xml:space="preserve"> and/or </w:t>
      </w:r>
      <w:r>
        <w:rPr>
          <w:rFonts w:ascii="Times New Roman" w:eastAsia="Times New Roman" w:hAnsi="Times New Roman" w:cs="Times New Roman"/>
          <w:i/>
        </w:rPr>
        <w:t>H. sapiens</w:t>
      </w:r>
      <w:r>
        <w:rPr>
          <w:rFonts w:ascii="Times New Roman" w:eastAsia="Times New Roman" w:hAnsi="Times New Roman" w:cs="Times New Roman"/>
        </w:rPr>
        <w:t xml:space="preserve"> genes that are known to function in the phototransduction cascades. These subgroups are the ones of major interest when studying the evolution of phototransduction. Phylogenetic </w:t>
      </w:r>
      <w:r>
        <w:rPr>
          <w:rFonts w:ascii="Times New Roman" w:eastAsia="Times New Roman" w:hAnsi="Times New Roman" w:cs="Times New Roman"/>
        </w:rPr>
        <w:t>studies often restrict their reconstructions to a set of orthologous sequences (</w:t>
      </w:r>
      <w:r>
        <w:rPr>
          <w:rFonts w:ascii="Times New Roman" w:eastAsia="Times New Roman" w:hAnsi="Times New Roman" w:cs="Times New Roman"/>
          <w:shd w:val="clear" w:color="auto" w:fill="FFD966"/>
        </w:rPr>
        <w:t>REF</w:t>
      </w:r>
      <w:r>
        <w:rPr>
          <w:rFonts w:ascii="Times New Roman" w:eastAsia="Times New Roman" w:hAnsi="Times New Roman" w:cs="Times New Roman"/>
        </w:rPr>
        <w:t>). As in</w:t>
      </w:r>
      <w:commentRangeStart w:id="16"/>
      <w:r>
        <w:rPr>
          <w:rFonts w:ascii="Times New Roman" w:eastAsia="Times New Roman" w:hAnsi="Times New Roman" w:cs="Times New Roman"/>
        </w:rPr>
        <w:t xml:space="preserve"> our case</w:t>
      </w:r>
      <w:commentRangeEnd w:id="16"/>
      <w:r>
        <w:commentReference w:id="16"/>
      </w:r>
      <w:r>
        <w:rPr>
          <w:rFonts w:ascii="Times New Roman" w:eastAsia="Times New Roman" w:hAnsi="Times New Roman" w:cs="Times New Roman"/>
        </w:rPr>
        <w:t>, we were interested in understanding whether early-branching animals and non-animal species might possess genes that could perform in phototransduction,</w:t>
      </w:r>
      <w:r>
        <w:rPr>
          <w:rFonts w:ascii="Times New Roman" w:eastAsia="Times New Roman" w:hAnsi="Times New Roman" w:cs="Times New Roman"/>
        </w:rPr>
        <w:t xml:space="preserve"> and in many cases this might include </w:t>
      </w:r>
      <w:proofErr w:type="spellStart"/>
      <w:r>
        <w:rPr>
          <w:rFonts w:ascii="Times New Roman" w:eastAsia="Times New Roman" w:hAnsi="Times New Roman" w:cs="Times New Roman"/>
        </w:rPr>
        <w:t>non orthologous</w:t>
      </w:r>
      <w:proofErr w:type="spellEnd"/>
      <w:r>
        <w:rPr>
          <w:rFonts w:ascii="Times New Roman" w:eastAsia="Times New Roman" w:hAnsi="Times New Roman" w:cs="Times New Roman"/>
        </w:rPr>
        <w:t xml:space="preserve"> but related genes, we expanded our definition of the group of interest to include a broader set of genes within an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We found that while the specific-</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is ofte</w:t>
      </w:r>
      <w:r>
        <w:rPr>
          <w:rFonts w:ascii="Times New Roman" w:eastAsia="Times New Roman" w:hAnsi="Times New Roman" w:cs="Times New Roman"/>
        </w:rPr>
        <w:t xml:space="preserve">n present only within animals or in sister-groups to animals (Figure 2), closely related sub-groups were present in the next related species, and when considering the extended gene </w:t>
      </w:r>
      <w:proofErr w:type="gramStart"/>
      <w:r>
        <w:rPr>
          <w:rFonts w:ascii="Times New Roman" w:eastAsia="Times New Roman" w:hAnsi="Times New Roman" w:cs="Times New Roman"/>
        </w:rPr>
        <w:t>family as a whole, the</w:t>
      </w:r>
      <w:proofErr w:type="gramEnd"/>
      <w:r>
        <w:rPr>
          <w:rFonts w:ascii="Times New Roman" w:eastAsia="Times New Roman" w:hAnsi="Times New Roman" w:cs="Times New Roman"/>
        </w:rPr>
        <w:t xml:space="preserve"> distribution would often span Eukarya. This adds an </w:t>
      </w:r>
      <w:r>
        <w:rPr>
          <w:rFonts w:ascii="Times New Roman" w:eastAsia="Times New Roman" w:hAnsi="Times New Roman" w:cs="Times New Roman"/>
        </w:rPr>
        <w:t>extra layer of detail to our knowledge of when exactly the functional phototransduction pathways might have originated.</w:t>
      </w:r>
    </w:p>
    <w:p w14:paraId="0B6A3E05" w14:textId="77777777" w:rsidR="00D57823" w:rsidRDefault="00D57823">
      <w:pPr>
        <w:rPr>
          <w:rFonts w:ascii="Times New Roman" w:eastAsia="Times New Roman" w:hAnsi="Times New Roman" w:cs="Times New Roman"/>
        </w:rPr>
      </w:pPr>
    </w:p>
    <w:p w14:paraId="0B6A3E06"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Common phototransduction components</w:t>
      </w:r>
    </w:p>
    <w:p w14:paraId="0B6A3E07" w14:textId="750C50F8" w:rsidR="00D57823" w:rsidRDefault="002B567E">
      <w:pPr>
        <w:rPr>
          <w:rFonts w:ascii="Times New Roman" w:eastAsia="Times New Roman" w:hAnsi="Times New Roman" w:cs="Times New Roman"/>
          <w:b/>
        </w:rPr>
      </w:pPr>
      <w:r>
        <w:rPr>
          <w:rFonts w:ascii="Times New Roman" w:eastAsia="Times New Roman" w:hAnsi="Times New Roman" w:cs="Times New Roman"/>
        </w:rPr>
        <w:t xml:space="preserve">Amongst the common components (Figure 2A), the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is present either strictly in</w:t>
      </w:r>
      <w:r>
        <w:rPr>
          <w:rFonts w:ascii="Times New Roman" w:eastAsia="Times New Roman" w:hAnsi="Times New Roman" w:cs="Times New Roman"/>
        </w:rPr>
        <w:t xml:space="preserve"> animals (</w:t>
      </w:r>
      <w:commentRangeStart w:id="17"/>
      <w:r>
        <w:rPr>
          <w:rFonts w:ascii="Times New Roman" w:eastAsia="Times New Roman" w:hAnsi="Times New Roman" w:cs="Times New Roman"/>
        </w:rPr>
        <w:t>opsin</w:t>
      </w:r>
      <w:commentRangeEnd w:id="17"/>
      <w:r>
        <w:commentReference w:id="17"/>
      </w:r>
      <w:r>
        <w:rPr>
          <w:rFonts w:ascii="Times New Roman" w:eastAsia="Times New Roman" w:hAnsi="Times New Roman" w:cs="Times New Roman"/>
        </w:rPr>
        <w:t xml:space="preserve">, G gamma and </w:t>
      </w:r>
      <w:proofErr w:type="spellStart"/>
      <w:r>
        <w:rPr>
          <w:rFonts w:ascii="Times New Roman" w:eastAsia="Times New Roman" w:hAnsi="Times New Roman" w:cs="Times New Roman"/>
        </w:rPr>
        <w:t>arrestin</w:t>
      </w:r>
      <w:proofErr w:type="spellEnd"/>
      <w:r>
        <w:rPr>
          <w:rFonts w:ascii="Times New Roman" w:eastAsia="Times New Roman" w:hAnsi="Times New Roman" w:cs="Times New Roman"/>
        </w:rPr>
        <w:t xml:space="preserve">) or within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(G beta, calmodulin, GRK).</w:t>
      </w:r>
      <w:commentRangeStart w:id="18"/>
      <w:r>
        <w:rPr>
          <w:rFonts w:ascii="Times New Roman" w:eastAsia="Times New Roman" w:hAnsi="Times New Roman" w:cs="Times New Roman"/>
        </w:rPr>
        <w:t xml:space="preserve"> However, if we consider the extended gene family</w:t>
      </w:r>
      <w:commentRangeEnd w:id="18"/>
      <w:r>
        <w:commentReference w:id="18"/>
      </w:r>
      <w:r>
        <w:rPr>
          <w:rFonts w:ascii="Times New Roman" w:eastAsia="Times New Roman" w:hAnsi="Times New Roman" w:cs="Times New Roman"/>
        </w:rPr>
        <w:t xml:space="preserve">, then G beta, calmodulin and GRK span all Eukarya, </w:t>
      </w:r>
      <w:proofErr w:type="spellStart"/>
      <w:r>
        <w:rPr>
          <w:rFonts w:ascii="Times New Roman" w:eastAsia="Times New Roman" w:hAnsi="Times New Roman" w:cs="Times New Roman"/>
        </w:rPr>
        <w:t>arrestin</w:t>
      </w:r>
      <w:proofErr w:type="spellEnd"/>
      <w:r>
        <w:rPr>
          <w:rFonts w:ascii="Times New Roman" w:eastAsia="Times New Roman" w:hAnsi="Times New Roman" w:cs="Times New Roman"/>
        </w:rPr>
        <w:t xml:space="preserve"> is present up to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and only opsin and G gamma rema</w:t>
      </w:r>
      <w:r>
        <w:rPr>
          <w:rFonts w:ascii="Times New Roman" w:eastAsia="Times New Roman" w:hAnsi="Times New Roman" w:cs="Times New Roman"/>
        </w:rPr>
        <w:t xml:space="preserve">in animal-specific. While for opsin this reflects the expected scenario </w:t>
      </w:r>
      <w:r w:rsidR="004B01C8">
        <w:fldChar w:fldCharType="begin"/>
      </w:r>
      <w:r w:rsidR="004B01C8">
        <w:instrText xml:space="preserve"> ADDIN ZOTERO_ITEM CSL_CITATION {"citationID":"Lj4w9rCD","properties":{"formattedCitation":"(Fleming et al. 2020)","plainCitation":"(Fleming et al. 2020)","noteIndex":0},"citationItems":[{"id":475,"uris":["http://zotero.org/users/8176000/items/TBLLLTYP"],"itemData":{"id":475,"type":"article-journal","abstract":"Our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4B01C8">
        <w:fldChar w:fldCharType="separate"/>
      </w:r>
      <w:r w:rsidR="004B01C8" w:rsidRPr="004B01C8">
        <w:t>(Fleming et al. 2020)</w:t>
      </w:r>
      <w:r w:rsidR="004B01C8">
        <w:fldChar w:fldCharType="end"/>
      </w:r>
      <w:r>
        <w:rPr>
          <w:rFonts w:ascii="Times New Roman" w:eastAsia="Times New Roman" w:hAnsi="Times New Roman" w:cs="Times New Roman"/>
        </w:rPr>
        <w:t xml:space="preserve">, for G gamma, </w:t>
      </w:r>
      <w:r>
        <w:rPr>
          <w:rFonts w:ascii="Times New Roman" w:eastAsia="Times New Roman" w:hAnsi="Times New Roman" w:cs="Times New Roman"/>
        </w:rPr>
        <w:t xml:space="preserve">an animal-oriented definition of the gene family (e.g. during protein motif filtering) may have resulted in the </w:t>
      </w:r>
      <w:commentRangeStart w:id="19"/>
      <w:r>
        <w:rPr>
          <w:rFonts w:ascii="Times New Roman" w:eastAsia="Times New Roman" w:hAnsi="Times New Roman" w:cs="Times New Roman"/>
        </w:rPr>
        <w:t>exclusion</w:t>
      </w:r>
      <w:commentRangeEnd w:id="19"/>
      <w:r>
        <w:commentReference w:id="19"/>
      </w:r>
      <w:r>
        <w:rPr>
          <w:rFonts w:ascii="Times New Roman" w:eastAsia="Times New Roman" w:hAnsi="Times New Roman" w:cs="Times New Roman"/>
        </w:rPr>
        <w:t xml:space="preserve"> of non-animal G gamma-types. Indeed G gamma is the least studied subunit of the G protein and its subtypes outside of animals are n</w:t>
      </w:r>
      <w:r>
        <w:rPr>
          <w:rFonts w:ascii="Times New Roman" w:eastAsia="Times New Roman" w:hAnsi="Times New Roman" w:cs="Times New Roman"/>
        </w:rPr>
        <w:t xml:space="preserve">ot well characterised </w:t>
      </w:r>
      <w:r w:rsidR="004B01C8">
        <w:fldChar w:fldCharType="begin"/>
      </w:r>
      <w:r w:rsidR="004B01C8">
        <w:instrText xml:space="preserve"> ADDIN ZOTERO_ITEM CSL_CITATION {"citationID":"Wen5YQqL","properties":{"formattedCitation":"(Krishnan et al. 2015)","plainCitation":"(Krishnan et al. 2015)","noteIndex":0},"citationItems":[{"id":478,"uris":["http://zotero.org/users/8176000/items/BHCHYQFK"],"itemData":{"id":478,"type":"article-journal","abstract":"Heterotrimeric G proteins perform a crucial role as molecular switches controlling various cellular responses mediated by G protein-coupled receptor (GPCR) signaling pathway. Recent data have shown that the vertebrate-like G protein families are found across metazoans and their closest unicellular relatives. However, an overall evolutionary hierarchy of vertebrate-like G proteins, including gene family annotations and in particular mapping individual gene gain/loss events across diverse holozoan lineages is still incomplete. Here, with more expanded invertebrate taxon sampling, we have reconstructed phylogenetic trees for each of the G protein classes/families and provide a robust classification and hierarchy of vertebrate-like heterotrimeric G proteins. Our results further extend the evidence that the common ancestor (CA) of holozoans had at least five ancestral Gα genes corresponding to all major vertebrate Gα classes and contain a total of eight genes including two Gβ and one Gγ. Our results also indicate that the GNAI/O-like gene likely duplicated in the last CA of metazoans to give rise to GNAI- and GNAO-like genes, which are conserved across invertebrates. Moreover, homologs of GNB1–4 paralogon- and GNB5 family-like genes are found in most metazoans and that the unicellular holozoans encode two ancestral Gβ genes. Similarly, most bilaterian invertebrates encode two Gγ genes which include a representative of the GNG gene cluster and a putative homolog of GNG13. Interestingly, our results also revealed key evolutionary events such as the Drosophila melanogaster eye specific Gβ subunit that is found conserved in most arthropods and several previously unidentified species specific expansions within Gαi/o, Gαs, Gαq, Gα12/13 classes and the GNB1–4 paralogon. Also, we provide an overall proposed evolutionary scenario on the expansions of all G protein families in vertebrate tetraploidizations. Our robust classification/hierarchy is essential to further understand the differential roles of GPCR/G protein mediated intracellular signaling system across various metazoan lineages.","container-title":"Molecular Phylogenetics and Evolution","DOI":"10.1016/j.ympev.2015.05.009","ISSN":"1055-7903","journalAbbreviation":"Molecular Phylogenetics and Evolution","language":"en","page":"27-40","source":"ScienceDirect","title":"Evolutionary hierarchy of vertebrate-like heterotrimeric G protein families","volume":"91","author":[{"family":"Krishnan","given":"Arunkumar"},{"family":"Mustafa","given":"Arshi"},{"family":"Almén","given":"Markus Sällman"},{"family":"Fredriksson","given":"Robert"},{"family":"Williams","given":"Michael J."},{"family":"Schiöth","given":"Helgi B."}],"issued":{"date-parts":[["2015",10,1]]}}}],"schema":"https://github.com/citation-style-language/schema/raw/master/csl-citation.json"} </w:instrText>
      </w:r>
      <w:r w:rsidR="004B01C8">
        <w:fldChar w:fldCharType="separate"/>
      </w:r>
      <w:r w:rsidR="004B01C8" w:rsidRPr="004B01C8">
        <w:t>(Krishnan et al. 2015)</w:t>
      </w:r>
      <w:r w:rsidR="004B01C8">
        <w:fldChar w:fldCharType="end"/>
      </w:r>
      <w:r>
        <w:rPr>
          <w:rFonts w:ascii="Times New Roman" w:eastAsia="Times New Roman" w:hAnsi="Times New Roman" w:cs="Times New Roman"/>
        </w:rPr>
        <w:t>. As the other two</w:t>
      </w:r>
      <w:r>
        <w:rPr>
          <w:rFonts w:ascii="Times New Roman" w:eastAsia="Times New Roman" w:hAnsi="Times New Roman" w:cs="Times New Roman"/>
        </w:rPr>
        <w:t xml:space="preserve"> subunits of the G protein (G beta and G alpha) are present outside of animals, it is likely that a non-animal G gamma-type exists but was not detected here. Of note regarding</w:t>
      </w:r>
      <w:commentRangeStart w:id="20"/>
      <w:r>
        <w:rPr>
          <w:rFonts w:ascii="Times New Roman" w:eastAsia="Times New Roman" w:hAnsi="Times New Roman" w:cs="Times New Roman"/>
        </w:rPr>
        <w:t xml:space="preserve"> G alpha</w:t>
      </w:r>
      <w:commentRangeEnd w:id="20"/>
      <w:r>
        <w:commentReference w:id="20"/>
      </w:r>
      <w:r>
        <w:rPr>
          <w:rFonts w:ascii="Times New Roman" w:eastAsia="Times New Roman" w:hAnsi="Times New Roman" w:cs="Times New Roman"/>
        </w:rPr>
        <w:t>, focus was given primarily to the subgroups used in fly rhabdomeric (</w:t>
      </w:r>
      <w:proofErr w:type="spellStart"/>
      <w:r>
        <w:rPr>
          <w:rFonts w:ascii="Times New Roman" w:eastAsia="Times New Roman" w:hAnsi="Times New Roman" w:cs="Times New Roman"/>
        </w:rPr>
        <w:t>Gq</w:t>
      </w:r>
      <w:proofErr w:type="spellEnd"/>
      <w:r>
        <w:rPr>
          <w:rFonts w:ascii="Times New Roman" w:eastAsia="Times New Roman" w:hAnsi="Times New Roman" w:cs="Times New Roman"/>
        </w:rPr>
        <w:t xml:space="preserve"> family) </w:t>
      </w:r>
      <w:r w:rsidR="004B01C8">
        <w:fldChar w:fldCharType="begin"/>
      </w:r>
      <w:r w:rsidR="004B01C8">
        <w:instrText xml:space="preserve"> ADDIN ZOTERO_ITEM CSL_CITATION {"citationID":"Od5AmcAS","properties":{"formattedCitation":"(Hardie and Juusola 2015)","plainCitation":"(Hardie and Juusola 2015)","noteIndex":0},"citationItems":[{"id":355,"uris":["http://zotero.org/users/8176000/items/ECYJFCK3"],"itemData":{"id":355,"type":"article-journal","abstract":"Phototransduction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fldChar w:fldCharType="separate"/>
      </w:r>
      <w:r w:rsidR="004B01C8" w:rsidRPr="004B01C8">
        <w:t xml:space="preserve">(Hardie and </w:t>
      </w:r>
      <w:proofErr w:type="spellStart"/>
      <w:r w:rsidR="004B01C8" w:rsidRPr="004B01C8">
        <w:t>Juusola</w:t>
      </w:r>
      <w:proofErr w:type="spellEnd"/>
      <w:r w:rsidR="004B01C8" w:rsidRPr="004B01C8">
        <w:t xml:space="preserve"> 2015)</w:t>
      </w:r>
      <w:r w:rsidR="004B01C8">
        <w:fldChar w:fldCharType="end"/>
      </w:r>
      <w:r>
        <w:rPr>
          <w:rFonts w:ascii="Times New Roman" w:eastAsia="Times New Roman" w:hAnsi="Times New Roman" w:cs="Times New Roman"/>
        </w:rPr>
        <w:t xml:space="preserve"> and vertebrate ciliary (Gi/o family) </w:t>
      </w:r>
      <w:r w:rsidR="004B01C8">
        <w:fldChar w:fldCharType="begin"/>
      </w:r>
      <w:r w:rsidR="004B01C8">
        <w:instrText xml:space="preserve"> ADDIN ZOTERO_ITEM CSL_CITATION {"citationID":"k78ff8j3","properties":{"formattedCitation":"(Lagman et al. 2012)","plainCitation":"(Lagman et al. 2012)","noteIndex":0},"citationItems":[{"id":480,"uris":["http://zotero.org/users/8176000/items/9VA785D4"],"itemData":{"id":480,"type":"article-journal","abstract":"Hundreds of gene families expanded in the early vertebrate tetraploidizations including many gene families in the phototransduction cascade. We have investigated the evolution of the heterotrimeric G-proteins of photoreceptors, the transducins, in relation to these events using both phylogenetic analyses and synteny comparisons. Three alpha subunit genes were identified in amniotes and the coelacanth, GNAT1–3; two of these were identified in amphibians and teleost fish, GNAT1 and GNAT2. Most tetrapods have four beta genes, GNB1–4, and teleosts have additional duplicates. Finally, three gamma genes were identified in mammals, GNGT1, GNG11 and GNGT2. Of these, GNGT1 and GNGT2 were found in the other vertebrates. In frog and zebrafish additional duplicates of GNGT2 were identified. Our analyses show all three transducin families expanded during the early vertebrate tetraploidizations and the beta and gamma families gained additional copies in the teleost-specific genome duplication. This suggests that the tetraploidizations contributed to visual specialisations.","container-title":"Genomics","DOI":"10.1016/j.ygeno.2012.07.005","ISSN":"0888-7543","issue":"4","journalAbbreviation":"Genomics","language":"en","page":"203-211","source":"ScienceDirect","title":"Expansion of transducin subunit gene families in early vertebrate tetraploidizations","volume":"100","author":[{"family":"Lagman","given":"David"},{"family":"Sundström","given":"Görel"},{"family":"Ocampo Daza","given":"Daniel"},{"family":"Abalo","given":"Xesús M."},{"family":"Larhammar","given":"Dan"}],"issued":{"date-parts":[["2012",10,1]]}}}],"schema":"https://github.com/citation-style-language/schema/raw/master/csl-citation.json"} </w:instrText>
      </w:r>
      <w:r w:rsidR="004B01C8">
        <w:fldChar w:fldCharType="separate"/>
      </w:r>
      <w:r w:rsidR="004B01C8" w:rsidRPr="004B01C8">
        <w:t>(</w:t>
      </w:r>
      <w:proofErr w:type="spellStart"/>
      <w:r w:rsidR="004B01C8" w:rsidRPr="004B01C8">
        <w:t>Lagman</w:t>
      </w:r>
      <w:proofErr w:type="spellEnd"/>
      <w:r w:rsidR="004B01C8" w:rsidRPr="004B01C8">
        <w:t xml:space="preserve"> et al. 2012)</w:t>
      </w:r>
      <w:r w:rsidR="004B01C8">
        <w:fldChar w:fldCharType="end"/>
      </w:r>
      <w:r>
        <w:rPr>
          <w:rFonts w:ascii="Times New Roman" w:eastAsia="Times New Roman" w:hAnsi="Times New Roman" w:cs="Times New Roman"/>
        </w:rPr>
        <w:t xml:space="preserve"> phototransduction pathways as these are </w:t>
      </w:r>
      <w:r>
        <w:rPr>
          <w:rFonts w:ascii="Times New Roman" w:eastAsia="Times New Roman" w:hAnsi="Times New Roman" w:cs="Times New Roman"/>
        </w:rPr>
        <w:t>the two pathways that we used as reference.</w:t>
      </w:r>
    </w:p>
    <w:p w14:paraId="0B6A3E08" w14:textId="77777777" w:rsidR="00D57823" w:rsidRDefault="00D57823">
      <w:pPr>
        <w:rPr>
          <w:rFonts w:ascii="Times New Roman" w:eastAsia="Times New Roman" w:hAnsi="Times New Roman" w:cs="Times New Roman"/>
        </w:rPr>
      </w:pPr>
    </w:p>
    <w:p w14:paraId="0B6A3E09"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Rhabdomeric-specific phototransduction components</w:t>
      </w:r>
    </w:p>
    <w:p w14:paraId="0B6A3E0A"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Within the gene families of the rhabdomeric-specific components (Figure 2B), the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is animal-specific for seven out of eleven gene families, with the remaining 4 families being holozoan-specific. It is therefore of striking contrast th</w:t>
      </w:r>
      <w:r>
        <w:rPr>
          <w:rFonts w:ascii="Times New Roman" w:eastAsia="Times New Roman" w:hAnsi="Times New Roman" w:cs="Times New Roman"/>
        </w:rPr>
        <w:t xml:space="preserve">at the extended gene families are all present throughout Eukarya,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w:t>
      </w:r>
      <w:commentRangeStart w:id="21"/>
      <w:r>
        <w:rPr>
          <w:rFonts w:ascii="Times New Roman" w:eastAsia="Times New Roman" w:hAnsi="Times New Roman" w:cs="Times New Roman"/>
        </w:rPr>
        <w:t>INAD</w:t>
      </w:r>
      <w:commentRangeEnd w:id="21"/>
      <w:r>
        <w:commentReference w:id="21"/>
      </w:r>
      <w:r>
        <w:rPr>
          <w:rFonts w:ascii="Times New Roman" w:eastAsia="Times New Roman" w:hAnsi="Times New Roman" w:cs="Times New Roman"/>
        </w:rPr>
        <w:t xml:space="preserve"> (inactivation no afterpotential</w:t>
      </w:r>
      <w:r>
        <w:rPr>
          <w:rFonts w:ascii="Times New Roman" w:eastAsia="Times New Roman" w:hAnsi="Times New Roman" w:cs="Times New Roman"/>
        </w:rPr>
        <w:t xml:space="preserve"> D) that appears to be restricted to animals and choanoflagellates. The presence outside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is perhaps questionable also for G alpha q and TRP C, however, overall rhabdomeric extended gene families appear to be ancient.</w:t>
      </w:r>
    </w:p>
    <w:p w14:paraId="0B6A3E0B" w14:textId="77777777" w:rsidR="00D57823" w:rsidRDefault="00D57823">
      <w:pPr>
        <w:rPr>
          <w:rFonts w:ascii="Times New Roman" w:eastAsia="Times New Roman" w:hAnsi="Times New Roman" w:cs="Times New Roman"/>
        </w:rPr>
      </w:pPr>
    </w:p>
    <w:p w14:paraId="0B6A3E0C"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Ciliary-specific phototrans</w:t>
      </w:r>
      <w:r>
        <w:rPr>
          <w:rFonts w:ascii="Times New Roman" w:eastAsia="Times New Roman" w:hAnsi="Times New Roman" w:cs="Times New Roman"/>
          <w:b/>
        </w:rPr>
        <w:t>duction components</w:t>
      </w:r>
    </w:p>
    <w:p w14:paraId="0B6A3E0D" w14:textId="2D4D9079"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majority of the ciliary-specific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of interest (Figure 2C), are also animal-specific (eight out of eleven). Two components are present also in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while only NCKX, a sodium-calcium-potassium exchanger involved in numer</w:t>
      </w:r>
      <w:r>
        <w:rPr>
          <w:rFonts w:ascii="Times New Roman" w:eastAsia="Times New Roman" w:hAnsi="Times New Roman" w:cs="Times New Roman"/>
        </w:rPr>
        <w:t xml:space="preserve">ous other pathways </w:t>
      </w:r>
      <w:r w:rsidR="004B01C8">
        <w:fldChar w:fldCharType="begin"/>
      </w:r>
      <w:r w:rsidR="004B01C8">
        <w:instrText xml:space="preserve"> ADDIN ZOTERO_ITEM CSL_CITATION {"citationID":"Jr0RJ41h","properties":{"formattedCitation":"(Altimimi and Schnetkamp 2007)","plainCitation":"(Altimimi and Schnetkamp 2007)","noteIndex":0},"citationItems":[{"id":482,"uris":["http://zotero.org/users/8176000/items/NB9P9I4W"],"itemData":{"id":482,"type":"article-journal","abstract":"The most numerous Ca2+ extrusion protein family, in terms of distinct genes, is the SLC24 gene family of Na+/Ca2+-K+ exchangers (NCKX). Five distinct gene products have been identified, mostly from specific animal excitable tissues such as neurons and smooth muscle, but also in places like skin pigment epithelium, signifying that NCKX proteins may play very specific roles, related to Ca2+ homeostasis, in these tissues. However, progress in elucidating the specific physiological roles of NCKX proteins has been slow in coming, largely because of challenges relating to isolating the activity of these proteins in their native tissues. Herein, we provide an overview of NCKX protein functional characteristics, highlighting properties that are unique and useful as distinguishing features over other Ca2+ handling mechanisms. We also present the first comprehensive review of the literature concerning physiological roles of NCKX proteins.","container-title":"Channels","DOI":"10.4161/chan.4366","ISSN":"1933-6950","issue":"2","note":"publisher: Taylor &amp; Francis\n_eprint: https://doi.org/10.4161/chan.4366\nPMID: 18690016","page":"62-69","source":"Taylor and Francis+NEJM","title":"Na+/Ca2+-K+ Exchangers (NCKX):Functional Properties and Physiological Roles","title-short":"Na+/Ca2+-K+ Exchangers (NCKX)","volume":"1","author":[{"family":"Altimimi","given":"Haider F."},{"family":"Schnetkamp","given":"Paul P.M."}],"issued":{"date-parts":[["2007",3,2]]}}}],"schema":"https://github.com/citation-style-language/schema/raw/master/csl-citation.json"} </w:instrText>
      </w:r>
      <w:r w:rsidR="004B01C8">
        <w:fldChar w:fldCharType="separate"/>
      </w:r>
      <w:r w:rsidR="004B01C8" w:rsidRPr="004B01C8">
        <w:t>(</w:t>
      </w:r>
      <w:proofErr w:type="spellStart"/>
      <w:r w:rsidR="004B01C8" w:rsidRPr="004B01C8">
        <w:t>Altimimi</w:t>
      </w:r>
      <w:proofErr w:type="spellEnd"/>
      <w:r w:rsidR="004B01C8" w:rsidRPr="004B01C8">
        <w:t xml:space="preserve"> and </w:t>
      </w:r>
      <w:proofErr w:type="spellStart"/>
      <w:r w:rsidR="004B01C8" w:rsidRPr="004B01C8">
        <w:t>Schnetkamp</w:t>
      </w:r>
      <w:proofErr w:type="spellEnd"/>
      <w:r w:rsidR="004B01C8" w:rsidRPr="004B01C8">
        <w:t xml:space="preserve"> 2007)</w:t>
      </w:r>
      <w:r w:rsidR="004B01C8">
        <w:fldChar w:fldCharType="end"/>
      </w:r>
      <w:r>
        <w:rPr>
          <w:rFonts w:ascii="Times New Roman" w:eastAsia="Times New Roman" w:hAnsi="Times New Roman" w:cs="Times New Roman"/>
        </w:rPr>
        <w:t xml:space="preserve">, is present throughout Eukarya. The situation is dramatically different if you consider the extended gene </w:t>
      </w:r>
      <w:r>
        <w:rPr>
          <w:rFonts w:ascii="Times New Roman" w:eastAsia="Times New Roman" w:hAnsi="Times New Roman" w:cs="Times New Roman"/>
        </w:rPr>
        <w:lastRenderedPageBreak/>
        <w:t>families, as i</w:t>
      </w:r>
      <w:r>
        <w:rPr>
          <w:rFonts w:ascii="Times New Roman" w:eastAsia="Times New Roman" w:hAnsi="Times New Roman" w:cs="Times New Roman"/>
        </w:rPr>
        <w:t xml:space="preserve">n this case nine families are present in Eukarya and only two remain animal-specific. Of further note for the ciliary components, in contrast to common and rhabdomeric components that within animals are </w:t>
      </w:r>
      <w:proofErr w:type="gramStart"/>
      <w:r>
        <w:rPr>
          <w:rFonts w:ascii="Times New Roman" w:eastAsia="Times New Roman" w:hAnsi="Times New Roman" w:cs="Times New Roman"/>
        </w:rPr>
        <w:t>more or less distributed</w:t>
      </w:r>
      <w:proofErr w:type="gramEnd"/>
      <w:r>
        <w:rPr>
          <w:rFonts w:ascii="Times New Roman" w:eastAsia="Times New Roman" w:hAnsi="Times New Roman" w:cs="Times New Roman"/>
        </w:rPr>
        <w:t xml:space="preserve"> in all or most phyla, the ci</w:t>
      </w:r>
      <w:r>
        <w:rPr>
          <w:rFonts w:ascii="Times New Roman" w:eastAsia="Times New Roman" w:hAnsi="Times New Roman" w:cs="Times New Roman"/>
        </w:rPr>
        <w:t>liary components often have a patchy presence also within animals, with vertebrates being the only group that contains all the gene families. This indicates that some of the components of the ciliary pathway we used as reference are likely vertebrate innov</w:t>
      </w:r>
      <w:r>
        <w:rPr>
          <w:rFonts w:ascii="Times New Roman" w:eastAsia="Times New Roman" w:hAnsi="Times New Roman" w:cs="Times New Roman"/>
        </w:rPr>
        <w:t>ations, while other components are more ancient and represent the core part of the cascade. An example of this can be seen for the PDE6 complex. The alpha/beta subunits belong to the same protein family and constitute the essential catalytic subunits of th</w:t>
      </w:r>
      <w:r>
        <w:rPr>
          <w:rFonts w:ascii="Times New Roman" w:eastAsia="Times New Roman" w:hAnsi="Times New Roman" w:cs="Times New Roman"/>
        </w:rPr>
        <w:t xml:space="preserve">e complex, while the gamma subunits are accessory inhibitory subunits that have been described only in vertebrate PDE6 </w:t>
      </w:r>
      <w:r w:rsidR="004B01C8">
        <w:fldChar w:fldCharType="begin"/>
      </w:r>
      <w:r w:rsidR="004B01C8">
        <w:instrText xml:space="preserve"> ADDIN ZOTERO_ITEM CSL_CITATION {"citationID":"AQyHNbt3","properties":{"formattedCitation":"(Lagman et al. 2016; Lamb 2020)","plainCitation":"(Lagman et al. 2016; Lamb 2020)","noteIndex":0},"citationItems":[{"id":487,"uris":["http://zotero.org/users/8176000/items/GZEEQUC5"],"itemData":{"id":487,"type":"article-journal","abstract":"Phosphodiesterase 6 (PDE6) is a protein complex that hydrolyses cGMP and acts as the effector of the vertebrate phototransduction cascade. The PDE6 holoenzyme consists of catalytic and inhibitory subunits belonging to two unrelated gene families. Rods and cones express distinct genes from both families: PDE6A and PDE6B code for the catalytic and PDE6G the inhibitory subunits in rods while PDE6C codes for the catalytic and PDE6H the inhibitory subunits in cones. We performed phylogenetic and comparative synteny analyses for both gene families in genomes from a broad range of animals. Furthermore, gene expression was investigated in zebrafish.","container-title":"BMC Evolutionary Biology","DOI":"10.1186/s12862-016-0695-z","ISSN":"1471-2148","issue":"1","journalAbbreviation":"BMC Evolutionary Biology","page":"124","source":"BioMed Central","title":"Evolution and expression of the phosphodiesterase 6 genes unveils vertebrate novelty to control photosensitivity","volume":"16","author":[{"family":"Lagman","given":"David"},{"family":"Franzén","given":"Ilkin E."},{"family":"Eggert","given":"Joel"},{"family":"Larhammar","given":"Dan"},{"family":"Abalo","given":"Xesús M."}],"issued":{"date-parts":[["2016",6,13]]}}},{"id":771,"uris":["http://zotero.org/users/8176000/items/I7FNK3K5"],"itemData":{"id":771,"type":"article-journal","abstract":"This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fldChar w:fldCharType="separate"/>
      </w:r>
      <w:r w:rsidR="004B01C8" w:rsidRPr="004B01C8">
        <w:t>(</w:t>
      </w:r>
      <w:proofErr w:type="spellStart"/>
      <w:r w:rsidR="004B01C8" w:rsidRPr="004B01C8">
        <w:t>Lagman</w:t>
      </w:r>
      <w:proofErr w:type="spellEnd"/>
      <w:r w:rsidR="004B01C8" w:rsidRPr="004B01C8">
        <w:t xml:space="preserve"> et al. 2016; Lamb 2020)</w:t>
      </w:r>
      <w:r w:rsidR="004B01C8">
        <w:fldChar w:fldCharType="end"/>
      </w:r>
      <w:r>
        <w:rPr>
          <w:rFonts w:ascii="Times New Roman" w:eastAsia="Times New Roman" w:hAnsi="Times New Roman" w:cs="Times New Roman"/>
        </w:rPr>
        <w:t xml:space="preserve">. Here, our result confirms the notion that PDE6 gamma subunits are a vertebrate novelty. </w:t>
      </w:r>
    </w:p>
    <w:p w14:paraId="0B6A3E0E" w14:textId="77777777" w:rsidR="00D57823" w:rsidRDefault="00D57823">
      <w:pPr>
        <w:rPr>
          <w:rFonts w:ascii="Times New Roman" w:eastAsia="Times New Roman" w:hAnsi="Times New Roman" w:cs="Times New Roman"/>
        </w:rPr>
      </w:pPr>
    </w:p>
    <w:p w14:paraId="0B6A3E0F"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Patterns of major duplication, speciation and loss events clarify gene family expansions</w:t>
      </w:r>
    </w:p>
    <w:p w14:paraId="0B6A3E10" w14:textId="77777777" w:rsidR="00D57823" w:rsidRDefault="00D57823">
      <w:pPr>
        <w:rPr>
          <w:rFonts w:ascii="Times New Roman" w:eastAsia="Times New Roman" w:hAnsi="Times New Roman" w:cs="Times New Roman"/>
        </w:rPr>
      </w:pPr>
    </w:p>
    <w:p w14:paraId="0B6A3E11" w14:textId="77777777" w:rsidR="00D57823" w:rsidRDefault="002B567E">
      <w:pPr>
        <w:rPr>
          <w:rFonts w:ascii="Times New Roman" w:eastAsia="Times New Roman" w:hAnsi="Times New Roman" w:cs="Times New Roman"/>
          <w:shd w:val="clear" w:color="auto" w:fill="FFD966"/>
        </w:rPr>
      </w:pPr>
      <w:r>
        <w:rPr>
          <w:rFonts w:ascii="Times New Roman" w:eastAsia="Times New Roman" w:hAnsi="Times New Roman" w:cs="Times New Roman"/>
        </w:rPr>
        <w:t>Ou</w:t>
      </w:r>
      <w:r>
        <w:rPr>
          <w:rFonts w:ascii="Times New Roman" w:eastAsia="Times New Roman" w:hAnsi="Times New Roman" w:cs="Times New Roman"/>
        </w:rPr>
        <w:t xml:space="preserve">r approach of reconciling the gene trees to the species tree not only allowed us to define the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of interest, but also revealed the specific patterns of duplication, speciation and loss events that characterise the lineage of the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w:t>
      </w:r>
      <w:r>
        <w:rPr>
          <w:rFonts w:ascii="Times New Roman" w:eastAsia="Times New Roman" w:hAnsi="Times New Roman" w:cs="Times New Roman"/>
        </w:rPr>
        <w:t>terest and all other lineages in the gene family.</w:t>
      </w:r>
      <w:commentRangeStart w:id="22"/>
      <w:r>
        <w:rPr>
          <w:rFonts w:ascii="Times New Roman" w:eastAsia="Times New Roman" w:hAnsi="Times New Roman" w:cs="Times New Roman"/>
        </w:rPr>
        <w:t xml:space="preserve"> Here, we discuss the key findings for a few gene families of particular interest, while the details for all other gene families can be found in the</w:t>
      </w:r>
      <w:r>
        <w:rPr>
          <w:rFonts w:ascii="Times New Roman" w:eastAsia="Times New Roman" w:hAnsi="Times New Roman" w:cs="Times New Roman"/>
          <w:shd w:val="clear" w:color="auto" w:fill="FFD966"/>
        </w:rPr>
        <w:t xml:space="preserve"> Supplementary Figure with</w:t>
      </w:r>
      <w:commentRangeStart w:id="23"/>
      <w:r>
        <w:rPr>
          <w:rFonts w:ascii="Times New Roman" w:eastAsia="Times New Roman" w:hAnsi="Times New Roman" w:cs="Times New Roman"/>
          <w:shd w:val="clear" w:color="auto" w:fill="FFD966"/>
        </w:rPr>
        <w:t xml:space="preserve"> Full reconciliation.</w:t>
      </w:r>
      <w:commentRangeEnd w:id="22"/>
      <w:r>
        <w:commentReference w:id="22"/>
      </w:r>
      <w:commentRangeEnd w:id="23"/>
      <w:r>
        <w:commentReference w:id="23"/>
      </w:r>
    </w:p>
    <w:p w14:paraId="0B6A3E12" w14:textId="77777777" w:rsidR="00D57823" w:rsidRDefault="00D57823">
      <w:pPr>
        <w:rPr>
          <w:rFonts w:ascii="Times New Roman" w:eastAsia="Times New Roman" w:hAnsi="Times New Roman" w:cs="Times New Roman"/>
        </w:rPr>
      </w:pPr>
    </w:p>
    <w:p w14:paraId="0B6A3E13" w14:textId="77777777" w:rsidR="00D57823" w:rsidRDefault="002B567E">
      <w:pPr>
        <w:rPr>
          <w:rFonts w:ascii="Times New Roman" w:eastAsia="Times New Roman" w:hAnsi="Times New Roman" w:cs="Times New Roman"/>
          <w:sz w:val="20"/>
          <w:szCs w:val="20"/>
        </w:rPr>
      </w:pPr>
      <w:r>
        <w:rPr>
          <w:rFonts w:ascii="Times New Roman" w:eastAsia="Times New Roman" w:hAnsi="Times New Roman" w:cs="Times New Roman"/>
          <w:b/>
        </w:rPr>
        <w:t xml:space="preserve">GPCR Kinases: an ancient family that expands in </w:t>
      </w:r>
      <w:proofErr w:type="spellStart"/>
      <w:r>
        <w:rPr>
          <w:rFonts w:ascii="Times New Roman" w:eastAsia="Times New Roman" w:hAnsi="Times New Roman" w:cs="Times New Roman"/>
          <w:b/>
        </w:rPr>
        <w:t>Metazoa</w:t>
      </w:r>
      <w:proofErr w:type="spellEnd"/>
    </w:p>
    <w:p w14:paraId="0B6A3E14" w14:textId="77777777" w:rsidR="00D57823" w:rsidRDefault="002B567E">
      <w:pPr>
        <w:rPr>
          <w:rFonts w:ascii="Times New Roman" w:eastAsia="Times New Roman" w:hAnsi="Times New Roman" w:cs="Times New Roman"/>
        </w:rPr>
      </w:pPr>
      <w:commentRangeStart w:id="24"/>
      <w:r>
        <w:rPr>
          <w:rFonts w:ascii="Times New Roman" w:eastAsia="Times New Roman" w:hAnsi="Times New Roman" w:cs="Times New Roman"/>
        </w:rPr>
        <w:t>An interesting case amongst the common phototransduction components is that of the G-protein-coupled receptor kinases (GRK) (Figure 3A). This family has an ancient origin with presence in some distant</w:t>
      </w:r>
      <w:r>
        <w:rPr>
          <w:rFonts w:ascii="Times New Roman" w:eastAsia="Times New Roman" w:hAnsi="Times New Roman" w:cs="Times New Roman"/>
        </w:rPr>
        <w:t xml:space="preserve">ly related eukaryotes, however, it is characterised by a series of key duplications just prior to and at the base of animals that gave rise to the various sub lineages of interest for either rhabdomeric or ciliary phototransduction (Figure 3A). </w:t>
      </w:r>
    </w:p>
    <w:p w14:paraId="0B6A3E15" w14:textId="4812A4F1" w:rsidR="00D57823" w:rsidRDefault="002B567E">
      <w:pPr>
        <w:rPr>
          <w:rFonts w:ascii="Times New Roman" w:eastAsia="Times New Roman" w:hAnsi="Times New Roman" w:cs="Times New Roman"/>
        </w:rPr>
      </w:pPr>
      <w:r>
        <w:rPr>
          <w:rFonts w:ascii="Times New Roman" w:eastAsia="Times New Roman" w:hAnsi="Times New Roman" w:cs="Times New Roman"/>
        </w:rPr>
        <w:t>In photore</w:t>
      </w:r>
      <w:r>
        <w:rPr>
          <w:rFonts w:ascii="Times New Roman" w:eastAsia="Times New Roman" w:hAnsi="Times New Roman" w:cs="Times New Roman"/>
        </w:rPr>
        <w:t xml:space="preserve">ceptor cells, the GRKs are essential for the inactivation phase of phototransduction. The light-activated visual pigment is capable of activating hundreds of G proteins </w:t>
      </w:r>
      <w:r w:rsidR="004B01C8">
        <w:fldChar w:fldCharType="begin"/>
      </w:r>
      <w:r w:rsidR="004B01C8">
        <w:instrText xml:space="preserve"> ADDIN ZOTERO_ITEM CSL_CITATION {"citationID":"qJDERUN1","properties":{"formattedCitation":"(Shichida and Matsuyama 2009)","plainCitation":"(Shichida and Matsuyama 2009)","noteIndex":0},"citationItems":[{"id":606,"uris":["http://zotero.org/users/8176000/items/YKISGEZX"],"itemData":{"id":606,"type":"article-journal","abstract":"Opsins are the universal photoreceptor molecules of all visual systems in the animal kingdom. They can change their conformation from a resting state to a signalling state upon light absorption, which activates the G protein, thereby resulting in a signalling cascade that produces physiological responses. This process of capturing a photon and transforming it into a physiological response is known as phototransduction. Recent cloning techniques have revealed the rich and diverse nature of these molecules, found in organisms ranging from jellyfish to humans, functioning in visual and non-visual phototransduction systems and photoisomerases. Here we describe the diversity of these proteins and their role in phototransduction. Then we explore the molecular properties of opsins, by analysing site-directed mutants, strategically designed by phylogenetic comparison. This site-directed mutant approach led us to identify many key features in the evolution of the photoreceptor molecules. In particular, we will discuss the evolution of the counterion, the reduction of agonist binding to the receptor, and the molecular properties that characterize rod opsins apart from cone opsins. We will show how the advances in molecular biology and biophysics have given us insights into how evolution works at the molecular level.","container-title":"Philosophical Transactions of the Royal Society B: Biological Sciences","DOI":"10.1098/rstb.2009.0051","ISSN":"0962-8436","issue":"1531","journalAbbreviation":"Philos Trans R Soc Lond B Biol Sci","note":"PMID: 19720651\nPMCID: PMC2781858","page":"2881-2895","source":"PubMed Central","title":"Evolution of opsins and phototransduction","volume":"364","author":[{"family":"Shichida","given":"Yoshinori"},{"family":"Matsuyama","given":"Take"}],"issued":{"date-parts":[["2009",10,12]]}}}],"schema":"https://github.com/citation-style-language/schema/raw/master/csl-citation.json"} </w:instrText>
      </w:r>
      <w:r w:rsidR="004B01C8">
        <w:fldChar w:fldCharType="separate"/>
      </w:r>
      <w:r w:rsidR="004B01C8" w:rsidRPr="004B01C8">
        <w:t>(</w:t>
      </w:r>
      <w:proofErr w:type="spellStart"/>
      <w:r w:rsidR="004B01C8" w:rsidRPr="004B01C8">
        <w:t>Shichida</w:t>
      </w:r>
      <w:proofErr w:type="spellEnd"/>
      <w:r w:rsidR="004B01C8" w:rsidRPr="004B01C8">
        <w:t xml:space="preserve"> and Matsuyama 2009)</w:t>
      </w:r>
      <w:r w:rsidR="004B01C8">
        <w:fldChar w:fldCharType="end"/>
      </w:r>
      <w:r>
        <w:rPr>
          <w:rFonts w:ascii="Times New Roman" w:eastAsia="Times New Roman" w:hAnsi="Times New Roman" w:cs="Times New Roman"/>
        </w:rPr>
        <w:t xml:space="preserve">. To avoid the signal to continue long after the original light stimulus occurred, the visual pigment must be shut-off </w:t>
      </w:r>
      <w:r w:rsidR="004B01C8">
        <w:fldChar w:fldCharType="begin"/>
      </w:r>
      <w:r w:rsidR="004B01C8">
        <w:instrText xml:space="preserve"> ADDIN ZOTERO_ITEM CSL_CITATION {"citationID":"SgRrIZLh","properties":{"formattedCitation":"(Wang and Montell 2007; Lamb et al. 2018)","plainCitation":"(Wang and Montell 2007; Lamb et al. 2018)","noteIndex":0},"citationItems":[{"id":353,"uris":["http://zotero.org/users/8176000/items/RJN538JY"],"itemData":{"id":353,"type":"article-journal","abstract":"Drosophila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599,"uris":["http://zotero.org/users/8176000/items/SSEKBH7R"],"itemData":{"id":599,"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fldChar w:fldCharType="separate"/>
      </w:r>
      <w:r w:rsidR="004B01C8" w:rsidRPr="004B01C8">
        <w:t xml:space="preserve">(Wang and </w:t>
      </w:r>
      <w:proofErr w:type="spellStart"/>
      <w:r w:rsidR="004B01C8" w:rsidRPr="004B01C8">
        <w:t>Montell</w:t>
      </w:r>
      <w:proofErr w:type="spellEnd"/>
      <w:r w:rsidR="004B01C8" w:rsidRPr="004B01C8">
        <w:t xml:space="preserve"> 2007; Lamb et al. 2018)</w:t>
      </w:r>
      <w:r w:rsidR="004B01C8">
        <w:fldChar w:fldCharType="end"/>
      </w:r>
      <w:r>
        <w:rPr>
          <w:rFonts w:ascii="Times New Roman" w:eastAsia="Times New Roman" w:hAnsi="Times New Roman" w:cs="Times New Roman"/>
        </w:rPr>
        <w:t xml:space="preserve">. After shut-off, photoreceptors have to recover their pre-illumination state and the quicker this occurs, the more they can adjust to rapidly changing lighting conditions </w:t>
      </w:r>
      <w:r w:rsidR="004B01C8">
        <w:fldChar w:fldCharType="begin"/>
      </w:r>
      <w:r w:rsidR="004B01C8">
        <w:instrText xml:space="preserve"> ADDIN ZOTERO_ITEM CSL_CITATION {"citationID":"XFwVwwGy","properties":{"formattedCitation":"(Orban and Palczewski 2016)","plainCitation":"(Orban and Palczewski 2016)","noteIndex":0},"citationItems":[{"id":762,"uris":["http://zotero.org/users/8176000/items/JMEDZ7QN"],"itemData":{"id":762,"type":"chapter","abstract":"The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fldChar w:fldCharType="separate"/>
      </w:r>
      <w:r w:rsidR="004B01C8" w:rsidRPr="004B01C8">
        <w:t>(</w:t>
      </w:r>
      <w:proofErr w:type="spellStart"/>
      <w:r w:rsidR="004B01C8" w:rsidRPr="004B01C8">
        <w:t>Orban</w:t>
      </w:r>
      <w:proofErr w:type="spellEnd"/>
      <w:r w:rsidR="004B01C8" w:rsidRPr="004B01C8">
        <w:t xml:space="preserve"> and </w:t>
      </w:r>
      <w:proofErr w:type="spellStart"/>
      <w:r w:rsidR="004B01C8" w:rsidRPr="004B01C8">
        <w:t>Palczewski</w:t>
      </w:r>
      <w:proofErr w:type="spellEnd"/>
      <w:r w:rsidR="004B01C8" w:rsidRPr="004B01C8">
        <w:t xml:space="preserve"> 2016)</w:t>
      </w:r>
      <w:r w:rsidR="004B01C8">
        <w:fldChar w:fldCharType="end"/>
      </w:r>
      <w:r>
        <w:rPr>
          <w:rFonts w:ascii="Times New Roman" w:eastAsia="Times New Roman" w:hAnsi="Times New Roman" w:cs="Times New Roman"/>
        </w:rPr>
        <w:t>. GRKs, protein kinases of the serine/threonine protein kinases superfamily, phosphorylate target GPCRs facilitating t</w:t>
      </w:r>
      <w:r>
        <w:rPr>
          <w:rFonts w:ascii="Times New Roman" w:eastAsia="Times New Roman" w:hAnsi="Times New Roman" w:cs="Times New Roman"/>
        </w:rPr>
        <w:t xml:space="preserve">he binding of </w:t>
      </w:r>
      <w:proofErr w:type="spellStart"/>
      <w:r>
        <w:rPr>
          <w:rFonts w:ascii="Times New Roman" w:eastAsia="Times New Roman" w:hAnsi="Times New Roman" w:cs="Times New Roman"/>
        </w:rPr>
        <w:t>arrestin</w:t>
      </w:r>
      <w:proofErr w:type="spellEnd"/>
      <w:r>
        <w:rPr>
          <w:rFonts w:ascii="Times New Roman" w:eastAsia="Times New Roman" w:hAnsi="Times New Roman" w:cs="Times New Roman"/>
        </w:rPr>
        <w:t xml:space="preserve"> to the GPCR </w:t>
      </w:r>
      <w:r w:rsidR="004B01C8">
        <w:fldChar w:fldCharType="begin"/>
      </w:r>
      <w:r w:rsidR="004B01C8">
        <w:instrText xml:space="preserve"> ADDIN ZOTERO_ITEM CSL_CITATION {"citationID":"Og2I3lfF","properties":{"formattedCitation":"(Mushegian et al. 2012; Orban and Palczewski 2016)","plainCitation":"(Mushegian et al. 2012; Orban and Palczewski 2016)","noteIndex":0},"citationItems":[{"id":562,"uris":["http://zotero.org/users/8176000/items/IVNVYCSP"],"itemData":{"id":562,"type":"article-journal","abstract":"G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V."}],"issued":{"date-parts":[["2012",3,19]]}}},{"id":762,"uris":["http://zotero.org/users/8176000/items/JMEDZ7QN"],"itemData":{"id":762,"type":"chapter","abstract":"The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 </w:t>
      </w:r>
      <w:proofErr w:type="spellStart"/>
      <w:r w:rsidR="004B01C8" w:rsidRPr="004B01C8">
        <w:t>Orban</w:t>
      </w:r>
      <w:proofErr w:type="spellEnd"/>
      <w:r w:rsidR="004B01C8" w:rsidRPr="004B01C8">
        <w:t xml:space="preserve"> and </w:t>
      </w:r>
      <w:proofErr w:type="spellStart"/>
      <w:r w:rsidR="004B01C8" w:rsidRPr="004B01C8">
        <w:t>Palczewski</w:t>
      </w:r>
      <w:proofErr w:type="spellEnd"/>
      <w:r w:rsidR="004B01C8" w:rsidRPr="004B01C8">
        <w:t xml:space="preserve"> 2016)</w:t>
      </w:r>
      <w:r w:rsidR="004B01C8">
        <w:fldChar w:fldCharType="end"/>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arrestin</w:t>
      </w:r>
      <w:proofErr w:type="spellEnd"/>
      <w:r>
        <w:rPr>
          <w:rFonts w:ascii="Times New Roman" w:eastAsia="Times New Roman" w:hAnsi="Times New Roman" w:cs="Times New Roman"/>
        </w:rPr>
        <w:t>-capped GPCR is blocked from interacting with its G-protein. Therefore, GRKs initiate the desensiti</w:t>
      </w:r>
      <w:r>
        <w:rPr>
          <w:rFonts w:ascii="Times New Roman" w:eastAsia="Times New Roman" w:hAnsi="Times New Roman" w:cs="Times New Roman"/>
        </w:rPr>
        <w:t xml:space="preserve">sation of GPCRs and deactivation of GPCR signalling </w:t>
      </w:r>
      <w:r w:rsidR="004B01C8">
        <w:fldChar w:fldCharType="begin"/>
      </w:r>
      <w:r w:rsidR="004B01C8">
        <w:instrText xml:space="preserve"> ADDIN ZOTERO_ITEM CSL_CITATION {"citationID":"JYbFQju4","properties":{"formattedCitation":"(Gurevich and Gurevich 2016; Orban and Palczewski 2016)","plainCitation":"(Gurevich and Gurevich 2016; Orban and Palczewski 2016)","noteIndex":0},"citationItems":[{"id":766,"uris":["http://zotero.org/users/8176000/items/8TPWNEX5"],"itemData":{"id":766,"type":"chapter","abstract":"The discovery of rhodopsin kinase (GRK1) was a major conceptual breakthrough in visual biochemistry that was later found to be relevant to the whole GPCR field. The existence of GRKs and arrestins revealed the primary mechanism for termination of GPCR signaling. GRKs appeared in evolution long before animals, and it remains to be elucidated whether their first substrates were GPCRs or other proteins. It is also unclear whether and how GRKs are activated to phosphorylate non-receptor substrates. All mammals have far fewer GRK subtypes than GPCRs. Despite this fact, GRKs are not totally promiscuous: impressive receptor-specific phenotypes of GRK knockouts along with lack of dramatic receptor preference in vitro suggest that receptor specificity in vivo is largely determined by differential expression in various cell types, as well as subcellular localization of particular GRKs to compartments where certain GPCRs reside. Biological role of GRKs is wider than just phosphorylation of GPCRs: these kinases modify a variety of non-receptor substrates and regulate cell signaling via mechanisms that do not depend on their enzymatic activity.","container-title":"G Protein-Coupled Receptor Kinases","event-place":"New York, NY","ISBN":"978-1-4939-3798-1","note":"DOI: 10.1007/978-1-4939-3798-1_1","page":"3-22","publisher":"Springer New York","publisher-place":"New York, NY","title":"G Protein-Coupled Receptor Kinases (GRKs) History: Evolution and Discovery","URL":"https://doi.org/10.1007/978-1-4939-3798-1_1","author":[{"family":"Gurevich","given":"Vsevolod V."},{"family":"Gurevich","given":"Eugenia V."}],"editor":[{"family":"Gurevich","given":"Vsevolod V."},{"family":"Gurevich","given":"Eugenia V."},{"family":"Tesmer","given":"John J.G."}],"issued":{"date-parts":[["2016"]]}}},{"id":762,"uris":["http://zotero.org/users/8176000/items/JMEDZ7QN"],"itemData":{"id":762,"type":"chapter","abstract":"The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fldChar w:fldCharType="separate"/>
      </w:r>
      <w:r w:rsidR="004B01C8" w:rsidRPr="004B01C8">
        <w:t>(</w:t>
      </w:r>
      <w:proofErr w:type="spellStart"/>
      <w:r w:rsidR="004B01C8" w:rsidRPr="004B01C8">
        <w:t>Gurevich</w:t>
      </w:r>
      <w:proofErr w:type="spellEnd"/>
      <w:r w:rsidR="004B01C8" w:rsidRPr="004B01C8">
        <w:t xml:space="preserve"> and </w:t>
      </w:r>
      <w:proofErr w:type="spellStart"/>
      <w:r w:rsidR="004B01C8" w:rsidRPr="004B01C8">
        <w:t>Gurevich</w:t>
      </w:r>
      <w:proofErr w:type="spellEnd"/>
      <w:r w:rsidR="004B01C8" w:rsidRPr="004B01C8">
        <w:t xml:space="preserve"> 2016; </w:t>
      </w:r>
      <w:proofErr w:type="spellStart"/>
      <w:r w:rsidR="004B01C8" w:rsidRPr="004B01C8">
        <w:t>Orban</w:t>
      </w:r>
      <w:proofErr w:type="spellEnd"/>
      <w:r w:rsidR="004B01C8" w:rsidRPr="004B01C8">
        <w:t xml:space="preserve"> and </w:t>
      </w:r>
      <w:proofErr w:type="spellStart"/>
      <w:r w:rsidR="004B01C8" w:rsidRPr="004B01C8">
        <w:t>Palczewski</w:t>
      </w:r>
      <w:proofErr w:type="spellEnd"/>
      <w:r w:rsidR="004B01C8" w:rsidRPr="004B01C8">
        <w:t xml:space="preserve"> 2016)</w:t>
      </w:r>
      <w:r w:rsidR="004B01C8">
        <w:fldChar w:fldCharType="end"/>
      </w:r>
      <w:r>
        <w:rPr>
          <w:rFonts w:ascii="Times New Roman" w:eastAsia="Times New Roman" w:hAnsi="Times New Roman" w:cs="Times New Roman"/>
        </w:rPr>
        <w:t xml:space="preserve">. </w:t>
      </w:r>
      <w:commentRangeEnd w:id="24"/>
      <w:r>
        <w:commentReference w:id="24"/>
      </w:r>
    </w:p>
    <w:p w14:paraId="0B6A3E16" w14:textId="507291B4" w:rsidR="00D57823" w:rsidRDefault="002B567E">
      <w:pPr>
        <w:rPr>
          <w:rFonts w:ascii="Times New Roman" w:eastAsia="Times New Roman" w:hAnsi="Times New Roman" w:cs="Times New Roman"/>
        </w:rPr>
      </w:pPr>
      <w:commentRangeStart w:id="25"/>
      <w:r>
        <w:rPr>
          <w:rFonts w:ascii="Times New Roman" w:eastAsia="Times New Roman" w:hAnsi="Times New Roman" w:cs="Times New Roman"/>
        </w:rPr>
        <w:t xml:space="preserve">In vertebrates there are seven GPCR kinases (GRK 1-7), and the ones involved in phototransduction shut-off are GRK1 (rods) and GRK7 (cones) </w:t>
      </w:r>
      <w:r w:rsidR="004B01C8">
        <w:fldChar w:fldCharType="begin"/>
      </w:r>
      <w:r w:rsidR="004B01C8">
        <w:instrText xml:space="preserve"> ADDIN ZOTERO_ITEM CSL_CITATION {"citationID":"2uyH5lMZ","properties":{"formattedCitation":"(Lamb et al. 2018; Lamb 2020)","plainCitation":"(Lamb et al. 2018; Lamb 2020)","noteIndex":0},"citationItems":[{"id":599,"uris":["http://zotero.org/users/8176000/items/SSEKBH7R"],"itemData":{"id":599,"type":"article-journal","abstract":"Different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M."}],"issued":{"date-parts":[["2018"]]}}},{"id":771,"uris":["http://zotero.org/users/8176000/items/I7FNK3K5"],"itemData":{"id":771,"type":"article-journal","abstract":"This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fldChar w:fldCharType="separate"/>
      </w:r>
      <w:r w:rsidR="004B01C8" w:rsidRPr="004B01C8">
        <w:t>(Lamb et al. 2018; Lamb 2020)</w:t>
      </w:r>
      <w:r w:rsidR="004B01C8">
        <w:fldChar w:fldCharType="end"/>
      </w:r>
      <w:r>
        <w:rPr>
          <w:rFonts w:ascii="Times New Roman" w:eastAsia="Times New Roman" w:hAnsi="Times New Roman" w:cs="Times New Roman"/>
        </w:rPr>
        <w:t xml:space="preserve">. The fruit fly </w:t>
      </w:r>
      <w:r>
        <w:rPr>
          <w:rFonts w:ascii="Times New Roman" w:eastAsia="Times New Roman" w:hAnsi="Times New Roman" w:cs="Times New Roman"/>
          <w:i/>
        </w:rPr>
        <w:t>Drosophila melanogaster</w:t>
      </w:r>
      <w:r>
        <w:rPr>
          <w:rFonts w:ascii="Times New Roman" w:eastAsia="Times New Roman" w:hAnsi="Times New Roman" w:cs="Times New Roman"/>
        </w:rPr>
        <w:t xml:space="preserve"> possesses two GRK genes, Gprk1 and Gprk2. The one that is involved in phototransduction shut-off is Gprk1, which is more closely related to GRK 2/3 </w:t>
      </w:r>
      <w:r w:rsidR="004B01C8">
        <w:fldChar w:fldCharType="begin"/>
      </w:r>
      <w:r w:rsidR="004B01C8">
        <w:instrText xml:space="preserve"> ADDIN ZOTERO_ITEM CSL_CITATION {"citationID":"dQroxhz7","properties":{"formattedCitation":"(Lee et al. 2004; Wang and Montell 2007)","plainCitation":"(Lee et al. 2004; Wang and Montell 2007)","noteIndex":0},"citationItems":[{"id":753,"uris":["http://zotero.org/users/8176000/items/94KX7MQI"],"itemData":{"id":753,"type":"article-journal","abstract":"A feature shared between Drosophila rhodopsin and nearly all other G protein-coupled receptors is agonist-dependent protein phosphorylation. Despite extensive analyses of Drosophila phototransduction, the identity and function of the rhodopsin kinase (RK) have been elusive. Here, we provide evidence that G protein-coupled receptor kinase 1 (GPRK1), which is most similar to the ?-adrenergic receptor kinases, G protein-coupled receptor kinase 2 (GRK2) and GRK3, is the fly RK. We show that GPRK1 is enriched in photoreceptor cells, associates with the major Drosophila rhodopsin, Rh1, and phosphorylates the receptor. As is the case with mammalian GRK2 and GRK3, Drosophila GPRK1 includes a C-terminal pleckstrin homology domain, which binds to phosphoinositides and the G?? subunit. To address the role of GPRK1, we generated transgenic flies that expressed higher and lower levels of RK activity. Those flies with depressed levels of RK activity displayed a light response with a much larger amplitude than WT. Conversely, the amplitude of the light response was greatly suppressed in transgenic flies expressing abnormally high levels of RK activity. These data point to an evolutionarily conserved role for GPRK1 in modulating the amplitude of the visual response.","container-title":"Proceedings of the National Academy of Sciences","DOI":"10.1073/pnas.0402205101","issue":"32","journalAbbreviation":"Proceedings of the National Academy of Sciences","note":"publisher: Proceedings of the National Academy of Sciences","page":"11874-11879","title":"Rhodopsin kinase activity modulates the amplitude of the visual response in Drosophila","volume":"101","author":[{"family":"Lee","given":"Seung-Jae"},{"family":"Xu","given":"Hong"},{"family":"Montell","given":"Craig"}],"issued":{"date-parts":[["2004",8,10]]}}},{"id":353,"uris":["http://zotero.org/users/8176000/items/RJN538JY"],"itemData":{"id":353,"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Drosophila","volume":"454","author":[{"family":"Wang","given":"Tao"},{"family":"Montell","given":"Craig"}],"issued":{"date-parts":[["2007",8,1]]}}}],"schema":"https://github.com/citation-style-language/schema/raw/master/csl-citation.json"} </w:instrText>
      </w:r>
      <w:r w:rsidR="004B01C8">
        <w:fldChar w:fldCharType="separate"/>
      </w:r>
      <w:r w:rsidR="004B01C8" w:rsidRPr="004B01C8">
        <w:t xml:space="preserve">(Lee et al. 2004; Wang and </w:t>
      </w:r>
      <w:proofErr w:type="spellStart"/>
      <w:r w:rsidR="004B01C8" w:rsidRPr="004B01C8">
        <w:t>Montell</w:t>
      </w:r>
      <w:proofErr w:type="spellEnd"/>
      <w:r w:rsidR="004B01C8" w:rsidRPr="004B01C8">
        <w:t xml:space="preserve"> 2007)</w:t>
      </w:r>
      <w:r w:rsidR="004B01C8">
        <w:fldChar w:fldCharType="end"/>
      </w:r>
      <w:r>
        <w:rPr>
          <w:rFonts w:ascii="Times New Roman" w:eastAsia="Times New Roman" w:hAnsi="Times New Roman" w:cs="Times New Roman"/>
        </w:rPr>
        <w:t xml:space="preserve">. Overall within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the GRK family is split into two major clades: one clade in</w:t>
      </w:r>
      <w:r>
        <w:rPr>
          <w:rFonts w:ascii="Times New Roman" w:eastAsia="Times New Roman" w:hAnsi="Times New Roman" w:cs="Times New Roman"/>
        </w:rPr>
        <w:t xml:space="preserve">cludes GRK 2 and 3; while the other contains all other GRKs and in turn is composed of two subgroups, one with GRK 1 and 7 and the other with GRK 4, 5, and 6 </w:t>
      </w:r>
      <w:r w:rsidR="004B01C8">
        <w:fldChar w:fldCharType="begin"/>
      </w:r>
      <w:r w:rsidR="004B01C8">
        <w:instrText xml:space="preserve"> ADDIN ZOTERO_ITEM CSL_CITATION {"citationID":"MbD3nvvN","properties":{"formattedCitation":"(Mushegian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 An extensiv</w:t>
      </w:r>
      <w:r>
        <w:rPr>
          <w:rFonts w:ascii="Times New Roman" w:eastAsia="Times New Roman" w:hAnsi="Times New Roman" w:cs="Times New Roman"/>
        </w:rPr>
        <w:t xml:space="preserve">e phylogenetic analysis of GRKs </w:t>
      </w:r>
      <w:r w:rsidR="004B01C8">
        <w:fldChar w:fldCharType="begin"/>
      </w:r>
      <w:r w:rsidR="004B01C8">
        <w:instrText xml:space="preserve"> ADDIN ZOTERO_ITEM CSL_CITATION {"citationID":"GWmNEs59","properties":{"formattedCitation":"(Mushegian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 xml:space="preserve"> previously found that GRKs are an ancient family that arose well before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In that study, the authors concluded that the GRK family </w:t>
      </w:r>
      <w:r>
        <w:rPr>
          <w:rFonts w:ascii="Times New Roman" w:eastAsia="Times New Roman" w:hAnsi="Times New Roman" w:cs="Times New Roman"/>
        </w:rPr>
        <w:t xml:space="preserve">underwent a first split into GRK 2/3 type and GRK 1/7+4/5/6 type at some point before </w:t>
      </w:r>
      <w:r>
        <w:rPr>
          <w:rFonts w:ascii="Times New Roman" w:eastAsia="Times New Roman" w:hAnsi="Times New Roman" w:cs="Times New Roman"/>
        </w:rPr>
        <w:lastRenderedPageBreak/>
        <w:t xml:space="preserve">the advent of animals within the history of </w:t>
      </w:r>
      <w:proofErr w:type="spellStart"/>
      <w:r>
        <w:rPr>
          <w:rFonts w:ascii="Times New Roman" w:eastAsia="Times New Roman" w:hAnsi="Times New Roman" w:cs="Times New Roman"/>
        </w:rPr>
        <w:t>opisthokonts</w:t>
      </w:r>
      <w:proofErr w:type="spellEnd"/>
      <w:r>
        <w:rPr>
          <w:rFonts w:ascii="Times New Roman" w:eastAsia="Times New Roman" w:hAnsi="Times New Roman" w:cs="Times New Roman"/>
        </w:rPr>
        <w:t>. Further expansions occurred later within animals, likely to reflect the greater need for rapid signalling to ada</w:t>
      </w:r>
      <w:r>
        <w:rPr>
          <w:rFonts w:ascii="Times New Roman" w:eastAsia="Times New Roman" w:hAnsi="Times New Roman" w:cs="Times New Roman"/>
        </w:rPr>
        <w:t xml:space="preserve">pt to the surrounding environment </w:t>
      </w:r>
      <w:r w:rsidR="004B01C8">
        <w:fldChar w:fldCharType="begin"/>
      </w:r>
      <w:r w:rsidR="004B01C8">
        <w:instrText xml:space="preserve"> ADDIN ZOTERO_ITEM CSL_CITATION {"citationID":"VFgowv4e","properties":{"formattedCitation":"(Mushegian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 xml:space="preserve">. </w:t>
      </w:r>
      <w:commentRangeEnd w:id="25"/>
      <w:r>
        <w:commentReference w:id="25"/>
      </w:r>
    </w:p>
    <w:p w14:paraId="0B6A3E17" w14:textId="0A62CB2F" w:rsidR="00D57823" w:rsidRDefault="002B567E">
      <w:pPr>
        <w:rPr>
          <w:rFonts w:ascii="Times New Roman" w:eastAsia="Times New Roman" w:hAnsi="Times New Roman" w:cs="Times New Roman"/>
        </w:rPr>
      </w:pPr>
      <w:r>
        <w:rPr>
          <w:rFonts w:ascii="Times New Roman" w:eastAsia="Times New Roman" w:hAnsi="Times New Roman" w:cs="Times New Roman"/>
        </w:rPr>
        <w:t>With our much broader set of eukaryotic lineages examined, our focus on early-branching animals and sister groups of animals, and our gene tree to species tree reconciliation, we were able to expand our knowledge of the evolution of the GRK family adding f</w:t>
      </w:r>
      <w:r>
        <w:rPr>
          <w:rFonts w:ascii="Times New Roman" w:eastAsia="Times New Roman" w:hAnsi="Times New Roman" w:cs="Times New Roman"/>
        </w:rPr>
        <w:t xml:space="preserve">urther details compared to </w:t>
      </w:r>
      <w:r w:rsidR="004B01C8">
        <w:fldChar w:fldCharType="begin"/>
      </w:r>
      <w:r w:rsidR="004B01C8">
        <w:instrText xml:space="preserve"> ADDIN ZOTERO_ITEM CSL_CITATION {"citationID":"EeoCu4jl","properties":{"formattedCitation":"(Mushegian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 In accordance with previous results, the duplication that gives rise to the GRK 1 and 7 sub-groups is at the split between urochordates and ve</w:t>
      </w:r>
      <w:r>
        <w:rPr>
          <w:rFonts w:ascii="Times New Roman" w:eastAsia="Times New Roman" w:hAnsi="Times New Roman" w:cs="Times New Roman"/>
        </w:rPr>
        <w:t>rtebrates (</w:t>
      </w:r>
      <w:r>
        <w:rPr>
          <w:rFonts w:ascii="Times New Roman" w:eastAsia="Times New Roman" w:hAnsi="Times New Roman" w:cs="Times New Roman"/>
          <w:shd w:val="clear" w:color="auto" w:fill="FFD966"/>
        </w:rPr>
        <w:t>Supplementary Figure with Full reconciliation</w:t>
      </w:r>
      <w:r>
        <w:rPr>
          <w:rFonts w:ascii="Times New Roman" w:eastAsia="Times New Roman" w:hAnsi="Times New Roman" w:cs="Times New Roman"/>
        </w:rPr>
        <w:t>). The GRK 4/5/6 sub-groups all derive from two subsequent duplications at the base of jawed-vertebrates. Interestingly, the split between GRK 1/7 and GRK 4/5/6 appears much more ancient than expected</w:t>
      </w:r>
      <w:r>
        <w:rPr>
          <w:rFonts w:ascii="Times New Roman" w:eastAsia="Times New Roman" w:hAnsi="Times New Roman" w:cs="Times New Roman"/>
        </w:rPr>
        <w:t xml:space="preserve"> as it derives from a gene duplication at the base of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This holds true in both ctenophore-first and sponge-first scenarios (Figure 3A). Whilst the GRK 4/5/6 lineage is widespread throughout animals, the GRK 1/7 lineage seems to have been lost in al</w:t>
      </w:r>
      <w:r>
        <w:rPr>
          <w:rFonts w:ascii="Times New Roman" w:eastAsia="Times New Roman" w:hAnsi="Times New Roman" w:cs="Times New Roman"/>
        </w:rPr>
        <w:t xml:space="preserve">l animal groups except in </w:t>
      </w:r>
      <w:proofErr w:type="spellStart"/>
      <w:r>
        <w:rPr>
          <w:rFonts w:ascii="Times New Roman" w:eastAsia="Times New Roman" w:hAnsi="Times New Roman" w:cs="Times New Roman"/>
        </w:rPr>
        <w:t>Olfactores</w:t>
      </w:r>
      <w:proofErr w:type="spellEnd"/>
      <w:r>
        <w:rPr>
          <w:rFonts w:ascii="Times New Roman" w:eastAsia="Times New Roman" w:hAnsi="Times New Roman" w:cs="Times New Roman"/>
        </w:rPr>
        <w:t xml:space="preserve"> (urochordates and vertebrates) and potentially in ctenophores, according to the sponge-first scenario only (Figure 3A). </w:t>
      </w:r>
    </w:p>
    <w:p w14:paraId="0B6A3E18" w14:textId="4676601F" w:rsidR="00D57823" w:rsidRDefault="002B567E">
      <w:pPr>
        <w:rPr>
          <w:rFonts w:ascii="Times New Roman" w:eastAsia="Times New Roman" w:hAnsi="Times New Roman" w:cs="Times New Roman"/>
        </w:rPr>
      </w:pPr>
      <w:r>
        <w:rPr>
          <w:rFonts w:ascii="Times New Roman" w:eastAsia="Times New Roman" w:hAnsi="Times New Roman" w:cs="Times New Roman"/>
        </w:rPr>
        <w:t>The duplication that gave rise to the split between GRK 2/3 and GRK 1/7+4/5/6 occurred at the base</w:t>
      </w:r>
      <w:r>
        <w:rPr>
          <w:rFonts w:ascii="Times New Roman" w:eastAsia="Times New Roman" w:hAnsi="Times New Roman" w:cs="Times New Roman"/>
        </w:rPr>
        <w:t xml:space="preserv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(Figure 3). Therefore, the closest relatives to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inherited both lineages, as previously proposed </w:t>
      </w:r>
      <w:r w:rsidR="004B01C8">
        <w:fldChar w:fldCharType="begin"/>
      </w:r>
      <w:r w:rsidR="004B01C8">
        <w:instrText xml:space="preserve"> ADDIN ZOTERO_ITEM CSL_CITATION {"citationID":"BNUzDKBM","properties":{"formattedCitation":"(Mushegian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 Although we too see that several holozoans lost eithe</w:t>
      </w:r>
      <w:r>
        <w:rPr>
          <w:rFonts w:ascii="Times New Roman" w:eastAsia="Times New Roman" w:hAnsi="Times New Roman" w:cs="Times New Roman"/>
        </w:rPr>
        <w:t xml:space="preserve">r one or the other lineage as described previously, our larger taxonomic sampling allowed us to clarify that at least within choanoflagellates, both lineages were originally present, contrary to what previously thought </w:t>
      </w:r>
      <w:r w:rsidR="004B01C8">
        <w:fldChar w:fldCharType="begin"/>
      </w:r>
      <w:r w:rsidR="004B01C8">
        <w:instrText xml:space="preserve"> ADDIN ZOTERO_ITEM CSL_CITATION {"citationID":"qzG5Rc61","properties":{"formattedCitation":"(Mushegian et al. 2012)","plainCitation":"(Mushegian et al. 2012)","noteIndex":0},"citationItems":[{"id":562,"uris":["http://zotero.org/users/8176000/items/IVNVYCSP"],"itemData":{"id":562,"type":"article-journal","abstract":"G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fldChar w:fldCharType="separate"/>
      </w:r>
      <w:r w:rsidR="004B01C8" w:rsidRPr="004B01C8">
        <w:t>(</w:t>
      </w:r>
      <w:proofErr w:type="spellStart"/>
      <w:r w:rsidR="004B01C8" w:rsidRPr="004B01C8">
        <w:t>Mushegian</w:t>
      </w:r>
      <w:proofErr w:type="spellEnd"/>
      <w:r w:rsidR="004B01C8" w:rsidRPr="004B01C8">
        <w:t xml:space="preserve"> et al. 2012)</w:t>
      </w:r>
      <w:r w:rsidR="004B01C8">
        <w:fldChar w:fldCharType="end"/>
      </w:r>
      <w:r>
        <w:rPr>
          <w:rFonts w:ascii="Times New Roman" w:eastAsia="Times New Roman" w:hAnsi="Times New Roman" w:cs="Times New Roman"/>
        </w:rPr>
        <w:t>.</w:t>
      </w:r>
    </w:p>
    <w:p w14:paraId="0B6A3E19"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Finally, outside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GRKs are not present in other </w:t>
      </w:r>
      <w:proofErr w:type="spellStart"/>
      <w:r>
        <w:rPr>
          <w:rFonts w:ascii="Times New Roman" w:eastAsia="Times New Roman" w:hAnsi="Times New Roman" w:cs="Times New Roman"/>
        </w:rPr>
        <w:t>opisthokonts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fungi) nor in any other </w:t>
      </w:r>
      <w:proofErr w:type="spellStart"/>
      <w:r>
        <w:rPr>
          <w:rFonts w:ascii="Times New Roman" w:eastAsia="Times New Roman" w:hAnsi="Times New Roman" w:cs="Times New Roman"/>
        </w:rPr>
        <w:t>Amorphea</w:t>
      </w:r>
      <w:proofErr w:type="spellEnd"/>
      <w:r>
        <w:rPr>
          <w:rFonts w:ascii="Times New Roman" w:eastAsia="Times New Roman" w:hAnsi="Times New Roman" w:cs="Times New Roman"/>
        </w:rPr>
        <w:t xml:space="preserve"> group (e.g. Amoebozoa). An orthologous lineage to the GRKs 1-7 is instead present in the other </w:t>
      </w:r>
      <w:r>
        <w:rPr>
          <w:rFonts w:ascii="Times New Roman" w:eastAsia="Times New Roman" w:hAnsi="Times New Roman" w:cs="Times New Roman"/>
        </w:rPr>
        <w:t xml:space="preserve">major eukaryotic branch, the </w:t>
      </w:r>
      <w:proofErr w:type="spellStart"/>
      <w:r>
        <w:rPr>
          <w:rFonts w:ascii="Times New Roman" w:eastAsia="Times New Roman" w:hAnsi="Times New Roman" w:cs="Times New Roman"/>
        </w:rPr>
        <w:t>Diaphoretickes</w:t>
      </w:r>
      <w:proofErr w:type="spellEnd"/>
      <w:r>
        <w:rPr>
          <w:rFonts w:ascii="Times New Roman" w:eastAsia="Times New Roman" w:hAnsi="Times New Roman" w:cs="Times New Roman"/>
        </w:rPr>
        <w:t xml:space="preserve"> (Figure 3A). However, the presence is limited to a small subset of groups, namely the SAR and </w:t>
      </w:r>
      <w:proofErr w:type="spellStart"/>
      <w:r>
        <w:rPr>
          <w:rFonts w:ascii="Times New Roman" w:eastAsia="Times New Roman" w:hAnsi="Times New Roman" w:cs="Times New Roman"/>
        </w:rPr>
        <w:t>Haptophyta</w:t>
      </w:r>
      <w:proofErr w:type="spellEnd"/>
      <w:r>
        <w:rPr>
          <w:rFonts w:ascii="Times New Roman" w:eastAsia="Times New Roman" w:hAnsi="Times New Roman" w:cs="Times New Roman"/>
        </w:rPr>
        <w:t xml:space="preserve"> (</w:t>
      </w:r>
      <w:r>
        <w:rPr>
          <w:rFonts w:ascii="Times New Roman" w:eastAsia="Times New Roman" w:hAnsi="Times New Roman" w:cs="Times New Roman"/>
          <w:shd w:val="clear" w:color="auto" w:fill="FFD966"/>
        </w:rPr>
        <w:t>Supplementary Figure with Full reconciliation</w:t>
      </w:r>
      <w:r>
        <w:rPr>
          <w:rFonts w:ascii="Times New Roman" w:eastAsia="Times New Roman" w:hAnsi="Times New Roman" w:cs="Times New Roman"/>
        </w:rPr>
        <w:t>).</w:t>
      </w:r>
    </w:p>
    <w:p w14:paraId="0B6A3E1A" w14:textId="77777777" w:rsidR="00D57823" w:rsidRDefault="002B567E">
      <w:pPr>
        <w:rPr>
          <w:rFonts w:ascii="Times New Roman" w:eastAsia="Times New Roman" w:hAnsi="Times New Roman" w:cs="Times New Roman"/>
        </w:rPr>
      </w:pPr>
      <w:commentRangeStart w:id="26"/>
      <w:r>
        <w:rPr>
          <w:rFonts w:ascii="Times New Roman" w:eastAsia="Times New Roman" w:hAnsi="Times New Roman" w:cs="Times New Roman"/>
        </w:rPr>
        <w:t>Gene tree to species tree reconciliations under either cte</w:t>
      </w:r>
      <w:r>
        <w:rPr>
          <w:rFonts w:ascii="Times New Roman" w:eastAsia="Times New Roman" w:hAnsi="Times New Roman" w:cs="Times New Roman"/>
        </w:rPr>
        <w:t xml:space="preserve">nophore-first or sponge-first scenarios provided the same overall results, with one minor exception: in ctenophore-first scenario, the GRK 1/7 lineage is present only in </w:t>
      </w:r>
      <w:proofErr w:type="spellStart"/>
      <w:r>
        <w:rPr>
          <w:rFonts w:ascii="Times New Roman" w:eastAsia="Times New Roman" w:hAnsi="Times New Roman" w:cs="Times New Roman"/>
        </w:rPr>
        <w:t>Olfactores</w:t>
      </w:r>
      <w:proofErr w:type="spellEnd"/>
      <w:r>
        <w:rPr>
          <w:rFonts w:ascii="Times New Roman" w:eastAsia="Times New Roman" w:hAnsi="Times New Roman" w:cs="Times New Roman"/>
        </w:rPr>
        <w:t xml:space="preserve"> and the ctenophore branch includes only GRK 2/3 and GRK 4/5/6; instead in t</w:t>
      </w:r>
      <w:r>
        <w:rPr>
          <w:rFonts w:ascii="Times New Roman" w:eastAsia="Times New Roman" w:hAnsi="Times New Roman" w:cs="Times New Roman"/>
        </w:rPr>
        <w:t xml:space="preserve">he sponge-first scenario, the GRK 1/7 lineage is present also in the ctenophore branch, that has lost GRK 4/5/6 (but retained GRK 2/3) (Figure 3A). </w:t>
      </w:r>
    </w:p>
    <w:p w14:paraId="0B6A3E1B" w14:textId="77777777" w:rsidR="00D57823" w:rsidRDefault="002B567E">
      <w:pPr>
        <w:rPr>
          <w:rFonts w:ascii="Times New Roman" w:eastAsia="Times New Roman" w:hAnsi="Times New Roman" w:cs="Times New Roman"/>
        </w:rPr>
      </w:pPr>
      <w:commentRangeStart w:id="27"/>
      <w:r>
        <w:rPr>
          <w:rFonts w:ascii="Times New Roman" w:eastAsia="Times New Roman" w:hAnsi="Times New Roman" w:cs="Times New Roman"/>
        </w:rPr>
        <w:t xml:space="preserve">Further details about this family as well as all the other families of common phototransduction components </w:t>
      </w:r>
      <w:r>
        <w:rPr>
          <w:rFonts w:ascii="Times New Roman" w:eastAsia="Times New Roman" w:hAnsi="Times New Roman" w:cs="Times New Roman"/>
        </w:rPr>
        <w:t xml:space="preserve">can be found in the </w:t>
      </w:r>
      <w:r>
        <w:rPr>
          <w:rFonts w:ascii="Times New Roman" w:eastAsia="Times New Roman" w:hAnsi="Times New Roman" w:cs="Times New Roman"/>
          <w:shd w:val="clear" w:color="auto" w:fill="FFD966"/>
        </w:rPr>
        <w:t>Supplementary Results File</w:t>
      </w:r>
      <w:r>
        <w:rPr>
          <w:rFonts w:ascii="Times New Roman" w:eastAsia="Times New Roman" w:hAnsi="Times New Roman" w:cs="Times New Roman"/>
        </w:rPr>
        <w:t>.</w:t>
      </w:r>
      <w:commentRangeEnd w:id="27"/>
      <w:r>
        <w:commentReference w:id="27"/>
      </w:r>
      <w:commentRangeEnd w:id="26"/>
      <w:r>
        <w:commentReference w:id="26"/>
      </w:r>
    </w:p>
    <w:p w14:paraId="0B6A3E1C" w14:textId="77777777" w:rsidR="00D57823" w:rsidRDefault="00D57823">
      <w:pPr>
        <w:rPr>
          <w:rFonts w:ascii="Times New Roman" w:eastAsia="Times New Roman" w:hAnsi="Times New Roman" w:cs="Times New Roman"/>
        </w:rPr>
      </w:pPr>
    </w:p>
    <w:p w14:paraId="0B6A3E1D"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 xml:space="preserve">Phospholipase C: Holozoan origin of the beta subgroup from an ancient eukaryotic family </w:t>
      </w:r>
    </w:p>
    <w:p w14:paraId="0B6A3E1E" w14:textId="77777777" w:rsidR="00D57823" w:rsidRDefault="002B567E">
      <w:pPr>
        <w:rPr>
          <w:del w:id="28" w:author="Alessandra Aleotti" w:date="2022-11-24T12:14:00Z"/>
          <w:rFonts w:ascii="Times New Roman" w:eastAsia="Times New Roman" w:hAnsi="Times New Roman" w:cs="Times New Roman"/>
        </w:rPr>
      </w:pPr>
      <w:r>
        <w:rPr>
          <w:rFonts w:ascii="Times New Roman" w:eastAsia="Times New Roman" w:hAnsi="Times New Roman" w:cs="Times New Roman"/>
        </w:rPr>
        <w:t>As mentioned, most rhabdomeric gene families have an ancient origin. An example of a gene family with an extensi</w:t>
      </w:r>
      <w:r>
        <w:rPr>
          <w:rFonts w:ascii="Times New Roman" w:eastAsia="Times New Roman" w:hAnsi="Times New Roman" w:cs="Times New Roman"/>
        </w:rPr>
        <w:t>ve repertoire of sub lineages deriving from very ancient gene duplications is the family of phospholipases of type C (PLC) (Figure 3B).</w:t>
      </w:r>
      <w:ins w:id="29" w:author="Alessandra Aleotti" w:date="2022-11-24T12:14:00Z">
        <w:r>
          <w:rPr>
            <w:rFonts w:ascii="Times New Roman" w:eastAsia="Times New Roman" w:hAnsi="Times New Roman" w:cs="Times New Roman"/>
          </w:rPr>
          <w:t xml:space="preserve"> </w:t>
        </w:r>
      </w:ins>
    </w:p>
    <w:p w14:paraId="0B6A3E1F" w14:textId="4039B768" w:rsidR="00D57823" w:rsidRDefault="002B567E">
      <w:pPr>
        <w:rPr>
          <w:rFonts w:ascii="Times New Roman" w:eastAsia="Times New Roman" w:hAnsi="Times New Roman" w:cs="Times New Roman"/>
        </w:rPr>
      </w:pPr>
      <w:r>
        <w:rPr>
          <w:rFonts w:ascii="Times New Roman" w:eastAsia="Times New Roman" w:hAnsi="Times New Roman" w:cs="Times New Roman"/>
        </w:rPr>
        <w:t>PLCs are a broad family of enzymes that catalyse the hydrolysis of the phospholipid PIP2 into DAG and IP3, that both fu</w:t>
      </w:r>
      <w:r>
        <w:rPr>
          <w:rFonts w:ascii="Times New Roman" w:eastAsia="Times New Roman" w:hAnsi="Times New Roman" w:cs="Times New Roman"/>
        </w:rPr>
        <w:t xml:space="preserve">nction as second messengers </w:t>
      </w:r>
      <w:r w:rsidR="004B01C8">
        <w:fldChar w:fldCharType="begin"/>
      </w:r>
      <w:r w:rsidR="004B01C8">
        <w:instrText xml:space="preserve"> ADDIN ZOTERO_ITEM CSL_CITATION {"citationID":"dXhKSYcs","properties":{"formattedCitation":"(Suh et al. 2008)","plainCitation":"(Suh et al. 2008)","noteIndex":0},"citationItems":[{"id":494,"uris":["http://zotero.org/users/8176000/items/8SDTMLA8"],"itemData":{"id":494,"type":"article-journal","abstract":"Phosphoinositide-specific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fldChar w:fldCharType="separate"/>
      </w:r>
      <w:r w:rsidR="004B01C8" w:rsidRPr="004B01C8">
        <w:t>(Suh et al. 2008)</w:t>
      </w:r>
      <w:r w:rsidR="004B01C8">
        <w:fldChar w:fldCharType="end"/>
      </w:r>
      <w:r>
        <w:rPr>
          <w:rFonts w:ascii="Times New Roman" w:eastAsia="Times New Roman" w:hAnsi="Times New Roman" w:cs="Times New Roman"/>
        </w:rPr>
        <w:t xml:space="preserve">. </w:t>
      </w:r>
      <w:commentRangeStart w:id="30"/>
      <w:r>
        <w:rPr>
          <w:rFonts w:ascii="Times New Roman" w:eastAsia="Times New Roman" w:hAnsi="Times New Roman" w:cs="Times New Roman"/>
        </w:rPr>
        <w:t>In Drosophila a PLC of type beta is the one used in phototransduction.</w:t>
      </w:r>
      <w:commentRangeEnd w:id="30"/>
      <w:r>
        <w:commentReference w:id="30"/>
      </w:r>
      <w:r>
        <w:rPr>
          <w:rFonts w:ascii="Times New Roman" w:eastAsia="Times New Roman" w:hAnsi="Times New Roman" w:cs="Times New Roman"/>
        </w:rPr>
        <w:t xml:space="preserve"> During the phototransduction cascade, IP3 interacts with its receptor (IP3R) on the endoplasmic reticulum, causing the release of calcium, and DAG goes on to activate the eye-specific protein kinase C (PKC) that is involved in the deactivation of the visu</w:t>
      </w:r>
      <w:r>
        <w:rPr>
          <w:rFonts w:ascii="Times New Roman" w:eastAsia="Times New Roman" w:hAnsi="Times New Roman" w:cs="Times New Roman"/>
        </w:rPr>
        <w:t xml:space="preserve">al cascade </w:t>
      </w:r>
      <w:r w:rsidR="004B01C8">
        <w:fldChar w:fldCharType="begin"/>
      </w:r>
      <w:r w:rsidR="004B01C8">
        <w:instrText xml:space="preserve"> ADDIN ZOTERO_ITEM CSL_CITATION {"citationID":"p96j205D","properties":{"formattedCitation":"(Wang and Montell 2007; Hardie and Juusola 2015)","plainCitation":"(Wang and Montell 2007; Hardie and Juusola 2015)","noteIndex":0},"citationItems":[{"id":353,"uris":["http://zotero.org/users/8176000/items/RJN538JY"],"itemData":{"id":353,"type":"article-journal","abstract":"Drosophila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355,"uris":["http://zotero.org/users/8176000/items/ECYJFCK3"],"itemData":{"id":355,"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fldChar w:fldCharType="separate"/>
      </w:r>
      <w:r w:rsidR="004B01C8" w:rsidRPr="004B01C8">
        <w:t xml:space="preserve">(Wang and </w:t>
      </w:r>
      <w:proofErr w:type="spellStart"/>
      <w:r w:rsidR="004B01C8" w:rsidRPr="004B01C8">
        <w:t>Montell</w:t>
      </w:r>
      <w:proofErr w:type="spellEnd"/>
      <w:r w:rsidR="004B01C8" w:rsidRPr="004B01C8">
        <w:t xml:space="preserve"> 2007; Hardie and </w:t>
      </w:r>
      <w:proofErr w:type="spellStart"/>
      <w:r w:rsidR="004B01C8" w:rsidRPr="004B01C8">
        <w:t>Juusola</w:t>
      </w:r>
      <w:proofErr w:type="spellEnd"/>
      <w:r w:rsidR="004B01C8" w:rsidRPr="004B01C8">
        <w:t xml:space="preserve"> 2015)</w:t>
      </w:r>
      <w:r w:rsidR="004B01C8">
        <w:fldChar w:fldCharType="end"/>
      </w:r>
      <w:r>
        <w:rPr>
          <w:rFonts w:ascii="Times New Roman" w:eastAsia="Times New Roman" w:hAnsi="Times New Roman" w:cs="Times New Roman"/>
        </w:rPr>
        <w:t xml:space="preserve">. </w:t>
      </w:r>
    </w:p>
    <w:p w14:paraId="0B6A3E20" w14:textId="3BEC3CD4"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Although PLCs have been described throughout Eukarya </w:t>
      </w:r>
      <w:r w:rsidR="004B01C8">
        <w:fldChar w:fldCharType="begin"/>
      </w:r>
      <w:r w:rsidR="004B01C8">
        <w:instrText xml:space="preserve"> ADDIN ZOTERO_ITEM CSL_CITATION {"citationID":"xpr9vjZP","properties":{"formattedCitation":"(Tsutsui et al. 1995; Koyanagi et al. 1998; Rebecchi and Pentyala 2000; Mikami 2014; Wang et al. 2020)","plainCitation":"(Tsutsui et al. 1995; Koyanagi et al. 1998; Rebecchi and Pentyala 2000; Mikami 2014; Wang et al. 2020)","noteIndex":0},"citationItems":[{"id":499,"uris":["http://zotero.org/users/8176000/items/J3YL4XVA"],"itemData":{"id":499,"type":"article-journal","container-title":"Journal of Bacteriology","DOI":"10.1128/jb.177.24.7164-7170.1995","issue":"24","note":"publisher: American Society for Microbiology","page":"7164-7170","source":"journals.asm.org (Atypon)","title":"Phylogenetic analysis of phospholipase C genes from Clostridium perfringens types A to E and Clostridium novyi","volume":"177","author":[{"family":"Tsutsui","given":"K"},{"family":"Minami","given":"J"},{"family":"Matsushita","given":"O"},{"family":"Katayama","given":"S"},{"family":"Taniguchi","given":"Y"},{"family":"Nakamura","given":"S"},{"family":"Nishioka","given":"M"},{"family":"Okabe","given":"A"}],"issued":{"date-parts":[["1995",12,1]]}}},{"id":497,"uris":["http://zotero.org/users/8176000/items/8S683645"],"itemData":{"id":497,"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id":505,"uris":["http://zotero.org/users/8176000/items/MKRG4Z2P"],"itemData":{"id":505,"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N."}],"issued":{"date-parts":[["2000",1,10]]}}},{"id":501,"uris":["http://zotero.org/users/8176000/items/EE7SEFV8"],"itemData":{"id":501,"type":"article-journal","container-title":"Frontiers in Plant Science","DOI":"10.3389/fpls.2014.00380","ISSN":"1664-462X","page":"380","source":"Frontiers","title":"Structural divergence and loss of phosphoinositide-specific phospholipase C signaling components during the evolution of the green plant lineage: implications from structural characteristics of algal components","title-short":"Structural divergence and loss of phosphoinositide-specific phospholipase C signaling components during the evolution of the green plant lineage","volume":"5","author":[{"family":"Mikami","given":"Koji"}],"issued":{"date-parts":[["2014"]]}}},{"id":587,"uris":["http://zotero.org/users/8176000/items/MIIQVUD4"],"itemData":{"id":587,"type":"article-journal","abstract":"Phospholipase C (PLC) is an enzyme that hydrolyzes phospholipids and plays an important role in plant growth and development. The Brachypodium distachyon is a model plant of Gramineae, but the research on PLC gene family of Brachypodium has not been reported.","container-title":"Genes &amp; Genomics","DOI":"10.1007/s13258-020-00973-1","ISSN":"2092-9293","issue":"9","journalAbbreviation":"Genes Genom","language":"en","page":"1041-1053","source":"Springer Link","title":"Expression and evolution of the phospholipase C gene family in Brachypodium distachyon","volume":"42","author":[{"family":"Wang","given":"Xianguo"},{"family":"Liu","given":"Yang"},{"family":"Li","given":"Zheng"},{"family":"Gao","given":"Xiang"},{"family":"Dong","given":"Jian"},{"family":"Yang","given":"Mingming"}],"issued":{"date-parts":[["2020",9,1]]}}}],"schema":"https://github.com/citation-style-language/schema/raw/master/csl-citation.json"} </w:instrText>
      </w:r>
      <w:r w:rsidR="004B01C8">
        <w:fldChar w:fldCharType="separate"/>
      </w:r>
      <w:r w:rsidR="004B01C8" w:rsidRPr="004B01C8">
        <w:t xml:space="preserve">(Tsutsui et al. 1995; </w:t>
      </w:r>
      <w:proofErr w:type="spellStart"/>
      <w:r w:rsidR="004B01C8" w:rsidRPr="004B01C8">
        <w:t>Koyanagi</w:t>
      </w:r>
      <w:proofErr w:type="spellEnd"/>
      <w:r w:rsidR="004B01C8" w:rsidRPr="004B01C8">
        <w:t xml:space="preserve"> et al. 1998; Rebecchi and </w:t>
      </w:r>
      <w:proofErr w:type="spellStart"/>
      <w:r w:rsidR="004B01C8" w:rsidRPr="004B01C8">
        <w:t>Pentyala</w:t>
      </w:r>
      <w:proofErr w:type="spellEnd"/>
      <w:r w:rsidR="004B01C8" w:rsidRPr="004B01C8">
        <w:t xml:space="preserve"> 2000; </w:t>
      </w:r>
      <w:proofErr w:type="spellStart"/>
      <w:r w:rsidR="004B01C8" w:rsidRPr="004B01C8">
        <w:t>Mikami</w:t>
      </w:r>
      <w:proofErr w:type="spellEnd"/>
      <w:r w:rsidR="004B01C8" w:rsidRPr="004B01C8">
        <w:t xml:space="preserve"> 2014; Wang et al. 2020)</w:t>
      </w:r>
      <w:r w:rsidR="004B01C8">
        <w:fldChar w:fldCharType="end"/>
      </w:r>
      <w:r>
        <w:rPr>
          <w:rFonts w:ascii="Times New Roman" w:eastAsia="Times New Roman" w:hAnsi="Times New Roman" w:cs="Times New Roman"/>
        </w:rPr>
        <w:t>,</w:t>
      </w:r>
      <w:r>
        <w:rPr>
          <w:rFonts w:ascii="Times New Roman" w:eastAsia="Times New Roman" w:hAnsi="Times New Roman" w:cs="Times New Roman"/>
        </w:rPr>
        <w:t xml:space="preserve"> few studies have looked into their evolution. In mammals there are 6 subgroups of PLCs: beta; gamma; delta; epsilon; zeta; and eta </w:t>
      </w:r>
      <w:r w:rsidR="004B01C8">
        <w:fldChar w:fldCharType="begin"/>
      </w:r>
      <w:r w:rsidR="004B01C8">
        <w:instrText xml:space="preserve"> ADDIN ZOTERO_ITEM CSL_CITATION {"citationID":"PsXVuLfI","properties":{"formattedCitation":"(Suh et al. 2008)","plainCitation":"(Suh et al. 2008)","noteIndex":0},"citationItems":[{"id":494,"uris":["http://zotero.org/users/8176000/items/8SDTMLA8"],"itemData":{"id":494,"type":"article-journal","abstract":"Phosphoinositide-specific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fldChar w:fldCharType="separate"/>
      </w:r>
      <w:r w:rsidR="004B01C8" w:rsidRPr="004B01C8">
        <w:t>(Suh et al. 2008)</w:t>
      </w:r>
      <w:r w:rsidR="004B01C8">
        <w:fldChar w:fldCharType="end"/>
      </w:r>
      <w:r>
        <w:rPr>
          <w:rFonts w:ascii="Times New Roman" w:eastAsia="Times New Roman" w:hAnsi="Times New Roman" w:cs="Times New Roman"/>
        </w:rPr>
        <w:t xml:space="preserve">. Candidate beta-type and gamma-type PLCs have been cloned in the </w:t>
      </w:r>
      <w:r>
        <w:rPr>
          <w:rFonts w:ascii="Times New Roman" w:eastAsia="Times New Roman" w:hAnsi="Times New Roman" w:cs="Times New Roman"/>
        </w:rPr>
        <w:lastRenderedPageBreak/>
        <w:t xml:space="preserve">sponge </w:t>
      </w:r>
      <w:proofErr w:type="spellStart"/>
      <w:r>
        <w:rPr>
          <w:rFonts w:ascii="Times New Roman" w:eastAsia="Times New Roman" w:hAnsi="Times New Roman" w:cs="Times New Roman"/>
          <w:i/>
        </w:rPr>
        <w:t>Ephydatia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fluvia</w:t>
      </w:r>
      <w:r>
        <w:rPr>
          <w:rFonts w:ascii="Times New Roman" w:eastAsia="Times New Roman" w:hAnsi="Times New Roman" w:cs="Times New Roman"/>
          <w:i/>
        </w:rPr>
        <w:t>tilis</w:t>
      </w:r>
      <w:proofErr w:type="spellEnd"/>
      <w:r>
        <w:rPr>
          <w:rFonts w:ascii="Times New Roman" w:eastAsia="Times New Roman" w:hAnsi="Times New Roman" w:cs="Times New Roman"/>
        </w:rPr>
        <w:t xml:space="preserve"> and a delta-like in the cnidarian </w:t>
      </w:r>
      <w:r>
        <w:rPr>
          <w:rFonts w:ascii="Times New Roman" w:eastAsia="Times New Roman" w:hAnsi="Times New Roman" w:cs="Times New Roman"/>
          <w:i/>
        </w:rPr>
        <w:t xml:space="preserve">Hydra </w:t>
      </w:r>
      <w:proofErr w:type="spellStart"/>
      <w:r>
        <w:rPr>
          <w:rFonts w:ascii="Times New Roman" w:eastAsia="Times New Roman" w:hAnsi="Times New Roman" w:cs="Times New Roman"/>
          <w:i/>
        </w:rPr>
        <w:t>magnipapillata</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{"citationID":"FleWZ3Oy","properties":{"formattedCitation":"(Koyanagi et al. 1998)","plainCitation":"(Koyanagi et al. 1998)","noteIndex":0},"citationItems":[{"id":497,"uris":["http://zotero.org/users/8176000/items/8S683645"],"itemData":{"id":497,"type":"article-journal","abstract":"To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schema":"https://github.com/citation-style-language/schema/raw/master/csl-citation.json"} </w:instrText>
      </w:r>
      <w:r w:rsidR="004B01C8">
        <w:fldChar w:fldCharType="separate"/>
      </w:r>
      <w:r w:rsidR="004B01C8" w:rsidRPr="004B01C8">
        <w:t>(</w:t>
      </w:r>
      <w:proofErr w:type="spellStart"/>
      <w:r w:rsidR="004B01C8" w:rsidRPr="004B01C8">
        <w:t>Koyanagi</w:t>
      </w:r>
      <w:proofErr w:type="spellEnd"/>
      <w:r w:rsidR="004B01C8" w:rsidRPr="004B01C8">
        <w:t xml:space="preserve"> et al. 1998)</w:t>
      </w:r>
      <w:r w:rsidR="004B01C8">
        <w:fldChar w:fldCharType="end"/>
      </w:r>
      <w:r>
        <w:rPr>
          <w:rFonts w:ascii="Times New Roman" w:eastAsia="Times New Roman" w:hAnsi="Times New Roman" w:cs="Times New Roman"/>
        </w:rPr>
        <w:t xml:space="preserve">. While the PLCs in fungi (and plants) have been described as similar to delta-type </w:t>
      </w:r>
      <w:r w:rsidR="004B01C8">
        <w:fldChar w:fldCharType="begin"/>
      </w:r>
      <w:r w:rsidR="004B01C8">
        <w:instrText xml:space="preserve"> ADDIN ZOTERO_ITEM CSL_CITATION {"citationID":"Mrc2J0ZI","properties":{"formattedCitation":"(Rebecchi and Pentyala 2000)","plainCitation":"(Rebecchi and Pentyala 2000)","noteIndex":0},"citationItems":[{"id":505,"uris":["http://zotero.org/users/8176000/items/MKRG4Z2P"],"itemData":{"id":505,"type":"article-journal","abstract":"Phosphoinositide-specific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fldChar w:fldCharType="separate"/>
      </w:r>
      <w:r w:rsidR="004B01C8" w:rsidRPr="004B01C8">
        <w:t xml:space="preserve">(Rebecchi and </w:t>
      </w:r>
      <w:proofErr w:type="spellStart"/>
      <w:r w:rsidR="004B01C8" w:rsidRPr="004B01C8">
        <w:t>Pentyala</w:t>
      </w:r>
      <w:proofErr w:type="spellEnd"/>
      <w:r w:rsidR="004B01C8" w:rsidRPr="004B01C8">
        <w:t xml:space="preserve"> 2000)</w:t>
      </w:r>
      <w:r w:rsidR="004B01C8">
        <w:fldChar w:fldCharType="end"/>
      </w:r>
      <w:r>
        <w:rPr>
          <w:rFonts w:ascii="Times New Roman" w:eastAsia="Times New Roman" w:hAnsi="Times New Roman" w:cs="Times New Roman"/>
        </w:rPr>
        <w:t xml:space="preserve">. A comprehensive phylogenetic analysis of the family is lacking. </w:t>
      </w:r>
    </w:p>
    <w:p w14:paraId="0B6A3E21" w14:textId="778C2614" w:rsidR="00D57823" w:rsidRDefault="002B567E">
      <w:pPr>
        <w:rPr>
          <w:rFonts w:ascii="Times New Roman" w:eastAsia="Times New Roman" w:hAnsi="Times New Roman" w:cs="Times New Roman"/>
        </w:rPr>
      </w:pPr>
      <w:r>
        <w:rPr>
          <w:rFonts w:ascii="Times New Roman" w:eastAsia="Times New Roman" w:hAnsi="Times New Roman" w:cs="Times New Roman"/>
        </w:rPr>
        <w:t>Our data mining recovered for Human, the 13 known PLCs belonging to the 6 subgroups plus two inactive PLC-Like sequences; and for Drosophila, t</w:t>
      </w:r>
      <w:r>
        <w:rPr>
          <w:rFonts w:ascii="Times New Roman" w:eastAsia="Times New Roman" w:hAnsi="Times New Roman" w:cs="Times New Roman"/>
        </w:rPr>
        <w:t xml:space="preserve">he PLC beta used in phototransduction, encoded by </w:t>
      </w:r>
      <w:proofErr w:type="spellStart"/>
      <w:r>
        <w:rPr>
          <w:rFonts w:ascii="Times New Roman" w:eastAsia="Times New Roman" w:hAnsi="Times New Roman" w:cs="Times New Roman"/>
        </w:rPr>
        <w:t>NorpA</w:t>
      </w:r>
      <w:proofErr w:type="spellEnd"/>
      <w:r>
        <w:rPr>
          <w:rFonts w:ascii="Times New Roman" w:eastAsia="Times New Roman" w:hAnsi="Times New Roman" w:cs="Times New Roman"/>
        </w:rPr>
        <w:t>, plus two other PLCs: PLC21C and small wing (</w:t>
      </w:r>
      <w:proofErr w:type="spellStart"/>
      <w:r>
        <w:rPr>
          <w:rFonts w:ascii="Times New Roman" w:eastAsia="Times New Roman" w:hAnsi="Times New Roman" w:cs="Times New Roman"/>
        </w:rPr>
        <w:t>sl</w:t>
      </w:r>
      <w:proofErr w:type="spellEnd"/>
      <w:r>
        <w:rPr>
          <w:rFonts w:ascii="Times New Roman" w:eastAsia="Times New Roman" w:hAnsi="Times New Roman" w:cs="Times New Roman"/>
        </w:rPr>
        <w:t xml:space="preserve">). Gene tree to species tree reconciliation revealed that </w:t>
      </w:r>
      <w:commentRangeStart w:id="31"/>
      <w:r>
        <w:rPr>
          <w:rFonts w:ascii="Times New Roman" w:eastAsia="Times New Roman" w:hAnsi="Times New Roman" w:cs="Times New Roman"/>
        </w:rPr>
        <w:t xml:space="preserve">Drosophila </w:t>
      </w:r>
      <w:commentRangeEnd w:id="31"/>
      <w:r>
        <w:commentReference w:id="31"/>
      </w:r>
      <w:proofErr w:type="spellStart"/>
      <w:r>
        <w:rPr>
          <w:rFonts w:ascii="Times New Roman" w:eastAsia="Times New Roman" w:hAnsi="Times New Roman" w:cs="Times New Roman"/>
        </w:rPr>
        <w:t>NorpA</w:t>
      </w:r>
      <w:proofErr w:type="spellEnd"/>
      <w:r>
        <w:rPr>
          <w:rFonts w:ascii="Times New Roman" w:eastAsia="Times New Roman" w:hAnsi="Times New Roman" w:cs="Times New Roman"/>
        </w:rPr>
        <w:t xml:space="preserve"> arises from a duplication at the base of </w:t>
      </w:r>
      <w:proofErr w:type="spellStart"/>
      <w:r>
        <w:rPr>
          <w:rFonts w:ascii="Times New Roman" w:eastAsia="Times New Roman" w:hAnsi="Times New Roman" w:cs="Times New Roman"/>
        </w:rPr>
        <w:t>Cnidaria+Bilateria</w:t>
      </w:r>
      <w:proofErr w:type="spellEnd"/>
      <w:r>
        <w:rPr>
          <w:rFonts w:ascii="Times New Roman" w:eastAsia="Times New Roman" w:hAnsi="Times New Roman" w:cs="Times New Roman"/>
        </w:rPr>
        <w:t xml:space="preserve"> and that from t</w:t>
      </w:r>
      <w:r>
        <w:rPr>
          <w:rFonts w:ascii="Times New Roman" w:eastAsia="Times New Roman" w:hAnsi="Times New Roman" w:cs="Times New Roman"/>
        </w:rPr>
        <w:t>he same duplication arises Human PLCbeta4 (</w:t>
      </w:r>
      <w:r>
        <w:rPr>
          <w:rFonts w:ascii="Times New Roman" w:eastAsia="Times New Roman" w:hAnsi="Times New Roman" w:cs="Times New Roman"/>
          <w:shd w:val="clear" w:color="auto" w:fill="FFD966"/>
        </w:rPr>
        <w:t>Supplementary Figure with Full reconciliation</w:t>
      </w:r>
      <w:r>
        <w:rPr>
          <w:rFonts w:ascii="Times New Roman" w:eastAsia="Times New Roman" w:hAnsi="Times New Roman" w:cs="Times New Roman"/>
        </w:rPr>
        <w:t xml:space="preserve">).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Drosophila PLC21C is more related to Human PLCbeta1/2/3, and their lineage originates with a duplication at the base of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A prior duplication at the s</w:t>
      </w:r>
      <w:r>
        <w:rPr>
          <w:rFonts w:ascii="Times New Roman" w:eastAsia="Times New Roman" w:hAnsi="Times New Roman" w:cs="Times New Roman"/>
        </w:rPr>
        <w:t xml:space="preserve">ame species node is the one that separates the PLC21C + PLCbeta1/2/3 on the one hand from the </w:t>
      </w:r>
      <w:proofErr w:type="spellStart"/>
      <w:r>
        <w:rPr>
          <w:rFonts w:ascii="Times New Roman" w:eastAsia="Times New Roman" w:hAnsi="Times New Roman" w:cs="Times New Roman"/>
        </w:rPr>
        <w:t>NorpA</w:t>
      </w:r>
      <w:proofErr w:type="spellEnd"/>
      <w:r>
        <w:rPr>
          <w:rFonts w:ascii="Times New Roman" w:eastAsia="Times New Roman" w:hAnsi="Times New Roman" w:cs="Times New Roman"/>
        </w:rPr>
        <w:t xml:space="preserve"> + PLCbeta4 on the other. These duplication patterns are consistent between ctenophore-first and sponge-first scenarios. Several additional duplications for </w:t>
      </w:r>
      <w:r>
        <w:rPr>
          <w:rFonts w:ascii="Times New Roman" w:eastAsia="Times New Roman" w:hAnsi="Times New Roman" w:cs="Times New Roman"/>
        </w:rPr>
        <w:t xml:space="preserve">the PLC beta lineage also occur at the base of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(in both ctenophore-first and sponge-first scenarios), indicating that PLC beta underwent a great expansion at the base of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w:t>
      </w:r>
      <w:r>
        <w:rPr>
          <w:rFonts w:ascii="Times New Roman" w:eastAsia="Times New Roman" w:hAnsi="Times New Roman" w:cs="Times New Roman"/>
          <w:shd w:val="clear" w:color="auto" w:fill="FFD966"/>
        </w:rPr>
        <w:t>Supplementary Figure with Full reconciliation)</w:t>
      </w:r>
      <w:r>
        <w:rPr>
          <w:rFonts w:ascii="Times New Roman" w:eastAsia="Times New Roman" w:hAnsi="Times New Roman" w:cs="Times New Roman"/>
        </w:rPr>
        <w:t>. The origin of the PLC</w:t>
      </w:r>
      <w:r>
        <w:rPr>
          <w:rFonts w:ascii="Times New Roman" w:eastAsia="Times New Roman" w:hAnsi="Times New Roman" w:cs="Times New Roman"/>
        </w:rPr>
        <w:t xml:space="preserve"> beta lineage is from a duplication at the base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where its direct paralog lineage is the PLC epsilons (Figure 3B).</w:t>
      </w:r>
      <w:commentRangeStart w:id="32"/>
      <w:r>
        <w:rPr>
          <w:rFonts w:ascii="Times New Roman" w:eastAsia="Times New Roman" w:hAnsi="Times New Roman" w:cs="Times New Roman"/>
        </w:rPr>
        <w:t xml:space="preserve"> At the same species node, a previous duplication gave rise to the PLC beta/epsilon lineage on the one hand and the PLC gamma on the</w:t>
      </w:r>
      <w:r>
        <w:rPr>
          <w:rFonts w:ascii="Times New Roman" w:eastAsia="Times New Roman" w:hAnsi="Times New Roman" w:cs="Times New Roman"/>
        </w:rPr>
        <w:t xml:space="preserve"> other. The position of PLC epsilon as sister group to PLC beta is recovered with both ctenophore-first and sponge-first scenarios.</w:t>
      </w:r>
      <w:commentRangeEnd w:id="32"/>
      <w:r>
        <w:commentReference w:id="32"/>
      </w:r>
      <w:r>
        <w:rPr>
          <w:rFonts w:ascii="Times New Roman" w:eastAsia="Times New Roman" w:hAnsi="Times New Roman" w:cs="Times New Roman"/>
        </w:rPr>
        <w:t xml:space="preserve"> This is a novel insight into the evolution of PLC subfamilies, as PLC beta has been considered to be related to gamma and</w:t>
      </w:r>
      <w:r>
        <w:rPr>
          <w:rFonts w:ascii="Times New Roman" w:eastAsia="Times New Roman" w:hAnsi="Times New Roman" w:cs="Times New Roman"/>
        </w:rPr>
        <w:t xml:space="preserve"> delta </w:t>
      </w:r>
      <w:r w:rsidR="004B01C8">
        <w:fldChar w:fldCharType="begin"/>
      </w:r>
      <w:r w:rsidR="004B01C8">
        <w:instrText xml:space="preserve"> ADDIN ZOTERO_ITEM CSL_CITATION {"citationID":"OD0e0som","properties":{"formattedCitation":"(Rebecchi and Pentyala 2000)","plainCitation":"(Rebecchi and Pentyala 2000)","noteIndex":0},"citationItems":[{"id":505,"uris":["http://zotero.org/users/8176000/items/MKRG4Z2P"],"itemData":{"id":505,"type":"article-journal","abstract":"Phosphoinositide-specific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fldChar w:fldCharType="separate"/>
      </w:r>
      <w:r w:rsidR="004B01C8" w:rsidRPr="004B01C8">
        <w:t xml:space="preserve">(Rebecchi and </w:t>
      </w:r>
      <w:proofErr w:type="spellStart"/>
      <w:r w:rsidR="004B01C8" w:rsidRPr="004B01C8">
        <w:t>Pentyala</w:t>
      </w:r>
      <w:proofErr w:type="spellEnd"/>
      <w:r w:rsidR="004B01C8" w:rsidRPr="004B01C8">
        <w:t xml:space="preserve"> 2000)</w:t>
      </w:r>
      <w:r w:rsidR="004B01C8">
        <w:fldChar w:fldCharType="end"/>
      </w:r>
      <w:r>
        <w:rPr>
          <w:rFonts w:ascii="Times New Roman" w:eastAsia="Times New Roman" w:hAnsi="Times New Roman" w:cs="Times New Roman"/>
        </w:rPr>
        <w:t>, while here we show that its closest relative seems to be epsilon. Our data shows that PLC beta/epsilon/gamma are more related to each other than to the other PLCs including PLC delta (F</w:t>
      </w:r>
      <w:r>
        <w:rPr>
          <w:rFonts w:ascii="Times New Roman" w:eastAsia="Times New Roman" w:hAnsi="Times New Roman" w:cs="Times New Roman"/>
        </w:rPr>
        <w:t>igure 3B). This clarification can be crucial, especially when trying to identify possible candidate genes involved in a putative rhabdomeric-like phototransduction pathway in non-model organisms such as non-</w:t>
      </w:r>
      <w:proofErr w:type="spellStart"/>
      <w:r>
        <w:rPr>
          <w:rFonts w:ascii="Times New Roman" w:eastAsia="Times New Roman" w:hAnsi="Times New Roman" w:cs="Times New Roman"/>
        </w:rPr>
        <w:t>bilateria</w:t>
      </w:r>
      <w:proofErr w:type="spellEnd"/>
      <w:r>
        <w:rPr>
          <w:rFonts w:ascii="Times New Roman" w:eastAsia="Times New Roman" w:hAnsi="Times New Roman" w:cs="Times New Roman"/>
        </w:rPr>
        <w:t>. Tracing backwards the lineage of PLC b</w:t>
      </w:r>
      <w:r>
        <w:rPr>
          <w:rFonts w:ascii="Times New Roman" w:eastAsia="Times New Roman" w:hAnsi="Times New Roman" w:cs="Times New Roman"/>
        </w:rPr>
        <w:t>eta/epsilon/gamma, uncovers that it originates from a duplication at the base of Eukaryotes (Figure 3B). Here at this species node, there are multiple other duplications, including the one that gives rise to the lineage of all the other subgroups of PLCs (</w:t>
      </w:r>
      <w:r>
        <w:rPr>
          <w:rFonts w:ascii="Times New Roman" w:eastAsia="Times New Roman" w:hAnsi="Times New Roman" w:cs="Times New Roman"/>
        </w:rPr>
        <w:t>delta, zeta, eta) known in mammals. These major subgroup relationships remain consistent between ctenophore-first and sponge-first scenarios (Figure 3B).</w:t>
      </w:r>
    </w:p>
    <w:p w14:paraId="0B6A3E22" w14:textId="77777777" w:rsidR="00D57823" w:rsidRDefault="002B567E">
      <w:pPr>
        <w:rPr>
          <w:rFonts w:ascii="Times New Roman" w:eastAsia="Times New Roman" w:hAnsi="Times New Roman" w:cs="Times New Roman"/>
        </w:rPr>
      </w:pPr>
      <w:commentRangeStart w:id="33"/>
      <w:r>
        <w:rPr>
          <w:rFonts w:ascii="Times New Roman" w:eastAsia="Times New Roman" w:hAnsi="Times New Roman" w:cs="Times New Roman"/>
        </w:rPr>
        <w:t>Further details about this family as well as all the other families of rhabdomeric phototransduction c</w:t>
      </w:r>
      <w:r>
        <w:rPr>
          <w:rFonts w:ascii="Times New Roman" w:eastAsia="Times New Roman" w:hAnsi="Times New Roman" w:cs="Times New Roman"/>
        </w:rPr>
        <w:t xml:space="preserve">omponents can be found in the </w:t>
      </w:r>
      <w:r>
        <w:rPr>
          <w:rFonts w:ascii="Times New Roman" w:eastAsia="Times New Roman" w:hAnsi="Times New Roman" w:cs="Times New Roman"/>
          <w:shd w:val="clear" w:color="auto" w:fill="FFD966"/>
        </w:rPr>
        <w:t>Supplementary Results File</w:t>
      </w:r>
      <w:r>
        <w:rPr>
          <w:rFonts w:ascii="Times New Roman" w:eastAsia="Times New Roman" w:hAnsi="Times New Roman" w:cs="Times New Roman"/>
        </w:rPr>
        <w:t>.</w:t>
      </w:r>
      <w:commentRangeEnd w:id="33"/>
      <w:r>
        <w:commentReference w:id="33"/>
      </w:r>
    </w:p>
    <w:p w14:paraId="0B6A3E23" w14:textId="77777777" w:rsidR="00D57823" w:rsidRDefault="00D57823">
      <w:pPr>
        <w:rPr>
          <w:rFonts w:ascii="Times New Roman" w:eastAsia="Times New Roman" w:hAnsi="Times New Roman" w:cs="Times New Roman"/>
        </w:rPr>
      </w:pPr>
    </w:p>
    <w:p w14:paraId="0B6A3E24"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Cyclic Nucleotide Gated Ion Channels: ancient origin of alpha and beta subtypes</w:t>
      </w:r>
    </w:p>
    <w:p w14:paraId="0B6A3E25" w14:textId="77777777" w:rsidR="00D57823" w:rsidRDefault="002B567E">
      <w:pPr>
        <w:rPr>
          <w:del w:id="34" w:author="Alessandra Aleotti" w:date="2022-11-24T12:17:00Z"/>
          <w:rFonts w:ascii="Times New Roman" w:eastAsia="Times New Roman" w:hAnsi="Times New Roman" w:cs="Times New Roman"/>
        </w:rPr>
      </w:pPr>
      <w:r>
        <w:rPr>
          <w:rFonts w:ascii="Times New Roman" w:eastAsia="Times New Roman" w:hAnsi="Times New Roman" w:cs="Times New Roman"/>
        </w:rPr>
        <w:t>Amongst the ciliary phototransduction components the cyclic nucleotide gated ion channels (CNGs) gene family is one of the ones with the broadest distribution across Eukarya (Figure 2C and Figure 3C).</w:t>
      </w:r>
      <w:ins w:id="35" w:author="Alessandra Aleotti" w:date="2022-11-24T12:17:00Z">
        <w:r>
          <w:rPr>
            <w:rFonts w:ascii="Times New Roman" w:eastAsia="Times New Roman" w:hAnsi="Times New Roman" w:cs="Times New Roman"/>
          </w:rPr>
          <w:t xml:space="preserve"> </w:t>
        </w:r>
      </w:ins>
    </w:p>
    <w:p w14:paraId="0B6A3E26" w14:textId="77777777" w:rsidR="00D57823" w:rsidRDefault="002B567E">
      <w:pPr>
        <w:rPr>
          <w:rFonts w:ascii="Times New Roman" w:eastAsia="Times New Roman" w:hAnsi="Times New Roman" w:cs="Times New Roman"/>
        </w:rPr>
      </w:pPr>
      <w:commentRangeStart w:id="36"/>
      <w:r>
        <w:rPr>
          <w:rFonts w:ascii="Times New Roman" w:eastAsia="Times New Roman" w:hAnsi="Times New Roman" w:cs="Times New Roman"/>
        </w:rPr>
        <w:t>CNGs belong to the broad family of voltage-gated ion c</w:t>
      </w:r>
      <w:r>
        <w:rPr>
          <w:rFonts w:ascii="Times New Roman" w:eastAsia="Times New Roman" w:hAnsi="Times New Roman" w:cs="Times New Roman"/>
        </w:rPr>
        <w:t xml:space="preserve">hannels (Anderson and </w:t>
      </w:r>
      <w:proofErr w:type="spellStart"/>
      <w:r>
        <w:rPr>
          <w:rFonts w:ascii="Times New Roman" w:eastAsia="Times New Roman" w:hAnsi="Times New Roman" w:cs="Times New Roman"/>
        </w:rPr>
        <w:t>Grenberg</w:t>
      </w:r>
      <w:proofErr w:type="spellEnd"/>
      <w:r>
        <w:rPr>
          <w:rFonts w:ascii="Times New Roman" w:eastAsia="Times New Roman" w:hAnsi="Times New Roman" w:cs="Times New Roman"/>
        </w:rPr>
        <w:t xml:space="preserve"> 2001) and function in response to the binding of cyclic nucleotides. They are </w:t>
      </w:r>
      <w:proofErr w:type="spellStart"/>
      <w:r>
        <w:rPr>
          <w:rFonts w:ascii="Times New Roman" w:eastAsia="Times New Roman" w:hAnsi="Times New Roman" w:cs="Times New Roman"/>
        </w:rPr>
        <w:t>non selective</w:t>
      </w:r>
      <w:proofErr w:type="spellEnd"/>
      <w:r>
        <w:rPr>
          <w:rFonts w:ascii="Times New Roman" w:eastAsia="Times New Roman" w:hAnsi="Times New Roman" w:cs="Times New Roman"/>
        </w:rPr>
        <w:t xml:space="preserve"> cation channels through which the passage of Ca2+ ions in particular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of importance for the excitation of sensory cells (</w:t>
      </w:r>
      <w:proofErr w:type="spellStart"/>
      <w:r>
        <w:rPr>
          <w:rFonts w:ascii="Times New Roman" w:eastAsia="Times New Roman" w:hAnsi="Times New Roman" w:cs="Times New Roman"/>
        </w:rPr>
        <w:t>Kaupp</w:t>
      </w:r>
      <w:proofErr w:type="spellEnd"/>
      <w:r>
        <w:rPr>
          <w:rFonts w:ascii="Times New Roman" w:eastAsia="Times New Roman" w:hAnsi="Times New Roman" w:cs="Times New Roman"/>
        </w:rPr>
        <w:t xml:space="preserve"> and </w:t>
      </w:r>
      <w:r>
        <w:rPr>
          <w:rFonts w:ascii="Times New Roman" w:eastAsia="Times New Roman" w:hAnsi="Times New Roman" w:cs="Times New Roman"/>
        </w:rPr>
        <w:t xml:space="preserve">Seifert 2002). </w:t>
      </w:r>
    </w:p>
    <w:p w14:paraId="0B6A3E27"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During phototransduction the drop of cyclic GMP, caused by its hydrolysis by phosphodiesterase (PDE), induces the closure of CNG channels which in turn causes the hyperpolarization of the photoreceptor cell. Apart from this role in the acti</w:t>
      </w:r>
      <w:r>
        <w:rPr>
          <w:rFonts w:ascii="Times New Roman" w:eastAsia="Times New Roman" w:hAnsi="Times New Roman" w:cs="Times New Roman"/>
        </w:rPr>
        <w:t>vation of phototransduction, CNG channels are also involved in the Ca2+-feedback regulation of the cascade and thus in photoreceptor light adaptation (</w:t>
      </w:r>
      <w:proofErr w:type="spellStart"/>
      <w:r>
        <w:rPr>
          <w:rFonts w:ascii="Times New Roman" w:eastAsia="Times New Roman" w:hAnsi="Times New Roman" w:cs="Times New Roman"/>
        </w:rPr>
        <w:t>Kaupp</w:t>
      </w:r>
      <w:proofErr w:type="spellEnd"/>
      <w:r>
        <w:rPr>
          <w:rFonts w:ascii="Times New Roman" w:eastAsia="Times New Roman" w:hAnsi="Times New Roman" w:cs="Times New Roman"/>
        </w:rPr>
        <w:t xml:space="preserve"> and Seifert 2002).</w:t>
      </w:r>
    </w:p>
    <w:p w14:paraId="0B6A3E28"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The ion channel complex is composed of two groups of subunits, alpha and beta. J</w:t>
      </w:r>
      <w:r>
        <w:rPr>
          <w:rFonts w:ascii="Times New Roman" w:eastAsia="Times New Roman" w:hAnsi="Times New Roman" w:cs="Times New Roman"/>
        </w:rPr>
        <w:t xml:space="preserve">awed vertebrates possess six genes encoding for CNG subunits: CNGA1-4 encode for four alpha subunits while </w:t>
      </w:r>
      <w:r>
        <w:rPr>
          <w:rFonts w:ascii="Times New Roman" w:eastAsia="Times New Roman" w:hAnsi="Times New Roman" w:cs="Times New Roman"/>
        </w:rPr>
        <w:lastRenderedPageBreak/>
        <w:t>CNGB1 and CNGB3 encode for beta subunits (</w:t>
      </w:r>
      <w:proofErr w:type="spellStart"/>
      <w:r>
        <w:rPr>
          <w:rFonts w:ascii="Times New Roman" w:eastAsia="Times New Roman" w:hAnsi="Times New Roman" w:cs="Times New Roman"/>
        </w:rPr>
        <w:t>Kaupp</w:t>
      </w:r>
      <w:proofErr w:type="spellEnd"/>
      <w:r>
        <w:rPr>
          <w:rFonts w:ascii="Times New Roman" w:eastAsia="Times New Roman" w:hAnsi="Times New Roman" w:cs="Times New Roman"/>
        </w:rPr>
        <w:t xml:space="preserve"> and Seifert 2002, Lamb 2020). The ion channel complex consists in the combination of four subunits ar</w:t>
      </w:r>
      <w:r>
        <w:rPr>
          <w:rFonts w:ascii="Times New Roman" w:eastAsia="Times New Roman" w:hAnsi="Times New Roman" w:cs="Times New Roman"/>
        </w:rPr>
        <w:t>ound a pore. Native rod channels consist of three alpha1 (CNGA1) and one beta1 (CNGB1) subunits, while cone channels comprise two alpha3 (CNGA3) and two beta3 (CNGB3) subunits. Subunits alpha2 (CNGA2) and alpha4 (CNGA4) together with beta1 (CNGB1) are inst</w:t>
      </w:r>
      <w:r>
        <w:rPr>
          <w:rFonts w:ascii="Times New Roman" w:eastAsia="Times New Roman" w:hAnsi="Times New Roman" w:cs="Times New Roman"/>
        </w:rPr>
        <w:t xml:space="preserve">ead used in CNG channels of olfactory receptor neurons. Phylogenetic and gene synteny analyses led (Lamb 2020) to the reconstruction that the gene lineages of alpha and beta subunits derived from a duplication that </w:t>
      </w:r>
      <w:proofErr w:type="spellStart"/>
      <w:r>
        <w:rPr>
          <w:rFonts w:ascii="Times New Roman" w:eastAsia="Times New Roman" w:hAnsi="Times New Roman" w:cs="Times New Roman"/>
        </w:rPr>
        <w:t>occured</w:t>
      </w:r>
      <w:proofErr w:type="spellEnd"/>
      <w:r>
        <w:rPr>
          <w:rFonts w:ascii="Times New Roman" w:eastAsia="Times New Roman" w:hAnsi="Times New Roman" w:cs="Times New Roman"/>
        </w:rPr>
        <w:t xml:space="preserve"> before the split of protostomes a</w:t>
      </w:r>
      <w:r>
        <w:rPr>
          <w:rFonts w:ascii="Times New Roman" w:eastAsia="Times New Roman" w:hAnsi="Times New Roman" w:cs="Times New Roman"/>
        </w:rPr>
        <w:t>nd deuterostomes (Lamb 2020). Likewise, CNGA4 split from the other branch of CNGA that later gave rise to CNGA1-3, prior to the protostome-deuterostome split. The authors speculate that the ancestral CNG channel was composed of two alpha and two beta subun</w:t>
      </w:r>
      <w:r>
        <w:rPr>
          <w:rFonts w:ascii="Times New Roman" w:eastAsia="Times New Roman" w:hAnsi="Times New Roman" w:cs="Times New Roman"/>
        </w:rPr>
        <w:t>its (Lamb 2020).</w:t>
      </w:r>
    </w:p>
    <w:p w14:paraId="0B6A3E29"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Outside of vertebrates, homologs to the CNG genes have been found in the nematode </w:t>
      </w:r>
      <w:r>
        <w:rPr>
          <w:rFonts w:ascii="Times New Roman" w:eastAsia="Times New Roman" w:hAnsi="Times New Roman" w:cs="Times New Roman"/>
          <w:i/>
        </w:rPr>
        <w:t>Caenorhabditis elegans</w:t>
      </w:r>
      <w:r>
        <w:rPr>
          <w:rFonts w:ascii="Times New Roman" w:eastAsia="Times New Roman" w:hAnsi="Times New Roman" w:cs="Times New Roman"/>
        </w:rPr>
        <w:t xml:space="preserve">, the fruit fly </w:t>
      </w:r>
      <w:r>
        <w:rPr>
          <w:rFonts w:ascii="Times New Roman" w:eastAsia="Times New Roman" w:hAnsi="Times New Roman" w:cs="Times New Roman"/>
          <w:i/>
        </w:rPr>
        <w:t>Drosophila melanogaster</w:t>
      </w:r>
      <w:r>
        <w:rPr>
          <w:rFonts w:ascii="Times New Roman" w:eastAsia="Times New Roman" w:hAnsi="Times New Roman" w:cs="Times New Roman"/>
        </w:rPr>
        <w:t xml:space="preserve"> and the horseshoe crab </w:t>
      </w:r>
      <w:r>
        <w:rPr>
          <w:rFonts w:ascii="Times New Roman" w:eastAsia="Times New Roman" w:hAnsi="Times New Roman" w:cs="Times New Roman"/>
          <w:i/>
        </w:rPr>
        <w:t>Limulus polyphemus</w:t>
      </w:r>
      <w:r>
        <w:rPr>
          <w:rFonts w:ascii="Times New Roman" w:eastAsia="Times New Roman" w:hAnsi="Times New Roman" w:cs="Times New Roman"/>
        </w:rPr>
        <w:t xml:space="preserve">, where likely they are involved in </w:t>
      </w:r>
      <w:proofErr w:type="spellStart"/>
      <w:r>
        <w:rPr>
          <w:rFonts w:ascii="Times New Roman" w:eastAsia="Times New Roman" w:hAnsi="Times New Roman" w:cs="Times New Roman"/>
        </w:rPr>
        <w:t>chemosensation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w:t>
      </w:r>
      <w:r>
        <w:rPr>
          <w:rFonts w:ascii="Times New Roman" w:eastAsia="Times New Roman" w:hAnsi="Times New Roman" w:cs="Times New Roman"/>
        </w:rPr>
        <w:t>upp</w:t>
      </w:r>
      <w:proofErr w:type="spellEnd"/>
      <w:r>
        <w:rPr>
          <w:rFonts w:ascii="Times New Roman" w:eastAsia="Times New Roman" w:hAnsi="Times New Roman" w:cs="Times New Roman"/>
        </w:rPr>
        <w:t xml:space="preserve"> and Seifert 2002). Amongst early branching animals, CNGs have been found in the cnidarian </w:t>
      </w:r>
      <w:r>
        <w:rPr>
          <w:rFonts w:ascii="Times New Roman" w:eastAsia="Times New Roman" w:hAnsi="Times New Roman" w:cs="Times New Roman"/>
          <w:i/>
        </w:rPr>
        <w:t xml:space="preserve">Hydra </w:t>
      </w:r>
      <w:proofErr w:type="spellStart"/>
      <w:r>
        <w:rPr>
          <w:rFonts w:ascii="Times New Roman" w:eastAsia="Times New Roman" w:hAnsi="Times New Roman" w:cs="Times New Roman"/>
          <w:i/>
        </w:rPr>
        <w:t>magnipapillata</w:t>
      </w:r>
      <w:proofErr w:type="spellEnd"/>
      <w:r>
        <w:rPr>
          <w:rFonts w:ascii="Times New Roman" w:eastAsia="Times New Roman" w:hAnsi="Times New Roman" w:cs="Times New Roman"/>
        </w:rPr>
        <w:t xml:space="preserve"> where it is implicated in phototransduction (</w:t>
      </w:r>
      <w:proofErr w:type="spellStart"/>
      <w:r>
        <w:rPr>
          <w:rFonts w:ascii="Times New Roman" w:eastAsia="Times New Roman" w:hAnsi="Times New Roman" w:cs="Times New Roman"/>
        </w:rPr>
        <w:t>Plachetzki</w:t>
      </w:r>
      <w:proofErr w:type="spellEnd"/>
      <w:r>
        <w:rPr>
          <w:rFonts w:ascii="Times New Roman" w:eastAsia="Times New Roman" w:hAnsi="Times New Roman" w:cs="Times New Roman"/>
        </w:rPr>
        <w:t xml:space="preserve"> et al. 2010). CNG channels are in fact not confined to animals as they are present al</w:t>
      </w:r>
      <w:r>
        <w:rPr>
          <w:rFonts w:ascii="Times New Roman" w:eastAsia="Times New Roman" w:hAnsi="Times New Roman" w:cs="Times New Roman"/>
        </w:rPr>
        <w:t>so in plants (</w:t>
      </w:r>
      <w:proofErr w:type="spellStart"/>
      <w:r>
        <w:rPr>
          <w:rFonts w:ascii="Times New Roman" w:eastAsia="Times New Roman" w:hAnsi="Times New Roman" w:cs="Times New Roman"/>
        </w:rPr>
        <w:t>Saand</w:t>
      </w:r>
      <w:proofErr w:type="spellEnd"/>
      <w:r>
        <w:rPr>
          <w:rFonts w:ascii="Times New Roman" w:eastAsia="Times New Roman" w:hAnsi="Times New Roman" w:cs="Times New Roman"/>
        </w:rPr>
        <w:t xml:space="preserve"> et al 2015) and prokaryotes (</w:t>
      </w:r>
      <w:proofErr w:type="spellStart"/>
      <w:r>
        <w:rPr>
          <w:rFonts w:ascii="Times New Roman" w:eastAsia="Times New Roman" w:hAnsi="Times New Roman" w:cs="Times New Roman"/>
        </w:rPr>
        <w:t>Brams</w:t>
      </w:r>
      <w:proofErr w:type="spellEnd"/>
      <w:r>
        <w:rPr>
          <w:rFonts w:ascii="Times New Roman" w:eastAsia="Times New Roman" w:hAnsi="Times New Roman" w:cs="Times New Roman"/>
        </w:rPr>
        <w:t xml:space="preserve"> et al 2014, Napolitano et al 2021). However, while much attention has been given to the evolution of the CNG genes within and at the base of vertebrates, not much is known about the ancient evolutionar</w:t>
      </w:r>
      <w:r>
        <w:rPr>
          <w:rFonts w:ascii="Times New Roman" w:eastAsia="Times New Roman" w:hAnsi="Times New Roman" w:cs="Times New Roman"/>
        </w:rPr>
        <w:t>y history of this gene family and the relationship between animal and non-animal CNG lineages.</w:t>
      </w:r>
      <w:commentRangeEnd w:id="36"/>
      <w:r>
        <w:commentReference w:id="36"/>
      </w:r>
    </w:p>
    <w:p w14:paraId="0B6A3E2A"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Our phylogenetic analysis and gene tree to species tree reconciliation of the CNG family revealed that the alpha and beta gene lineages derive from a gene dup</w:t>
      </w:r>
      <w:r>
        <w:rPr>
          <w:rFonts w:ascii="Times New Roman" w:eastAsia="Times New Roman" w:hAnsi="Times New Roman" w:cs="Times New Roman"/>
        </w:rPr>
        <w:t>lication at the split between choanoflagellates and animals (Figure 3C). This remains constant whether the species tree used for reconciliation is ctenophore-first or sponge-first. Although it was already hypothesised that this gene duplication was ancient</w:t>
      </w:r>
      <w:r>
        <w:rPr>
          <w:rFonts w:ascii="Times New Roman" w:eastAsia="Times New Roman" w:hAnsi="Times New Roman" w:cs="Times New Roman"/>
        </w:rPr>
        <w:t xml:space="preserve"> (Lamb 2020), it had not yet been clarified when it had occurred precisely.</w:t>
      </w:r>
    </w:p>
    <w:p w14:paraId="0B6A3E2B"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According to our reconstructions, while the alpha lineage seems to be present in all major animal groups and choanoflagellates, the beta lineage seems to be present only in Bilater</w:t>
      </w:r>
      <w:r>
        <w:rPr>
          <w:rFonts w:ascii="Times New Roman" w:eastAsia="Times New Roman" w:hAnsi="Times New Roman" w:cs="Times New Roman"/>
        </w:rPr>
        <w:t xml:space="preserve">ia and sponges (Figure 3C). </w:t>
      </w:r>
    </w:p>
    <w:p w14:paraId="0B6A3E2C"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orthologous lineage to the CNG alpha/beta lineage is present in other holozoan species and in some </w:t>
      </w:r>
      <w:proofErr w:type="spellStart"/>
      <w:r>
        <w:rPr>
          <w:rFonts w:ascii="Times New Roman" w:eastAsia="Times New Roman" w:hAnsi="Times New Roman" w:cs="Times New Roman"/>
        </w:rPr>
        <w:t>Diaphoretickes</w:t>
      </w:r>
      <w:proofErr w:type="spellEnd"/>
      <w:r>
        <w:rPr>
          <w:rFonts w:ascii="Times New Roman" w:eastAsia="Times New Roman" w:hAnsi="Times New Roman" w:cs="Times New Roman"/>
        </w:rPr>
        <w:t>. More distantly related CNG genes are present throughout Eukarya, but not in animals, according to the ctenop</w:t>
      </w:r>
      <w:r>
        <w:rPr>
          <w:rFonts w:ascii="Times New Roman" w:eastAsia="Times New Roman" w:hAnsi="Times New Roman" w:cs="Times New Roman"/>
        </w:rPr>
        <w:t xml:space="preserve">hore-first reconciliation. </w:t>
      </w:r>
      <w:commentRangeStart w:id="37"/>
      <w:r>
        <w:rPr>
          <w:rFonts w:ascii="Times New Roman" w:eastAsia="Times New Roman" w:hAnsi="Times New Roman" w:cs="Times New Roman"/>
        </w:rPr>
        <w:t>While in the sponge-first reconciliation, this group of less related CNGs appears to be present also in Porifera, Cnidaria and Bilateria.</w:t>
      </w:r>
      <w:commentRangeEnd w:id="37"/>
      <w:r>
        <w:commentReference w:id="37"/>
      </w:r>
    </w:p>
    <w:p w14:paraId="0B6A3E2D" w14:textId="77777777" w:rsidR="00D57823" w:rsidRDefault="002B567E">
      <w:pPr>
        <w:rPr>
          <w:rFonts w:ascii="Times New Roman" w:eastAsia="Times New Roman" w:hAnsi="Times New Roman" w:cs="Times New Roman"/>
        </w:rPr>
      </w:pPr>
      <w:commentRangeStart w:id="38"/>
      <w:r>
        <w:rPr>
          <w:rFonts w:ascii="Times New Roman" w:eastAsia="Times New Roman" w:hAnsi="Times New Roman" w:cs="Times New Roman"/>
        </w:rPr>
        <w:t>Further details about this family as well as all the other families of ciliary phototran</w:t>
      </w:r>
      <w:r>
        <w:rPr>
          <w:rFonts w:ascii="Times New Roman" w:eastAsia="Times New Roman" w:hAnsi="Times New Roman" w:cs="Times New Roman"/>
        </w:rPr>
        <w:t xml:space="preserve">sduction components can be found in the </w:t>
      </w:r>
      <w:r>
        <w:rPr>
          <w:rFonts w:ascii="Times New Roman" w:eastAsia="Times New Roman" w:hAnsi="Times New Roman" w:cs="Times New Roman"/>
          <w:shd w:val="clear" w:color="auto" w:fill="FFD966"/>
        </w:rPr>
        <w:t>Supplementary Results File</w:t>
      </w:r>
      <w:r>
        <w:rPr>
          <w:rFonts w:ascii="Times New Roman" w:eastAsia="Times New Roman" w:hAnsi="Times New Roman" w:cs="Times New Roman"/>
        </w:rPr>
        <w:t>.</w:t>
      </w:r>
      <w:commentRangeEnd w:id="38"/>
      <w:r>
        <w:commentReference w:id="38"/>
      </w:r>
    </w:p>
    <w:p w14:paraId="0B6A3E2E" w14:textId="77777777" w:rsidR="00D57823" w:rsidRDefault="00D57823">
      <w:pPr>
        <w:spacing w:before="240" w:after="240"/>
        <w:rPr>
          <w:rFonts w:ascii="Times New Roman" w:eastAsia="Times New Roman" w:hAnsi="Times New Roman" w:cs="Times New Roman"/>
        </w:rPr>
      </w:pPr>
    </w:p>
    <w:p w14:paraId="0B6A3E2F" w14:textId="77777777" w:rsidR="00D57823" w:rsidRDefault="002B567E">
      <w:pPr>
        <w:spacing w:before="240" w:after="240"/>
        <w:rPr>
          <w:rFonts w:ascii="Times New Roman" w:eastAsia="Times New Roman" w:hAnsi="Times New Roman" w:cs="Times New Roman"/>
          <w:b/>
          <w:sz w:val="24"/>
          <w:szCs w:val="24"/>
          <w:u w:val="single"/>
        </w:rPr>
      </w:pPr>
      <w:commentRangeStart w:id="39"/>
      <w:r>
        <w:rPr>
          <w:rFonts w:ascii="Times New Roman" w:eastAsia="Times New Roman" w:hAnsi="Times New Roman" w:cs="Times New Roman"/>
          <w:b/>
          <w:sz w:val="24"/>
          <w:szCs w:val="24"/>
        </w:rPr>
        <w:t>Identification of putative photoreceptor cells throughout animals</w:t>
      </w:r>
      <w:commentRangeEnd w:id="39"/>
      <w:r>
        <w:commentReference w:id="39"/>
      </w:r>
    </w:p>
    <w:p w14:paraId="0B6A3E30"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To understand the origin and early evolution of vision,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understand not only when a functional phototrans</w:t>
      </w:r>
      <w:r>
        <w:rPr>
          <w:rFonts w:ascii="Times New Roman" w:eastAsia="Times New Roman" w:hAnsi="Times New Roman" w:cs="Times New Roman"/>
        </w:rPr>
        <w:t>duction pathway evolved, but also in which cell type it started to function.</w:t>
      </w:r>
    </w:p>
    <w:p w14:paraId="0B6A3E31"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Our detailed analysis of phototransduction gene family evolution with clarifications of the relationships amongst sub lineages, allowed us to compile a list of best </w:t>
      </w:r>
      <w:proofErr w:type="gramStart"/>
      <w:r>
        <w:rPr>
          <w:rFonts w:ascii="Times New Roman" w:eastAsia="Times New Roman" w:hAnsi="Times New Roman" w:cs="Times New Roman"/>
        </w:rPr>
        <w:t>candidate</w:t>
      </w:r>
      <w:proofErr w:type="gramEnd"/>
      <w:r>
        <w:rPr>
          <w:rFonts w:ascii="Times New Roman" w:eastAsia="Times New Roman" w:hAnsi="Times New Roman" w:cs="Times New Roman"/>
        </w:rPr>
        <w:t xml:space="preserve"> phot</w:t>
      </w:r>
      <w:r>
        <w:rPr>
          <w:rFonts w:ascii="Times New Roman" w:eastAsia="Times New Roman" w:hAnsi="Times New Roman" w:cs="Times New Roman"/>
        </w:rPr>
        <w:t>otransduction genes for every species. These were used as markers to identify candidate photoreceptor cells (PRCs) from the available single-cell RNA sequencing data of a variety of animal species. We focused our investigation on twelve species that spanne</w:t>
      </w:r>
      <w:r>
        <w:rPr>
          <w:rFonts w:ascii="Times New Roman" w:eastAsia="Times New Roman" w:hAnsi="Times New Roman" w:cs="Times New Roman"/>
        </w:rPr>
        <w:t xml:space="preserve">d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with particular emphasis on early-branching animals. </w:t>
      </w:r>
      <w:r>
        <w:rPr>
          <w:rFonts w:ascii="Times New Roman" w:eastAsia="Times New Roman" w:hAnsi="Times New Roman" w:cs="Times New Roman"/>
          <w:i/>
        </w:rPr>
        <w:t>Drosophila melanogaster</w:t>
      </w:r>
      <w:r>
        <w:rPr>
          <w:rFonts w:ascii="Times New Roman" w:eastAsia="Times New Roman" w:hAnsi="Times New Roman" w:cs="Times New Roman"/>
        </w:rPr>
        <w:t xml:space="preserve"> was used as representative of rhabdomeric PRCs; and </w:t>
      </w:r>
      <w:r>
        <w:rPr>
          <w:rFonts w:ascii="Times New Roman" w:eastAsia="Times New Roman" w:hAnsi="Times New Roman" w:cs="Times New Roman"/>
          <w:i/>
        </w:rPr>
        <w:t>Homo sapiens</w:t>
      </w:r>
      <w:r>
        <w:rPr>
          <w:rFonts w:ascii="Times New Roman" w:eastAsia="Times New Roman" w:hAnsi="Times New Roman" w:cs="Times New Roman"/>
        </w:rPr>
        <w:t xml:space="preserve"> and </w:t>
      </w:r>
      <w:r>
        <w:rPr>
          <w:rFonts w:ascii="Times New Roman" w:eastAsia="Times New Roman" w:hAnsi="Times New Roman" w:cs="Times New Roman"/>
          <w:i/>
        </w:rPr>
        <w:t>Mus musculus</w:t>
      </w:r>
      <w:r>
        <w:rPr>
          <w:rFonts w:ascii="Times New Roman" w:eastAsia="Times New Roman" w:hAnsi="Times New Roman" w:cs="Times New Roman"/>
        </w:rPr>
        <w:t xml:space="preserve"> as representatives of ciliary PRCs. The urochordate </w:t>
      </w:r>
      <w:proofErr w:type="spellStart"/>
      <w:r>
        <w:rPr>
          <w:rFonts w:ascii="Times New Roman" w:eastAsia="Times New Roman" w:hAnsi="Times New Roman" w:cs="Times New Roman"/>
          <w:i/>
        </w:rPr>
        <w:t>Ciona</w:t>
      </w:r>
      <w:proofErr w:type="spellEnd"/>
      <w:r>
        <w:rPr>
          <w:rFonts w:ascii="Times New Roman" w:eastAsia="Times New Roman" w:hAnsi="Times New Roman" w:cs="Times New Roman"/>
          <w:i/>
        </w:rPr>
        <w:t xml:space="preserve"> intestinalis</w:t>
      </w:r>
      <w:r>
        <w:rPr>
          <w:rFonts w:ascii="Times New Roman" w:eastAsia="Times New Roman" w:hAnsi="Times New Roman" w:cs="Times New Roman"/>
        </w:rPr>
        <w:t xml:space="preserve"> and the sea urchin </w:t>
      </w:r>
      <w:r>
        <w:rPr>
          <w:rFonts w:ascii="Times New Roman" w:eastAsia="Times New Roman" w:hAnsi="Times New Roman" w:cs="Times New Roman"/>
          <w:i/>
        </w:rPr>
        <w:t xml:space="preserve">Strongylocentrotus </w:t>
      </w:r>
      <w:proofErr w:type="spellStart"/>
      <w:r>
        <w:rPr>
          <w:rFonts w:ascii="Times New Roman" w:eastAsia="Times New Roman" w:hAnsi="Times New Roman" w:cs="Times New Roman"/>
          <w:i/>
        </w:rPr>
        <w:t>purpuratus</w:t>
      </w:r>
      <w:proofErr w:type="spellEnd"/>
      <w:r>
        <w:rPr>
          <w:rFonts w:ascii="Times New Roman" w:eastAsia="Times New Roman" w:hAnsi="Times New Roman" w:cs="Times New Roman"/>
        </w:rPr>
        <w:t xml:space="preserve"> were used as bridge species between protostomes and </w:t>
      </w:r>
      <w:r>
        <w:rPr>
          <w:rFonts w:ascii="Times New Roman" w:eastAsia="Times New Roman" w:hAnsi="Times New Roman" w:cs="Times New Roman"/>
        </w:rPr>
        <w:lastRenderedPageBreak/>
        <w:t xml:space="preserve">vertebrates. Finally, amongst non-bilaterians we investigated the cnidarians </w:t>
      </w:r>
      <w:r>
        <w:rPr>
          <w:rFonts w:ascii="Times New Roman" w:eastAsia="Times New Roman" w:hAnsi="Times New Roman" w:cs="Times New Roman"/>
          <w:i/>
        </w:rPr>
        <w:t>Hydra vulgaris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Clytia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hemisphaerica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Stylophora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pistillata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Nematostella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vectensis</w:t>
      </w:r>
      <w:proofErr w:type="spellEnd"/>
      <w:r>
        <w:rPr>
          <w:rFonts w:ascii="Times New Roman" w:eastAsia="Times New Roman" w:hAnsi="Times New Roman" w:cs="Times New Roman"/>
        </w:rPr>
        <w:t xml:space="preserve">; the placozoan </w:t>
      </w:r>
      <w:r>
        <w:rPr>
          <w:rFonts w:ascii="Times New Roman" w:eastAsia="Times New Roman" w:hAnsi="Times New Roman" w:cs="Times New Roman"/>
          <w:i/>
        </w:rPr>
        <w:t xml:space="preserve">Trichoplax </w:t>
      </w:r>
      <w:proofErr w:type="spellStart"/>
      <w:r>
        <w:rPr>
          <w:rFonts w:ascii="Times New Roman" w:eastAsia="Times New Roman" w:hAnsi="Times New Roman" w:cs="Times New Roman"/>
          <w:i/>
        </w:rPr>
        <w:t>adhaerens</w:t>
      </w:r>
      <w:proofErr w:type="spellEnd"/>
      <w:r>
        <w:rPr>
          <w:rFonts w:ascii="Times New Roman" w:eastAsia="Times New Roman" w:hAnsi="Times New Roman" w:cs="Times New Roman"/>
        </w:rPr>
        <w:t xml:space="preserve">, the sponge </w:t>
      </w:r>
      <w:proofErr w:type="spellStart"/>
      <w:r>
        <w:rPr>
          <w:rFonts w:ascii="Times New Roman" w:eastAsia="Times New Roman" w:hAnsi="Times New Roman" w:cs="Times New Roman"/>
          <w:i/>
        </w:rPr>
        <w:t>Amphimedon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queenslandica</w:t>
      </w:r>
      <w:proofErr w:type="spellEnd"/>
      <w:r>
        <w:rPr>
          <w:rFonts w:ascii="Times New Roman" w:eastAsia="Times New Roman" w:hAnsi="Times New Roman" w:cs="Times New Roman"/>
        </w:rPr>
        <w:t xml:space="preserve"> and the ctenophore </w:t>
      </w:r>
      <w:proofErr w:type="spellStart"/>
      <w:r>
        <w:rPr>
          <w:rFonts w:ascii="Times New Roman" w:eastAsia="Times New Roman" w:hAnsi="Times New Roman" w:cs="Times New Roman"/>
          <w:i/>
        </w:rPr>
        <w:t>Mnemiopsis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xml:space="preserve">. </w:t>
      </w:r>
      <w:commentRangeStart w:id="40"/>
      <w:r>
        <w:rPr>
          <w:rFonts w:ascii="Times New Roman" w:eastAsia="Times New Roman" w:hAnsi="Times New Roman" w:cs="Times New Roman"/>
        </w:rPr>
        <w:t xml:space="preserve">A comprehensive list of </w:t>
      </w:r>
      <w:proofErr w:type="spellStart"/>
      <w:r>
        <w:rPr>
          <w:rFonts w:ascii="Times New Roman" w:eastAsia="Times New Roman" w:hAnsi="Times New Roman" w:cs="Times New Roman"/>
        </w:rPr>
        <w:t>scRNAseq</w:t>
      </w:r>
      <w:proofErr w:type="spellEnd"/>
      <w:r>
        <w:rPr>
          <w:rFonts w:ascii="Times New Roman" w:eastAsia="Times New Roman" w:hAnsi="Times New Roman" w:cs="Times New Roman"/>
        </w:rPr>
        <w:t xml:space="preserve"> data sources and sample details for each species are in </w:t>
      </w:r>
      <w:r>
        <w:rPr>
          <w:rFonts w:ascii="Times New Roman" w:eastAsia="Times New Roman" w:hAnsi="Times New Roman" w:cs="Times New Roman"/>
          <w:shd w:val="clear" w:color="auto" w:fill="FFD966"/>
        </w:rPr>
        <w:t>Supplementary File X</w:t>
      </w:r>
      <w:r>
        <w:rPr>
          <w:rFonts w:ascii="Times New Roman" w:eastAsia="Times New Roman" w:hAnsi="Times New Roman" w:cs="Times New Roman"/>
        </w:rPr>
        <w:t xml:space="preserve">. </w:t>
      </w:r>
    </w:p>
    <w:p w14:paraId="0B6A3E32"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While</w:t>
      </w:r>
      <w:r>
        <w:rPr>
          <w:rFonts w:ascii="Times New Roman" w:eastAsia="Times New Roman" w:hAnsi="Times New Roman" w:cs="Times New Roman"/>
        </w:rPr>
        <w:t xml:space="preserve"> for </w:t>
      </w:r>
      <w:r>
        <w:rPr>
          <w:rFonts w:ascii="Times New Roman" w:eastAsia="Times New Roman" w:hAnsi="Times New Roman" w:cs="Times New Roman"/>
          <w:i/>
        </w:rPr>
        <w:t>D. melanogaster</w:t>
      </w:r>
      <w:r>
        <w:rPr>
          <w:rFonts w:ascii="Times New Roman" w:eastAsia="Times New Roman" w:hAnsi="Times New Roman" w:cs="Times New Roman"/>
        </w:rPr>
        <w:t xml:space="preserve">, </w:t>
      </w:r>
      <w:r>
        <w:rPr>
          <w:rFonts w:ascii="Times New Roman" w:eastAsia="Times New Roman" w:hAnsi="Times New Roman" w:cs="Times New Roman"/>
          <w:i/>
        </w:rPr>
        <w:t>H. sapiens</w:t>
      </w:r>
      <w:r>
        <w:rPr>
          <w:rFonts w:ascii="Times New Roman" w:eastAsia="Times New Roman" w:hAnsi="Times New Roman" w:cs="Times New Roman"/>
        </w:rPr>
        <w:t xml:space="preserve"> and </w:t>
      </w:r>
      <w:r>
        <w:rPr>
          <w:rFonts w:ascii="Times New Roman" w:eastAsia="Times New Roman" w:hAnsi="Times New Roman" w:cs="Times New Roman"/>
          <w:i/>
        </w:rPr>
        <w:t>M. musculus</w:t>
      </w:r>
      <w:r>
        <w:rPr>
          <w:rFonts w:ascii="Times New Roman" w:eastAsia="Times New Roman" w:hAnsi="Times New Roman" w:cs="Times New Roman"/>
        </w:rPr>
        <w:t xml:space="preserve"> photoreceptor cells are well characterised, and for </w:t>
      </w:r>
      <w:r>
        <w:rPr>
          <w:rFonts w:ascii="Times New Roman" w:eastAsia="Times New Roman" w:hAnsi="Times New Roman" w:cs="Times New Roman"/>
          <w:i/>
        </w:rPr>
        <w:t>C. intestinalis</w:t>
      </w:r>
      <w:r>
        <w:rPr>
          <w:rFonts w:ascii="Times New Roman" w:eastAsia="Times New Roman" w:hAnsi="Times New Roman" w:cs="Times New Roman"/>
        </w:rPr>
        <w:t xml:space="preserve">, </w:t>
      </w:r>
      <w:r>
        <w:rPr>
          <w:rFonts w:ascii="Times New Roman" w:eastAsia="Times New Roman" w:hAnsi="Times New Roman" w:cs="Times New Roman"/>
          <w:i/>
        </w:rPr>
        <w:t xml:space="preserve">S. </w:t>
      </w:r>
      <w:proofErr w:type="spellStart"/>
      <w:r>
        <w:rPr>
          <w:rFonts w:ascii="Times New Roman" w:eastAsia="Times New Roman" w:hAnsi="Times New Roman" w:cs="Times New Roman"/>
          <w:i/>
        </w:rPr>
        <w:t>purpuratus</w:t>
      </w:r>
      <w:proofErr w:type="spellEnd"/>
      <w:r>
        <w:rPr>
          <w:rFonts w:ascii="Times New Roman" w:eastAsia="Times New Roman" w:hAnsi="Times New Roman" w:cs="Times New Roman"/>
        </w:rPr>
        <w:t xml:space="preserve"> and some species of cnidaria photoreceptors have at least been reported, for other species the presence of photoreceptors is</w:t>
      </w:r>
      <w:r>
        <w:rPr>
          <w:rFonts w:ascii="Times New Roman" w:eastAsia="Times New Roman" w:hAnsi="Times New Roman" w:cs="Times New Roman"/>
        </w:rPr>
        <w:t xml:space="preserve"> unknown. Moreover, when searching for putative homologous cell types to the PRCs in these species, it is uncertain whether they might possess a more rhabdomeric-like or ciliary-like profile. Therefore, we developed a pipeline, described in detail in the M</w:t>
      </w:r>
      <w:r>
        <w:rPr>
          <w:rFonts w:ascii="Times New Roman" w:eastAsia="Times New Roman" w:hAnsi="Times New Roman" w:cs="Times New Roman"/>
        </w:rPr>
        <w:t>ethods section, to identify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or cell states based on phototransduction gene expression. </w:t>
      </w:r>
    </w:p>
    <w:p w14:paraId="0B6A3E33"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presence/absence of phototransduction genes, whether belonging to the best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or to another related lineage, provides some form of evid</w:t>
      </w:r>
      <w:r>
        <w:rPr>
          <w:rFonts w:ascii="Times New Roman" w:eastAsia="Times New Roman" w:hAnsi="Times New Roman" w:cs="Times New Roman"/>
        </w:rPr>
        <w:t>ence to understand the diversity of PRC-like profiles amongst animals (Figure 4).</w:t>
      </w:r>
      <w:commentRangeEnd w:id="40"/>
      <w:r>
        <w:commentReference w:id="40"/>
      </w:r>
    </w:p>
    <w:p w14:paraId="0B6A3E34" w14:textId="77777777" w:rsidR="00D57823" w:rsidRDefault="00D57823">
      <w:pPr>
        <w:rPr>
          <w:rFonts w:ascii="Times New Roman" w:eastAsia="Times New Roman" w:hAnsi="Times New Roman" w:cs="Times New Roman"/>
        </w:rPr>
      </w:pPr>
    </w:p>
    <w:p w14:paraId="0B6A3E35"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i/>
        </w:rPr>
        <w:t>D. melanogaster</w:t>
      </w:r>
      <w:r>
        <w:rPr>
          <w:rFonts w:ascii="Times New Roman" w:eastAsia="Times New Roman" w:hAnsi="Times New Roman" w:cs="Times New Roman"/>
          <w:b/>
        </w:rPr>
        <w:t xml:space="preserve"> rhabdomeric PRC profile is more distinguished than </w:t>
      </w:r>
      <w:r>
        <w:rPr>
          <w:rFonts w:ascii="Times New Roman" w:eastAsia="Times New Roman" w:hAnsi="Times New Roman" w:cs="Times New Roman"/>
          <w:b/>
          <w:i/>
        </w:rPr>
        <w:t>H. sapiens</w:t>
      </w:r>
      <w:r>
        <w:rPr>
          <w:rFonts w:ascii="Times New Roman" w:eastAsia="Times New Roman" w:hAnsi="Times New Roman" w:cs="Times New Roman"/>
          <w:b/>
        </w:rPr>
        <w:t xml:space="preserve"> and </w:t>
      </w:r>
      <w:r>
        <w:rPr>
          <w:rFonts w:ascii="Times New Roman" w:eastAsia="Times New Roman" w:hAnsi="Times New Roman" w:cs="Times New Roman"/>
          <w:b/>
          <w:i/>
        </w:rPr>
        <w:t>M. musculus</w:t>
      </w:r>
      <w:r>
        <w:rPr>
          <w:rFonts w:ascii="Times New Roman" w:eastAsia="Times New Roman" w:hAnsi="Times New Roman" w:cs="Times New Roman"/>
          <w:b/>
        </w:rPr>
        <w:t xml:space="preserve"> ciliary profiles</w:t>
      </w:r>
    </w:p>
    <w:p w14:paraId="0B6A3E36"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As expected, </w:t>
      </w:r>
      <w:r>
        <w:rPr>
          <w:rFonts w:ascii="Times New Roman" w:eastAsia="Times New Roman" w:hAnsi="Times New Roman" w:cs="Times New Roman"/>
          <w:i/>
        </w:rPr>
        <w:t>D. melanogaster</w:t>
      </w:r>
      <w:r>
        <w:rPr>
          <w:rFonts w:ascii="Times New Roman" w:eastAsia="Times New Roman" w:hAnsi="Times New Roman" w:cs="Times New Roman"/>
        </w:rPr>
        <w:t xml:space="preserve"> PRC type expresses rhabdomeric phototransduction genes while </w:t>
      </w:r>
      <w:r>
        <w:rPr>
          <w:rFonts w:ascii="Times New Roman" w:eastAsia="Times New Roman" w:hAnsi="Times New Roman" w:cs="Times New Roman"/>
          <w:i/>
        </w:rPr>
        <w:t>H. sapiens</w:t>
      </w:r>
      <w:r>
        <w:rPr>
          <w:rFonts w:ascii="Times New Roman" w:eastAsia="Times New Roman" w:hAnsi="Times New Roman" w:cs="Times New Roman"/>
        </w:rPr>
        <w:t xml:space="preserve"> and </w:t>
      </w:r>
      <w:r>
        <w:rPr>
          <w:rFonts w:ascii="Times New Roman" w:eastAsia="Times New Roman" w:hAnsi="Times New Roman" w:cs="Times New Roman"/>
          <w:i/>
        </w:rPr>
        <w:t>M. musculus</w:t>
      </w:r>
      <w:r>
        <w:rPr>
          <w:rFonts w:ascii="Times New Roman" w:eastAsia="Times New Roman" w:hAnsi="Times New Roman" w:cs="Times New Roman"/>
        </w:rPr>
        <w:t xml:space="preserve"> express ciliary genes (Figure 4). However, in striking contrast with </w:t>
      </w:r>
      <w:r>
        <w:rPr>
          <w:rFonts w:ascii="Times New Roman" w:eastAsia="Times New Roman" w:hAnsi="Times New Roman" w:cs="Times New Roman"/>
          <w:i/>
        </w:rPr>
        <w:t>Drosophil</w:t>
      </w:r>
      <w:r>
        <w:rPr>
          <w:rFonts w:ascii="Times New Roman" w:eastAsia="Times New Roman" w:hAnsi="Times New Roman" w:cs="Times New Roman"/>
        </w:rPr>
        <w:t xml:space="preserve">a, which possess a rhabdomeric-exclusive profile, </w:t>
      </w:r>
      <w:r>
        <w:rPr>
          <w:rFonts w:ascii="Times New Roman" w:eastAsia="Times New Roman" w:hAnsi="Times New Roman" w:cs="Times New Roman"/>
          <w:i/>
        </w:rPr>
        <w:t>H. sapiens</w:t>
      </w:r>
      <w:r>
        <w:rPr>
          <w:rFonts w:ascii="Times New Roman" w:eastAsia="Times New Roman" w:hAnsi="Times New Roman" w:cs="Times New Roman"/>
        </w:rPr>
        <w:t xml:space="preserve"> and </w:t>
      </w:r>
      <w:r>
        <w:rPr>
          <w:rFonts w:ascii="Times New Roman" w:eastAsia="Times New Roman" w:hAnsi="Times New Roman" w:cs="Times New Roman"/>
          <w:i/>
        </w:rPr>
        <w:t>M. musculus</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while having a clear ciliary-oriented profile, still have a significant amount of rhabdomeric genes expressed. The only ciliary gene that appears in </w:t>
      </w:r>
      <w:r>
        <w:rPr>
          <w:rFonts w:ascii="Times New Roman" w:eastAsia="Times New Roman" w:hAnsi="Times New Roman" w:cs="Times New Roman"/>
          <w:i/>
        </w:rPr>
        <w:t>Drosophila</w:t>
      </w:r>
      <w:r>
        <w:rPr>
          <w:rFonts w:ascii="Times New Roman" w:eastAsia="Times New Roman" w:hAnsi="Times New Roman" w:cs="Times New Roman"/>
        </w:rPr>
        <w:t xml:space="preserve"> PRC </w:t>
      </w:r>
      <w:commentRangeStart w:id="41"/>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w:t>
      </w:r>
      <w:commentRangeEnd w:id="41"/>
      <w:r>
        <w:commentReference w:id="41"/>
      </w:r>
      <w:r>
        <w:rPr>
          <w:rFonts w:ascii="Times New Roman" w:eastAsia="Times New Roman" w:hAnsi="Times New Roman" w:cs="Times New Roman"/>
        </w:rPr>
        <w:t xml:space="preserve">is the G alpha of type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/o. All other ciliary genes were either not </w:t>
      </w:r>
      <w:r>
        <w:rPr>
          <w:rFonts w:ascii="Times New Roman" w:eastAsia="Times New Roman" w:hAnsi="Times New Roman" w:cs="Times New Roman"/>
        </w:rPr>
        <w:t xml:space="preserve">detected in the </w:t>
      </w:r>
      <w:r>
        <w:rPr>
          <w:rFonts w:ascii="Times New Roman" w:eastAsia="Times New Roman" w:hAnsi="Times New Roman" w:cs="Times New Roman"/>
          <w:i/>
        </w:rPr>
        <w:t>Drosophila</w:t>
      </w:r>
      <w:r>
        <w:rPr>
          <w:rFonts w:ascii="Times New Roman" w:eastAsia="Times New Roman" w:hAnsi="Times New Roman" w:cs="Times New Roman"/>
        </w:rPr>
        <w:t xml:space="preserve"> genome or are not expressed in its PRC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w:t>
      </w:r>
      <w:commentRangeStart w:id="42"/>
      <w:r>
        <w:rPr>
          <w:rFonts w:ascii="Times New Roman" w:eastAsia="Times New Roman" w:hAnsi="Times New Roman" w:cs="Times New Roman"/>
        </w:rPr>
        <w:t xml:space="preserve"> Conversely, in human and mouse we see that for some common phototransduction gene families both the ciliary and the rhabdomeric lineage are expressed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G gamma and GRK) and als</w:t>
      </w:r>
      <w:r>
        <w:rPr>
          <w:rFonts w:ascii="Times New Roman" w:eastAsia="Times New Roman" w:hAnsi="Times New Roman" w:cs="Times New Roman"/>
        </w:rPr>
        <w:t xml:space="preserve">o in most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several rhabdomeric genes are present. </w:t>
      </w:r>
      <w:commentRangeEnd w:id="42"/>
      <w:r>
        <w:commentReference w:id="42"/>
      </w:r>
      <w:commentRangeStart w:id="43"/>
      <w:r>
        <w:rPr>
          <w:rFonts w:ascii="Times New Roman" w:eastAsia="Times New Roman" w:hAnsi="Times New Roman" w:cs="Times New Roman"/>
        </w:rPr>
        <w:t xml:space="preserve">Amongst human and mouse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there seems to be a distinction between rod-like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and cone-like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where cone-like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have even more rhabdomeric genes than the rod-typ</w:t>
      </w:r>
      <w:r>
        <w:rPr>
          <w:rFonts w:ascii="Times New Roman" w:eastAsia="Times New Roman" w:hAnsi="Times New Roman" w:cs="Times New Roman"/>
        </w:rPr>
        <w:t xml:space="preserve">e. </w:t>
      </w:r>
      <w:commentRangeEnd w:id="43"/>
      <w:r>
        <w:commentReference w:id="43"/>
      </w:r>
    </w:p>
    <w:p w14:paraId="0B6A3E37" w14:textId="4E729B4F" w:rsidR="00D57823" w:rsidRDefault="002B567E">
      <w:pPr>
        <w:rPr>
          <w:rFonts w:ascii="Times New Roman" w:eastAsia="Times New Roman" w:hAnsi="Times New Roman" w:cs="Times New Roman"/>
        </w:rPr>
      </w:pPr>
      <w:r>
        <w:rPr>
          <w:rFonts w:ascii="Times New Roman" w:eastAsia="Times New Roman" w:hAnsi="Times New Roman" w:cs="Times New Roman"/>
        </w:rPr>
        <w:t>Furthermore, it has been proposed that melanopsin (</w:t>
      </w:r>
      <w:commentRangeStart w:id="44"/>
      <w:r>
        <w:rPr>
          <w:rFonts w:ascii="Times New Roman" w:eastAsia="Times New Roman" w:hAnsi="Times New Roman" w:cs="Times New Roman"/>
        </w:rPr>
        <w:t>OPN4</w:t>
      </w:r>
      <w:commentRangeEnd w:id="44"/>
      <w:r>
        <w:commentReference w:id="44"/>
      </w:r>
      <w:r>
        <w:rPr>
          <w:rFonts w:ascii="Times New Roman" w:eastAsia="Times New Roman" w:hAnsi="Times New Roman" w:cs="Times New Roman"/>
        </w:rPr>
        <w:t>) expressing cells in the vertebrate retina, such as the</w:t>
      </w:r>
      <w:commentRangeStart w:id="45"/>
      <w:r>
        <w:rPr>
          <w:rFonts w:ascii="Times New Roman" w:eastAsia="Times New Roman" w:hAnsi="Times New Roman" w:cs="Times New Roman"/>
        </w:rPr>
        <w:t xml:space="preserve"> retinal ganglion cells</w:t>
      </w:r>
      <w:commentRangeEnd w:id="45"/>
      <w:r>
        <w:commentReference w:id="45"/>
      </w:r>
      <w:r>
        <w:rPr>
          <w:rFonts w:ascii="Times New Roman" w:eastAsia="Times New Roman" w:hAnsi="Times New Roman" w:cs="Times New Roman"/>
        </w:rPr>
        <w:t xml:space="preserve">, are the homologous cell type to rhabdomeric photoreceptor cells </w:t>
      </w:r>
      <w:r w:rsidR="004B01C8">
        <w:fldChar w:fldCharType="begin"/>
      </w:r>
      <w:r w:rsidR="004B01C8">
        <w:instrText xml:space="preserve"> ADDIN ZOTERO_ITEM CSL_CITATION {"citationID":"Wu5nrbfE","properties":{"formattedCitation":"(Provencio et al. 2000; Hattar et al. 2002; Arendt 2003; Rollag et al. 2003; Fu et al. 2005)","plainCitation":"(Provencio et al. 2000; Hattar et al. 2002; Arendt 2003; Rollag et al. 2003; Fu et al. 2005)","noteIndex":0},"citationItems":[{"id":872,"uris":["http://zotero.org/users/8176000/items/M7BL6PWB"],"itemData":{"id":872,"type":"article-journal","abstract":"Here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pacemaker.","container-title":"Journal of Neuroscience","DOI":"10.1523/JNEUROSCI.20-02-00600.2000","ISSN":"0270-6474, 1529-2401","issue":"2","journalAbbreviation":"J. Neurosci.","language":"en","license":"Copyright © 2000 Society for Neuroscience","note":"publisher: Society for Neuroscience\nsection: ARTICLE\nPMID: 10632589","page":"600-605","source":"www.jneurosci.org","title":"A Novel Human Opsin in the Inner Retina","volume":"20","author":[{"family":"Provencio","given":"Ignacio"},{"family":"Rodriguez","given":"Ignacio R."},{"family":"Jiang","given":"Guisen"},{"family":"Hayes","given":"William Pär"},{"family":"Moreira","given":"Ernesto F."},{"family":"Rollag","given":"Mark D."}],"issued":{"date-parts":[["2000",1,15]]}}},{"id":367,"uris":["http://zotero.org/users/8176000/items/YJTYGX3E"],"itemData":{"id":367,"type":"article-journal","abstract":"The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W."}],"issued":{"date-parts":[["2002",2,8]]}}},{"id":358,"uris":["http://zotero.org/users/8176000/items/NZIDMZ9V"],"itemData":{"id":358,"type":"article-journal","abstract":"The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types","volume":"47","author":[{"family":"Arendt","given":"Detlev"}],"issued":{"date-parts":[["2003"]]}}},{"id":870,"uris":["http://zotero.org/users/8176000/items/NM2543TU"],"itemData":{"id":870,"type":"article-journal","abstract":"An understanding of the retinal mechanisms in mammalian photoentrainment will greatly facilitate optimization of the wavelength, intensity, and duration of phototherapeutic treatments designed to phase shift endogenous biological rhythms. A small population of widely dispersed retinal ganglion cells projecting to the suprachiasmatic nucleus in the hypothalamus is the source of the critical photic input. Recent evidence has shown that many of these ganglion cells are directly photosensitive and serve as photoreceptors. Melanopsin, a presumptive photopigment, is an essential component in the phototransduction cascade within these intrinsically photosensitive ganglion cells and plays an important role in the retinal photoentrainment pathway. This review summarizes recent findings related to melanopsin and melanopsin ganglion cells and lists other retinal proteins that might serve as photopigments in the mammalian photoentrainment input pathway.","container-title":"Journal of Biological Rhythms","DOI":"10.1177/0748730403018003005","ISSN":"0748-7304","issue":"3","journalAbbreviation":"J Biol Rhythms","language":"en","note":"publisher: SAGE Publications Inc","page":"227-234","source":"SAGE Journals","title":"Melanopsin, Ganglion-Cell Photoreceptors, and Mammalian Photoentrainment","volume":"18","author":[{"family":"Rollag","given":"Mark D."},{"family":"Berson","given":"David M."},{"family":"Provencio","given":"Ignacio"}],"issued":{"date-parts":[["2003",6,1]]}}},{"id":869,"uris":["http://zotero.org/users/8176000/items/BCJCPKC5"],"itemData":{"id":869,"type":"article-journal","abstract":"It has been accepted for a hundred years or more that rods and cones are the only photoreceptive cells in the retina. The light signals generated in rods and cones, after processing by downstream retinal neurons (bipolar, horizontal, amacrine and ganglion cells), are transmitted to the brain via the axons of the ganglion cells for further analysis. In the past few years, however, convincing evidence has rapidly emerged indicating that a small subset of retinal ganglion cells in mammals is also intrinsically photosensitive. Melanopsin is the signaling photopigment in these cells. The main function of the inner-retina photoreceptors is to generate and transmit non-image-forming visual information, although some role in conventional vision (image detection) is also possible.","collection-title":"Sensory systems","container-title":"Current Opinion in Neurobiology","DOI":"10.1016/j.conb.2005.06.011","ISSN":"0959-4388","issue":"4","journalAbbreviation":"Current Opinion in Neurobiology","language":"en","page":"415-422","source":"ScienceDirect","title":"Non-image-forming ocular photoreception in vertebrates","volume":"15","author":[{"family":"Fu","given":"Yingbin"},{"family":"Liao","given":"Hsi-Wen"},{"family":"Do","given":"Michael Tri H."},{"family":"Yau","given":"King-Wai"}],"issued":{"date-parts":[["2005",8,1]]}}}],"schema":"https://github.com/citation-style-language/schema/raw/master/csl-citation.json"} </w:instrText>
      </w:r>
      <w:r w:rsidR="004B01C8">
        <w:fldChar w:fldCharType="separate"/>
      </w:r>
      <w:r w:rsidR="004B01C8" w:rsidRPr="004B01C8">
        <w:t>(</w:t>
      </w:r>
      <w:proofErr w:type="spellStart"/>
      <w:r w:rsidR="004B01C8" w:rsidRPr="004B01C8">
        <w:t>Provencio</w:t>
      </w:r>
      <w:proofErr w:type="spellEnd"/>
      <w:r w:rsidR="004B01C8" w:rsidRPr="004B01C8">
        <w:t xml:space="preserve"> et al. 2000; </w:t>
      </w:r>
      <w:proofErr w:type="spellStart"/>
      <w:r w:rsidR="004B01C8" w:rsidRPr="004B01C8">
        <w:t>Hattar</w:t>
      </w:r>
      <w:proofErr w:type="spellEnd"/>
      <w:r w:rsidR="004B01C8" w:rsidRPr="004B01C8">
        <w:t xml:space="preserve"> et al. 2002; Arendt 2003; </w:t>
      </w:r>
      <w:proofErr w:type="spellStart"/>
      <w:r w:rsidR="004B01C8" w:rsidRPr="004B01C8">
        <w:t>Rollag</w:t>
      </w:r>
      <w:proofErr w:type="spellEnd"/>
      <w:r w:rsidR="004B01C8" w:rsidRPr="004B01C8">
        <w:t xml:space="preserve"> et al. 2003; Fu et al. 2005)</w:t>
      </w:r>
      <w:r w:rsidR="004B01C8">
        <w:fldChar w:fldCharType="end"/>
      </w:r>
      <w:r>
        <w:rPr>
          <w:rFonts w:ascii="Times New Roman" w:eastAsia="Times New Roman" w:hAnsi="Times New Roman" w:cs="Times New Roman"/>
        </w:rPr>
        <w:t>. The human OPN4 was not detected in the human retina single cell dataset used in this study, so no candidate rhabdomeri</w:t>
      </w:r>
      <w:r>
        <w:rPr>
          <w:rFonts w:ascii="Times New Roman" w:eastAsia="Times New Roman" w:hAnsi="Times New Roman" w:cs="Times New Roman"/>
        </w:rPr>
        <w:t xml:space="preserve">c profile could be identified. Instead in the mouse dataset, two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were found to express the mouse OPN4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41 and 64) (Figure 4). Interestingly, these two mouse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express a lot less ciliary genes compared to other mouse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Pr>
          <w:rFonts w:ascii="Times New Roman" w:eastAsia="Times New Roman" w:hAnsi="Times New Roman" w:cs="Times New Roman"/>
        </w:rPr>
        <w:t>etacell</w:t>
      </w:r>
      <w:proofErr w:type="spellEnd"/>
      <w:r>
        <w:rPr>
          <w:rFonts w:ascii="Times New Roman" w:eastAsia="Times New Roman" w:hAnsi="Times New Roman" w:cs="Times New Roman"/>
        </w:rPr>
        <w:t xml:space="preserve"> 64 </w:t>
      </w:r>
      <w:proofErr w:type="gramStart"/>
      <w:r>
        <w:rPr>
          <w:rFonts w:ascii="Times New Roman" w:eastAsia="Times New Roman" w:hAnsi="Times New Roman" w:cs="Times New Roman"/>
        </w:rPr>
        <w:t>in particular is</w:t>
      </w:r>
      <w:proofErr w:type="gramEnd"/>
      <w:r>
        <w:rPr>
          <w:rFonts w:ascii="Times New Roman" w:eastAsia="Times New Roman" w:hAnsi="Times New Roman" w:cs="Times New Roman"/>
        </w:rPr>
        <w:t xml:space="preserve"> missing some of the key genes involved in the ciliary pathway, including all the PDE6 subunits and the CNG channel. Additionally,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41 and 64 are the mouse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that express the highest number of rhabdomeric genes, </w:t>
      </w:r>
      <w:r>
        <w:rPr>
          <w:rFonts w:ascii="Times New Roman" w:eastAsia="Times New Roman" w:hAnsi="Times New Roman" w:cs="Times New Roman"/>
        </w:rPr>
        <w:t xml:space="preserve">with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64 expressing all except two rhabdomeric genes.</w:t>
      </w:r>
      <w:commentRangeStart w:id="46"/>
      <w:r>
        <w:rPr>
          <w:rFonts w:ascii="Times New Roman" w:eastAsia="Times New Roman" w:hAnsi="Times New Roman" w:cs="Times New Roman"/>
        </w:rPr>
        <w:t xml:space="preserve"> These results suggest that based on phototransduction genes these two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have a rhabdomeric profile.</w:t>
      </w:r>
      <w:commentRangeEnd w:id="46"/>
      <w:r>
        <w:commentReference w:id="46"/>
      </w:r>
    </w:p>
    <w:p w14:paraId="0B6A3E38" w14:textId="77777777" w:rsidR="00D57823" w:rsidRDefault="00D57823">
      <w:pPr>
        <w:rPr>
          <w:rFonts w:ascii="Times New Roman" w:eastAsia="Times New Roman" w:hAnsi="Times New Roman" w:cs="Times New Roman"/>
          <w:b/>
        </w:rPr>
      </w:pPr>
    </w:p>
    <w:p w14:paraId="0B6A3E39" w14:textId="77777777" w:rsidR="00D57823" w:rsidRDefault="002B567E">
      <w:pPr>
        <w:rPr>
          <w:rFonts w:ascii="Times New Roman" w:eastAsia="Times New Roman" w:hAnsi="Times New Roman" w:cs="Times New Roman"/>
          <w:color w:val="3C78D8"/>
        </w:rPr>
      </w:pPr>
      <w:proofErr w:type="spellStart"/>
      <w:r>
        <w:rPr>
          <w:rFonts w:ascii="Times New Roman" w:eastAsia="Times New Roman" w:hAnsi="Times New Roman" w:cs="Times New Roman"/>
          <w:color w:val="3C78D8"/>
        </w:rPr>
        <w:t>Yau</w:t>
      </w:r>
      <w:proofErr w:type="spellEnd"/>
      <w:r>
        <w:rPr>
          <w:rFonts w:ascii="Times New Roman" w:eastAsia="Times New Roman" w:hAnsi="Times New Roman" w:cs="Times New Roman"/>
          <w:color w:val="3C78D8"/>
        </w:rPr>
        <w:t xml:space="preserve"> and Hardie 2009:</w:t>
      </w:r>
    </w:p>
    <w:p w14:paraId="0B6A3E3A" w14:textId="77777777" w:rsidR="00D57823" w:rsidRDefault="002B567E">
      <w:pPr>
        <w:rPr>
          <w:rFonts w:ascii="Times New Roman" w:eastAsia="Times New Roman" w:hAnsi="Times New Roman" w:cs="Times New Roman"/>
          <w:color w:val="3C78D8"/>
        </w:rPr>
      </w:pPr>
      <w:r>
        <w:rPr>
          <w:rFonts w:ascii="Times New Roman" w:eastAsia="Times New Roman" w:hAnsi="Times New Roman" w:cs="Times New Roman"/>
          <w:color w:val="3C78D8"/>
        </w:rPr>
        <w:t xml:space="preserve">“Not only can ciliary and rhabdomeric photoreceptors coexist </w:t>
      </w:r>
      <w:r>
        <w:rPr>
          <w:rFonts w:ascii="Times New Roman" w:eastAsia="Times New Roman" w:hAnsi="Times New Roman" w:cs="Times New Roman"/>
          <w:color w:val="3C78D8"/>
        </w:rPr>
        <w:t xml:space="preserve">in the same animal, but both phototransduction motifs can coexist and signal light in the same cell, although not exactly for the same purpose. Thus, in the chicken </w:t>
      </w:r>
      <w:proofErr w:type="spellStart"/>
      <w:r>
        <w:rPr>
          <w:rFonts w:ascii="Times New Roman" w:eastAsia="Times New Roman" w:hAnsi="Times New Roman" w:cs="Times New Roman"/>
          <w:color w:val="3C78D8"/>
        </w:rPr>
        <w:t>pinealocyte</w:t>
      </w:r>
      <w:proofErr w:type="spellEnd"/>
      <w:r>
        <w:rPr>
          <w:rFonts w:ascii="Times New Roman" w:eastAsia="Times New Roman" w:hAnsi="Times New Roman" w:cs="Times New Roman"/>
          <w:color w:val="3C78D8"/>
        </w:rPr>
        <w:t xml:space="preserve">, </w:t>
      </w:r>
      <w:proofErr w:type="spellStart"/>
      <w:r>
        <w:rPr>
          <w:rFonts w:ascii="Times New Roman" w:eastAsia="Times New Roman" w:hAnsi="Times New Roman" w:cs="Times New Roman"/>
          <w:color w:val="3C78D8"/>
        </w:rPr>
        <w:t>pinopsin</w:t>
      </w:r>
      <w:proofErr w:type="spellEnd"/>
      <w:r>
        <w:rPr>
          <w:rFonts w:ascii="Times New Roman" w:eastAsia="Times New Roman" w:hAnsi="Times New Roman" w:cs="Times New Roman"/>
          <w:color w:val="3C78D8"/>
        </w:rPr>
        <w:t xml:space="preserve"> (a c-opsin) and Gt are involved in producing the hyperpolarizing ligh</w:t>
      </w:r>
      <w:r>
        <w:rPr>
          <w:rFonts w:ascii="Times New Roman" w:eastAsia="Times New Roman" w:hAnsi="Times New Roman" w:cs="Times New Roman"/>
          <w:color w:val="3C78D8"/>
        </w:rPr>
        <w:t xml:space="preserve">t response for directly curtailing melatonin release; additionally, </w:t>
      </w:r>
      <w:proofErr w:type="spellStart"/>
      <w:r>
        <w:rPr>
          <w:rFonts w:ascii="Times New Roman" w:eastAsia="Times New Roman" w:hAnsi="Times New Roman" w:cs="Times New Roman"/>
          <w:color w:val="3C78D8"/>
        </w:rPr>
        <w:t>pinopsin</w:t>
      </w:r>
      <w:proofErr w:type="spellEnd"/>
      <w:r>
        <w:rPr>
          <w:rFonts w:ascii="Times New Roman" w:eastAsia="Times New Roman" w:hAnsi="Times New Roman" w:cs="Times New Roman"/>
          <w:color w:val="3C78D8"/>
        </w:rPr>
        <w:t xml:space="preserve"> appears to couple to Gα11 (a close homolog of </w:t>
      </w:r>
      <w:proofErr w:type="spellStart"/>
      <w:r>
        <w:rPr>
          <w:rFonts w:ascii="Times New Roman" w:eastAsia="Times New Roman" w:hAnsi="Times New Roman" w:cs="Times New Roman"/>
          <w:color w:val="3C78D8"/>
        </w:rPr>
        <w:t>Gq</w:t>
      </w:r>
      <w:proofErr w:type="spellEnd"/>
      <w:r>
        <w:rPr>
          <w:rFonts w:ascii="Times New Roman" w:eastAsia="Times New Roman" w:hAnsi="Times New Roman" w:cs="Times New Roman"/>
          <w:color w:val="3C78D8"/>
        </w:rPr>
        <w:t xml:space="preserve">) for phase-shifting the circadian rhythm of the cell, presumably via a PLC pathway. Even in rods and/or cones, Gα11 and PLCβ4 are </w:t>
      </w:r>
      <w:r>
        <w:rPr>
          <w:rFonts w:ascii="Times New Roman" w:eastAsia="Times New Roman" w:hAnsi="Times New Roman" w:cs="Times New Roman"/>
          <w:color w:val="3C78D8"/>
        </w:rPr>
        <w:t xml:space="preserve">present (Ferreira and Pak, 1994, Peng et al., 1997) but are apparently not involved in the phototransduction pathway (Jiang </w:t>
      </w:r>
      <w:r>
        <w:rPr>
          <w:rFonts w:ascii="Times New Roman" w:eastAsia="Times New Roman" w:hAnsi="Times New Roman" w:cs="Times New Roman"/>
          <w:color w:val="3C78D8"/>
        </w:rPr>
        <w:lastRenderedPageBreak/>
        <w:t>et al., 1996). Conversely, a cGMP-gated channel has been found in the rhabdomeric ventral photoreceptor of Limulus (Chen et al., 200</w:t>
      </w:r>
      <w:r>
        <w:rPr>
          <w:rFonts w:ascii="Times New Roman" w:eastAsia="Times New Roman" w:hAnsi="Times New Roman" w:cs="Times New Roman"/>
          <w:color w:val="3C78D8"/>
        </w:rPr>
        <w:t>1), which may be responsible for at least one component of the light response. CNG channels and a soluble GC are also expressed in Drosophila photoreceptors, although in this case they are implicated in axonal path-finding during development rather than ph</w:t>
      </w:r>
      <w:r>
        <w:rPr>
          <w:rFonts w:ascii="Times New Roman" w:eastAsia="Times New Roman" w:hAnsi="Times New Roman" w:cs="Times New Roman"/>
          <w:color w:val="3C78D8"/>
        </w:rPr>
        <w:t xml:space="preserve">ototransduction (Baumann et al., 1994, Gibbs and Truman, 1998). In this perspective, one interesting research direction would be to continue exploring the potential divergence or intersections of the two motifs triggered by a pigment </w:t>
      </w:r>
      <w:proofErr w:type="gramStart"/>
      <w:r>
        <w:rPr>
          <w:rFonts w:ascii="Times New Roman" w:eastAsia="Times New Roman" w:hAnsi="Times New Roman" w:cs="Times New Roman"/>
          <w:color w:val="3C78D8"/>
        </w:rPr>
        <w:t>in a given</w:t>
      </w:r>
      <w:proofErr w:type="gramEnd"/>
      <w:r>
        <w:rPr>
          <w:rFonts w:ascii="Times New Roman" w:eastAsia="Times New Roman" w:hAnsi="Times New Roman" w:cs="Times New Roman"/>
          <w:color w:val="3C78D8"/>
        </w:rPr>
        <w:t xml:space="preserve"> ciliary or </w:t>
      </w:r>
      <w:r>
        <w:rPr>
          <w:rFonts w:ascii="Times New Roman" w:eastAsia="Times New Roman" w:hAnsi="Times New Roman" w:cs="Times New Roman"/>
          <w:color w:val="3C78D8"/>
        </w:rPr>
        <w:t>rhabdomeric photoreceptor, with one serving a canonical phototransduction role and the other playing a modulatory role or carrying out an unrelated function.”</w:t>
      </w:r>
    </w:p>
    <w:p w14:paraId="0B6A3E3B" w14:textId="77777777" w:rsidR="00D57823" w:rsidRDefault="00D57823">
      <w:pPr>
        <w:rPr>
          <w:rFonts w:ascii="Times New Roman" w:eastAsia="Times New Roman" w:hAnsi="Times New Roman" w:cs="Times New Roman"/>
          <w:b/>
        </w:rPr>
      </w:pPr>
    </w:p>
    <w:p w14:paraId="0B6A3E3C" w14:textId="77777777" w:rsidR="00D57823" w:rsidRDefault="00D57823">
      <w:pPr>
        <w:rPr>
          <w:rFonts w:ascii="Times New Roman" w:eastAsia="Times New Roman" w:hAnsi="Times New Roman" w:cs="Times New Roman"/>
          <w:b/>
        </w:rPr>
      </w:pPr>
    </w:p>
    <w:p w14:paraId="0B6A3E3D"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i/>
        </w:rPr>
        <w:t>C. intestinalis</w:t>
      </w:r>
      <w:r>
        <w:rPr>
          <w:rFonts w:ascii="Times New Roman" w:eastAsia="Times New Roman" w:hAnsi="Times New Roman" w:cs="Times New Roman"/>
          <w:b/>
        </w:rPr>
        <w:t xml:space="preserve"> and </w:t>
      </w:r>
      <w:r>
        <w:rPr>
          <w:rFonts w:ascii="Times New Roman" w:eastAsia="Times New Roman" w:hAnsi="Times New Roman" w:cs="Times New Roman"/>
          <w:b/>
          <w:i/>
        </w:rPr>
        <w:t xml:space="preserve">S. </w:t>
      </w:r>
      <w:proofErr w:type="spellStart"/>
      <w:r>
        <w:rPr>
          <w:rFonts w:ascii="Times New Roman" w:eastAsia="Times New Roman" w:hAnsi="Times New Roman" w:cs="Times New Roman"/>
          <w:b/>
          <w:i/>
        </w:rPr>
        <w:t>purpuratus</w:t>
      </w:r>
      <w:proofErr w:type="spellEnd"/>
      <w:r>
        <w:rPr>
          <w:rFonts w:ascii="Times New Roman" w:eastAsia="Times New Roman" w:hAnsi="Times New Roman" w:cs="Times New Roman"/>
          <w:b/>
        </w:rPr>
        <w:t xml:space="preserve"> PRC </w:t>
      </w:r>
      <w:proofErr w:type="spellStart"/>
      <w:r>
        <w:rPr>
          <w:rFonts w:ascii="Times New Roman" w:eastAsia="Times New Roman" w:hAnsi="Times New Roman" w:cs="Times New Roman"/>
          <w:b/>
        </w:rPr>
        <w:t>metacell</w:t>
      </w:r>
      <w:r>
        <w:rPr>
          <w:rFonts w:ascii="Times New Roman" w:eastAsia="Times New Roman" w:hAnsi="Times New Roman" w:cs="Times New Roman"/>
        </w:rPr>
        <w:t>s</w:t>
      </w:r>
      <w:proofErr w:type="spellEnd"/>
    </w:p>
    <w:p w14:paraId="0B6A3E3E" w14:textId="587D0898" w:rsidR="00D57823" w:rsidRDefault="002B567E">
      <w:pPr>
        <w:rPr>
          <w:rFonts w:ascii="Times New Roman" w:eastAsia="Times New Roman" w:hAnsi="Times New Roman" w:cs="Times New Roman"/>
        </w:rPr>
      </w:pPr>
      <w:r>
        <w:rPr>
          <w:rFonts w:ascii="Times New Roman" w:eastAsia="Times New Roman" w:hAnsi="Times New Roman" w:cs="Times New Roman"/>
        </w:rPr>
        <w:t>The two deuterostome invertebrates examined her</w:t>
      </w:r>
      <w:r>
        <w:rPr>
          <w:rFonts w:ascii="Times New Roman" w:eastAsia="Times New Roman" w:hAnsi="Times New Roman" w:cs="Times New Roman"/>
        </w:rPr>
        <w:t xml:space="preserve">e have both been reported to possess photoreceptor cells. The sea squirt </w:t>
      </w:r>
      <w:proofErr w:type="spellStart"/>
      <w:r>
        <w:rPr>
          <w:rFonts w:ascii="Times New Roman" w:eastAsia="Times New Roman" w:hAnsi="Times New Roman" w:cs="Times New Roman"/>
          <w:i/>
        </w:rPr>
        <w:t>Ciona</w:t>
      </w:r>
      <w:proofErr w:type="spellEnd"/>
      <w:r>
        <w:rPr>
          <w:rFonts w:ascii="Times New Roman" w:eastAsia="Times New Roman" w:hAnsi="Times New Roman" w:cs="Times New Roman"/>
          <w:i/>
        </w:rPr>
        <w:t xml:space="preserve"> intestinalis</w:t>
      </w:r>
      <w:r>
        <w:rPr>
          <w:rFonts w:ascii="Times New Roman" w:eastAsia="Times New Roman" w:hAnsi="Times New Roman" w:cs="Times New Roman"/>
        </w:rPr>
        <w:t xml:space="preserve"> is known to possess a ciliary-type PRC </w:t>
      </w:r>
      <w:r w:rsidR="004B01C8">
        <w:fldChar w:fldCharType="begin"/>
      </w:r>
      <w:r w:rsidR="004B01C8">
        <w:instrText xml:space="preserve"> ADDIN ZOTERO_ITEM CSL_CITATION {"citationID":"LlmJAVs8","properties":{"formattedCitation":"(Eakin and Kuda 1970; Ryan et al. 2016)","plainCitation":"(Eakin and Kuda 1970; Ryan et al. 2016)","noteIndex":0},"citationItems":[{"id":864,"uris":["http://zotero.org/users/8176000/items/HT4S4UD8"],"itemData":{"id":864,"type":"article-journal","abstract":"An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M."},{"family":"Kuda","given":"Aileen"}],"issued":{"date-parts":[["1970",12,1]]}}},{"id":865,"uris":["http://zotero.org/users/8176000/items/SVKTW4LP"],"itemData":{"id":865,"type":"article-journal","abstract":"Left-right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fldChar w:fldCharType="separate"/>
      </w:r>
      <w:r w:rsidR="004B01C8" w:rsidRPr="004B01C8">
        <w:t>(Eakin and Kuda 1970; Ryan et al. 2016)</w:t>
      </w:r>
      <w:r w:rsidR="004B01C8">
        <w:fldChar w:fldCharType="end"/>
      </w:r>
      <w:r>
        <w:rPr>
          <w:rFonts w:ascii="Times New Roman" w:eastAsia="Times New Roman" w:hAnsi="Times New Roman" w:cs="Times New Roman"/>
        </w:rPr>
        <w:t xml:space="preserve">. The sea urchin </w:t>
      </w:r>
      <w:r>
        <w:rPr>
          <w:rFonts w:ascii="Times New Roman" w:eastAsia="Times New Roman" w:hAnsi="Times New Roman" w:cs="Times New Roman"/>
          <w:i/>
        </w:rPr>
        <w:t xml:space="preserve">Strongylocentrotus </w:t>
      </w:r>
      <w:proofErr w:type="spellStart"/>
      <w:r>
        <w:rPr>
          <w:rFonts w:ascii="Times New Roman" w:eastAsia="Times New Roman" w:hAnsi="Times New Roman" w:cs="Times New Roman"/>
          <w:i/>
        </w:rPr>
        <w:t>purpuratus</w:t>
      </w:r>
      <w:proofErr w:type="spellEnd"/>
      <w:r>
        <w:rPr>
          <w:rFonts w:ascii="Times New Roman" w:eastAsia="Times New Roman" w:hAnsi="Times New Roman" w:cs="Times New Roman"/>
        </w:rPr>
        <w:t xml:space="preserve"> has been reported to have both rhabdomeric-type </w:t>
      </w:r>
      <w:r w:rsidR="004B01C8">
        <w:fldChar w:fldCharType="begin"/>
      </w:r>
      <w:r w:rsidR="004B01C8">
        <w:instrText xml:space="preserve"> ADDIN ZOTERO_ITEM CSL_CITATION {"citationID":"SrId4iXI","properties":{"formattedCitation":"(Ullrich-L\\uc0\\u252{}ter et al. 2011)","plainCitation":"(Ullrich-Lüter et al. 2011)","noteIndex":0},"citationItems":[{"id":365,"uris":["http://zotero.org/users/8176000/items/BY7Y3BUU"],"itemData":{"id":365,"type":"article-journal","abstract":"Different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fldChar w:fldCharType="separate"/>
      </w:r>
      <w:r w:rsidR="004B01C8" w:rsidRPr="004B01C8">
        <w:rPr>
          <w:szCs w:val="24"/>
        </w:rPr>
        <w:t>(Ullrich-</w:t>
      </w:r>
      <w:proofErr w:type="spellStart"/>
      <w:r w:rsidR="004B01C8" w:rsidRPr="004B01C8">
        <w:rPr>
          <w:szCs w:val="24"/>
        </w:rPr>
        <w:t>Lüter</w:t>
      </w:r>
      <w:proofErr w:type="spellEnd"/>
      <w:r w:rsidR="004B01C8" w:rsidRPr="004B01C8">
        <w:rPr>
          <w:szCs w:val="24"/>
        </w:rPr>
        <w:t xml:space="preserve"> et al. 2011)</w:t>
      </w:r>
      <w:r w:rsidR="004B01C8">
        <w:fldChar w:fldCharType="end"/>
      </w:r>
      <w:r>
        <w:rPr>
          <w:rFonts w:ascii="Times New Roman" w:eastAsia="Times New Roman" w:hAnsi="Times New Roman" w:cs="Times New Roman"/>
        </w:rPr>
        <w:t xml:space="preserve"> and ciliary-type </w:t>
      </w:r>
      <w:r w:rsidR="004B01C8">
        <w:fldChar w:fldCharType="begin"/>
      </w:r>
      <w:r w:rsidR="004B01C8">
        <w:instrText xml:space="preserve"> ADDIN ZOTERO_ITEM CSL_CITATION {"citationID":"EKPOwLRM","properties":{"formattedCitation":"(Valencia et al. 2021)","plainCitation":"(Valencia et al. 2021)","noteIndex":0},"citationItems":[{"id":877,"uris":["http://zotero.org/users/8176000/items/LMPZ4V9P"],"itemData":{"id":877,"type":"article-journal","abstract":"The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fldChar w:fldCharType="separate"/>
      </w:r>
      <w:r w:rsidR="004B01C8" w:rsidRPr="004B01C8">
        <w:t>(Valencia et al. 2021)</w:t>
      </w:r>
      <w:r w:rsidR="004B01C8">
        <w:fldChar w:fldCharType="end"/>
      </w:r>
      <w:r>
        <w:rPr>
          <w:rFonts w:ascii="Times New Roman" w:eastAsia="Times New Roman" w:hAnsi="Times New Roman" w:cs="Times New Roman"/>
        </w:rPr>
        <w:t xml:space="preserve"> PRCs. For both species the expression of phototransduction genes provided somewhat mixed results (Figure 4).</w:t>
      </w:r>
    </w:p>
    <w:p w14:paraId="0B6A3E3F" w14:textId="1304ABBE" w:rsidR="00D57823" w:rsidRDefault="002B567E">
      <w:pPr>
        <w:rPr>
          <w:rFonts w:ascii="Times New Roman" w:eastAsia="Times New Roman" w:hAnsi="Times New Roman" w:cs="Times New Roman"/>
        </w:rPr>
      </w:pPr>
      <w:r>
        <w:rPr>
          <w:rFonts w:ascii="Times New Roman" w:eastAsia="Times New Roman" w:hAnsi="Times New Roman" w:cs="Times New Roman"/>
          <w:i/>
        </w:rPr>
        <w:t>C. intestinalis</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express both some rhabdomeric </w:t>
      </w:r>
      <w:r>
        <w:rPr>
          <w:rFonts w:ascii="Times New Roman" w:eastAsia="Times New Roman" w:hAnsi="Times New Roman" w:cs="Times New Roman"/>
        </w:rPr>
        <w:t xml:space="preserve">and some ciliary genes, with the common components being predominantly of ciliary type. However, many genes were either not found in the </w:t>
      </w:r>
      <w:commentRangeStart w:id="47"/>
      <w:r>
        <w:rPr>
          <w:rFonts w:ascii="Times New Roman" w:eastAsia="Times New Roman" w:hAnsi="Times New Roman" w:cs="Times New Roman"/>
        </w:rPr>
        <w:t>genome</w:t>
      </w:r>
      <w:commentRangeEnd w:id="47"/>
      <w:r>
        <w:commentReference w:id="47"/>
      </w:r>
      <w:r>
        <w:rPr>
          <w:rFonts w:ascii="Times New Roman" w:eastAsia="Times New Roman" w:hAnsi="Times New Roman" w:cs="Times New Roman"/>
        </w:rPr>
        <w:t xml:space="preserve"> or not detected in the single cell data, so cannot be assessed. If focusing on the opsins, then the majority </w:t>
      </w:r>
      <w:r>
        <w:rPr>
          <w:rFonts w:ascii="Times New Roman" w:eastAsia="Times New Roman" w:hAnsi="Times New Roman" w:cs="Times New Roman"/>
        </w:rPr>
        <w:t xml:space="preserve">of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express only c-opsins, while some express contemporarily c-opsins and r-opsins. In this sense our results are consistent with the literature that has described a ciliary type PRC based on morphology </w:t>
      </w:r>
      <w:r w:rsidR="004B01C8">
        <w:fldChar w:fldCharType="begin"/>
      </w:r>
      <w:r w:rsidR="004B01C8">
        <w:instrText xml:space="preserve"> ADDIN ZOTERO_ITEM CSL_CITATION {"citationID":"y5Pg13B3","properties":{"formattedCitation":"(Eakin and Kuda 1970; Ryan et al. 2016)","plainCitation":"(Eakin and Kuda 1970; Ryan et al. 2016)","noteIndex":0},"citationItems":[{"id":864,"uris":["http://zotero.org/users/8176000/items/HT4S4UD8"],"itemData":{"id":864,"type":"article-journal","abstract":"An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M."},{"family":"Kuda","given":"Aileen"}],"issued":{"date-parts":[["1970",12,1]]}}},{"id":865,"uris":["http://zotero.org/users/8176000/items/SVKTW4LP"],"itemData":{"id":865,"type":"article-journal","abstract":"Left-right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fldChar w:fldCharType="separate"/>
      </w:r>
      <w:r w:rsidR="004B01C8" w:rsidRPr="004B01C8">
        <w:t>(Eakin and Kuda 1970; Ryan et al. 2016)</w:t>
      </w:r>
      <w:r w:rsidR="004B01C8">
        <w:fldChar w:fldCharType="end"/>
      </w:r>
      <w:r>
        <w:rPr>
          <w:rFonts w:ascii="Times New Roman" w:eastAsia="Times New Roman" w:hAnsi="Times New Roman" w:cs="Times New Roman"/>
        </w:rPr>
        <w:t>. Whereas we are unable</w:t>
      </w:r>
      <w:ins w:id="48" w:author="Alessandra Aleotti" w:date="2022-11-24T14:04:00Z">
        <w:r>
          <w:rPr>
            <w:rFonts w:ascii="Times New Roman" w:eastAsia="Times New Roman" w:hAnsi="Times New Roman" w:cs="Times New Roman"/>
          </w:rPr>
          <w:t xml:space="preserve"> </w:t>
        </w:r>
      </w:ins>
      <w:del w:id="49" w:author="Alessandra Aleotti" w:date="2022-11-24T14:04:00Z">
        <w:r>
          <w:rPr>
            <w:rFonts w:ascii="Times New Roman" w:eastAsia="Times New Roman" w:hAnsi="Times New Roman" w:cs="Times New Roman"/>
          </w:rPr>
          <w:delText xml:space="preserve"> neither </w:delText>
        </w:r>
      </w:del>
      <w:r>
        <w:rPr>
          <w:rFonts w:ascii="Times New Roman" w:eastAsia="Times New Roman" w:hAnsi="Times New Roman" w:cs="Times New Roman"/>
        </w:rPr>
        <w:t xml:space="preserve">to exclude </w:t>
      </w:r>
      <w:ins w:id="50" w:author="Alessandra Aleotti" w:date="2022-11-24T14:04:00Z">
        <w:r>
          <w:rPr>
            <w:rFonts w:ascii="Times New Roman" w:eastAsia="Times New Roman" w:hAnsi="Times New Roman" w:cs="Times New Roman"/>
          </w:rPr>
          <w:t>or</w:t>
        </w:r>
      </w:ins>
      <w:del w:id="51" w:author="Alessandra Aleotti" w:date="2022-11-24T14:04:00Z">
        <w:r>
          <w:rPr>
            <w:rFonts w:ascii="Times New Roman" w:eastAsia="Times New Roman" w:hAnsi="Times New Roman" w:cs="Times New Roman"/>
          </w:rPr>
          <w:delText>nor</w:delText>
        </w:r>
      </w:del>
      <w:r>
        <w:rPr>
          <w:rFonts w:ascii="Times New Roman" w:eastAsia="Times New Roman" w:hAnsi="Times New Roman" w:cs="Times New Roman"/>
        </w:rPr>
        <w:t xml:space="preserve"> to suggest the possibility of the presence of a rhabdomeric-type PRC </w:t>
      </w:r>
      <w:r>
        <w:rPr>
          <w:rFonts w:ascii="Times New Roman" w:eastAsia="Times New Roman" w:hAnsi="Times New Roman" w:cs="Times New Roman"/>
        </w:rPr>
        <w:t>profile.</w:t>
      </w:r>
    </w:p>
    <w:p w14:paraId="0B6A3E40" w14:textId="5EA2183E" w:rsidR="00D57823" w:rsidRDefault="002B567E">
      <w:pPr>
        <w:rPr>
          <w:rFonts w:ascii="Times New Roman" w:eastAsia="Times New Roman" w:hAnsi="Times New Roman" w:cs="Times New Roman"/>
        </w:rPr>
      </w:pP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in </w:t>
      </w:r>
      <w:r>
        <w:rPr>
          <w:rFonts w:ascii="Times New Roman" w:eastAsia="Times New Roman" w:hAnsi="Times New Roman" w:cs="Times New Roman"/>
          <w:i/>
        </w:rPr>
        <w:t xml:space="preserve">S. </w:t>
      </w:r>
      <w:proofErr w:type="spellStart"/>
      <w:r>
        <w:rPr>
          <w:rFonts w:ascii="Times New Roman" w:eastAsia="Times New Roman" w:hAnsi="Times New Roman" w:cs="Times New Roman"/>
          <w:i/>
        </w:rPr>
        <w:t>purpuratus</w:t>
      </w:r>
      <w:proofErr w:type="spellEnd"/>
      <w:r>
        <w:rPr>
          <w:rFonts w:ascii="Times New Roman" w:eastAsia="Times New Roman" w:hAnsi="Times New Roman" w:cs="Times New Roman"/>
        </w:rPr>
        <w:t xml:space="preserve"> several genes are missing either from the genome or from the single cell data (Figure 4). However, compared to </w:t>
      </w:r>
      <w:proofErr w:type="spellStart"/>
      <w:r>
        <w:rPr>
          <w:rFonts w:ascii="Times New Roman" w:eastAsia="Times New Roman" w:hAnsi="Times New Roman" w:cs="Times New Roman"/>
          <w:i/>
        </w:rPr>
        <w:t>Ciona</w:t>
      </w:r>
      <w:proofErr w:type="spellEnd"/>
      <w:r>
        <w:rPr>
          <w:rFonts w:ascii="Times New Roman" w:eastAsia="Times New Roman" w:hAnsi="Times New Roman" w:cs="Times New Roman"/>
        </w:rPr>
        <w:t>, in the sea urchin there are also many genes that are present in the genome and the single cell data but tha</w:t>
      </w:r>
      <w:r>
        <w:rPr>
          <w:rFonts w:ascii="Times New Roman" w:eastAsia="Times New Roman" w:hAnsi="Times New Roman" w:cs="Times New Roman"/>
        </w:rPr>
        <w:t xml:space="preserve">t are not expressed in the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Of note we were only able to identify 3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in the sea urchin, likely </w:t>
      </w:r>
      <w:proofErr w:type="gramStart"/>
      <w:r>
        <w:rPr>
          <w:rFonts w:ascii="Times New Roman" w:eastAsia="Times New Roman" w:hAnsi="Times New Roman" w:cs="Times New Roman"/>
        </w:rPr>
        <w:t>due to the fact that</w:t>
      </w:r>
      <w:proofErr w:type="gramEnd"/>
      <w:r>
        <w:rPr>
          <w:rFonts w:ascii="Times New Roman" w:eastAsia="Times New Roman" w:hAnsi="Times New Roman" w:cs="Times New Roman"/>
        </w:rPr>
        <w:t xml:space="preserve"> of all the opsins expressed in the genome, only two opsins were detected in the single cell data. For e</w:t>
      </w:r>
      <w:r>
        <w:rPr>
          <w:rFonts w:ascii="Times New Roman" w:eastAsia="Times New Roman" w:hAnsi="Times New Roman" w:cs="Times New Roman"/>
        </w:rPr>
        <w:t xml:space="preserve">xample, neither Sp-Opsin-4,  described to be expressed in candidate rhabdomeric cells </w:t>
      </w:r>
      <w:r w:rsidR="004B01C8">
        <w:fldChar w:fldCharType="begin"/>
      </w:r>
      <w:r w:rsidR="004B01C8">
        <w:instrText xml:space="preserve"> ADDIN ZOTERO_ITEM CSL_CITATION {"citationID":"BkC3OCqp","properties":{"formattedCitation":"(Ullrich-L\\uc0\\u252{}ter et al. 2011)","plainCitation":"(Ullrich-Lüter et al. 2011)","noteIndex":0},"citationItems":[{"id":365,"uris":["http://zotero.org/users/8176000/items/BY7Y3BUU"],"itemData":{"id":365,"type":"article-journal","abstract":"Different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fldChar w:fldCharType="separate"/>
      </w:r>
      <w:r w:rsidR="004B01C8" w:rsidRPr="004B01C8">
        <w:rPr>
          <w:szCs w:val="24"/>
        </w:rPr>
        <w:t>(Ullrich-</w:t>
      </w:r>
      <w:proofErr w:type="spellStart"/>
      <w:r w:rsidR="004B01C8" w:rsidRPr="004B01C8">
        <w:rPr>
          <w:szCs w:val="24"/>
        </w:rPr>
        <w:t>Lüter</w:t>
      </w:r>
      <w:proofErr w:type="spellEnd"/>
      <w:r w:rsidR="004B01C8" w:rsidRPr="004B01C8">
        <w:rPr>
          <w:szCs w:val="24"/>
        </w:rPr>
        <w:t xml:space="preserve"> et al. 2011)</w:t>
      </w:r>
      <w:r w:rsidR="004B01C8">
        <w:fldChar w:fldCharType="end"/>
      </w:r>
      <w:r>
        <w:rPr>
          <w:rFonts w:ascii="Times New Roman" w:eastAsia="Times New Roman" w:hAnsi="Times New Roman" w:cs="Times New Roman"/>
        </w:rPr>
        <w:t xml:space="preserve">, nor Sp-Opsin-3.2, expressed in candidate ciliary cells </w:t>
      </w:r>
      <w:r w:rsidR="004B01C8">
        <w:fldChar w:fldCharType="begin"/>
      </w:r>
      <w:r w:rsidR="004B01C8">
        <w:instrText xml:space="preserve"> ADDIN ZOTERO_ITEM CSL_CITATION {"citationID":"oDU4bBry","properties":{"formattedCitation":"(Valencia et al. 2021)","plainCitation":"(Valencia et al. 2021)","noteIndex":0},"citationItems":[{"id":877,"uris":["http://zotero.org/users/8176000/items/LMPZ4V9P"],"itemData":{"id":877,"type":"article-journal","abstract":"The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fldChar w:fldCharType="separate"/>
      </w:r>
      <w:r w:rsidR="004B01C8" w:rsidRPr="004B01C8">
        <w:t>(Valencia et al. 2021)</w:t>
      </w:r>
      <w:r w:rsidR="004B01C8">
        <w:fldChar w:fldCharType="end"/>
      </w:r>
      <w:r>
        <w:rPr>
          <w:rFonts w:ascii="Times New Roman" w:eastAsia="Times New Roman" w:hAnsi="Times New Roman" w:cs="Times New Roman"/>
        </w:rPr>
        <w:t xml:space="preserve">, were detected in the single cell dataset. The opsins that are in the single cell dataset </w:t>
      </w:r>
      <w:commentRangeStart w:id="52"/>
      <w:commentRangeStart w:id="53"/>
      <w:r>
        <w:rPr>
          <w:rFonts w:ascii="Times New Roman" w:eastAsia="Times New Roman" w:hAnsi="Times New Roman" w:cs="Times New Roman"/>
        </w:rPr>
        <w:t xml:space="preserve">(Sp-Opsin2 and Sp-Opn5L) </w:t>
      </w:r>
      <w:commentRangeEnd w:id="52"/>
      <w:r>
        <w:commentReference w:id="52"/>
      </w:r>
      <w:commentRangeEnd w:id="53"/>
      <w:r>
        <w:commentReference w:id="53"/>
      </w:r>
      <w:r>
        <w:rPr>
          <w:rFonts w:ascii="Times New Roman" w:eastAsia="Times New Roman" w:hAnsi="Times New Roman" w:cs="Times New Roman"/>
        </w:rPr>
        <w:t>according to our phylogenetic analysis fall in the lineage of RGR/Go opsins. While they could still very well be functioning in a</w:t>
      </w:r>
      <w:r>
        <w:rPr>
          <w:rFonts w:ascii="Times New Roman" w:eastAsia="Times New Roman" w:hAnsi="Times New Roman" w:cs="Times New Roman"/>
        </w:rPr>
        <w:t xml:space="preserve"> phototransduction cascade, it does not help us in terms of understanding whether they are rhabdomeric or ciliary type cells. </w:t>
      </w:r>
    </w:p>
    <w:p w14:paraId="0B6A3E41" w14:textId="77777777" w:rsidR="00D57823" w:rsidRDefault="00D57823">
      <w:pPr>
        <w:rPr>
          <w:rFonts w:ascii="Times New Roman" w:eastAsia="Times New Roman" w:hAnsi="Times New Roman" w:cs="Times New Roman"/>
        </w:rPr>
      </w:pPr>
    </w:p>
    <w:p w14:paraId="0B6A3E42"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 xml:space="preserve">PRC-like </w:t>
      </w:r>
      <w:proofErr w:type="spellStart"/>
      <w:r>
        <w:rPr>
          <w:rFonts w:ascii="Times New Roman" w:eastAsia="Times New Roman" w:hAnsi="Times New Roman" w:cs="Times New Roman"/>
          <w:b/>
        </w:rPr>
        <w:t>metacells</w:t>
      </w:r>
      <w:proofErr w:type="spellEnd"/>
      <w:r>
        <w:rPr>
          <w:rFonts w:ascii="Times New Roman" w:eastAsia="Times New Roman" w:hAnsi="Times New Roman" w:cs="Times New Roman"/>
          <w:b/>
        </w:rPr>
        <w:t xml:space="preserve"> in non-</w:t>
      </w:r>
      <w:proofErr w:type="spellStart"/>
      <w:r>
        <w:rPr>
          <w:rFonts w:ascii="Times New Roman" w:eastAsia="Times New Roman" w:hAnsi="Times New Roman" w:cs="Times New Roman"/>
          <w:b/>
        </w:rPr>
        <w:t>bilateria</w:t>
      </w:r>
      <w:proofErr w:type="spellEnd"/>
    </w:p>
    <w:p w14:paraId="0B6A3E43" w14:textId="77777777" w:rsidR="00D57823" w:rsidRDefault="002B567E">
      <w:pPr>
        <w:rPr>
          <w:rFonts w:ascii="Times New Roman" w:eastAsia="Times New Roman" w:hAnsi="Times New Roman" w:cs="Times New Roman"/>
          <w:b/>
          <w:i/>
        </w:rPr>
      </w:pPr>
      <w:commentRangeStart w:id="54"/>
      <w:r>
        <w:rPr>
          <w:rFonts w:ascii="Times New Roman" w:eastAsia="Times New Roman" w:hAnsi="Times New Roman" w:cs="Times New Roman"/>
          <w:b/>
          <w:i/>
        </w:rPr>
        <w:t>Cnidaria</w:t>
      </w:r>
      <w:commentRangeEnd w:id="54"/>
      <w:r>
        <w:commentReference w:id="54"/>
      </w:r>
    </w:p>
    <w:p w14:paraId="0B6A3E44" w14:textId="6EEB0F95"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Amongst all the non-bilaterian phyla, the Cnidaria are the only group in which there is clear evidence of the presence of photoreceptor cells </w:t>
      </w:r>
      <w:r w:rsidR="004B01C8">
        <w:fldChar w:fldCharType="begin"/>
      </w:r>
      <w:r w:rsidR="004B01C8">
        <w:instrText xml:space="preserve"> ADDIN ZOTERO_ITEM CSL_CITATION {"citationID":"Cly8iDXg","properties":{"formattedCitation":"(Piatigorsky and Kozmik 2004; Kozmik et al. 2008; V\\uc0\\u246{}cking et al. 2022)","plainCitation":"(Piatigorsky and Kozmik 2004; Kozmik et al. 2008; Vöcking et al. 2022)","noteIndex":0},"citationItems":[{"id":863,"uris":["http://zotero.org/users/8176000/items/HCV8J5YU"],"itemData":{"id":863,"type":"article-journal","abstract":"Cnidaria are the most basal phylum containing a well-developed visual system located on specialized sensory structures (rhopalia) with eyes and statocyts. We have been exploring the cubozoan jellyfish, Tripedalia cystophora. In addition to containing simple photoreceptive ocelli, each rhopalium in Tridedalia has a large and small complex, camera-type eye with a cellular lens containing three distinct families of crystallins which apparently serve non-lenticular functions. Thus, Tridpedalia recruited crystallins by a gene sharing strategy as have mollusks and vertebrates. Tripedalia has a single Pax gene, PaxB, which encodes a structural and functional Pax 2/5/8-like paired domain as well as an octapeptide and Pax6-like homeodomain. PaxB binds to and activates Tripedalia crystallin promoters (especially J3-crystallin) and the Drosophila rhodopsin rh6 gene in transfection tests and induces ectopic eyes in Drosophila. In situ hybridization showed that PaxB and crystallin genes are expressed in the lens, retina and statocysts. We suggest from these results that an ancestral PaxB gene was a primordial gene in eye evolution and that eyes and ears (mechanoreceptors) may have had a common evolutionary origin. Thus, the numerous structural and molecular features of Tridpalia rhopalia indicate that ancient cubozoan jellyfish are fascinating models for evo/devo insights into eyes and other sensory systems.","container-title":"International Journal of Developmental Biology","DOI":"10.1387/ijdb.041851jp","ISSN":"0214-6282, 1696-3547","issue":"8-9","journalAbbreviation":"Int. J. Dev. Biol.","language":"en","note":"number: 8-9\npublisher: UPV/EHU Press\nPMID: 15558464","page":"719-729","source":"www.ijdb.ehu.es","title":"Cubozoan jellyfish: an Evo/Devo model for eyes and other sensory systems","title-short":"Cubozoan jellyfish","volume":"48","author":[{"family":"Piatigorsky","given":"Joram"},{"family":"Kozmik","given":"Zbynek"}],"issued":{"date-parts":[["2004",11,1]]}}},{"id":378,"uris":["http://zotero.org/users/8176000/items/WVG3T6HX"],"itemData":{"id":378,"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836,"uris":["http://zotero.org/users/8176000/items/8768QLV2"],"itemData":{"id":836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Piatigorsky</w:t>
      </w:r>
      <w:proofErr w:type="spellEnd"/>
      <w:r w:rsidR="004B01C8" w:rsidRPr="004B01C8">
        <w:rPr>
          <w:szCs w:val="24"/>
        </w:rPr>
        <w:t xml:space="preserve"> and </w:t>
      </w:r>
      <w:proofErr w:type="spellStart"/>
      <w:r w:rsidR="004B01C8" w:rsidRPr="004B01C8">
        <w:rPr>
          <w:szCs w:val="24"/>
        </w:rPr>
        <w:t>Kozmik</w:t>
      </w:r>
      <w:proofErr w:type="spellEnd"/>
      <w:r w:rsidR="004B01C8" w:rsidRPr="004B01C8">
        <w:rPr>
          <w:szCs w:val="24"/>
        </w:rPr>
        <w:t xml:space="preserve"> 2004; </w:t>
      </w:r>
      <w:proofErr w:type="spellStart"/>
      <w:r w:rsidR="004B01C8" w:rsidRPr="004B01C8">
        <w:rPr>
          <w:szCs w:val="24"/>
        </w:rPr>
        <w:t>Kozmik</w:t>
      </w:r>
      <w:proofErr w:type="spellEnd"/>
      <w:r w:rsidR="004B01C8" w:rsidRPr="004B01C8">
        <w:rPr>
          <w:szCs w:val="24"/>
        </w:rPr>
        <w:t xml:space="preserve"> et al. 2008; </w:t>
      </w:r>
      <w:proofErr w:type="spellStart"/>
      <w:r w:rsidR="004B01C8" w:rsidRPr="004B01C8">
        <w:rPr>
          <w:szCs w:val="24"/>
        </w:rPr>
        <w:t>Vöcking</w:t>
      </w:r>
      <w:proofErr w:type="spellEnd"/>
      <w:r w:rsidR="004B01C8" w:rsidRPr="004B01C8">
        <w:rPr>
          <w:szCs w:val="24"/>
        </w:rPr>
        <w:t xml:space="preserve"> et al. 2022)</w:t>
      </w:r>
      <w:r w:rsidR="004B01C8">
        <w:fldChar w:fldCharType="end"/>
      </w:r>
      <w:r>
        <w:rPr>
          <w:rFonts w:ascii="Times New Roman" w:eastAsia="Times New Roman" w:hAnsi="Times New Roman" w:cs="Times New Roman"/>
        </w:rPr>
        <w:t xml:space="preserve"> and of which some components of the phototransduction cascade </w:t>
      </w:r>
      <w:r>
        <w:rPr>
          <w:rFonts w:ascii="Times New Roman" w:eastAsia="Times New Roman" w:hAnsi="Times New Roman" w:cs="Times New Roman"/>
        </w:rPr>
        <w:t xml:space="preserve">have been described </w:t>
      </w:r>
      <w:r w:rsidR="004B01C8">
        <w:fldChar w:fldCharType="begin"/>
      </w:r>
      <w:r w:rsidR="004B01C8">
        <w:instrText xml:space="preserve"> ADDIN ZOTERO_ITEM CSL_CITATION {"citationID":"Sco7L79F","properties":{"formattedCitation":"(Plachetzki et al. 2010; Gornik et al. 2021)","plainCitation":"(Plachetzki et al. 2010; Gornik et al. 2021)","noteIndex":0},"citationItems":[{"id":549,"uris":["http://zotero.org/users/8176000/items/ZIYIFMIN"],"itemData":{"id":549,"type":"article-journal","abstract":"The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H."}],"issued":{"date-parts":[["2010",7,7]]}}},{"id":789,"uris":["http://zotero.org/users/8176000/items/UUCDKV8D"],"itemData":{"id":789,"type":"article-journal","abstract":"Anthozoan corals are an ecologically important group of cnidarians, which power the productivity of reef ecosystems. They are sessile, inhabit shallow, tropical oceans and are highly dependent on sun- and moonlight to regulate sexual reproduction, phototaxis, and photosymbiosis. However, their exposure to high levels of sunlight also imposes an increased risk of UV-induced DNA damage. How have these challenging photic environments influenced photoreceptor evolution and function in these animals? To address this question, we initially screened the cnidarian photoreceptor repertoire for Anthozoa-specific signatures by a broad-scale evolutionary analysis. We compared transcriptomic data of more than 36 cnidarian species and revealed a more diverse photoreceptor repertoire in the anthozoan subphylum than in the subphylum Medusozoa. We classified the three principle opsin classes into distinct subtypes and showed that Anthozoa retained all three classes, which diversified into at least six subtypes. In contrast, in Medusozoa, only one class with a single subtype persists. Similarly, in Anthozoa, we documented three photolyase classes and two cryptochrome (CRY) classes, whereas CRYs are entirely absent in Medusozoa. Interestingly, we also identified one anthozoan CRY class, which exhibited unique tandem duplications of the core functional domains. We next explored the functionality of anthozoan photoreceptors in the model species Exaiptasia diaphana (Aiptasia), which recapitulates key photo-behaviors of corals. We show that the diverse opsin genes are differentially expressed in important life stages common to reef-building corals and Aiptasia and that CRY expression is light regulated. We thereby provide important clues linking coral evolution with photoreceptor diversification.","container-title":"Molecular Biology and Evolution","DOI":"10.1093/molbev/msaa304","ISSN":"1537-1719","issue":"5","journalAbbreviation":"Molecular Biology and Evolution","page":"1744-1760","source":"Silverchair","title":"Photoreceptor Diversification Accompanies the Evolution of Anthozoa","volume":"38","author":[{"family":"Gornik","given":"Sebastian G"},{"family":"Bergheim","given":"Bruno Gideon"},{"family":"Morel","given":"Benoit"},{"family":"Stamatakis","given":"Alexandros"},{"family":"Foulkes","given":"Nicholas S"},{"family":"Guse","given":"Annika"}],"issued":{"date-parts":[["2021",5,1]]}}}],"schema":"https://github.com/citation-style-language/schema/raw/master/csl-citation.json"} </w:instrText>
      </w:r>
      <w:r w:rsidR="004B01C8">
        <w:fldChar w:fldCharType="separate"/>
      </w:r>
      <w:r w:rsidR="004B01C8" w:rsidRPr="004B01C8">
        <w:t>(</w:t>
      </w:r>
      <w:proofErr w:type="spellStart"/>
      <w:r w:rsidR="004B01C8" w:rsidRPr="004B01C8">
        <w:t>Plachetzki</w:t>
      </w:r>
      <w:proofErr w:type="spellEnd"/>
      <w:r w:rsidR="004B01C8" w:rsidRPr="004B01C8">
        <w:t xml:space="preserve"> et al. 2010; </w:t>
      </w:r>
      <w:proofErr w:type="spellStart"/>
      <w:r w:rsidR="004B01C8" w:rsidRPr="004B01C8">
        <w:t>Gornik</w:t>
      </w:r>
      <w:proofErr w:type="spellEnd"/>
      <w:r w:rsidR="004B01C8" w:rsidRPr="004B01C8">
        <w:t xml:space="preserve"> et al. 2021)</w:t>
      </w:r>
      <w:r w:rsidR="004B01C8">
        <w:fldChar w:fldCharType="end"/>
      </w:r>
      <w:r>
        <w:rPr>
          <w:rFonts w:ascii="Times New Roman" w:eastAsia="Times New Roman" w:hAnsi="Times New Roman" w:cs="Times New Roman"/>
        </w:rPr>
        <w:t xml:space="preserve">. The results from our analysis revealed that although several phototransduction genes were missing in the </w:t>
      </w:r>
      <w:commentRangeStart w:id="55"/>
      <w:r>
        <w:rPr>
          <w:rFonts w:ascii="Times New Roman" w:eastAsia="Times New Roman" w:hAnsi="Times New Roman" w:cs="Times New Roman"/>
        </w:rPr>
        <w:t>genomes/transcriptomes</w:t>
      </w:r>
      <w:commentRangeEnd w:id="55"/>
      <w:r>
        <w:commentReference w:id="55"/>
      </w:r>
      <w:r>
        <w:rPr>
          <w:rFonts w:ascii="Times New Roman" w:eastAsia="Times New Roman" w:hAnsi="Times New Roman" w:cs="Times New Roman"/>
        </w:rPr>
        <w:t xml:space="preserve"> and/or in the single cel</w:t>
      </w:r>
      <w:r>
        <w:rPr>
          <w:rFonts w:ascii="Times New Roman" w:eastAsia="Times New Roman" w:hAnsi="Times New Roman" w:cs="Times New Roman"/>
        </w:rPr>
        <w:t xml:space="preserve">l data of cnidarian species,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this phylum seems to have the most complete repertoire of phototransduction components compared to other non-</w:t>
      </w:r>
      <w:proofErr w:type="spellStart"/>
      <w:r>
        <w:rPr>
          <w:rFonts w:ascii="Times New Roman" w:eastAsia="Times New Roman" w:hAnsi="Times New Roman" w:cs="Times New Roman"/>
        </w:rPr>
        <w:t>bilateria</w:t>
      </w:r>
      <w:proofErr w:type="spellEnd"/>
      <w:r>
        <w:rPr>
          <w:rFonts w:ascii="Times New Roman" w:eastAsia="Times New Roman" w:hAnsi="Times New Roman" w:cs="Times New Roman"/>
        </w:rPr>
        <w:t xml:space="preserve"> (Figure 4). Furthermore, having examined four species, we were able in part to compensate for absenc</w:t>
      </w:r>
      <w:r>
        <w:rPr>
          <w:rFonts w:ascii="Times New Roman" w:eastAsia="Times New Roman" w:hAnsi="Times New Roman" w:cs="Times New Roman"/>
        </w:rPr>
        <w:t xml:space="preserve">es in single species. In general, there is no </w:t>
      </w:r>
      <w:proofErr w:type="gramStart"/>
      <w:r>
        <w:rPr>
          <w:rFonts w:ascii="Times New Roman" w:eastAsia="Times New Roman" w:hAnsi="Times New Roman" w:cs="Times New Roman"/>
        </w:rPr>
        <w:t>clear cut</w:t>
      </w:r>
      <w:proofErr w:type="gramEnd"/>
      <w:r>
        <w:rPr>
          <w:rFonts w:ascii="Times New Roman" w:eastAsia="Times New Roman" w:hAnsi="Times New Roman" w:cs="Times New Roman"/>
        </w:rPr>
        <w:t xml:space="preserve"> distinction between rhabdomeric profile or ciliary profile. </w:t>
      </w:r>
      <w:proofErr w:type="spellStart"/>
      <w:r>
        <w:rPr>
          <w:rFonts w:ascii="Times New Roman" w:eastAsia="Times New Roman" w:hAnsi="Times New Roman" w:cs="Times New Roman"/>
          <w:i/>
        </w:rPr>
        <w:t>Stylophora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pistillata</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and </w:t>
      </w:r>
      <w:proofErr w:type="spellStart"/>
      <w:r>
        <w:rPr>
          <w:rFonts w:ascii="Times New Roman" w:eastAsia="Times New Roman" w:hAnsi="Times New Roman" w:cs="Times New Roman"/>
          <w:i/>
        </w:rPr>
        <w:t>Nematostella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vectensis</w:t>
      </w:r>
      <w:proofErr w:type="spellEnd"/>
      <w:r>
        <w:rPr>
          <w:rFonts w:ascii="Times New Roman" w:eastAsia="Times New Roman" w:hAnsi="Times New Roman" w:cs="Times New Roman"/>
        </w:rPr>
        <w:t xml:space="preserve"> both express ciliary type opsins, while </w:t>
      </w:r>
      <w:r>
        <w:rPr>
          <w:rFonts w:ascii="Times New Roman" w:eastAsia="Times New Roman" w:hAnsi="Times New Roman" w:cs="Times New Roman"/>
          <w:i/>
        </w:rPr>
        <w:t>Hydra vulgaris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Clytia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hemisphaerica</w:t>
      </w:r>
      <w:proofErr w:type="spellEnd"/>
      <w:r>
        <w:rPr>
          <w:rFonts w:ascii="Times New Roman" w:eastAsia="Times New Roman" w:hAnsi="Times New Roman" w:cs="Times New Roman"/>
        </w:rPr>
        <w:t xml:space="preserve"> express ops</w:t>
      </w:r>
      <w:r>
        <w:rPr>
          <w:rFonts w:ascii="Times New Roman" w:eastAsia="Times New Roman" w:hAnsi="Times New Roman" w:cs="Times New Roman"/>
        </w:rPr>
        <w:t xml:space="preserve">ins that are RGR/Go type according to our phylogenetic analysis. The opsin expression may suggest a potentially more ciliary-like profile as has been suggested  </w:t>
      </w:r>
      <w:r w:rsidR="004B01C8">
        <w:fldChar w:fldCharType="begin"/>
      </w:r>
      <w:r w:rsidR="004B01C8">
        <w:instrText xml:space="preserve"> ADDIN ZOTERO_ITEM CSL_CITATION {"citationID":"6SPscohr","properties":{"formattedCitation":"(Plachetzki et al. 2010)","plainCitation":"(Plachetzki et al. 2010)","noteIndex":0},"citationItems":[{"id":549,"uris":["http://zotero.org/users/8176000/items/ZIYIFMIN"],"itemData":{"id":549,"type":"article-journal","abstract":"The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H."}],"issued":{"date-parts":[["2010",7,7]]}}}],"schema":"https://github.com/citation-style-language/schema/raw/master/csl-citation.json"} </w:instrText>
      </w:r>
      <w:r w:rsidR="004B01C8">
        <w:fldChar w:fldCharType="separate"/>
      </w:r>
      <w:r w:rsidR="004B01C8" w:rsidRPr="004B01C8">
        <w:t>(</w:t>
      </w:r>
      <w:proofErr w:type="spellStart"/>
      <w:r w:rsidR="004B01C8" w:rsidRPr="004B01C8">
        <w:t>Plachetzki</w:t>
      </w:r>
      <w:proofErr w:type="spellEnd"/>
      <w:r w:rsidR="004B01C8" w:rsidRPr="004B01C8">
        <w:t xml:space="preserve"> et al. 2010)</w:t>
      </w:r>
      <w:r w:rsidR="004B01C8">
        <w:fldChar w:fldCharType="end"/>
      </w:r>
      <w:r>
        <w:rPr>
          <w:rFonts w:ascii="Times New Roman" w:eastAsia="Times New Roman" w:hAnsi="Times New Roman" w:cs="Times New Roman"/>
        </w:rPr>
        <w:t>. H</w:t>
      </w:r>
      <w:r>
        <w:rPr>
          <w:rFonts w:ascii="Times New Roman" w:eastAsia="Times New Roman" w:hAnsi="Times New Roman" w:cs="Times New Roman"/>
        </w:rPr>
        <w:t>owever, the overall difficulty in distinguishing between rhabdomeric and ciliary profile may reflect a growing view that cnidaria possess a different pathway, that while sharing some components with the two traditional cascades, also includes cnidaria-spec</w:t>
      </w:r>
      <w:r>
        <w:rPr>
          <w:rFonts w:ascii="Times New Roman" w:eastAsia="Times New Roman" w:hAnsi="Times New Roman" w:cs="Times New Roman"/>
        </w:rPr>
        <w:t xml:space="preserve">ific elements yet to be characterised </w:t>
      </w:r>
      <w:r w:rsidR="004B01C8">
        <w:fldChar w:fldCharType="begin"/>
      </w:r>
      <w:r w:rsidR="004B01C8">
        <w:instrText xml:space="preserve"> ADDIN ZOTERO_ITEM CSL_CITATION {"citationID":"hsryOKpb","properties":{"formattedCitation":"(V\\uc0\\u246{}cking et al. 2022)","plainCitation":"(Vöcking et al. 2022)","noteIndex":0},"citationItems":[{"id":836,"uris":["http://zotero.org/users/8176000/items/8768QLV2"],"itemData":{"id":836,"type":"article","abstract":"Understanding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Vöcking</w:t>
      </w:r>
      <w:proofErr w:type="spellEnd"/>
      <w:r w:rsidR="004B01C8" w:rsidRPr="004B01C8">
        <w:rPr>
          <w:szCs w:val="24"/>
        </w:rPr>
        <w:t xml:space="preserve"> et al. 2022)</w:t>
      </w:r>
      <w:r w:rsidR="004B01C8">
        <w:fldChar w:fldCharType="end"/>
      </w:r>
      <w:r>
        <w:rPr>
          <w:rFonts w:ascii="Times New Roman" w:eastAsia="Times New Roman" w:hAnsi="Times New Roman" w:cs="Times New Roman"/>
        </w:rPr>
        <w:t xml:space="preserve">. </w:t>
      </w:r>
    </w:p>
    <w:p w14:paraId="0B6A3E45" w14:textId="77777777" w:rsidR="00D57823" w:rsidRDefault="00D57823">
      <w:pPr>
        <w:rPr>
          <w:rFonts w:ascii="Times New Roman" w:eastAsia="Times New Roman" w:hAnsi="Times New Roman" w:cs="Times New Roman"/>
        </w:rPr>
      </w:pPr>
    </w:p>
    <w:p w14:paraId="0B6A3E46" w14:textId="77777777" w:rsidR="00D57823" w:rsidRDefault="002B567E">
      <w:pPr>
        <w:rPr>
          <w:rFonts w:ascii="Times New Roman" w:eastAsia="Times New Roman" w:hAnsi="Times New Roman" w:cs="Times New Roman"/>
          <w:b/>
          <w:i/>
        </w:rPr>
      </w:pPr>
      <w:r>
        <w:rPr>
          <w:rFonts w:ascii="Times New Roman" w:eastAsia="Times New Roman" w:hAnsi="Times New Roman" w:cs="Times New Roman"/>
          <w:b/>
          <w:i/>
        </w:rPr>
        <w:t>Placozoa</w:t>
      </w:r>
    </w:p>
    <w:p w14:paraId="0B6A3E47" w14:textId="45D55882"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placozoan </w:t>
      </w:r>
      <w:r>
        <w:rPr>
          <w:rFonts w:ascii="Times New Roman" w:eastAsia="Times New Roman" w:hAnsi="Times New Roman" w:cs="Times New Roman"/>
          <w:i/>
        </w:rPr>
        <w:t xml:space="preserve">Trichoplax </w:t>
      </w:r>
      <w:proofErr w:type="spellStart"/>
      <w:r>
        <w:rPr>
          <w:rFonts w:ascii="Times New Roman" w:eastAsia="Times New Roman" w:hAnsi="Times New Roman" w:cs="Times New Roman"/>
          <w:i/>
        </w:rPr>
        <w:t>adhaerens</w:t>
      </w:r>
      <w:proofErr w:type="spellEnd"/>
      <w:r>
        <w:rPr>
          <w:rFonts w:ascii="Times New Roman" w:eastAsia="Times New Roman" w:hAnsi="Times New Roman" w:cs="Times New Roman"/>
        </w:rPr>
        <w:t xml:space="preserve"> has a very simple body plan in which only a handful of cell types have been described morphologically </w:t>
      </w:r>
      <w:r w:rsidR="004B01C8">
        <w:fldChar w:fldCharType="begin"/>
      </w:r>
      <w:r w:rsidR="004B01C8">
        <w:instrText xml:space="preserve"> ADDIN ZOTERO_ITEM CSL_CITATION {"citationID":"5UI8zvUr","properties":{"formattedCitation":"(Smith et al. 2014)","plainCitation":"(Smith et al. 2014)","noteIndex":0},"citationItems":[{"id":862,"uris":["http://zotero.org/users/8176000/items/Z3Z3SADS"],"itemData":{"id":862,"type":"article-journal","abstract":"Background\nTrichoplax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fldChar w:fldCharType="separate"/>
      </w:r>
      <w:r w:rsidR="004B01C8" w:rsidRPr="004B01C8">
        <w:t>(Smith et al. 2014)</w:t>
      </w:r>
      <w:r w:rsidR="004B01C8">
        <w:fldChar w:fldCharType="end"/>
      </w:r>
      <w:r>
        <w:rPr>
          <w:rFonts w:ascii="Times New Roman" w:eastAsia="Times New Roman" w:hAnsi="Times New Roman" w:cs="Times New Roman"/>
        </w:rPr>
        <w:t xml:space="preserve">, although molecular studies have uncovered a broader diversity </w:t>
      </w:r>
      <w:r w:rsidR="004B01C8">
        <w:fldChar w:fldCharType="begin"/>
      </w:r>
      <w:r w:rsidR="004B01C8">
        <w:instrText xml:space="preserve"> ADDIN ZOTERO_ITEM CSL_CITATION {"citationID":"V4VG22yA","properties":{"formattedCitation":"(Seb\\uc0\\u233{}-Pedr\\uc0\\u243{}s, Chomsky, et al. 2018; Varoqueaux et al. 2018)","plainCitation":"(Sebé-Pedrós, Chomsky, et al. 2018; Varoqueaux et al. 2018)","noteIndex":0},"citationItems":[{"id":"66CPTnXQ/sBt1oqDS","uris":["http://zotero.org/users/8176000/items/KA8XVWPQ"],"itemData":{"id":"bXYiu3cI/V3weaOLK","type":"article-journal","container-title":"Nature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M."},{"family":"Tanay","given":"Amos"}],"issued":{"date-parts":[["2018",7]]}}},{"id":860,"uris":["http://zotero.org/users/8176000/items/SEHAXEGD"],"itemData":{"id":860,"type":"article-journal","abstract":"Placozoans, together with sponges, are the only animals devoid of a nervous system and muscles, yet both respond to sensory stimulation in a coordinated manner. How behavioral control in these free-living animals is achieved in the absence of neurons and, more fundamentally, how the first neurons evolved from more primitive cells for communication during the rise of animals are not yet understood [1, 2, 3, 4, 5]. The placozoan Trichoplax adhaerens is a millimeter-wide, flat, free-living marine animal composed of six morphologically identified cell types distributed across a simple body plan [6, 7, 8, 9]: a thin upper epithelium and a columnar lower epithelium interspersed with a loose layer of fiber cells in between. Its genome contains genes encoding several neuropeptide-precursor-like proteins and orthologs of proteins involved in neurosecretion in animals with a nervous system [10, 11, 12]. Here we investigate peptidergic signaling in T. adhaerens. We found specific expression of several neuropeptide-like molecules in non-overlapping cell populations distributed over the three cell layers, revealing an unsuspected cell-type diversity of T. adhaerens. Using live imaging, we discovered that treatments with 11 different peptides elicited striking and consistent effects on the animals’ shape, patterns of movement, and velocity that we categorized under three main types: (1) crinkling, (2) turning, and (3) flattening and churning. Together, the data demonstrate a crucial role for peptidergic signaling in nerveless placozoans and suggest that peptidergic volume signaling may have pre-dated synaptic signaling in the evolution of nervous systems.","container-title":"Current Biology","DOI":"10.1016/j.cub.2018.08.067","ISSN":"0960-9822","issue":"21","journalAbbreviation":"Current Biology","language":"en","page":"3495-3501.e2","source":"ScienceDirect","title":"High Cell Diversity and Complex Peptidergic Signaling Underlie Placozoan Behavior","volume":"28","author":[{"family":"Varoqueaux","given":"Frédérique"},{"family":"Williams","given":"Elizabeth A."},{"family":"Grandemange","given":"Susie"},{"family":"Truscello","given":"Luca"},{"family":"Kamm","given":"Kai"},{"family":"Schierwater","given":"Bernd"},{"family":"Jékely","given":"Gáspár"},{"family":"Fasshauer","given":"Dirk"}],"issued":{"date-parts":[["2018",11,5]]}}}],"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Sebé-Pedrós</w:t>
      </w:r>
      <w:proofErr w:type="spellEnd"/>
      <w:r w:rsidR="004B01C8" w:rsidRPr="004B01C8">
        <w:rPr>
          <w:szCs w:val="24"/>
        </w:rPr>
        <w:t xml:space="preserve">, Chomsky, et al. 2018; </w:t>
      </w:r>
      <w:proofErr w:type="spellStart"/>
      <w:r w:rsidR="004B01C8" w:rsidRPr="004B01C8">
        <w:rPr>
          <w:szCs w:val="24"/>
        </w:rPr>
        <w:t>Varoqueaux</w:t>
      </w:r>
      <w:proofErr w:type="spellEnd"/>
      <w:r w:rsidR="004B01C8" w:rsidRPr="004B01C8">
        <w:rPr>
          <w:szCs w:val="24"/>
        </w:rPr>
        <w:t xml:space="preserve"> et al. 2018)</w:t>
      </w:r>
      <w:r w:rsidR="004B01C8">
        <w:fldChar w:fldCharType="end"/>
      </w:r>
      <w:r>
        <w:rPr>
          <w:rFonts w:ascii="Times New Roman" w:eastAsia="Times New Roman" w:hAnsi="Times New Roman" w:cs="Times New Roman"/>
        </w:rPr>
        <w:t xml:space="preserve">. While </w:t>
      </w:r>
      <w:r>
        <w:rPr>
          <w:rFonts w:ascii="Times New Roman" w:eastAsia="Times New Roman" w:hAnsi="Times New Roman" w:cs="Times New Roman"/>
          <w:i/>
        </w:rPr>
        <w:t>Trichoplax</w:t>
      </w:r>
      <w:r>
        <w:rPr>
          <w:rFonts w:ascii="Times New Roman" w:eastAsia="Times New Roman" w:hAnsi="Times New Roman" w:cs="Times New Roman"/>
        </w:rPr>
        <w:t xml:space="preserve"> seems to have at least some basic response to light </w:t>
      </w:r>
      <w:r w:rsidR="004B01C8">
        <w:fldChar w:fldCharType="begin"/>
      </w:r>
      <w:r w:rsidR="004B01C8">
        <w:instrText xml:space="preserve"> ADDIN ZOTERO_ITEM CSL_CITATION {"citationID":"beWKWZDj","properties":{"formattedCitation":"(Heyland et al. 2014)","plainCitation":"(Heyland et al. 2014)","noteIndex":0},"citationItems":[{"id":859,"uris":["http://zotero.org/users/8176000/items/GHWJ4P27"],"itemData":{"id":859,"type":"chapter","abstract":"Trichoplax adhaerens is an enigmatic basal animal with an extraordinarily simple morphological organization and surprisingly complex behaviors. Basic morphological, molecular and behavioral work is essential to better understand the unique and curious life style of these organisms. We provide basic instructions on how Trichoplax can be cultured and studied in the laboratory emphasizing behavioral and cellular aspects.","collection-title":"Methods in Molecular Biology","container-title":"Developmental Biology of the Sea Urchin and Other Marine Invertebrates: Methods and Protocols","event-place":"Totowa, NJ","ISBN":"978-1-62703-974-1","language":"en","note":"DOI: 10.1007/978-1-62703-974-1_4","page":"45-61","publisher":"Humana Press","publisher-place":"Totowa, NJ","source":"Springer Link","title":"Trichoplax adhaerens, an Enigmatic Basal Metazoan with Potential","URL":"https://doi.org/10.1007/978-1-62703-974-1_4","author":[{"family":"Heyland","given":"Andreas"},{"family":"Croll","given":"Roger"},{"family":"Goodall","given":"Sophie"},{"family":"Kranyak","given":"Jeff"},{"family":"Wyeth","given":"Russell"}],"editor":[{"family":"Carroll","given":"David J."},{"family":"Stricker","given":"Stephen A."}],"accessed":{"date-parts":[["2022",10,16]]},"issued":{"date-parts":[["2014"]]}}}],"schema":"https://github.com/citation-style-language/schema/raw/master/csl-citation.json"} </w:instrText>
      </w:r>
      <w:r w:rsidR="004B01C8">
        <w:fldChar w:fldCharType="separate"/>
      </w:r>
      <w:r w:rsidR="004B01C8" w:rsidRPr="004B01C8">
        <w:t>(</w:t>
      </w:r>
      <w:proofErr w:type="spellStart"/>
      <w:r w:rsidR="004B01C8" w:rsidRPr="004B01C8">
        <w:t>Heyland</w:t>
      </w:r>
      <w:proofErr w:type="spellEnd"/>
      <w:r w:rsidR="004B01C8" w:rsidRPr="004B01C8">
        <w:t xml:space="preserve"> et al. 2014)</w:t>
      </w:r>
      <w:r w:rsidR="004B01C8">
        <w:fldChar w:fldCharType="end"/>
      </w:r>
      <w:r>
        <w:rPr>
          <w:rFonts w:ascii="Times New Roman" w:eastAsia="Times New Roman" w:hAnsi="Times New Roman" w:cs="Times New Roman"/>
        </w:rPr>
        <w:t>, th</w:t>
      </w:r>
      <w:r>
        <w:rPr>
          <w:rFonts w:ascii="Times New Roman" w:eastAsia="Times New Roman" w:hAnsi="Times New Roman" w:cs="Times New Roman"/>
        </w:rPr>
        <w:t xml:space="preserve">ere is no morphological evidence of the presence of photoreceptor cells, furthermore, it does not possess </w:t>
      </w:r>
      <w:r>
        <w:rPr>
          <w:rFonts w:ascii="Times New Roman" w:eastAsia="Times New Roman" w:hAnsi="Times New Roman" w:cs="Times New Roman"/>
          <w:i/>
        </w:rPr>
        <w:t>bona fide</w:t>
      </w:r>
      <w:r>
        <w:rPr>
          <w:rFonts w:ascii="Times New Roman" w:eastAsia="Times New Roman" w:hAnsi="Times New Roman" w:cs="Times New Roman"/>
        </w:rPr>
        <w:t xml:space="preserve"> opsins, but rather phylogenetically related </w:t>
      </w:r>
      <w:proofErr w:type="spellStart"/>
      <w:r>
        <w:rPr>
          <w:rFonts w:ascii="Times New Roman" w:eastAsia="Times New Roman" w:hAnsi="Times New Roman" w:cs="Times New Roman"/>
        </w:rPr>
        <w:t>placopsins</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{"citationID":"X7kkkQUc","properties":{"formattedCitation":"(Feuda et al. 2012)","plainCitation":"(Feuda et al. 2012)","noteIndex":0},"citationItems":[{"id":490,"uris":["http://zotero.org/users/8176000/items/DLN2MJ75"],"itemData":{"id":490,"type":"article-journal","abstract":"All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vision","volume":"109","author":[{"family":"Feuda","given":"Roberto"},{"family":"Hamilton","given":"Sinead C."},{"family":"McInerney","given":"James O."},{"family":"Pisani","given":"Davide"}],"issued":{"date-parts":[["2012",11,13]]}}}],"schema":"https://github.com/citation-style-language/schema/raw/master/csl-citation.json"} </w:instrText>
      </w:r>
      <w:r w:rsidR="004B01C8">
        <w:fldChar w:fldCharType="separate"/>
      </w:r>
      <w:r w:rsidR="004B01C8" w:rsidRPr="004B01C8">
        <w:t>(</w:t>
      </w:r>
      <w:proofErr w:type="spellStart"/>
      <w:r w:rsidR="004B01C8" w:rsidRPr="004B01C8">
        <w:t>Feuda</w:t>
      </w:r>
      <w:proofErr w:type="spellEnd"/>
      <w:r w:rsidR="004B01C8" w:rsidRPr="004B01C8">
        <w:t xml:space="preserve"> et al. 2012)</w:t>
      </w:r>
      <w:r w:rsidR="004B01C8">
        <w:fldChar w:fldCharType="end"/>
      </w:r>
      <w:r>
        <w:rPr>
          <w:rFonts w:ascii="Times New Roman" w:eastAsia="Times New Roman" w:hAnsi="Times New Roman" w:cs="Times New Roman"/>
        </w:rPr>
        <w:t xml:space="preserve">. Bearing this in mind, here our goal was to test whether we could at least find any PRC-like profile that could be further explored </w:t>
      </w:r>
      <w:r>
        <w:rPr>
          <w:rFonts w:ascii="Times New Roman" w:eastAsia="Times New Roman" w:hAnsi="Times New Roman" w:cs="Times New Roman"/>
        </w:rPr>
        <w:t xml:space="preserve">as candidate homologous cell type to PRCs,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it may indeed have a role in light response. Our analysis of single cell data (see methods) highlighted 5 candidate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(Figure 4). Interestingly, from the </w:t>
      </w:r>
      <w:r>
        <w:rPr>
          <w:rFonts w:ascii="Times New Roman" w:eastAsia="Times New Roman" w:hAnsi="Times New Roman" w:cs="Times New Roman"/>
          <w:i/>
        </w:rPr>
        <w:t>Trichoplax</w:t>
      </w:r>
      <w:commentRangeStart w:id="56"/>
      <w:r>
        <w:rPr>
          <w:rFonts w:ascii="Times New Roman" w:eastAsia="Times New Roman" w:hAnsi="Times New Roman" w:cs="Times New Roman"/>
        </w:rPr>
        <w:t xml:space="preserve"> genome</w:t>
      </w:r>
      <w:commentRangeEnd w:id="56"/>
      <w:r>
        <w:commentReference w:id="56"/>
      </w:r>
      <w:r>
        <w:rPr>
          <w:rFonts w:ascii="Times New Roman" w:eastAsia="Times New Roman" w:hAnsi="Times New Roman" w:cs="Times New Roman"/>
        </w:rPr>
        <w:t xml:space="preserve"> we identified a</w:t>
      </w:r>
      <w:r>
        <w:rPr>
          <w:rFonts w:ascii="Times New Roman" w:eastAsia="Times New Roman" w:hAnsi="Times New Roman" w:cs="Times New Roman"/>
        </w:rPr>
        <w:t xml:space="preserve">ll rhabdomeric genes and these were all detected in the single cell data except one. This </w:t>
      </w:r>
      <w:proofErr w:type="gramStart"/>
      <w:r>
        <w:rPr>
          <w:rFonts w:ascii="Times New Roman" w:eastAsia="Times New Roman" w:hAnsi="Times New Roman" w:cs="Times New Roman"/>
        </w:rPr>
        <w:t>is in contrast to</w:t>
      </w:r>
      <w:proofErr w:type="gramEnd"/>
      <w:r>
        <w:rPr>
          <w:rFonts w:ascii="Times New Roman" w:eastAsia="Times New Roman" w:hAnsi="Times New Roman" w:cs="Times New Roman"/>
        </w:rPr>
        <w:t xml:space="preserve"> the ciliary genes, of which only a handful were present in the genome. Although this asymmetry complicates the comparison between potential rhabdome</w:t>
      </w:r>
      <w:r>
        <w:rPr>
          <w:rFonts w:ascii="Times New Roman" w:eastAsia="Times New Roman" w:hAnsi="Times New Roman" w:cs="Times New Roman"/>
        </w:rPr>
        <w:t xml:space="preserve">ric versus ciliary profiles, it is important to note that most rhabdomeric components are expressed in the </w:t>
      </w:r>
      <w:r>
        <w:rPr>
          <w:rFonts w:ascii="Times New Roman" w:eastAsia="Times New Roman" w:hAnsi="Times New Roman" w:cs="Times New Roman"/>
          <w:i/>
        </w:rPr>
        <w:t>Trichoplax</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Further functional exploration of this cascade could therefore be of relevance in the future.</w:t>
      </w:r>
    </w:p>
    <w:p w14:paraId="0B6A3E48" w14:textId="77777777" w:rsidR="00D57823" w:rsidRDefault="00D57823">
      <w:pPr>
        <w:rPr>
          <w:rFonts w:ascii="Times New Roman" w:eastAsia="Times New Roman" w:hAnsi="Times New Roman" w:cs="Times New Roman"/>
        </w:rPr>
      </w:pPr>
    </w:p>
    <w:p w14:paraId="0B6A3E49" w14:textId="77777777" w:rsidR="00D57823" w:rsidRDefault="002B567E">
      <w:pPr>
        <w:rPr>
          <w:rFonts w:ascii="Times New Roman" w:eastAsia="Times New Roman" w:hAnsi="Times New Roman" w:cs="Times New Roman"/>
          <w:b/>
          <w:i/>
        </w:rPr>
      </w:pPr>
      <w:r>
        <w:rPr>
          <w:rFonts w:ascii="Times New Roman" w:eastAsia="Times New Roman" w:hAnsi="Times New Roman" w:cs="Times New Roman"/>
          <w:b/>
          <w:i/>
        </w:rPr>
        <w:t>Porifera</w:t>
      </w:r>
    </w:p>
    <w:p w14:paraId="0B6A3E4A" w14:textId="7C67B426" w:rsidR="00D57823" w:rsidRDefault="002B567E">
      <w:pPr>
        <w:rPr>
          <w:rFonts w:ascii="Times New Roman" w:eastAsia="Times New Roman" w:hAnsi="Times New Roman" w:cs="Times New Roman"/>
        </w:rPr>
      </w:pPr>
      <w:r>
        <w:rPr>
          <w:rFonts w:ascii="Times New Roman" w:eastAsia="Times New Roman" w:hAnsi="Times New Roman" w:cs="Times New Roman"/>
        </w:rPr>
        <w:t>Although sponges lack o</w:t>
      </w:r>
      <w:r>
        <w:rPr>
          <w:rFonts w:ascii="Times New Roman" w:eastAsia="Times New Roman" w:hAnsi="Times New Roman" w:cs="Times New Roman"/>
        </w:rPr>
        <w:t xml:space="preserve">psins and, like placozoans, do not possess neurons, they are known to be receptive to light </w:t>
      </w:r>
      <w:r w:rsidR="004B01C8">
        <w:fldChar w:fldCharType="begin"/>
      </w:r>
      <w:r w:rsidR="004B01C8">
        <w:instrText xml:space="preserve"> ADDIN ZOTERO_ITEM CSL_CITATION {"citationID":"OH6T0cvE","properties":{"formattedCitation":"(Leys and Degnan 2001; Maldonado et al. 2003; Elliott and Leys 2004; Wong et al. 2022)","plainCitation":"(Leys and Degnan 2001; Maldonado et al. 2003; Elliott and Leys 2004; Wong et al. 2022)","noteIndex":0},"citationItems":[{"id":856,"uris":["http://zotero.org/users/8176000/items/X4GKEMD6"],"itemData":{"id":856,"type":"article-journal","abstract":"Ontogenetic changes in the photoresponse of larvae from the demosponge Reneira sp. were studied by analyzing the swimming paths of individual larvae exposed to diffuse white light. Larvae swam upward upon release from the adult, but were negatively phototactic until at least 12 hours after release. The larval photoreceptors are presumed to be a posterior ring of columnar monociliated epithelial cells that possess 120-μm-long cilia and pigment-filled protrusions. A sudden increase in light intensity caused these cilia to become rigidly straight. If the light intensity remained high, the cilia gradually bent over the pigmented vesicles in the adjacent cytoplasm, and thus covered one entire pole of the larva. The response was reversed upon a sudden decrease in light intensity. The ciliated cells were sensitive to changes in light intensity in larvae of all ages. This response is similar to the shadow response in tunicate larvae or the shading of the photoreceptor in Euglena and is postulated to allow the larvae to steer away from brighter light to darker areas, such as under coral rubble—the preferred site of the adult sponge on the reef flat. In the absence of a coordinating system in cellular sponges, the spatial organization and autonomous behavior of the pigmented posterior cells control the rapid responses to light shown by these larvae.","archive_location":"world","container-title":"The Biological Bulletin","DOI":"10.2307/1543611","language":"en","note":"publisher: Marine Biological Laboratory","source":"www.journals.uchicago.edu","title":"Cytological Basis of Photoresponsive Behavior in a Sponge Larva","URL":"https://www.journals.uchicago.edu/doi/10.2307/1543611","author":[{"family":"Leys","given":"Sally P."},{"family":"Degnan","given":"Bernard M."}],"accessed":{"date-parts":[["2022",10,17]]},"issued":{"date-parts":[["2001",12]]}}},{"id":857,"uris":["http://zotero.org/users/8176000/items/TPR9UQND"],"itemData":{"id":857,"type":"article-journal","abstract":"The mechanisms by which light elicits a phototactic response in sponge larvae remain poorly understood. Here we investigate histological and behavioral aspects of the photoresponse in parenchymella larvae of three demosponges. Two species are photonegative during their entire larval life, while the other, initially photopositive, becomes photonegative only after swimming in the laboratory for 4 h to 6 h. All larvae are bullet-shaped, with a uniformly ciliated surface, except at their posterior end, which is unciliated but surrounded by a distinctive ring of long cilia, the tuft. The short cilia beat metachronally, generating the thrust to move the larva forward with clockwise rotation. The long cilia of the tuft do not beat metachronally and are apparently more involved in maneuvering than in the generation of thrust. Transmission electron microscopy revealed in one species that the axoneme of the short cilia contains a distinctive \"9×3+2\" microtubule pattern at its base, but the presence of such an arrangement in cilia of the tuft remains uncorroborated. Nevertheless, the differences in beating characteristics between the monociliated cells of the tuft and those in the rest of the body correspond to other cytological differences. Cilia of the tuft have a type-I basal body, a large basal foot, and a branched rootlet, whereas the remaining cilia have a type-II basal body, a smaller and simpler basal foot, and an unbranched rootlet. Furthermore, the cells forming the tuft have a characteristic distal protrusion filled with pigments and mitochondria. Several of these traits suggest that the monociliated cells of the tuft are involved in the larval photoresponse both as sensors and effectors. Drastic changes in light intensity have no effect on the beating of the short cilia. In contrast, they cause a predictable and instantaneous movement of each cilium in the tuft, triggering expansions and contractions of either a part or the entire tuft, which in turn alters the direction of swimming. Observations on free-swimming larvae suggest that the tuft works as a passive light-sensitive rudder in both photonegative species that contract their posterior cilia under high irradiance and in photopositive species that expand their cilia under high irradiance. However, in photonegative larvae that expand the tuft under high irradiance, an active ciliary coordination by the larva needs to be invoked to explain a deviation of the swimming trajectory.","container-title":"Marine Biology","DOI":"10.1007/s00227-003-1100-1","ISSN":"1432-1793","issue":"3","journalAbbreviation":"Marine Biology","language":"en","page":"427-441","source":"Springer Link","title":"The cellular basis of photobehavior in the tufted parenchymella larva of demosponges","volume":"143","author":[{"family":"Maldonado","given":"M."},{"family":"Durfort","given":"M."},{"family":"McCarthy","given":"D. A."},{"family":"Young","given":"C. M."}],"issued":{"date-parts":[["2003",9,1]]}}},{"id":855,"uris":["http://zotero.org/users/8176000/items/8TNTBK6Q"],"itemData":{"id":855,"type":"article-journal","abstract":"Recent work has shown that larvae of the tropical demosponge Reniera sp. are capable of instantaneous responses to abrupt changes in light intensity, a behaviour that allows them to settle in dark areas under coral rubble on the reef flat at Heron Is. GBR. To determine how widespread this kind of phototactic behaviour is among sponge larvae, ontogenetic changes in the photoresponse of larvae from two temperate demosponges and a calcareous sponge were studied. Most larvae from Scypha sp. swam away from a white light source for 3 days until settlement and metamorphosis; Haliclona cf. permollis larvae swam away from light for 48 hours; and larvae from Halichondria panicea were benthic until settlement and metamorphosis, and showed no responsiveness to gradients of light intensity. These results demonstrate that sponge larvae are capable of responding to environmental stimuli like other metazoan larvae and show that a coordinated behavioural response to stimuli is possible even in the absence of neurons or junctions that would allow electrical signalling between cells","container-title":"BMIB - Bollettino dei Musei e degli Istituti Biologici","ISSN":"2611-5786","language":"en","license":"Copyright (c) 2018 BMIB - Bollettino dei Musei e degli Istituti Biologici","source":"riviste.unige.it","title":"SPONGE LARVAL PHOTOTAXIS: A COMPARATIVE STUDY","title-short":"SPONGE LARVAL PHOTOTAXIS","URL":"https://riviste.unige.it/index.php/BMIB/article/view/625","volume":"68","author":[{"family":"Elliott","given":"Glen R. D."},{"family":"Leys","given":"Sally P."}],"accessed":{"date-parts":[["2022",10,17]]},"issued":{"date-parts":[["2004"]]}}},{"id":543,"uris":["http://zotero.org/users/8176000/items/APU78JYY"],"itemData":{"id":543,"type":"article-journal","abstract":"Most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fldChar w:fldCharType="separate"/>
      </w:r>
      <w:r w:rsidR="004B01C8" w:rsidRPr="004B01C8">
        <w:t>(Leys and Degnan 2001; Maldonado et al. 2003; Elliott and Leys 2004; Wong et al. 2022)</w:t>
      </w:r>
      <w:r w:rsidR="004B01C8">
        <w:fldChar w:fldCharType="end"/>
      </w:r>
      <w:r>
        <w:rPr>
          <w:rFonts w:ascii="Times New Roman" w:eastAsia="Times New Roman" w:hAnsi="Times New Roman" w:cs="Times New Roman"/>
        </w:rPr>
        <w:t xml:space="preserve">. In </w:t>
      </w:r>
      <w:proofErr w:type="spellStart"/>
      <w:r>
        <w:rPr>
          <w:rFonts w:ascii="Times New Roman" w:eastAsia="Times New Roman" w:hAnsi="Times New Roman" w:cs="Times New Roman"/>
          <w:i/>
        </w:rPr>
        <w:t>Amphimedon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queenslandica</w:t>
      </w:r>
      <w:proofErr w:type="spellEnd"/>
      <w:r>
        <w:rPr>
          <w:rFonts w:ascii="Times New Roman" w:eastAsia="Times New Roman" w:hAnsi="Times New Roman" w:cs="Times New Roman"/>
        </w:rPr>
        <w:t xml:space="preserve"> two </w:t>
      </w:r>
      <w:r>
        <w:rPr>
          <w:rFonts w:ascii="Times New Roman" w:eastAsia="Times New Roman" w:hAnsi="Times New Roman" w:cs="Times New Roman"/>
        </w:rPr>
        <w:t xml:space="preserve">rhabdomeric phototransduction genes have been implicated in phototactic behaviour of the larvae </w:t>
      </w:r>
      <w:r w:rsidR="004B01C8">
        <w:fldChar w:fldCharType="begin"/>
      </w:r>
      <w:r w:rsidR="004B01C8">
        <w:instrText xml:space="preserve"> ADDIN ZOTERO_ITEM CSL_CITATION {"citationID":"3hkF8262","properties":{"formattedCitation":"(Wong et al. 2022)","plainCitation":"(Wong et al. 2022)","noteIndex":0},"citationItems":[{"id":543,"uris":["http://zotero.org/users/8176000/items/APU78JYY"],"itemData":{"id":543,"type":"article-journal","abstract":"Most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fldChar w:fldCharType="separate"/>
      </w:r>
      <w:r w:rsidR="004B01C8" w:rsidRPr="004B01C8">
        <w:t>(Wong et al. 2022)</w:t>
      </w:r>
      <w:r w:rsidR="004B01C8">
        <w:fldChar w:fldCharType="end"/>
      </w:r>
      <w:r>
        <w:rPr>
          <w:rFonts w:ascii="Times New Roman" w:eastAsia="Times New Roman" w:hAnsi="Times New Roman" w:cs="Times New Roman"/>
        </w:rPr>
        <w:t xml:space="preserve">. From our phylogenetic analysis, we </w:t>
      </w:r>
      <w:r>
        <w:rPr>
          <w:rFonts w:ascii="Times New Roman" w:eastAsia="Times New Roman" w:hAnsi="Times New Roman" w:cs="Times New Roman"/>
        </w:rPr>
        <w:t>found that a couple of rhabdomeric genes and most ciliary genes were missing from the</w:t>
      </w:r>
      <w:commentRangeStart w:id="57"/>
      <w:r>
        <w:rPr>
          <w:rFonts w:ascii="Times New Roman" w:eastAsia="Times New Roman" w:hAnsi="Times New Roman" w:cs="Times New Roman"/>
        </w:rPr>
        <w:t xml:space="preserve"> genome</w:t>
      </w:r>
      <w:commentRangeEnd w:id="57"/>
      <w:r>
        <w:commentReference w:id="57"/>
      </w:r>
      <w:r>
        <w:rPr>
          <w:rFonts w:ascii="Times New Roman" w:eastAsia="Times New Roman" w:hAnsi="Times New Roman" w:cs="Times New Roman"/>
        </w:rPr>
        <w:t xml:space="preserve">. Overall, this species, together with the ctenophore (see below), is the one with fewest phototransduction genes recovered in the genome. In the PRC-like </w:t>
      </w:r>
      <w:proofErr w:type="spellStart"/>
      <w:r>
        <w:rPr>
          <w:rFonts w:ascii="Times New Roman" w:eastAsia="Times New Roman" w:hAnsi="Times New Roman" w:cs="Times New Roman"/>
        </w:rPr>
        <w:t>metace</w:t>
      </w:r>
      <w:r>
        <w:rPr>
          <w:rFonts w:ascii="Times New Roman" w:eastAsia="Times New Roman" w:hAnsi="Times New Roman" w:cs="Times New Roman"/>
        </w:rPr>
        <w:t>lls</w:t>
      </w:r>
      <w:proofErr w:type="spellEnd"/>
      <w:r>
        <w:rPr>
          <w:rFonts w:ascii="Times New Roman" w:eastAsia="Times New Roman" w:hAnsi="Times New Roman" w:cs="Times New Roman"/>
        </w:rPr>
        <w:t xml:space="preserve"> that we recovered from the single cell analysis, the few ciliary genes found in the genome are all expressed, as are all the common genes, and most of the rhabdomeric genes. Due to the paucity of ciliary genes in comparison to the rhabdomeric genes, we</w:t>
      </w:r>
      <w:r>
        <w:rPr>
          <w:rFonts w:ascii="Times New Roman" w:eastAsia="Times New Roman" w:hAnsi="Times New Roman" w:cs="Times New Roman"/>
        </w:rPr>
        <w:t xml:space="preserve"> </w:t>
      </w:r>
      <w:ins w:id="58" w:author="Alessandra Aleotti" w:date="2022-11-24T12:25:00Z">
        <w:r>
          <w:rPr>
            <w:rFonts w:ascii="Times New Roman" w:eastAsia="Times New Roman" w:hAnsi="Times New Roman" w:cs="Times New Roman"/>
          </w:rPr>
          <w:t>are</w:t>
        </w:r>
      </w:ins>
      <w:del w:id="59" w:author="Alessandra Aleotti" w:date="2022-11-24T12:25:00Z">
        <w:r>
          <w:rPr>
            <w:rFonts w:ascii="Times New Roman" w:eastAsia="Times New Roman" w:hAnsi="Times New Roman" w:cs="Times New Roman"/>
          </w:rPr>
          <w:delText>may be</w:delText>
        </w:r>
      </w:del>
      <w:r>
        <w:rPr>
          <w:rFonts w:ascii="Times New Roman" w:eastAsia="Times New Roman" w:hAnsi="Times New Roman" w:cs="Times New Roman"/>
        </w:rPr>
        <w:t xml:space="preserve"> inclined to suggest that a rhabdomeric-like profile is predominant. However, like for cnidaria, it could be that sponges utilise some components of the classic phototransduction cascades alongside more lineage-specific components.</w:t>
      </w:r>
    </w:p>
    <w:p w14:paraId="0B6A3E4B" w14:textId="77777777" w:rsidR="00D57823" w:rsidRDefault="00D57823">
      <w:pPr>
        <w:rPr>
          <w:rFonts w:ascii="Times New Roman" w:eastAsia="Times New Roman" w:hAnsi="Times New Roman" w:cs="Times New Roman"/>
        </w:rPr>
      </w:pPr>
    </w:p>
    <w:p w14:paraId="0B6A3E4C" w14:textId="77777777" w:rsidR="00D57823" w:rsidRDefault="002B567E">
      <w:pPr>
        <w:rPr>
          <w:rFonts w:ascii="Times New Roman" w:eastAsia="Times New Roman" w:hAnsi="Times New Roman" w:cs="Times New Roman"/>
          <w:b/>
          <w:i/>
        </w:rPr>
      </w:pPr>
      <w:r>
        <w:rPr>
          <w:rFonts w:ascii="Times New Roman" w:eastAsia="Times New Roman" w:hAnsi="Times New Roman" w:cs="Times New Roman"/>
          <w:b/>
          <w:i/>
        </w:rPr>
        <w:t>Ctenophora</w:t>
      </w:r>
    </w:p>
    <w:p w14:paraId="0B6A3E4D" w14:textId="4EF0EE17" w:rsidR="00D57823" w:rsidRDefault="002B567E">
      <w:pPr>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rPr>
        <w:t xml:space="preserve"> the ctenophore </w:t>
      </w:r>
      <w:proofErr w:type="spellStart"/>
      <w:r>
        <w:rPr>
          <w:rFonts w:ascii="Times New Roman" w:eastAsia="Times New Roman" w:hAnsi="Times New Roman" w:cs="Times New Roman"/>
          <w:i/>
        </w:rPr>
        <w:t>Mnemiopsis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xml:space="preserve">, a morphologically ciliary-type photoreceptor cell </w:t>
      </w:r>
      <w:r w:rsidR="004B01C8">
        <w:fldChar w:fldCharType="begin"/>
      </w:r>
      <w:r w:rsidR="004B01C8">
        <w:instrText xml:space="preserve"> ADDIN ZOTERO_ITEM CSL_CITATION {"citationID":"Pi2StZ1X","properties":{"formattedCitation":"(Horridge 1964; Tamm 2016)","plainCitation":"(Horridge 1964; Tamm 2016)","noteIndex":0},"citationItems":[{"id":387,"uris":["http://zotero.org/users/8176000/items/4W6QTQDQ"],"itemData":{"id":387,"type":"article-journal","abstract":"Four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Adrian"}],"accessed":{"date-parts":[["2021",10,1]]},"issued":{"date-parts":[["1964"]]}}},{"id":385,"uris":["http://zotero.org/users/8176000/items/U3B492G3"],"itemData":{"id":385,"type":"article-journal","container-title":"The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4B01C8">
        <w:fldChar w:fldCharType="separate"/>
      </w:r>
      <w:r w:rsidR="004B01C8" w:rsidRPr="004B01C8">
        <w:t>(Horridge 1964; Tamm 2016)</w:t>
      </w:r>
      <w:r w:rsidR="004B01C8">
        <w:fldChar w:fldCharType="end"/>
      </w:r>
      <w:r>
        <w:rPr>
          <w:rFonts w:ascii="Times New Roman" w:eastAsia="Times New Roman" w:hAnsi="Times New Roman" w:cs="Times New Roman"/>
        </w:rPr>
        <w:t xml:space="preserve"> has been reported. Although PRCs are not entirely characterised, ctenophores are generally considered to be more likely to possess PRCs compared to placozoans and </w:t>
      </w:r>
      <w:r>
        <w:rPr>
          <w:rFonts w:ascii="Times New Roman" w:eastAsia="Times New Roman" w:hAnsi="Times New Roman" w:cs="Times New Roman"/>
        </w:rPr>
        <w:t xml:space="preserve">sponges, as they have neurons and complex behaviours that include predation </w:t>
      </w:r>
      <w:r w:rsidR="004B01C8">
        <w:fldChar w:fldCharType="begin"/>
      </w:r>
      <w:r w:rsidR="004B01C8">
        <w:instrText xml:space="preserve"> ADDIN ZOTERO_ITEM CSL_CITATION {"citationID":"Xm4vGx3M","properties":{"formattedCitation":"(J\\uc0\\u233{}kely et al. 2015)","plainCitation":"(Jékely et al. 2015)","noteIndex":0},"citationItems":[{"id":386,"uris":["http://zotero.org/users/8176000/items/A7P3J8WZ"],"itemData":{"id":386,"type":"article-journal","abstract":"Ctenophores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Jékely</w:t>
      </w:r>
      <w:proofErr w:type="spellEnd"/>
      <w:r w:rsidR="004B01C8" w:rsidRPr="004B01C8">
        <w:rPr>
          <w:szCs w:val="24"/>
        </w:rPr>
        <w:t xml:space="preserve"> et al. 2015)</w:t>
      </w:r>
      <w:r w:rsidR="004B01C8">
        <w:fldChar w:fldCharType="end"/>
      </w:r>
      <w:r>
        <w:rPr>
          <w:rFonts w:ascii="Times New Roman" w:eastAsia="Times New Roman" w:hAnsi="Times New Roman" w:cs="Times New Roman"/>
        </w:rPr>
        <w:t xml:space="preserve">. Importantly,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xml:space="preserve"> has opsins (</w:t>
      </w:r>
      <w:r w:rsidR="004B01C8">
        <w:fldChar w:fldCharType="begin"/>
      </w:r>
      <w:r w:rsidR="004B01C8">
        <w:instrText xml:space="preserve"> ADDIN ZOTERO_ITEM CSL_CITATION {"citationID":"4KyX7QaU","properties":{"formattedCitation":"(Schnitzler et al. 2012)","plainCitation":"(Schnitzler et al. 2012)","noteIndex":0},"citationItems":[{"id":803,"uris":["http://zotero.org/users/8176000/items/JVEA2X5F"],"itemData":{"id":803,"type":"article-journal","abstract":"Calcium-activated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fldChar w:fldCharType="separate"/>
      </w:r>
      <w:r w:rsidR="004B01C8" w:rsidRPr="004B01C8">
        <w:t>(Schnitzler et al. 2012)</w:t>
      </w:r>
      <w:r w:rsidR="004B01C8">
        <w:fldChar w:fldCharType="end"/>
      </w:r>
      <w:r>
        <w:rPr>
          <w:rFonts w:ascii="Times New Roman" w:eastAsia="Times New Roman" w:hAnsi="Times New Roman" w:cs="Times New Roman"/>
        </w:rPr>
        <w:t xml:space="preserve"> and this study) which is another clue that there might be functional PRCs, although we do not know if the phototransduction pathway used might be similar to one of the already described ones or could be independent. </w:t>
      </w:r>
      <w:r>
        <w:rPr>
          <w:rFonts w:ascii="Times New Roman" w:eastAsia="Times New Roman" w:hAnsi="Times New Roman" w:cs="Times New Roman"/>
        </w:rPr>
        <w:t xml:space="preserve">Here we find 4 candidate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(Figure 4). As many phototransduction genes, especially ciliary ones, were missing from the </w:t>
      </w:r>
      <w:commentRangeStart w:id="60"/>
      <w:r>
        <w:rPr>
          <w:rFonts w:ascii="Times New Roman" w:eastAsia="Times New Roman" w:hAnsi="Times New Roman" w:cs="Times New Roman"/>
        </w:rPr>
        <w:t>genome</w:t>
      </w:r>
      <w:commentRangeEnd w:id="60"/>
      <w:r>
        <w:commentReference w:id="60"/>
      </w:r>
      <w:r>
        <w:rPr>
          <w:rFonts w:ascii="Times New Roman" w:eastAsia="Times New Roman" w:hAnsi="Times New Roman" w:cs="Times New Roman"/>
        </w:rPr>
        <w:t xml:space="preserve">, </w:t>
      </w:r>
      <w:r>
        <w:rPr>
          <w:rFonts w:ascii="Times New Roman" w:eastAsia="Times New Roman" w:hAnsi="Times New Roman" w:cs="Times New Roman"/>
        </w:rPr>
        <w:lastRenderedPageBreak/>
        <w:t>it is difficult to make strong conclusions. Although more rhabdomeric genes were present in the genome compared to cil</w:t>
      </w:r>
      <w:r>
        <w:rPr>
          <w:rFonts w:ascii="Times New Roman" w:eastAsia="Times New Roman" w:hAnsi="Times New Roman" w:cs="Times New Roman"/>
        </w:rPr>
        <w:t xml:space="preserve">iary genes, in the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the few ciliary genes are almost entirely expressed, in contrast to the rhabdomeric genes that are expressed in less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The most extreme case is in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39 that expresses all three ciliary genes it has in </w:t>
      </w:r>
      <w:r>
        <w:rPr>
          <w:rFonts w:ascii="Times New Roman" w:eastAsia="Times New Roman" w:hAnsi="Times New Roman" w:cs="Times New Roman"/>
        </w:rPr>
        <w:t xml:space="preserve">the genome but only two of the eight rhabdomeric genes available in the genome.  A previous study </w:t>
      </w:r>
      <w:r w:rsidR="004B01C8">
        <w:fldChar w:fldCharType="begin"/>
      </w:r>
      <w:r w:rsidR="004B01C8">
        <w:instrText xml:space="preserve"> ADDIN ZOTERO_ITEM CSL_CITATION {"citationID":"dcBasUyE","properties":{"formattedCitation":"(Schnitzler et al. 2012)","plainCitation":"(Schnitzler et al. 2012)","noteIndex":0},"citationItems":[{"id":803,"uris":["http://zotero.org/users/8176000/items/JVEA2X5F"],"itemData":{"id":803,"type":"article-journal","abstract":"Calcium-activated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fldChar w:fldCharType="separate"/>
      </w:r>
      <w:r w:rsidR="004B01C8" w:rsidRPr="004B01C8">
        <w:t>(Schnitzler et al. 2012)</w:t>
      </w:r>
      <w:r w:rsidR="004B01C8">
        <w:fldChar w:fldCharType="end"/>
      </w:r>
      <w:r>
        <w:rPr>
          <w:rFonts w:ascii="Times New Roman" w:eastAsia="Times New Roman" w:hAnsi="Times New Roman" w:cs="Times New Roman"/>
        </w:rPr>
        <w:t xml:space="preserve"> reported to have found many ciliary phototransduction genes in </w:t>
      </w:r>
      <w:proofErr w:type="spellStart"/>
      <w:r>
        <w:rPr>
          <w:rFonts w:ascii="Times New Roman" w:eastAsia="Times New Roman" w:hAnsi="Times New Roman" w:cs="Times New Roman"/>
          <w:i/>
        </w:rPr>
        <w:t>Mnemiopsis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in contrast to only a handful of rhabdomeric genes. Overall that study reported more phototransduction genes than the ones we report here, however, t</w:t>
      </w:r>
      <w:r>
        <w:rPr>
          <w:rFonts w:ascii="Times New Roman" w:eastAsia="Times New Roman" w:hAnsi="Times New Roman" w:cs="Times New Roman"/>
        </w:rPr>
        <w:t xml:space="preserve">heir data mining was exclusively based on BLAST, with phylogenetic analysis dedicated only to the opsin gene, so likely some of those genes were filtered out in our more rigorous phylogenetic analysis. In any case, their conclusion that </w:t>
      </w:r>
      <w:r>
        <w:rPr>
          <w:rFonts w:ascii="Times New Roman" w:eastAsia="Times New Roman" w:hAnsi="Times New Roman" w:cs="Times New Roman"/>
          <w:i/>
        </w:rPr>
        <w:t xml:space="preserve">M.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xml:space="preserve"> PRCs have</w:t>
      </w:r>
      <w:r>
        <w:rPr>
          <w:rFonts w:ascii="Times New Roman" w:eastAsia="Times New Roman" w:hAnsi="Times New Roman" w:cs="Times New Roman"/>
        </w:rPr>
        <w:t xml:space="preserve"> a ciliary type phototransduction is compatible with our results, although we caution that possibly ctenophores have some additional specific components in their cascade. </w:t>
      </w:r>
    </w:p>
    <w:p w14:paraId="0B6A3E4E" w14:textId="77777777" w:rsidR="00D57823" w:rsidRDefault="00D57823">
      <w:pPr>
        <w:rPr>
          <w:rFonts w:ascii="Times New Roman" w:eastAsia="Times New Roman" w:hAnsi="Times New Roman" w:cs="Times New Roman"/>
        </w:rPr>
      </w:pPr>
    </w:p>
    <w:p w14:paraId="0B6A3E4F"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Genetic profile of PRC-Like </w:t>
      </w:r>
      <w:proofErr w:type="spellStart"/>
      <w:r>
        <w:rPr>
          <w:rFonts w:ascii="Times New Roman" w:eastAsia="Times New Roman" w:hAnsi="Times New Roman" w:cs="Times New Roman"/>
          <w:b/>
          <w:sz w:val="24"/>
          <w:szCs w:val="24"/>
        </w:rPr>
        <w:t>metacells</w:t>
      </w:r>
      <w:proofErr w:type="spellEnd"/>
      <w:r>
        <w:rPr>
          <w:rFonts w:ascii="Times New Roman" w:eastAsia="Times New Roman" w:hAnsi="Times New Roman" w:cs="Times New Roman"/>
          <w:b/>
          <w:sz w:val="24"/>
          <w:szCs w:val="24"/>
        </w:rPr>
        <w:t xml:space="preserve"> and transcription factors in common throughou</w:t>
      </w:r>
      <w:r>
        <w:rPr>
          <w:rFonts w:ascii="Times New Roman" w:eastAsia="Times New Roman" w:hAnsi="Times New Roman" w:cs="Times New Roman"/>
          <w:b/>
          <w:sz w:val="24"/>
          <w:szCs w:val="24"/>
        </w:rPr>
        <w:t>t animals</w:t>
      </w:r>
    </w:p>
    <w:p w14:paraId="0B6A3E50" w14:textId="77777777" w:rsidR="00D57823" w:rsidRDefault="00D57823">
      <w:pPr>
        <w:rPr>
          <w:rFonts w:ascii="Times New Roman" w:eastAsia="Times New Roman" w:hAnsi="Times New Roman" w:cs="Times New Roman"/>
          <w:b/>
          <w:sz w:val="24"/>
          <w:szCs w:val="24"/>
        </w:rPr>
      </w:pPr>
    </w:p>
    <w:p w14:paraId="0B6A3E51" w14:textId="202A1A01"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putative PRCs we have identified throughout animals were based on the expression of phototransduction genes. This helped us to identify cells that may have the molecular machinery to perform phototransduction, therefore, are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known</w:t>
      </w:r>
      <w:r>
        <w:rPr>
          <w:rFonts w:ascii="Times New Roman" w:eastAsia="Times New Roman" w:hAnsi="Times New Roman" w:cs="Times New Roman"/>
        </w:rPr>
        <w:t xml:space="preserve"> PRCs at least from a potentially functional perspective. However, to explore the potential homology amongst cell types across species, we must focus on the core regulatory complex of the cells, namely the set of genes, such as transcription factors, that </w:t>
      </w:r>
      <w:r>
        <w:rPr>
          <w:rFonts w:ascii="Times New Roman" w:eastAsia="Times New Roman" w:hAnsi="Times New Roman" w:cs="Times New Roman"/>
        </w:rPr>
        <w:t xml:space="preserve">regulate the expression of other genes and determine the cell identity </w:t>
      </w:r>
      <w:r w:rsidR="004B01C8">
        <w:fldChar w:fldCharType="begin"/>
      </w:r>
      <w:r w:rsidR="004B01C8">
        <w:instrText xml:space="preserve"> ADDIN ZOTERO_ITEM CSL_CITATION {"citationID":"AFzOvSpk","properties":{"formattedCitation":"(Arendt et al. 2016)","plainCitation":"(Arendt et al. 2016)","noteIndex":0},"citationItems":[{"id":393,"uris":["http://zotero.org/users/8176000/items/D42LKGBL"],"itemData":{"id":393,"type":"article-journal","abstract":"Cell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fldChar w:fldCharType="separate"/>
      </w:r>
      <w:r w:rsidR="004B01C8" w:rsidRPr="004B01C8">
        <w:t>(Arendt et al. 2016)</w:t>
      </w:r>
      <w:r w:rsidR="004B01C8">
        <w:fldChar w:fldCharType="end"/>
      </w:r>
      <w:r>
        <w:rPr>
          <w:rFonts w:ascii="Times New Roman" w:eastAsia="Times New Roman" w:hAnsi="Times New Roman" w:cs="Times New Roman"/>
        </w:rPr>
        <w:t>.</w:t>
      </w:r>
    </w:p>
    <w:p w14:paraId="0B6A3E52"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We collected a list of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for transcription factors and genes involved in transcri</w:t>
      </w:r>
      <w:r>
        <w:rPr>
          <w:rFonts w:ascii="Times New Roman" w:eastAsia="Times New Roman" w:hAnsi="Times New Roman" w:cs="Times New Roman"/>
        </w:rPr>
        <w:t xml:space="preserve">ption that are differentially expressed in each of the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(see Methods) and used this information to further understand relationships amongst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across species (Figure 5).</w:t>
      </w:r>
    </w:p>
    <w:p w14:paraId="0B6A3E53" w14:textId="77777777" w:rsidR="00D57823" w:rsidRDefault="00D57823">
      <w:pPr>
        <w:rPr>
          <w:rFonts w:ascii="Times New Roman" w:eastAsia="Times New Roman" w:hAnsi="Times New Roman" w:cs="Times New Roman"/>
        </w:rPr>
      </w:pPr>
    </w:p>
    <w:p w14:paraId="0B6A3E54"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 xml:space="preserve">Network analysis reveals structure of relationships amongst </w:t>
      </w:r>
      <w:proofErr w:type="spellStart"/>
      <w:r>
        <w:rPr>
          <w:rFonts w:ascii="Times New Roman" w:eastAsia="Times New Roman" w:hAnsi="Times New Roman" w:cs="Times New Roman"/>
          <w:b/>
        </w:rPr>
        <w:t>metacells</w:t>
      </w:r>
      <w:proofErr w:type="spellEnd"/>
    </w:p>
    <w:p w14:paraId="0B6A3E55"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As a first level of comparison across species, we constructed a network to visualise connections amongst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based on the number of shared transcriptional genes (Figure 5A). The strength of the network approach is both to obtain an overview</w:t>
      </w:r>
      <w:r>
        <w:rPr>
          <w:rFonts w:ascii="Times New Roman" w:eastAsia="Times New Roman" w:hAnsi="Times New Roman" w:cs="Times New Roman"/>
        </w:rPr>
        <w:t xml:space="preserve"> of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relationships and to identify indirect connections that are otherwise difficult to spot. The network of all </w:t>
      </w:r>
      <w:proofErr w:type="spellStart"/>
      <w:r>
        <w:rPr>
          <w:rFonts w:ascii="Times New Roman" w:eastAsia="Times New Roman" w:hAnsi="Times New Roman" w:cs="Times New Roman"/>
        </w:rPr>
        <w:t>metcells</w:t>
      </w:r>
      <w:proofErr w:type="spellEnd"/>
      <w:r>
        <w:rPr>
          <w:rFonts w:ascii="Times New Roman" w:eastAsia="Times New Roman" w:hAnsi="Times New Roman" w:cs="Times New Roman"/>
        </w:rPr>
        <w:t xml:space="preserve"> revealed a vast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connections linking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either directly or indirectly. To better discern the relationships amo</w:t>
      </w:r>
      <w:r>
        <w:rPr>
          <w:rFonts w:ascii="Times New Roman" w:eastAsia="Times New Roman" w:hAnsi="Times New Roman" w:cs="Times New Roman"/>
        </w:rPr>
        <w:t xml:space="preserve">ngst a subset of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 extracted subnetworks of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most closely related to human PRC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(Figure 5A’) and to the </w:t>
      </w:r>
      <w:r>
        <w:rPr>
          <w:rFonts w:ascii="Times New Roman" w:eastAsia="Times New Roman" w:hAnsi="Times New Roman" w:cs="Times New Roman"/>
          <w:i/>
        </w:rPr>
        <w:t>Drosophila</w:t>
      </w:r>
      <w:r>
        <w:rPr>
          <w:rFonts w:ascii="Times New Roman" w:eastAsia="Times New Roman" w:hAnsi="Times New Roman" w:cs="Times New Roman"/>
        </w:rPr>
        <w:t xml:space="preserve"> PRC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(Figure 5A’’). </w:t>
      </w:r>
    </w:p>
    <w:p w14:paraId="0B6A3E56"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From the human PRCs subnetwork (Figure 5A’), we observe that human rods cluste</w:t>
      </w:r>
      <w:r>
        <w:rPr>
          <w:rFonts w:ascii="Times New Roman" w:eastAsia="Times New Roman" w:hAnsi="Times New Roman" w:cs="Times New Roman"/>
        </w:rPr>
        <w:t>r together and are closely connected to mouse rods. Similarly, human cones are strongly clustered together and connect to mouse cones. While the connection between mouse rods and cones is solid, the direct connection between human rods and cones is weaker.</w:t>
      </w:r>
      <w:r>
        <w:rPr>
          <w:rFonts w:ascii="Times New Roman" w:eastAsia="Times New Roman" w:hAnsi="Times New Roman" w:cs="Times New Roman"/>
        </w:rPr>
        <w:t xml:space="preserve"> Three </w:t>
      </w:r>
      <w:proofErr w:type="spellStart"/>
      <w:r>
        <w:rPr>
          <w:rFonts w:ascii="Times New Roman" w:eastAsia="Times New Roman" w:hAnsi="Times New Roman" w:cs="Times New Roman"/>
          <w:i/>
        </w:rPr>
        <w:t>Ciona</w:t>
      </w:r>
      <w:proofErr w:type="spellEnd"/>
      <w:r>
        <w:rPr>
          <w:rFonts w:ascii="Times New Roman" w:eastAsia="Times New Roman" w:hAnsi="Times New Roman" w:cs="Times New Roman"/>
          <w:i/>
        </w:rPr>
        <w:t xml:space="preserve"> intestinalis</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are directly connected to human cones and secondarily to mouse cones. Two sea urchin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are also quite related to human and mouse PRCs, one to the cone type and the other to the rod type. A cluster of cnidarian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appears connected</w:t>
      </w:r>
      <w:r>
        <w:rPr>
          <w:rFonts w:ascii="Times New Roman" w:eastAsia="Times New Roman" w:hAnsi="Times New Roman" w:cs="Times New Roman"/>
        </w:rPr>
        <w:t xml:space="preserve"> to both rod and cone clusters. A </w:t>
      </w:r>
      <w:r>
        <w:rPr>
          <w:rFonts w:ascii="Times New Roman" w:eastAsia="Times New Roman" w:hAnsi="Times New Roman" w:cs="Times New Roman"/>
          <w:i/>
        </w:rPr>
        <w:t xml:space="preserve">Trichoplax </w:t>
      </w:r>
      <w:proofErr w:type="spellStart"/>
      <w:r>
        <w:rPr>
          <w:rFonts w:ascii="Times New Roman" w:eastAsia="Times New Roman" w:hAnsi="Times New Roman" w:cs="Times New Roman"/>
          <w:i/>
        </w:rPr>
        <w:t>adhaerens</w:t>
      </w:r>
      <w:proofErr w:type="spellEnd"/>
      <w:r>
        <w:rPr>
          <w:rFonts w:ascii="Times New Roman" w:eastAsia="Times New Roman" w:hAnsi="Times New Roman" w:cs="Times New Roman"/>
        </w:rPr>
        <w:t xml:space="preserve"> cluster has a few connections with the rod cluster. The sponge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39 is loosely connected to rod type PRCs via the </w:t>
      </w:r>
      <w:r>
        <w:rPr>
          <w:rFonts w:ascii="Times New Roman" w:eastAsia="Times New Roman" w:hAnsi="Times New Roman" w:cs="Times New Roman"/>
          <w:i/>
        </w:rPr>
        <w:t>Trichoplax</w:t>
      </w:r>
      <w:r>
        <w:rPr>
          <w:rFonts w:ascii="Times New Roman" w:eastAsia="Times New Roman" w:hAnsi="Times New Roman" w:cs="Times New Roman"/>
        </w:rPr>
        <w:t xml:space="preserve"> cluster. Curiously, the </w:t>
      </w:r>
      <w:r>
        <w:rPr>
          <w:rFonts w:ascii="Times New Roman" w:eastAsia="Times New Roman" w:hAnsi="Times New Roman" w:cs="Times New Roman"/>
          <w:i/>
        </w:rPr>
        <w:t xml:space="preserve">Drosophila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has a connection with one</w:t>
      </w:r>
      <w:r>
        <w:rPr>
          <w:rFonts w:ascii="Times New Roman" w:eastAsia="Times New Roman" w:hAnsi="Times New Roman" w:cs="Times New Roman"/>
        </w:rPr>
        <w:t xml:space="preserve"> human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of the rods cluster but no connection to the </w:t>
      </w:r>
      <w:proofErr w:type="gramStart"/>
      <w:r>
        <w:rPr>
          <w:rFonts w:ascii="Times New Roman" w:eastAsia="Times New Roman" w:hAnsi="Times New Roman" w:cs="Times New Roman"/>
        </w:rPr>
        <w:t>two candidate</w:t>
      </w:r>
      <w:proofErr w:type="gramEnd"/>
      <w:r>
        <w:rPr>
          <w:rFonts w:ascii="Times New Roman" w:eastAsia="Times New Roman" w:hAnsi="Times New Roman" w:cs="Times New Roman"/>
        </w:rPr>
        <w:t xml:space="preserve"> mouse rhabdomeric PRCs (41 and 64) that instead cluster more closely to the cones cluster. Therefore, while these rhabdomeric-like mouse </w:t>
      </w:r>
      <w:r>
        <w:rPr>
          <w:rFonts w:ascii="Times New Roman" w:eastAsia="Times New Roman" w:hAnsi="Times New Roman" w:cs="Times New Roman"/>
        </w:rPr>
        <w:lastRenderedPageBreak/>
        <w:t>PRCs may utilise a rhabdomeric-like cascade,</w:t>
      </w:r>
      <w:r>
        <w:rPr>
          <w:rFonts w:ascii="Times New Roman" w:eastAsia="Times New Roman" w:hAnsi="Times New Roman" w:cs="Times New Roman"/>
        </w:rPr>
        <w:t xml:space="preserve"> from a regulatory perspective they do not share a similar identity to the classic rhabdomeric cell type of </w:t>
      </w:r>
      <w:r>
        <w:rPr>
          <w:rFonts w:ascii="Times New Roman" w:eastAsia="Times New Roman" w:hAnsi="Times New Roman" w:cs="Times New Roman"/>
          <w:i/>
        </w:rPr>
        <w:t>Drosophila</w:t>
      </w:r>
      <w:r>
        <w:rPr>
          <w:rFonts w:ascii="Times New Roman" w:eastAsia="Times New Roman" w:hAnsi="Times New Roman" w:cs="Times New Roman"/>
        </w:rPr>
        <w:t>.</w:t>
      </w:r>
    </w:p>
    <w:p w14:paraId="0B6A3E57" w14:textId="77777777" w:rsidR="00D57823" w:rsidRDefault="002B567E">
      <w:pPr>
        <w:rPr>
          <w:rFonts w:ascii="Times New Roman" w:eastAsia="Times New Roman" w:hAnsi="Times New Roman" w:cs="Times New Roman"/>
        </w:rPr>
      </w:pPr>
      <w:r>
        <w:rPr>
          <w:rFonts w:ascii="Times New Roman" w:eastAsia="Times New Roman" w:hAnsi="Times New Roman" w:cs="Times New Roman"/>
          <w:i/>
        </w:rPr>
        <w:t>Drosophila melanogaster</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10 is the only representative of the rhabdomeric type PRC. The subnetwork of this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with its clo</w:t>
      </w:r>
      <w:r>
        <w:rPr>
          <w:rFonts w:ascii="Times New Roman" w:eastAsia="Times New Roman" w:hAnsi="Times New Roman" w:cs="Times New Roman"/>
        </w:rPr>
        <w:t xml:space="preserve">sest related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(Figure 5A’’) confirms the connection to the rod ciliary cluster through direct connection to only one human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No other relationship with the rest of the dataset is detected, suggesting a unique transcription factor profile </w:t>
      </w:r>
      <w:r>
        <w:rPr>
          <w:rFonts w:ascii="Times New Roman" w:eastAsia="Times New Roman" w:hAnsi="Times New Roman" w:cs="Times New Roman"/>
        </w:rPr>
        <w:t>for this PRC type.</w:t>
      </w:r>
    </w:p>
    <w:p w14:paraId="0B6A3E58" w14:textId="77777777" w:rsidR="00D57823" w:rsidRDefault="00D57823">
      <w:pPr>
        <w:rPr>
          <w:rFonts w:ascii="Times New Roman" w:eastAsia="Times New Roman" w:hAnsi="Times New Roman" w:cs="Times New Roman"/>
        </w:rPr>
      </w:pPr>
    </w:p>
    <w:p w14:paraId="0B6A3E59"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 xml:space="preserve">Species-specific combinations of transcription factors across Metazoan PRC-like </w:t>
      </w:r>
      <w:proofErr w:type="spellStart"/>
      <w:r>
        <w:rPr>
          <w:rFonts w:ascii="Times New Roman" w:eastAsia="Times New Roman" w:hAnsi="Times New Roman" w:cs="Times New Roman"/>
          <w:b/>
        </w:rPr>
        <w:t>metacells</w:t>
      </w:r>
      <w:proofErr w:type="spellEnd"/>
    </w:p>
    <w:p w14:paraId="0B6A3E5A" w14:textId="77777777" w:rsidR="00D57823" w:rsidRDefault="002B567E">
      <w:pPr>
        <w:rPr>
          <w:rFonts w:ascii="Times New Roman" w:eastAsia="Times New Roman" w:hAnsi="Times New Roman" w:cs="Times New Roman"/>
        </w:rPr>
      </w:pPr>
      <w:del w:id="61" w:author="Alessandra Aleotti" w:date="2022-11-24T12:25:00Z">
        <w:r>
          <w:rPr>
            <w:rFonts w:ascii="Times New Roman" w:eastAsia="Times New Roman" w:hAnsi="Times New Roman" w:cs="Times New Roman"/>
          </w:rPr>
          <w:delText xml:space="preserve">The network analysis provided an overview of metacell relationships based on direct and indirect connections. </w:delText>
        </w:r>
      </w:del>
      <w:r>
        <w:rPr>
          <w:rFonts w:ascii="Times New Roman" w:eastAsia="Times New Roman" w:hAnsi="Times New Roman" w:cs="Times New Roman"/>
        </w:rPr>
        <w:t>Next, we examined which genes were r</w:t>
      </w:r>
      <w:r>
        <w:rPr>
          <w:rFonts w:ascii="Times New Roman" w:eastAsia="Times New Roman" w:hAnsi="Times New Roman" w:cs="Times New Roman"/>
        </w:rPr>
        <w:t xml:space="preserve">esponsible for </w:t>
      </w:r>
      <w:ins w:id="62" w:author="Alessandra Aleotti" w:date="2022-11-24T14:05:00Z">
        <w:r>
          <w:rPr>
            <w:rFonts w:ascii="Times New Roman" w:eastAsia="Times New Roman" w:hAnsi="Times New Roman" w:cs="Times New Roman"/>
          </w:rPr>
          <w:t xml:space="preserve">the above network </w:t>
        </w:r>
      </w:ins>
      <w:del w:id="63" w:author="Alessandra Aleotti" w:date="2022-11-24T14:05:00Z">
        <w:r>
          <w:rPr>
            <w:rFonts w:ascii="Times New Roman" w:eastAsia="Times New Roman" w:hAnsi="Times New Roman" w:cs="Times New Roman"/>
          </w:rPr>
          <w:delText>those</w:delText>
        </w:r>
      </w:del>
      <w:r>
        <w:rPr>
          <w:rFonts w:ascii="Times New Roman" w:eastAsia="Times New Roman" w:hAnsi="Times New Roman" w:cs="Times New Roman"/>
        </w:rPr>
        <w:t xml:space="preserve"> connections (Figure 5B).</w:t>
      </w:r>
    </w:p>
    <w:p w14:paraId="0B6A3E5B" w14:textId="161B6970"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Interestingly, from a vast list of hundreds of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of regulatory genes, only a handful were expressed in 4 or more phyla (half of the 8 phyla we examined) (Figure 5B). Several were exp</w:t>
      </w:r>
      <w:r>
        <w:rPr>
          <w:rFonts w:ascii="Times New Roman" w:eastAsia="Times New Roman" w:hAnsi="Times New Roman" w:cs="Times New Roman"/>
        </w:rPr>
        <w:t>ressed in 3 phyla (Figure 5B), but the majority were expressed in 2 or 1 phyla (Supplementary data). Of the transcription factors in common between 3 or more phyla, some are already known to be involved in photoreceptor identity and/or specification, for e</w:t>
      </w:r>
      <w:r>
        <w:rPr>
          <w:rFonts w:ascii="Times New Roman" w:eastAsia="Times New Roman" w:hAnsi="Times New Roman" w:cs="Times New Roman"/>
        </w:rPr>
        <w:t xml:space="preserve">xample Six6/3 and Meis2 </w:t>
      </w:r>
      <w:r w:rsidR="004B01C8">
        <w:fldChar w:fldCharType="begin"/>
      </w:r>
      <w:r w:rsidR="004B01C8">
        <w:instrText xml:space="preserve"> ADDIN ZOTERO_ITEM CSL_CITATION {"citationID":"XrxzFv0u","properties":{"formattedCitation":"(Vopalensky and Kozmik 2009)","plainCitation":"(Vopalensky and Kozmik 2009)","noteIndex":0},"citationItems":[{"id":853,"uris":["http://zotero.org/users/8176000/items/7C8SR5Y2"],"itemData":{"id":853,"type":"article-journal","abstract":"Animal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fldChar w:fldCharType="separate"/>
      </w:r>
      <w:r w:rsidR="004B01C8" w:rsidRPr="004B01C8">
        <w:t>(</w:t>
      </w:r>
      <w:proofErr w:type="spellStart"/>
      <w:r w:rsidR="004B01C8" w:rsidRPr="004B01C8">
        <w:t>Vopalensky</w:t>
      </w:r>
      <w:proofErr w:type="spellEnd"/>
      <w:r w:rsidR="004B01C8" w:rsidRPr="004B01C8">
        <w:t xml:space="preserve"> and </w:t>
      </w:r>
      <w:proofErr w:type="spellStart"/>
      <w:r w:rsidR="004B01C8" w:rsidRPr="004B01C8">
        <w:t>Kozmik</w:t>
      </w:r>
      <w:proofErr w:type="spellEnd"/>
      <w:r w:rsidR="004B01C8" w:rsidRPr="004B01C8">
        <w:t xml:space="preserve"> 2009)</w:t>
      </w:r>
      <w:r w:rsidR="004B01C8">
        <w:fldChar w:fldCharType="end"/>
      </w:r>
      <w:r>
        <w:rPr>
          <w:rFonts w:ascii="Times New Roman" w:eastAsia="Times New Roman" w:hAnsi="Times New Roman" w:cs="Times New Roman"/>
        </w:rPr>
        <w:t>, while for others there is no known connection. Furthermore, some transcription factors that are well known to be involved in photorecep</w:t>
      </w:r>
      <w:r>
        <w:rPr>
          <w:rFonts w:ascii="Times New Roman" w:eastAsia="Times New Roman" w:hAnsi="Times New Roman" w:cs="Times New Roman"/>
        </w:rPr>
        <w:t xml:space="preserve">tor identity/specification, for example </w:t>
      </w:r>
      <w:proofErr w:type="spellStart"/>
      <w:r>
        <w:rPr>
          <w:rFonts w:ascii="Times New Roman" w:eastAsia="Times New Roman" w:hAnsi="Times New Roman" w:cs="Times New Roman"/>
        </w:rPr>
        <w:t>Otx</w:t>
      </w:r>
      <w:proofErr w:type="spellEnd"/>
      <w:r>
        <w:rPr>
          <w:rFonts w:ascii="Times New Roman" w:eastAsia="Times New Roman" w:hAnsi="Times New Roman" w:cs="Times New Roman"/>
        </w:rPr>
        <w:t xml:space="preserve"> or Rx </w:t>
      </w:r>
      <w:r w:rsidR="004B01C8">
        <w:fldChar w:fldCharType="begin"/>
      </w:r>
      <w:r w:rsidR="004B01C8">
        <w:instrText xml:space="preserve"> ADDIN ZOTERO_ITEM CSL_CITATION {"citationID":"Q6PorJGR","properties":{"formattedCitation":"(Arendt 2003; Vopalensky and Kozmik 2009)","plainCitation":"(Arendt 2003; Vopalensky and Kozmik 2009)","noteIndex":0},"citationItems":[{"id":358,"uris":["http://zotero.org/users/8176000/items/NZIDMZ9V"],"itemData":{"id":358,"type":"article-journal","abstract":"The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types","volume":"47","author":[{"family":"Arendt","given":"Detlev"}],"issued":{"date-parts":[["2003"]]}}},{"id":853,"uris":["http://zotero.org/users/8176000/items/7C8SR5Y2"],"itemData":{"id":853,"type":"article-journal","abstract":"Animal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fldChar w:fldCharType="separate"/>
      </w:r>
      <w:r w:rsidR="004B01C8" w:rsidRPr="004B01C8">
        <w:t xml:space="preserve">(Arendt 2003; </w:t>
      </w:r>
      <w:proofErr w:type="spellStart"/>
      <w:r w:rsidR="004B01C8" w:rsidRPr="004B01C8">
        <w:t>Vopalensky</w:t>
      </w:r>
      <w:proofErr w:type="spellEnd"/>
      <w:r w:rsidR="004B01C8" w:rsidRPr="004B01C8">
        <w:t xml:space="preserve"> and </w:t>
      </w:r>
      <w:proofErr w:type="spellStart"/>
      <w:r w:rsidR="004B01C8" w:rsidRPr="004B01C8">
        <w:t>Kozmik</w:t>
      </w:r>
      <w:proofErr w:type="spellEnd"/>
      <w:r w:rsidR="004B01C8" w:rsidRPr="004B01C8">
        <w:t xml:space="preserve"> 2009)</w:t>
      </w:r>
      <w:r w:rsidR="004B01C8">
        <w:fldChar w:fldCharType="end"/>
      </w:r>
      <w:r>
        <w:rPr>
          <w:rFonts w:ascii="Times New Roman" w:eastAsia="Times New Roman" w:hAnsi="Times New Roman" w:cs="Times New Roman"/>
        </w:rPr>
        <w:t>, did not pass the threshold of 3 or more phyla in our dataset. Curiously, while there seems to be some cons</w:t>
      </w:r>
      <w:r>
        <w:rPr>
          <w:rFonts w:ascii="Times New Roman" w:eastAsia="Times New Roman" w:hAnsi="Times New Roman" w:cs="Times New Roman"/>
        </w:rPr>
        <w:t xml:space="preserve">erved pattern of combinations of transcription factors expressed within the same species, across species there seems to be little conservation. This explains all the indirect connections that we found in the network, in which ultimately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are “</w:t>
      </w:r>
      <w:r>
        <w:rPr>
          <w:rFonts w:ascii="Times New Roman" w:eastAsia="Times New Roman" w:hAnsi="Times New Roman" w:cs="Times New Roman"/>
        </w:rPr>
        <w:t xml:space="preserve">related” to each other not because they express the same transcription factors with all of them but </w:t>
      </w:r>
      <w:commentRangeStart w:id="64"/>
      <w:r>
        <w:rPr>
          <w:rFonts w:ascii="Times New Roman" w:eastAsia="Times New Roman" w:hAnsi="Times New Roman" w:cs="Times New Roman"/>
        </w:rPr>
        <w:t xml:space="preserve">because they share one or few genes with a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that in turn shares another set of few genes with a different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so on. </w:t>
      </w:r>
      <w:commentRangeEnd w:id="64"/>
      <w:r>
        <w:commentReference w:id="64"/>
      </w:r>
    </w:p>
    <w:p w14:paraId="0B6A3E5C"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Our results theref</w:t>
      </w:r>
      <w:r>
        <w:rPr>
          <w:rFonts w:ascii="Times New Roman" w:eastAsia="Times New Roman" w:hAnsi="Times New Roman" w:cs="Times New Roman"/>
        </w:rPr>
        <w:t xml:space="preserve">ore suggest that the core regulatory complex of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in different species comprises a set of </w:t>
      </w:r>
      <w:proofErr w:type="gramStart"/>
      <w:r>
        <w:rPr>
          <w:rFonts w:ascii="Times New Roman" w:eastAsia="Times New Roman" w:hAnsi="Times New Roman" w:cs="Times New Roman"/>
        </w:rPr>
        <w:t>species specific</w:t>
      </w:r>
      <w:proofErr w:type="gramEnd"/>
      <w:r>
        <w:rPr>
          <w:rFonts w:ascii="Times New Roman" w:eastAsia="Times New Roman" w:hAnsi="Times New Roman" w:cs="Times New Roman"/>
        </w:rPr>
        <w:t xml:space="preserve"> genes. Although some transcription factors make a recurrent presence across species, the combination of transcription factors is oft</w:t>
      </w:r>
      <w:r>
        <w:rPr>
          <w:rFonts w:ascii="Times New Roman" w:eastAsia="Times New Roman" w:hAnsi="Times New Roman" w:cs="Times New Roman"/>
        </w:rPr>
        <w:t xml:space="preserve">en different. </w:t>
      </w:r>
    </w:p>
    <w:p w14:paraId="0B6A3E5D" w14:textId="77777777" w:rsidR="00D57823" w:rsidRDefault="00D57823">
      <w:pPr>
        <w:rPr>
          <w:rFonts w:ascii="Times New Roman" w:eastAsia="Times New Roman" w:hAnsi="Times New Roman" w:cs="Times New Roman"/>
        </w:rPr>
      </w:pPr>
    </w:p>
    <w:p w14:paraId="0B6A3E5E"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B6A3E5F"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Our comprehensive analysis of the evolution of phototransduction genes revealed that their broad families mostly originated anciently in eukaryotes and that even the sub lineages that specialised to function in phototransduction have often originated befor</w:t>
      </w:r>
      <w:r>
        <w:rPr>
          <w:rFonts w:ascii="Times New Roman" w:eastAsia="Times New Roman" w:hAnsi="Times New Roman" w:cs="Times New Roman"/>
        </w:rPr>
        <w:t xml:space="preserve">e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with few exceptions mainly amongst ciliary components. This has important implications for understanding also the evolution of the photoreceptor cell type in which phototransduction is employed. </w:t>
      </w:r>
    </w:p>
    <w:p w14:paraId="0B6A3E60" w14:textId="3918AC05" w:rsidR="00D57823" w:rsidRDefault="002B567E">
      <w:pPr>
        <w:rPr>
          <w:rFonts w:ascii="Times New Roman" w:eastAsia="Times New Roman" w:hAnsi="Times New Roman" w:cs="Times New Roman"/>
        </w:rPr>
      </w:pPr>
      <w:r>
        <w:rPr>
          <w:rFonts w:ascii="Times New Roman" w:eastAsia="Times New Roman" w:hAnsi="Times New Roman" w:cs="Times New Roman"/>
        </w:rPr>
        <w:t>Using the phototransduction genes we foun</w:t>
      </w:r>
      <w:r>
        <w:rPr>
          <w:rFonts w:ascii="Times New Roman" w:eastAsia="Times New Roman" w:hAnsi="Times New Roman" w:cs="Times New Roman"/>
        </w:rPr>
        <w:t xml:space="preserve">d in non-model organisms, including all non-bilaterian phyla, we were able to detect photoreceptor cell-like profiles in their single cell dataset. In early branching animals a mixed situation in the expression of the core components of either one or both </w:t>
      </w:r>
      <w:r>
        <w:rPr>
          <w:rFonts w:ascii="Times New Roman" w:eastAsia="Times New Roman" w:hAnsi="Times New Roman" w:cs="Times New Roman"/>
        </w:rPr>
        <w:t xml:space="preserve">the classical rhabdomeric/ciliary pathways, suggests that some shared components were likely employed early on in phototransduction, but then different animal lineages recruited a specific set of other components. Future research should therefore focus on </w:t>
      </w:r>
      <w:r>
        <w:rPr>
          <w:rFonts w:ascii="Times New Roman" w:eastAsia="Times New Roman" w:hAnsi="Times New Roman" w:cs="Times New Roman"/>
        </w:rPr>
        <w:t xml:space="preserve">uncovering these species-specific phototransduction variants in early branching animals </w:t>
      </w:r>
      <w:r w:rsidR="004B01C8">
        <w:fldChar w:fldCharType="begin"/>
      </w:r>
      <w:r w:rsidR="004B01C8">
        <w:instrText xml:space="preserve"> ADDIN ZOTERO_ITEM CSL_CITATION {"citationID":"KY9OR0nz","properties":{"formattedCitation":"(V\\uc0\\u246{}cking et al. 2022)","plainCitation":"(Vöcking et al. 2022)","noteIndex":0},"citationItems":[{"id":836,"uris":["http://zotero.org/users/8176000/items/8768QLV2"],"itemData":{"id":836,"type":"article","abstract":"Understanding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Vöcking</w:t>
      </w:r>
      <w:proofErr w:type="spellEnd"/>
      <w:r w:rsidR="004B01C8" w:rsidRPr="004B01C8">
        <w:rPr>
          <w:szCs w:val="24"/>
        </w:rPr>
        <w:t xml:space="preserve"> et al. 2022)</w:t>
      </w:r>
      <w:r w:rsidR="004B01C8">
        <w:fldChar w:fldCharType="end"/>
      </w:r>
      <w:r>
        <w:rPr>
          <w:rFonts w:ascii="Times New Roman" w:eastAsia="Times New Roman" w:hAnsi="Times New Roman" w:cs="Times New Roman"/>
        </w:rPr>
        <w:t>. Furthermore, our an</w:t>
      </w:r>
      <w:r>
        <w:rPr>
          <w:rFonts w:ascii="Times New Roman" w:eastAsia="Times New Roman" w:hAnsi="Times New Roman" w:cs="Times New Roman"/>
        </w:rPr>
        <w:t>alysis of genes involved in transcription differentially expressed in these photoreceptor-like cells suggests that the exact combinations of these regulatory genes are species-specific.</w:t>
      </w:r>
    </w:p>
    <w:p w14:paraId="0B6A3E61"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In this work we have compiled an extensive list of molecular component</w:t>
      </w:r>
      <w:r>
        <w:rPr>
          <w:rFonts w:ascii="Times New Roman" w:eastAsia="Times New Roman" w:hAnsi="Times New Roman" w:cs="Times New Roman"/>
        </w:rPr>
        <w:t xml:space="preserve">s that could be involved in phototransduction and photoreceptor-like cell identity in non-bilaterians This can be used as a </w:t>
      </w:r>
      <w:r>
        <w:rPr>
          <w:rFonts w:ascii="Times New Roman" w:eastAsia="Times New Roman" w:hAnsi="Times New Roman" w:cs="Times New Roman"/>
        </w:rPr>
        <w:lastRenderedPageBreak/>
        <w:t>valuable resource in future research on the functional characterisation of visual systems in these organisms.</w:t>
      </w:r>
    </w:p>
    <w:p w14:paraId="0B6A3E62" w14:textId="77777777" w:rsidR="00D57823" w:rsidRDefault="00D57823">
      <w:pPr>
        <w:rPr>
          <w:rFonts w:ascii="Times New Roman" w:eastAsia="Times New Roman" w:hAnsi="Times New Roman" w:cs="Times New Roman"/>
        </w:rPr>
      </w:pPr>
    </w:p>
    <w:p w14:paraId="0B6A3E63" w14:textId="77777777" w:rsidR="00D57823" w:rsidRDefault="00D57823">
      <w:pPr>
        <w:rPr>
          <w:rFonts w:ascii="Times New Roman" w:eastAsia="Times New Roman" w:hAnsi="Times New Roman" w:cs="Times New Roman"/>
          <w:sz w:val="30"/>
          <w:szCs w:val="30"/>
        </w:rPr>
      </w:pPr>
    </w:p>
    <w:p w14:paraId="0B6A3E64"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Methods</w:t>
      </w:r>
    </w:p>
    <w:p w14:paraId="0B6A3E65" w14:textId="77777777" w:rsidR="00D57823" w:rsidRDefault="00D57823">
      <w:pPr>
        <w:rPr>
          <w:rFonts w:ascii="Times New Roman" w:eastAsia="Times New Roman" w:hAnsi="Times New Roman" w:cs="Times New Roman"/>
          <w:b/>
          <w:sz w:val="24"/>
          <w:szCs w:val="24"/>
        </w:rPr>
      </w:pPr>
    </w:p>
    <w:p w14:paraId="0B6A3E66"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w:t>
      </w:r>
      <w:r>
        <w:rPr>
          <w:rFonts w:ascii="Times New Roman" w:eastAsia="Times New Roman" w:hAnsi="Times New Roman" w:cs="Times New Roman"/>
          <w:b/>
          <w:sz w:val="24"/>
          <w:szCs w:val="24"/>
        </w:rPr>
        <w:t>ion of the Evolution of Phototransduction Components</w:t>
      </w:r>
    </w:p>
    <w:p w14:paraId="0B6A3E67" w14:textId="77777777" w:rsidR="00D57823" w:rsidRDefault="00D57823">
      <w:pPr>
        <w:rPr>
          <w:rFonts w:ascii="Times New Roman" w:eastAsia="Times New Roman" w:hAnsi="Times New Roman" w:cs="Times New Roman"/>
        </w:rPr>
      </w:pPr>
    </w:p>
    <w:p w14:paraId="0B6A3E68"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Species List and Species Tree</w:t>
      </w:r>
    </w:p>
    <w:p w14:paraId="0B6A3E69" w14:textId="671DD935" w:rsidR="00D57823" w:rsidRDefault="002B567E">
      <w:pPr>
        <w:rPr>
          <w:rFonts w:ascii="Times New Roman" w:eastAsia="Times New Roman" w:hAnsi="Times New Roman" w:cs="Times New Roman"/>
        </w:rPr>
      </w:pPr>
      <w:r>
        <w:rPr>
          <w:rFonts w:ascii="Times New Roman" w:eastAsia="Times New Roman" w:hAnsi="Times New Roman" w:cs="Times New Roman"/>
        </w:rPr>
        <w:t>To investigate the deep origin of the gene families of the phototransduction components, the search was broadened to all eukaryotes. 86 species representatives of Eukarya w</w:t>
      </w:r>
      <w:r>
        <w:rPr>
          <w:rFonts w:ascii="Times New Roman" w:eastAsia="Times New Roman" w:hAnsi="Times New Roman" w:cs="Times New Roman"/>
        </w:rPr>
        <w:t xml:space="preserve">ere chosen based on proteome completeness and taxonomic sampling. Focus was given to sister taxa of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(8 choanoflagellates and 5 other holozoans) and non-bilaterian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(25 species), since functional visual processes must have originated at an ea</w:t>
      </w:r>
      <w:r>
        <w:rPr>
          <w:rFonts w:ascii="Times New Roman" w:eastAsia="Times New Roman" w:hAnsi="Times New Roman" w:cs="Times New Roman"/>
        </w:rPr>
        <w:t xml:space="preserve">rly stage of animal evolution. The proteome completeness was assessed with BUSCO (v4.0.6) </w:t>
      </w:r>
      <w:r w:rsidR="004B01C8">
        <w:fldChar w:fldCharType="begin"/>
      </w:r>
      <w:r w:rsidR="004B01C8">
        <w:instrText xml:space="preserve"> ADDIN ZOTERO_ITEM CSL_CITATION {"citationID":"OUW3TrY6","properties":{"formattedCitation":"(Sim\\uc0\\u227{}o et al. 2015; Waterhouse et al. 2018)","plainCitation":"(Simão et al. 2015; Waterhouse et al. 2018)","noteIndex":0},"citationItems":[{"id":400,"uris":["http://zotero.org/users/8176000/items/WASQJCDH"],"itemData":{"id":400,"type":"article-journal","abstract":"Motivation: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M."}],"issued":{"date-parts":[["2015",10,1]]}}},{"id":399,"uris":["http://zotero.org/users/8176000/items/LHGHFDF5"],"itemData":{"id":399,"type":"article-journal","abstract":"Genomics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Simão</w:t>
      </w:r>
      <w:proofErr w:type="spellEnd"/>
      <w:r w:rsidR="004B01C8" w:rsidRPr="004B01C8">
        <w:rPr>
          <w:szCs w:val="24"/>
        </w:rPr>
        <w:t xml:space="preserve"> et al. 2015; Waterhouse et al. 2018)</w:t>
      </w:r>
      <w:r w:rsidR="004B01C8">
        <w:fldChar w:fldCharType="end"/>
      </w:r>
      <w:r>
        <w:rPr>
          <w:rFonts w:ascii="Times New Roman" w:eastAsia="Times New Roman" w:hAnsi="Times New Roman" w:cs="Times New Roman"/>
        </w:rPr>
        <w:t xml:space="preserve"> using the eukaryota_odb10 database of 255 BUSCO genes (</w:t>
      </w:r>
      <w:r>
        <w:rPr>
          <w:rFonts w:ascii="Times New Roman" w:eastAsia="Times New Roman" w:hAnsi="Times New Roman" w:cs="Times New Roman"/>
          <w:shd w:val="clear" w:color="auto" w:fill="FFD966"/>
        </w:rPr>
        <w:t>See Supplementary File X for list of species with respective BUSCO value</w:t>
      </w:r>
      <w:r>
        <w:rPr>
          <w:rFonts w:ascii="Times New Roman" w:eastAsia="Times New Roman" w:hAnsi="Times New Roman" w:cs="Times New Roman"/>
          <w:shd w:val="clear" w:color="auto" w:fill="FFD966"/>
        </w:rPr>
        <w:t>s</w:t>
      </w:r>
      <w:r>
        <w:rPr>
          <w:rFonts w:ascii="Times New Roman" w:eastAsia="Times New Roman" w:hAnsi="Times New Roman" w:cs="Times New Roman"/>
        </w:rPr>
        <w:t>).</w:t>
      </w:r>
    </w:p>
    <w:p w14:paraId="0B6A3E6A" w14:textId="23323812"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Prior knowledge of species relationships can provide a backbone for species-tree-aware gene tree construction. Therefore, we used the BUSCO genes from each species for the construction of a species tree. Briefly, BUSCO genes were extracted and aligned </w:t>
      </w:r>
      <w:r>
        <w:rPr>
          <w:rFonts w:ascii="Times New Roman" w:eastAsia="Times New Roman" w:hAnsi="Times New Roman" w:cs="Times New Roman"/>
        </w:rPr>
        <w:t xml:space="preserve">with MAFFT v7.470 (--auto) </w:t>
      </w:r>
      <w:r w:rsidR="004B01C8">
        <w:fldChar w:fldCharType="begin"/>
      </w:r>
      <w:r w:rsidR="004B01C8">
        <w:instrText xml:space="preserve"> ADDIN ZOTERO_ITEM CSL_CITATION {"citationID":"aHoQPoXO","properties":{"formattedCitation":"(Katoh and Standley 2013)","plainCitation":"(Katoh and Standley 2013)","noteIndex":0},"citationItems":[{"id":758,"uris":["http://zotero.org/users/8176000/items/8W3A57CH"],"itemData":{"id":758,"type":"article-journal","abstract":"We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4B01C8">
        <w:fldChar w:fldCharType="separate"/>
      </w:r>
      <w:r w:rsidR="004B01C8" w:rsidRPr="004B01C8">
        <w:t>(</w:t>
      </w:r>
      <w:proofErr w:type="spellStart"/>
      <w:r w:rsidR="004B01C8" w:rsidRPr="004B01C8">
        <w:t>Katoh</w:t>
      </w:r>
      <w:proofErr w:type="spellEnd"/>
      <w:r w:rsidR="004B01C8" w:rsidRPr="004B01C8">
        <w:t xml:space="preserve"> and </w:t>
      </w:r>
      <w:proofErr w:type="spellStart"/>
      <w:r w:rsidR="004B01C8" w:rsidRPr="004B01C8">
        <w:t>Standley</w:t>
      </w:r>
      <w:proofErr w:type="spellEnd"/>
      <w:r w:rsidR="004B01C8" w:rsidRPr="004B01C8">
        <w:t xml:space="preserve"> 2013)</w:t>
      </w:r>
      <w:r w:rsidR="004B01C8">
        <w:fldChar w:fldCharType="end"/>
      </w:r>
      <w:r>
        <w:rPr>
          <w:rFonts w:ascii="Times New Roman" w:eastAsia="Times New Roman" w:hAnsi="Times New Roman" w:cs="Times New Roman"/>
        </w:rPr>
        <w:t xml:space="preserve"> and trimmed with </w:t>
      </w:r>
      <w:proofErr w:type="spellStart"/>
      <w:r>
        <w:rPr>
          <w:rFonts w:ascii="Times New Roman" w:eastAsia="Times New Roman" w:hAnsi="Times New Roman" w:cs="Times New Roman"/>
        </w:rPr>
        <w:t>Trimal</w:t>
      </w:r>
      <w:proofErr w:type="spellEnd"/>
      <w:r>
        <w:rPr>
          <w:rFonts w:ascii="Times New Roman" w:eastAsia="Times New Roman" w:hAnsi="Times New Roman" w:cs="Times New Roman"/>
        </w:rPr>
        <w:t xml:space="preserve"> v1.4.rev22 (-automated1) </w:t>
      </w:r>
      <w:r w:rsidR="004B01C8">
        <w:fldChar w:fldCharType="begin"/>
      </w:r>
      <w:r w:rsidR="004B01C8">
        <w:instrText xml:space="preserve"> ADDIN ZOTERO_ITEM CSL_CITATION {"citationID":"32YEJhPc","properties":{"formattedCitation":"(Capella-Guti\\uc0\\u233{}rrez et al. 2009)","plainCitation":"(Capella-Gutiérrez et al. 2009)","noteIndex":0},"citationItems":[{"id":407,"uris":["http://zotero.org/users/8176000/items/8LKXAWBD"],"itemData":{"id":407,"type":"article-journal","abstract":"Summary: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4B01C8">
        <w:fldChar w:fldCharType="separate"/>
      </w:r>
      <w:r w:rsidR="004B01C8" w:rsidRPr="004B01C8">
        <w:rPr>
          <w:szCs w:val="24"/>
        </w:rPr>
        <w:t>(Capella-Gutiérrez et al. 2009)</w:t>
      </w:r>
      <w:r w:rsidR="004B01C8">
        <w:fldChar w:fldCharType="end"/>
      </w:r>
      <w:r>
        <w:rPr>
          <w:rFonts w:ascii="Times New Roman" w:eastAsia="Times New Roman" w:hAnsi="Times New Roman" w:cs="Times New Roman"/>
        </w:rPr>
        <w:t>. Trimmed alignments of all BUSCO genes were co</w:t>
      </w:r>
      <w:r>
        <w:rPr>
          <w:rFonts w:ascii="Times New Roman" w:eastAsia="Times New Roman" w:hAnsi="Times New Roman" w:cs="Times New Roman"/>
        </w:rPr>
        <w:t xml:space="preserve">ncatenated with </w:t>
      </w:r>
      <w:proofErr w:type="spellStart"/>
      <w:r>
        <w:rPr>
          <w:rFonts w:ascii="Times New Roman" w:eastAsia="Times New Roman" w:hAnsi="Times New Roman" w:cs="Times New Roman"/>
        </w:rPr>
        <w:t>FASconCAT</w:t>
      </w:r>
      <w:proofErr w:type="spellEnd"/>
      <w:r>
        <w:rPr>
          <w:rFonts w:ascii="Times New Roman" w:eastAsia="Times New Roman" w:hAnsi="Times New Roman" w:cs="Times New Roman"/>
        </w:rPr>
        <w:t xml:space="preserve"> v1.11 </w:t>
      </w:r>
      <w:r w:rsidR="004B01C8">
        <w:fldChar w:fldCharType="begin"/>
      </w:r>
      <w:r w:rsidR="004B01C8">
        <w:instrText xml:space="preserve"> ADDIN ZOTERO_ITEM CSL_CITATION {"citationID":"I9UTQsOE","properties":{"formattedCitation":"(K\\uc0\\u252{}ck and Meusemann 2010)","plainCitation":"(Kück and Meusemann 2010)","noteIndex":0},"citationItems":[{"id":411,"uris":["http://zotero.org/users/8176000/items/VNTYBBQZ"],"itemData":{"id":411,"type":"article-journal","title":"FASconCAT, Version 1.0, Zool. Forschungsmuseum A. Koenig, Germany, 2010","author":[{"family":"Kück","given":"Patrick"},{"family":"Meusemann","given":"Karen"}],"issued":{"date-parts":[["2010"]]}}}],"schema":"https://github.com/citation-style-language/schema/raw/master/csl-citation.json"}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Kück</w:t>
      </w:r>
      <w:proofErr w:type="spellEnd"/>
      <w:r w:rsidR="004B01C8" w:rsidRPr="004B01C8">
        <w:rPr>
          <w:szCs w:val="24"/>
        </w:rPr>
        <w:t xml:space="preserve"> and </w:t>
      </w:r>
      <w:proofErr w:type="spellStart"/>
      <w:r w:rsidR="004B01C8" w:rsidRPr="004B01C8">
        <w:rPr>
          <w:szCs w:val="24"/>
        </w:rPr>
        <w:t>Meusemann</w:t>
      </w:r>
      <w:proofErr w:type="spellEnd"/>
      <w:r w:rsidR="004B01C8" w:rsidRPr="004B01C8">
        <w:rPr>
          <w:szCs w:val="24"/>
        </w:rPr>
        <w:t xml:space="preserve"> 2010)</w:t>
      </w:r>
      <w:r w:rsidR="004B01C8">
        <w:fldChar w:fldCharType="end"/>
      </w:r>
      <w:r>
        <w:rPr>
          <w:rFonts w:ascii="Times New Roman" w:eastAsia="Times New Roman" w:hAnsi="Times New Roman" w:cs="Times New Roman"/>
        </w:rPr>
        <w:t xml:space="preserve"> into a sup</w:t>
      </w:r>
      <w:r>
        <w:rPr>
          <w:rFonts w:ascii="Times New Roman" w:eastAsia="Times New Roman" w:hAnsi="Times New Roman" w:cs="Times New Roman"/>
        </w:rPr>
        <w:t xml:space="preserve">er-matrix. The super-matrix was used as input for species tree construction with IQTREE v2.0.6 </w:t>
      </w:r>
      <w:r w:rsidR="004B01C8">
        <w:fldChar w:fldCharType="begin"/>
      </w:r>
      <w:r w:rsidR="004B01C8">
        <w:instrText xml:space="preserve"> ADDIN ZOTERO_ITEM CSL_CITATION {"citationID":"1epoghTm","properties":{"formattedCitation":"(Hoang et al. 2018; Minh et al. 2020)","plainCitation":"(Hoang et al. 2018; Minh et al. 2020)","noteIndex":0},"citationItems":[{"id":414,"uris":["http://zotero.org/users/8176000/items/QG2NMP2U"],"itemData":{"id":414,"type":"article-journal","abstract":"The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Sy"}],"issued":{"date-parts":[["2018",2,1]]}}},{"id":412,"uris":["http://zotero.org/users/8176000/items/U2A2J3UV"],"itemData":{"id":412,"type":"article-journal","abstract":"IQ-TREE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4B01C8">
        <w:fldChar w:fldCharType="separate"/>
      </w:r>
      <w:r w:rsidR="004B01C8" w:rsidRPr="004B01C8">
        <w:t>(Hoang et al. 2018; Minh et al. 2020)</w:t>
      </w:r>
      <w:r w:rsidR="004B01C8">
        <w:fldChar w:fldCharType="end"/>
      </w:r>
      <w:r>
        <w:rPr>
          <w:rFonts w:ascii="Times New Roman" w:eastAsia="Times New Roman" w:hAnsi="Times New Roman" w:cs="Times New Roman"/>
        </w:rPr>
        <w:t xml:space="preserve">, after running Model Finder </w:t>
      </w:r>
      <w:r w:rsidR="004B01C8">
        <w:fldChar w:fldCharType="begin"/>
      </w:r>
      <w:r w:rsidR="004B01C8">
        <w:instrText xml:space="preserve"> ADDIN ZOTERO_ITEM CSL_CITATION {"citationID":"yf8DobGK","properties":{"formattedCitation":"(Kalyaanamoorthy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4B01C8">
        <w:fldChar w:fldCharType="separate"/>
      </w:r>
      <w:r w:rsidR="004B01C8" w:rsidRPr="004B01C8">
        <w:t>(</w:t>
      </w:r>
      <w:proofErr w:type="spellStart"/>
      <w:r w:rsidR="004B01C8" w:rsidRPr="004B01C8">
        <w:t>Kalyaanamoorthy</w:t>
      </w:r>
      <w:proofErr w:type="spellEnd"/>
      <w:r w:rsidR="004B01C8" w:rsidRPr="004B01C8">
        <w:t xml:space="preserve"> et al. 2017)</w:t>
      </w:r>
      <w:r w:rsidR="004B01C8">
        <w:fldChar w:fldCharType="end"/>
      </w:r>
      <w:r>
        <w:rPr>
          <w:rFonts w:ascii="Times New Roman" w:eastAsia="Times New Roman" w:hAnsi="Times New Roman" w:cs="Times New Roman"/>
        </w:rPr>
        <w:t xml:space="preserve"> for best-fitting model. The resulting species tree was inspected to confirm that known species and phyla relat</w:t>
      </w:r>
      <w:r>
        <w:rPr>
          <w:rFonts w:ascii="Times New Roman" w:eastAsia="Times New Roman" w:hAnsi="Times New Roman" w:cs="Times New Roman"/>
        </w:rPr>
        <w:t xml:space="preserve">ionships were recovered. Our species tree places Ctenophores as the most basal animal phylum. As this is one of the currently accepted scenarios </w:t>
      </w:r>
      <w:r w:rsidR="004B01C8">
        <w:fldChar w:fldCharType="begin"/>
      </w:r>
      <w:r w:rsidR="004B01C8">
        <w:instrText xml:space="preserve"> ADDIN ZOTERO_ITEM CSL_CITATION {"citationID":"bApznJQK","properties":{"formattedCitation":"(Whelan et al. 2017)","plainCitation":"(Whelan et al. 2017)","noteIndex":0},"citationItems":[{"id":422,"uris":["http://zotero.org/users/8176000/items/6HDCL8SH"],"itemData":{"id":422,"type":"article-journal","abstract":"Ctenophora, comprising approximately 200 described species, is an important lineage for understanding metazoan evolution and is of great ecological and economic importance. Ctenophore diversity includes species with unique colloblasts used for prey capture, smooth and striated muscles, benthic and pelagic lifestyles, and locomotion with ciliated paddles or muscular propulsion. However, the ancestral states of traits are debated and relationships among many lineages are unresolved. Here, using 27 newly sequenced ctenophore transcriptomes, publicly available data and methods to control systematic error, we establish the placement of Ctenophora as the sister group to all other animals and refine the phylogenetic relationships within ctenophores. Molecular clock analyses suggest modern ctenophore diversity originated approximately 350 million years ago ± 88 million years, conflicting with previous hypotheses, which suggest it originated approximately 65 million years ago. We recover Euplokamis dunlapae—a species with striated muscles—as the sister lineage to other sampled ctenophores. Ancestral state reconstruction shows that the most recent common ancestor of extant ctenophores was pelagic, possessed tentacles, was bioluminescent and did not have separate sexes. Our results imply at least two transitions from a pelagic to benthic lifestyle within Ctenophora, suggesting that such transitions were more common in animal diversification than previously thought.","container-title":"Nature Ecology &amp; Evolution","DOI":"10.1038/s41559-017-0331-3","ISSN":"2397-334X","issue":"11","journalAbbreviation":"Nat Ecol Evol","language":"en","license":"2017 The Author(s)","note":"Bandiera_abtest: a\nCg_type: Nature Research Journals\nnumber: 11\nPrimary_atype: Research\npublisher: Nature Publishing Group\nSubject_term: Phylogenetics;Zoology\nSubject_term_id: phylogenetics;zoology","page":"1737-1746","source":"www.nature.com","title":"Ctenophore relationships and their placement as the sister group to all other animals","volume":"1","author":[{"family":"Whelan","given":"Nathan V."},{"family":"Kocot","given":"Kevin M."},{"family":"Moroz","given":"Tatiana P."},{"family":"Mukherjee","given":"Krishanu"},{"family":"Williams","given":"Peter"},{"family":"Paulay","given":"Gustav"},{"family":"Moroz","given":"Leonid L."},{"family":"Halanych","given":"Kenneth M."}],"issued":{"date-parts":[["2017",11]]}}}],"schema":"https://github.com/citation-style-language/schema/raw/master/csl-citation.json"} </w:instrText>
      </w:r>
      <w:r w:rsidR="004B01C8">
        <w:fldChar w:fldCharType="separate"/>
      </w:r>
      <w:r w:rsidR="004B01C8" w:rsidRPr="004B01C8">
        <w:t>(Whelan et al. 2017)</w:t>
      </w:r>
      <w:r w:rsidR="004B01C8">
        <w:fldChar w:fldCharType="end"/>
      </w:r>
      <w:r>
        <w:rPr>
          <w:rFonts w:ascii="Times New Roman" w:eastAsia="Times New Roman" w:hAnsi="Times New Roman" w:cs="Times New Roman"/>
        </w:rPr>
        <w:t xml:space="preserve">, this topology was kept. The alternative topology (Sponges as sister-group to all other animals) </w:t>
      </w:r>
      <w:r w:rsidR="004B01C8">
        <w:fldChar w:fldCharType="begin"/>
      </w:r>
      <w:r w:rsidR="004B01C8">
        <w:instrText xml:space="preserve"> ADDIN ZOTERO_ITEM CSL_CITATION {"citationID":"TmFs1PXw","properties":{"formattedCitation":"(Feuda et al. 2017)","plainCitation":"(Feuda et al. 2017)","noteIndex":0},"citationItems":[{"id":421,"uris":["http://zotero.org/users/8176000/items/4JD4BRX8"],"itemData":{"id":421,"type":"article-journal","abstract":"The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schema":"https://github.com/citation-style-language/schema/raw/master/csl-citation.json"} </w:instrText>
      </w:r>
      <w:r w:rsidR="004B01C8">
        <w:fldChar w:fldCharType="separate"/>
      </w:r>
      <w:r w:rsidR="004B01C8" w:rsidRPr="004B01C8">
        <w:t>(</w:t>
      </w:r>
      <w:proofErr w:type="spellStart"/>
      <w:r w:rsidR="004B01C8" w:rsidRPr="004B01C8">
        <w:t>Feuda</w:t>
      </w:r>
      <w:proofErr w:type="spellEnd"/>
      <w:r w:rsidR="004B01C8" w:rsidRPr="004B01C8">
        <w:t xml:space="preserve"> et al. 2017)</w:t>
      </w:r>
      <w:r w:rsidR="004B01C8">
        <w:fldChar w:fldCharType="end"/>
      </w:r>
      <w:r>
        <w:rPr>
          <w:rFonts w:ascii="Times New Roman" w:eastAsia="Times New Roman" w:hAnsi="Times New Roman" w:cs="Times New Roman"/>
        </w:rPr>
        <w:t xml:space="preserve"> was</w:t>
      </w:r>
      <w:r>
        <w:rPr>
          <w:rFonts w:ascii="Times New Roman" w:eastAsia="Times New Roman" w:hAnsi="Times New Roman" w:cs="Times New Roman"/>
        </w:rPr>
        <w:t xml:space="preserve"> obtained by manually swapping branches with Mesquite v3.6.1 </w:t>
      </w:r>
      <w:r w:rsidR="004B01C8">
        <w:fldChar w:fldCharType="begin"/>
      </w:r>
      <w:r w:rsidR="004B01C8">
        <w:instrText xml:space="preserve"> ADDIN ZOTERO_ITEM CSL_CITATION {"citationID":"HhvuS5Cl","properties":{"formattedCitation":"(Maddison and Maddison 2008)","plainCitation":"(Maddison and Maddison 2008)","noteIndex":0},"citationItems":[{"id":427,"uris":["http://zotero.org/users/8176000/items/SU4ZJY3B"],"itemData":{"id":427,"type":"article-journal","issue":"5","journalAbbreviation":"Evolution","page":"1103-1118","title":"Mesquite: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4B01C8">
        <w:fldChar w:fldCharType="separate"/>
      </w:r>
      <w:r w:rsidR="004B01C8" w:rsidRPr="004B01C8">
        <w:t>(Maddison and Maddison 2008)</w:t>
      </w:r>
      <w:r w:rsidR="004B01C8">
        <w:fldChar w:fldCharType="end"/>
      </w:r>
      <w:r>
        <w:rPr>
          <w:rFonts w:ascii="Times New Roman" w:eastAsia="Times New Roman" w:hAnsi="Times New Roman" w:cs="Times New Roman"/>
        </w:rPr>
        <w:t>. Both species topologies were kept for downstream applications (</w:t>
      </w:r>
      <w:r>
        <w:rPr>
          <w:rFonts w:ascii="Times New Roman" w:eastAsia="Times New Roman" w:hAnsi="Times New Roman" w:cs="Times New Roman"/>
          <w:shd w:val="clear" w:color="auto" w:fill="FFD966"/>
        </w:rPr>
        <w:t>See Suppleme</w:t>
      </w:r>
      <w:r>
        <w:rPr>
          <w:rFonts w:ascii="Times New Roman" w:eastAsia="Times New Roman" w:hAnsi="Times New Roman" w:cs="Times New Roman"/>
          <w:shd w:val="clear" w:color="auto" w:fill="FFD966"/>
        </w:rPr>
        <w:t>ntary Files X and Y for the two species trees</w:t>
      </w:r>
      <w:r>
        <w:rPr>
          <w:rFonts w:ascii="Times New Roman" w:eastAsia="Times New Roman" w:hAnsi="Times New Roman" w:cs="Times New Roman"/>
        </w:rPr>
        <w:t>).</w:t>
      </w:r>
    </w:p>
    <w:p w14:paraId="0B6A3E6B" w14:textId="77777777" w:rsidR="00D57823" w:rsidRDefault="00D57823">
      <w:pPr>
        <w:rPr>
          <w:rFonts w:ascii="Times New Roman" w:eastAsia="Times New Roman" w:hAnsi="Times New Roman" w:cs="Times New Roman"/>
          <w:b/>
        </w:rPr>
      </w:pPr>
    </w:p>
    <w:p w14:paraId="0B6A3E6C"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Data Mining</w:t>
      </w:r>
    </w:p>
    <w:p w14:paraId="0B6A3E6D" w14:textId="4CD2702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Molecular components of interest were based on </w:t>
      </w:r>
      <w:r>
        <w:rPr>
          <w:rFonts w:ascii="Times New Roman" w:eastAsia="Times New Roman" w:hAnsi="Times New Roman" w:cs="Times New Roman"/>
          <w:i/>
        </w:rPr>
        <w:t>Drosophila melanogaster</w:t>
      </w:r>
      <w:r>
        <w:rPr>
          <w:rFonts w:ascii="Times New Roman" w:eastAsia="Times New Roman" w:hAnsi="Times New Roman" w:cs="Times New Roman"/>
        </w:rPr>
        <w:t xml:space="preserve"> and </w:t>
      </w:r>
      <w:r>
        <w:rPr>
          <w:rFonts w:ascii="Times New Roman" w:eastAsia="Times New Roman" w:hAnsi="Times New Roman" w:cs="Times New Roman"/>
          <w:i/>
        </w:rPr>
        <w:t>Homo sapiens</w:t>
      </w:r>
      <w:r>
        <w:rPr>
          <w:rFonts w:ascii="Times New Roman" w:eastAsia="Times New Roman" w:hAnsi="Times New Roman" w:cs="Times New Roman"/>
        </w:rPr>
        <w:t xml:space="preserve"> pathways as representative of rhabdomeric and ciliary phototransduction respectively. Some elements of the </w:t>
      </w:r>
      <w:r>
        <w:rPr>
          <w:rFonts w:ascii="Times New Roman" w:eastAsia="Times New Roman" w:hAnsi="Times New Roman" w:cs="Times New Roman"/>
        </w:rPr>
        <w:t xml:space="preserve">pathways are composed of multiple subunits encoded by different genes. In total 28 gene families were identified based primarily on the KEGG maps ko04745 (rhabdomeric) and ko04744 (ciliary) </w:t>
      </w:r>
      <w:r w:rsidR="004B01C8">
        <w:fldChar w:fldCharType="begin"/>
      </w:r>
      <w:r w:rsidR="004B01C8">
        <w:instrText xml:space="preserve"> ADDIN ZOTERO_ITEM CSL_CITATION {"citationID":"jCvmrWrg","properties":{"formattedCitation":"(Kanehisa et al. 2021)","plainCitation":"(Kanehisa et al. 2021)","noteIndex":0},"citationItems":[{"id":430,"uris":["http://zotero.org/users/8176000/items/XVTK8CHN"],"itemData":{"id":430,"type":"article-journal","abstract":"In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4B01C8">
        <w:fldChar w:fldCharType="separate"/>
      </w:r>
      <w:r w:rsidR="004B01C8" w:rsidRPr="004B01C8">
        <w:t>(</w:t>
      </w:r>
      <w:proofErr w:type="spellStart"/>
      <w:r w:rsidR="004B01C8" w:rsidRPr="004B01C8">
        <w:t>Kanehisa</w:t>
      </w:r>
      <w:proofErr w:type="spellEnd"/>
      <w:r w:rsidR="004B01C8" w:rsidRPr="004B01C8">
        <w:t xml:space="preserve"> et al. 2021)</w:t>
      </w:r>
      <w:r w:rsidR="004B01C8">
        <w:fldChar w:fldCharType="end"/>
      </w:r>
      <w:r>
        <w:rPr>
          <w:rFonts w:ascii="Times New Roman" w:eastAsia="Times New Roman" w:hAnsi="Times New Roman" w:cs="Times New Roman"/>
        </w:rPr>
        <w:t xml:space="preserve">. Two additional genes, the RGS9BP and GNB5 subunits of the RGS9 complex, were added based on updated references of vertebrate phototransduction </w:t>
      </w:r>
      <w:r w:rsidR="004B01C8">
        <w:fldChar w:fldCharType="begin"/>
      </w:r>
      <w:r w:rsidR="004B01C8">
        <w:instrText xml:space="preserve"> ADDIN ZOTERO_ITEM CSL_CITATION {"citationID":"AKc8vNvF","properties":{"formattedCitation":"(Lamb et al. 2018)","plainCitation":"(Lamb et al. 2018)","noteIndex":0},"citationItems":[{"id":599,"uris":["http://zotero.org/users/8176000/items/SSEKBH7R"],"itemData":{"id":599,"type":"article-journal","abstract":"Different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fldChar w:fldCharType="separate"/>
      </w:r>
      <w:r w:rsidR="004B01C8" w:rsidRPr="004B01C8">
        <w:t>(Lamb et al. 2018)</w:t>
      </w:r>
      <w:r w:rsidR="004B01C8">
        <w:fldChar w:fldCharType="end"/>
      </w:r>
      <w:r>
        <w:rPr>
          <w:rFonts w:ascii="Times New Roman" w:eastAsia="Times New Roman" w:hAnsi="Times New Roman" w:cs="Times New Roman"/>
        </w:rPr>
        <w:t xml:space="preserve"> (Figure 1 and Table 1). Queries were collected from the KEGG </w:t>
      </w:r>
      <w:proofErr w:type="spellStart"/>
      <w:r>
        <w:rPr>
          <w:rFonts w:ascii="Times New Roman" w:eastAsia="Times New Roman" w:hAnsi="Times New Roman" w:cs="Times New Roman"/>
        </w:rPr>
        <w:t>Orthology</w:t>
      </w:r>
      <w:proofErr w:type="spellEnd"/>
      <w:r>
        <w:rPr>
          <w:rFonts w:ascii="Times New Roman" w:eastAsia="Times New Roman" w:hAnsi="Times New Roman" w:cs="Times New Roman"/>
        </w:rPr>
        <w:t xml:space="preserve"> lists </w:t>
      </w:r>
      <w:r w:rsidR="004B01C8">
        <w:fldChar w:fldCharType="begin"/>
      </w:r>
      <w:r w:rsidR="004B01C8">
        <w:instrText xml:space="preserve"> ADDIN ZOTERO_ITEM CSL_CITATION {"citationID":"l0IOOIHF","properties":{"formattedCitation":"(Kanehisa 2019)","plainCitation":"(Kanehisa 2019)","noteIndex":0},"citationItems":[{"id":428,"uris":["http://zotero.org/users/8176000/items/6GBJSVBE"],"itemData":{"id":428,"type":"article-journal","abstract":"In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B01C8">
        <w:fldChar w:fldCharType="separate"/>
      </w:r>
      <w:r w:rsidR="004B01C8" w:rsidRPr="004B01C8">
        <w:t>(</w:t>
      </w:r>
      <w:proofErr w:type="spellStart"/>
      <w:r w:rsidR="004B01C8" w:rsidRPr="004B01C8">
        <w:t>Kanehisa</w:t>
      </w:r>
      <w:proofErr w:type="spellEnd"/>
      <w:r w:rsidR="004B01C8" w:rsidRPr="004B01C8">
        <w:t xml:space="preserve"> 2019)</w:t>
      </w:r>
      <w:r w:rsidR="004B01C8">
        <w:fldChar w:fldCharType="end"/>
      </w:r>
      <w:r>
        <w:rPr>
          <w:rFonts w:ascii="Times New Roman" w:eastAsia="Times New Roman" w:hAnsi="Times New Roman" w:cs="Times New Roman"/>
        </w:rPr>
        <w:t xml:space="preserve"> for each component present in the KEGG pathways and from </w:t>
      </w:r>
      <w:r w:rsidR="004B01C8">
        <w:fldChar w:fldCharType="begin"/>
      </w:r>
      <w:r w:rsidR="004B01C8">
        <w:instrText xml:space="preserve"> ADDIN ZOTERO_ITEM CSL_CITATION {"citationID":"uNxbjRZL","properties":{"formattedCitation":"(Lamb et al. 2018)","plainCitation":"(Lamb et al. 2018)","noteIndex":0},"citationItems":[{"id":599,"uris":["http://zotero.org/users/8176000/items/SSEKBH7R"],"itemData":{"id":599,"type":"article-journal","abstract":"Different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fldChar w:fldCharType="separate"/>
      </w:r>
      <w:r w:rsidR="004B01C8" w:rsidRPr="004B01C8">
        <w:t>(Lamb et al. 2018)</w:t>
      </w:r>
      <w:r w:rsidR="004B01C8">
        <w:fldChar w:fldCharType="end"/>
      </w:r>
      <w:r>
        <w:rPr>
          <w:rFonts w:ascii="Times New Roman" w:eastAsia="Times New Roman" w:hAnsi="Times New Roman" w:cs="Times New Roman"/>
        </w:rPr>
        <w:t xml:space="preserve"> for the two additional gene families. BLASTP </w:t>
      </w:r>
      <w:r w:rsidR="004B01C8">
        <w:fldChar w:fldCharType="begin"/>
      </w:r>
      <w:r w:rsidR="004B01C8">
        <w:instrText xml:space="preserve"> ADDIN ZOTERO_ITEM CSL_CITATION {"citationID":"CRWFPeKU","properties":{"formattedCitation":"(Camacho et al. 2009)","plainCitation":"(Camacho et al. 2009)","noteIndex":0},"citationItems":[{"id":434,"uris":["http://zotero.org/users/8176000/items/MQISV7CW"],"itemData":{"id":434,"type":"article-journal","abstract":"Sequence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4B01C8">
        <w:fldChar w:fldCharType="separate"/>
      </w:r>
      <w:r w:rsidR="004B01C8" w:rsidRPr="004B01C8">
        <w:t>(Camacho et al. 2009)</w:t>
      </w:r>
      <w:r w:rsidR="004B01C8">
        <w:fldChar w:fldCharType="end"/>
      </w:r>
      <w:r>
        <w:rPr>
          <w:rFonts w:ascii="Times New Roman" w:eastAsia="Times New Roman" w:hAnsi="Times New Roman" w:cs="Times New Roman"/>
        </w:rPr>
        <w:t xml:space="preserve"> was conducted (e-value cut-off of 1e-10) for each query versus the species database. Outputs were used for another BLASTP ve</w:t>
      </w:r>
      <w:r>
        <w:rPr>
          <w:rFonts w:ascii="Times New Roman" w:eastAsia="Times New Roman" w:hAnsi="Times New Roman" w:cs="Times New Roman"/>
        </w:rPr>
        <w:t>rsus the Swiss-</w:t>
      </w:r>
      <w:proofErr w:type="spellStart"/>
      <w:r>
        <w:rPr>
          <w:rFonts w:ascii="Times New Roman" w:eastAsia="Times New Roman" w:hAnsi="Times New Roman" w:cs="Times New Roman"/>
        </w:rPr>
        <w:t>Prot</w:t>
      </w:r>
      <w:proofErr w:type="spellEnd"/>
      <w:r>
        <w:rPr>
          <w:rFonts w:ascii="Times New Roman" w:eastAsia="Times New Roman" w:hAnsi="Times New Roman" w:cs="Times New Roman"/>
        </w:rPr>
        <w:t xml:space="preserve"> database </w:t>
      </w:r>
      <w:r w:rsidR="004B01C8">
        <w:fldChar w:fldCharType="begin"/>
      </w:r>
      <w:r w:rsidR="004B01C8">
        <w:instrText xml:space="preserve"> ADDIN ZOTERO_ITEM CSL_CITATION {"citationID":"5IPIKBIu","properties":{"formattedCitation":"(Poux et al. 2017)","plainCitation":"(Poux et al. 2017)","noteIndex":0},"citationItems":[{"id":437,"uris":["http://zotero.org/users/8176000/items/DMA5KC6L"],"itemData":{"id":437,"type":"article-journal","abstract":"Biological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4B01C8">
        <w:fldChar w:fldCharType="separate"/>
      </w:r>
      <w:r w:rsidR="004B01C8" w:rsidRPr="004B01C8">
        <w:t>(</w:t>
      </w:r>
      <w:proofErr w:type="spellStart"/>
      <w:r w:rsidR="004B01C8" w:rsidRPr="004B01C8">
        <w:t>Poux</w:t>
      </w:r>
      <w:proofErr w:type="spellEnd"/>
      <w:r w:rsidR="004B01C8" w:rsidRPr="004B01C8">
        <w:t xml:space="preserve"> et al. 2017)</w:t>
      </w:r>
      <w:r w:rsidR="004B01C8">
        <w:fldChar w:fldCharType="end"/>
      </w:r>
      <w:r>
        <w:rPr>
          <w:rFonts w:ascii="Times New Roman" w:eastAsia="Times New Roman" w:hAnsi="Times New Roman" w:cs="Times New Roman"/>
        </w:rPr>
        <w:t>. Sequences were kept only if the gene family of interest was within the top five hits and parsing was carried out with gene family-specific keywords (</w:t>
      </w:r>
      <w:r>
        <w:rPr>
          <w:rFonts w:ascii="Times New Roman" w:eastAsia="Times New Roman" w:hAnsi="Times New Roman" w:cs="Times New Roman"/>
          <w:shd w:val="clear" w:color="auto" w:fill="FFD966"/>
        </w:rPr>
        <w:t>See Supplementary File X with</w:t>
      </w:r>
      <w:r>
        <w:rPr>
          <w:rFonts w:ascii="Times New Roman" w:eastAsia="Times New Roman" w:hAnsi="Times New Roman" w:cs="Times New Roman"/>
          <w:shd w:val="clear" w:color="auto" w:fill="FFD966"/>
        </w:rPr>
        <w:t xml:space="preserve"> list of keywords per component</w:t>
      </w:r>
      <w:r>
        <w:rPr>
          <w:rFonts w:ascii="Times New Roman" w:eastAsia="Times New Roman" w:hAnsi="Times New Roman" w:cs="Times New Roman"/>
        </w:rPr>
        <w:t xml:space="preserve">). This provided a first level of similarity-based filtering. A second round of filtering was conducted based on the presence of gene family-specific protein </w:t>
      </w:r>
      <w:r>
        <w:rPr>
          <w:rFonts w:ascii="Times New Roman" w:eastAsia="Times New Roman" w:hAnsi="Times New Roman" w:cs="Times New Roman"/>
        </w:rPr>
        <w:lastRenderedPageBreak/>
        <w:t xml:space="preserve">motifs. The filtered dataset was scanned with </w:t>
      </w:r>
      <w:proofErr w:type="spellStart"/>
      <w:r>
        <w:rPr>
          <w:rFonts w:ascii="Times New Roman" w:eastAsia="Times New Roman" w:hAnsi="Times New Roman" w:cs="Times New Roman"/>
        </w:rPr>
        <w:t>InterProScan</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{"citationID":"sUKDm6XE","properties":{"formattedCitation":"(Quevillon et al. 2005; Jones et al. 2014)","plainCitation":"(Quevillon et al. 2005; Jones et al. 2014)","noteIndex":0},"citationItems":[{"id":440,"uris":["http://zotero.org/users/8176000/items/Z9BBVMG6"],"itemData":{"id":440,"type":"article-journal","abstract":"InterProScan [E. M. Zdobnov and R. Apweiler (2001) Bioinformatics , 17, 847–848] is a tool that combines different protein signature recognition methods from the InterPro [N. J. Mulder, R. Apweiler, T. K. Attwood, A. Bairoch, A. Bateman, D. Binns, P. Bradley, P. Bork, P. Bucher, L. Cerutti et al . (2005) Nucleic Acids Res ., 33, D201–D205] consortium member databases into one resource. At the time of writing there are 10 distinct publicly available databases in the application. Protein as well as DNA sequences can be analysed. A web-based version is accessible for academic and commercial organizations from the EBI ( http://www.ebi.ac.uk/InterProScan/ ). In addition, a standalone Perl version and a SOAP Web Service [J. Snell, D. Tidwell and P. Kulchenko (2001) Programming Web Services with SOAP, 1st edn . O'Reilly Publishers, Sebastopol, CA, http://www.w3.org/TR/soap/ ] are also available to the users. Various output formats are supported and include text tables, XML documents, as well as various graphs to help interpret the results.","container-title":"Nucleic Acids Research","DOI":"10.1093/nar/gki442","ISSN":"0305-1048","issue":"suppl_2","journalAbbreviation":"Nucleic Acids Research","page":"W116-W120","source":"Silverchair","title":"InterProScan: protein domains identifier","title-short":"InterProScan","volume":"33","author":[{"family":"Quevillon","given":"E."},{"family":"Silventoinen","given":"V."},{"family":"Pillai","given":"S."},{"family":"Harte","given":"N."},{"family":"Mulder","given":"N."},{"family":"Apweiler","given":"R."},{"family":"Lopez","given":"R."}],"issued":{"date-parts":[["2005",7,1]]}}},{"id":441,"uris":["http://zotero.org/users/8176000/items/BLNEN5WD"],"itemData":{"id":441,"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4B01C8">
        <w:fldChar w:fldCharType="separate"/>
      </w:r>
      <w:r w:rsidR="004B01C8" w:rsidRPr="004B01C8">
        <w:t>(</w:t>
      </w:r>
      <w:proofErr w:type="spellStart"/>
      <w:r w:rsidR="004B01C8" w:rsidRPr="004B01C8">
        <w:t>Quevillon</w:t>
      </w:r>
      <w:proofErr w:type="spellEnd"/>
      <w:r w:rsidR="004B01C8" w:rsidRPr="004B01C8">
        <w:t xml:space="preserve"> et al. 2005; Jones et al. 2014)</w:t>
      </w:r>
      <w:r w:rsidR="004B01C8">
        <w:fldChar w:fldCharType="end"/>
      </w:r>
      <w:r>
        <w:rPr>
          <w:rFonts w:ascii="Times New Roman" w:eastAsia="Times New Roman" w:hAnsi="Times New Roman" w:cs="Times New Roman"/>
        </w:rPr>
        <w:t xml:space="preserve"> and sequences were kept only if they contained the combination of motifs characteristic to their gene family (</w:t>
      </w:r>
      <w:r>
        <w:rPr>
          <w:rFonts w:ascii="Times New Roman" w:eastAsia="Times New Roman" w:hAnsi="Times New Roman" w:cs="Times New Roman"/>
          <w:shd w:val="clear" w:color="auto" w:fill="FFD966"/>
        </w:rPr>
        <w:t>See Supplementary File X with list of protein motifs</w:t>
      </w:r>
      <w:r>
        <w:rPr>
          <w:rFonts w:ascii="Times New Roman" w:eastAsia="Times New Roman" w:hAnsi="Times New Roman" w:cs="Times New Roman"/>
        </w:rPr>
        <w:t xml:space="preserve">). To provide an annotation to the final collections of sequences, </w:t>
      </w:r>
      <w:r>
        <w:rPr>
          <w:rFonts w:ascii="Times New Roman" w:eastAsia="Times New Roman" w:hAnsi="Times New Roman" w:cs="Times New Roman"/>
        </w:rPr>
        <w:t xml:space="preserve">we used the top hit from BLASTP versus </w:t>
      </w:r>
      <w:proofErr w:type="spellStart"/>
      <w:r>
        <w:rPr>
          <w:rFonts w:ascii="Times New Roman" w:eastAsia="Times New Roman" w:hAnsi="Times New Roman" w:cs="Times New Roman"/>
        </w:rPr>
        <w:t>SwissProt</w:t>
      </w:r>
      <w:proofErr w:type="spellEnd"/>
      <w:r>
        <w:rPr>
          <w:rFonts w:ascii="Times New Roman" w:eastAsia="Times New Roman" w:hAnsi="Times New Roman" w:cs="Times New Roman"/>
        </w:rPr>
        <w:t>.</w:t>
      </w:r>
    </w:p>
    <w:p w14:paraId="0B6A3E6E" w14:textId="77777777" w:rsidR="00D57823" w:rsidRDefault="00D57823">
      <w:pPr>
        <w:rPr>
          <w:rFonts w:ascii="Times New Roman" w:eastAsia="Times New Roman" w:hAnsi="Times New Roman" w:cs="Times New Roman"/>
          <w:b/>
        </w:rPr>
      </w:pPr>
    </w:p>
    <w:p w14:paraId="0B6A3E6F"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Phylogenetic Trees</w:t>
      </w:r>
    </w:p>
    <w:p w14:paraId="0B6A3E70" w14:textId="7A370F93" w:rsidR="00D57823" w:rsidRDefault="002B567E">
      <w:pPr>
        <w:rPr>
          <w:rFonts w:ascii="Times New Roman" w:eastAsia="Times New Roman" w:hAnsi="Times New Roman" w:cs="Times New Roman"/>
        </w:rPr>
      </w:pPr>
      <w:r>
        <w:rPr>
          <w:rFonts w:ascii="Times New Roman" w:eastAsia="Times New Roman" w:hAnsi="Times New Roman" w:cs="Times New Roman"/>
        </w:rPr>
        <w:t>Gene trees constructed for each gene family followed a standard pipeline: alignment of sequences with MAFFT (--auto); trimming of sequences to eliminate columns with more than 70% gaps (</w:t>
      </w:r>
      <w:proofErr w:type="spellStart"/>
      <w:r>
        <w:rPr>
          <w:rFonts w:ascii="Times New Roman" w:eastAsia="Times New Roman" w:hAnsi="Times New Roman" w:cs="Times New Roman"/>
        </w:rPr>
        <w:t>Trimal</w:t>
      </w:r>
      <w:proofErr w:type="spellEnd"/>
      <w:r>
        <w:rPr>
          <w:rFonts w:ascii="Times New Roman" w:eastAsia="Times New Roman" w:hAnsi="Times New Roman" w:cs="Times New Roman"/>
        </w:rPr>
        <w:t xml:space="preserve"> with -</w:t>
      </w:r>
      <w:proofErr w:type="spellStart"/>
      <w:r>
        <w:rPr>
          <w:rFonts w:ascii="Times New Roman" w:eastAsia="Times New Roman" w:hAnsi="Times New Roman" w:cs="Times New Roman"/>
        </w:rPr>
        <w:t>gt</w:t>
      </w:r>
      <w:proofErr w:type="spellEnd"/>
      <w:r>
        <w:rPr>
          <w:rFonts w:ascii="Times New Roman" w:eastAsia="Times New Roman" w:hAnsi="Times New Roman" w:cs="Times New Roman"/>
        </w:rPr>
        <w:t xml:space="preserve"> 0.3); tree construction after running Model Finder in IQTREE2. </w:t>
      </w:r>
      <w:r>
        <w:rPr>
          <w:rFonts w:ascii="Times New Roman" w:eastAsia="Times New Roman" w:hAnsi="Times New Roman" w:cs="Times New Roman"/>
          <w:shd w:val="clear" w:color="auto" w:fill="FFD966"/>
        </w:rPr>
        <w:t>The list of models tested and the best-fit models for each family, chosen based on the Bayesian Information Criterion (REF), can be found in Supplementary File X</w:t>
      </w:r>
      <w:r>
        <w:rPr>
          <w:rFonts w:ascii="Times New Roman" w:eastAsia="Times New Roman" w:hAnsi="Times New Roman" w:cs="Times New Roman"/>
        </w:rPr>
        <w:t>. Any polytomy i</w:t>
      </w:r>
      <w:r>
        <w:rPr>
          <w:rFonts w:ascii="Times New Roman" w:eastAsia="Times New Roman" w:hAnsi="Times New Roman" w:cs="Times New Roman"/>
        </w:rPr>
        <w:t xml:space="preserve">n the gene trees was randomly resolved with ETE3 </w:t>
      </w:r>
      <w:r w:rsidR="004B01C8">
        <w:fldChar w:fldCharType="begin"/>
      </w:r>
      <w:r w:rsidR="004B01C8">
        <w:instrText xml:space="preserve"> ADDIN ZOTERO_ITEM CSL_CITATION {"citationID":"z3yTvxod","properties":{"formattedCitation":"(Huerta-Cepas et al. 2016)","plainCitation":"(Huerta-Cepas et al. 2016)","noteIndex":0},"citationItems":[{"id":446,"uris":["http://zotero.org/users/8176000/items/FKLTGGB3"],"itemData":{"id":446,"type":"article-journal","abstract":"The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4B01C8">
        <w:fldChar w:fldCharType="separate"/>
      </w:r>
      <w:r w:rsidR="004B01C8" w:rsidRPr="004B01C8">
        <w:t>(Huerta-</w:t>
      </w:r>
      <w:proofErr w:type="spellStart"/>
      <w:r w:rsidR="004B01C8" w:rsidRPr="004B01C8">
        <w:t>Cepas</w:t>
      </w:r>
      <w:proofErr w:type="spellEnd"/>
      <w:r w:rsidR="004B01C8" w:rsidRPr="004B01C8">
        <w:t xml:space="preserve"> et al. 2016)</w:t>
      </w:r>
      <w:r w:rsidR="004B01C8">
        <w:fldChar w:fldCharType="end"/>
      </w:r>
      <w:r>
        <w:rPr>
          <w:rFonts w:ascii="Times New Roman" w:eastAsia="Times New Roman" w:hAnsi="Times New Roman" w:cs="Times New Roman"/>
        </w:rPr>
        <w:t xml:space="preserve"> so as to obtain fully bifurcating gene trees necessary as inputs for the gene tree to species tree reconciliations (see </w:t>
      </w:r>
      <w:r>
        <w:rPr>
          <w:rFonts w:ascii="Times New Roman" w:eastAsia="Times New Roman" w:hAnsi="Times New Roman" w:cs="Times New Roman"/>
        </w:rPr>
        <w:t>below).</w:t>
      </w:r>
    </w:p>
    <w:p w14:paraId="0B6A3E71" w14:textId="77777777" w:rsidR="00D57823" w:rsidRDefault="00D57823">
      <w:pPr>
        <w:rPr>
          <w:rFonts w:ascii="Times New Roman" w:eastAsia="Times New Roman" w:hAnsi="Times New Roman" w:cs="Times New Roman"/>
          <w:b/>
        </w:rPr>
      </w:pPr>
    </w:p>
    <w:p w14:paraId="0B6A3E72" w14:textId="77777777" w:rsidR="00D57823" w:rsidRDefault="002B567E">
      <w:pPr>
        <w:rPr>
          <w:rFonts w:ascii="Times New Roman" w:eastAsia="Times New Roman" w:hAnsi="Times New Roman" w:cs="Times New Roman"/>
          <w:b/>
        </w:rPr>
      </w:pPr>
      <w:commentRangeStart w:id="65"/>
      <w:r>
        <w:rPr>
          <w:rFonts w:ascii="Times New Roman" w:eastAsia="Times New Roman" w:hAnsi="Times New Roman" w:cs="Times New Roman"/>
          <w:b/>
        </w:rPr>
        <w:t>Gene tree to species tree reconciliation</w:t>
      </w:r>
      <w:commentRangeEnd w:id="65"/>
      <w:r>
        <w:commentReference w:id="65"/>
      </w:r>
    </w:p>
    <w:p w14:paraId="0B6A3E73" w14:textId="67F0B2AC"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resulting gene trees were used as starting trees for a gene tree to species tree reconciliation using </w:t>
      </w:r>
      <w:proofErr w:type="spellStart"/>
      <w:r>
        <w:rPr>
          <w:rFonts w:ascii="Times New Roman" w:eastAsia="Times New Roman" w:hAnsi="Times New Roman" w:cs="Times New Roman"/>
        </w:rPr>
        <w:t>Generax</w:t>
      </w:r>
      <w:proofErr w:type="spellEnd"/>
      <w:r>
        <w:rPr>
          <w:rFonts w:ascii="Times New Roman" w:eastAsia="Times New Roman" w:hAnsi="Times New Roman" w:cs="Times New Roman"/>
        </w:rPr>
        <w:t xml:space="preserve"> (v1.2.3) </w:t>
      </w:r>
      <w:r w:rsidR="004B01C8">
        <w:fldChar w:fldCharType="begin"/>
      </w:r>
      <w:r w:rsidR="004B01C8">
        <w:instrText xml:space="preserve"> ADDIN ZOTERO_ITEM CSL_CITATION {"citationID":"mgQDS7F9","properties":{"formattedCitation":"(Morel et al. 2020)","plainCitation":"(Morel et al. 2020)","noteIndex":0},"citationItems":[{"id":449,"uris":["http://zotero.org/users/8176000/items/S6WJM9PK"],"itemData":{"id":449,"type":"article-journal","abstract":"Inferring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4B01C8">
        <w:fldChar w:fldCharType="separate"/>
      </w:r>
      <w:r w:rsidR="004B01C8" w:rsidRPr="004B01C8">
        <w:t>(Morel et al. 2020)</w:t>
      </w:r>
      <w:r w:rsidR="004B01C8">
        <w:fldChar w:fldCharType="end"/>
      </w:r>
      <w:r>
        <w:rPr>
          <w:rFonts w:ascii="Times New Roman" w:eastAsia="Times New Roman" w:hAnsi="Times New Roman" w:cs="Times New Roman"/>
        </w:rPr>
        <w:t>. The model used to compute the reconciliation was set to account for duplication and loss, but not transfer events. Both alternative species trees (</w:t>
      </w:r>
      <w:r>
        <w:rPr>
          <w:rFonts w:ascii="Times New Roman" w:eastAsia="Times New Roman" w:hAnsi="Times New Roman" w:cs="Times New Roman"/>
        </w:rPr>
        <w:t xml:space="preserve">ctenophore-first and sponge-first) were tested. </w:t>
      </w:r>
    </w:p>
    <w:p w14:paraId="0B6A3E74"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Resulting reconciled trees were manually examined to trace the evolution of the genes of interest. The </w:t>
      </w:r>
      <w:r>
        <w:rPr>
          <w:rFonts w:ascii="Times New Roman" w:eastAsia="Times New Roman" w:hAnsi="Times New Roman" w:cs="Times New Roman"/>
          <w:i/>
        </w:rPr>
        <w:t>D. melanogaster</w:t>
      </w:r>
      <w:r>
        <w:rPr>
          <w:rFonts w:ascii="Times New Roman" w:eastAsia="Times New Roman" w:hAnsi="Times New Roman" w:cs="Times New Roman"/>
        </w:rPr>
        <w:t xml:space="preserve"> and </w:t>
      </w:r>
      <w:r>
        <w:rPr>
          <w:rFonts w:ascii="Times New Roman" w:eastAsia="Times New Roman" w:hAnsi="Times New Roman" w:cs="Times New Roman"/>
          <w:i/>
        </w:rPr>
        <w:t>H. sapiens</w:t>
      </w:r>
      <w:r>
        <w:rPr>
          <w:rFonts w:ascii="Times New Roman" w:eastAsia="Times New Roman" w:hAnsi="Times New Roman" w:cs="Times New Roman"/>
        </w:rPr>
        <w:t xml:space="preserve"> genes known to function in phototransduction were used to identify the </w:t>
      </w:r>
      <w:proofErr w:type="spellStart"/>
      <w:r>
        <w:rPr>
          <w:rFonts w:ascii="Times New Roman" w:eastAsia="Times New Roman" w:hAnsi="Times New Roman" w:cs="Times New Roman"/>
        </w:rPr>
        <w:t>or</w:t>
      </w:r>
      <w:r>
        <w:rPr>
          <w:rFonts w:ascii="Times New Roman" w:eastAsia="Times New Roman" w:hAnsi="Times New Roman" w:cs="Times New Roman"/>
        </w:rPr>
        <w:t>thogroups</w:t>
      </w:r>
      <w:proofErr w:type="spellEnd"/>
      <w:r>
        <w:rPr>
          <w:rFonts w:ascii="Times New Roman" w:eastAsia="Times New Roman" w:hAnsi="Times New Roman" w:cs="Times New Roman"/>
        </w:rPr>
        <w:t xml:space="preserve"> of interest and the duplication and loss events that characterised their lineages. Other subgroups within the gene families and their relationship with the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of interest were also identified. Comparison between the two alternative recon</w:t>
      </w:r>
      <w:r>
        <w:rPr>
          <w:rFonts w:ascii="Times New Roman" w:eastAsia="Times New Roman" w:hAnsi="Times New Roman" w:cs="Times New Roman"/>
        </w:rPr>
        <w:t>ciliations with ctenophore-first versus sponge-first species tree provided a more comprehensive picture for the reconstruction of the evolutionary history of the gene families.</w:t>
      </w:r>
    </w:p>
    <w:p w14:paraId="0B6A3E75" w14:textId="77777777" w:rsidR="00D57823" w:rsidRDefault="00D57823">
      <w:pPr>
        <w:rPr>
          <w:rFonts w:ascii="Times New Roman" w:eastAsia="Times New Roman" w:hAnsi="Times New Roman" w:cs="Times New Roman"/>
        </w:rPr>
      </w:pPr>
    </w:p>
    <w:p w14:paraId="0B6A3E76"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Collection of phototransduction marker genes for photoreceptor cells in non-mo</w:t>
      </w:r>
      <w:r>
        <w:rPr>
          <w:rFonts w:ascii="Times New Roman" w:eastAsia="Times New Roman" w:hAnsi="Times New Roman" w:cs="Times New Roman"/>
          <w:b/>
        </w:rPr>
        <w:t>del organisms</w:t>
      </w:r>
    </w:p>
    <w:p w14:paraId="0B6A3E77"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By tracing the presence of the </w:t>
      </w:r>
      <w:proofErr w:type="spellStart"/>
      <w:r>
        <w:rPr>
          <w:rFonts w:ascii="Times New Roman" w:eastAsia="Times New Roman" w:hAnsi="Times New Roman" w:cs="Times New Roman"/>
        </w:rPr>
        <w:t>orthogroups</w:t>
      </w:r>
      <w:proofErr w:type="spellEnd"/>
      <w:r>
        <w:rPr>
          <w:rFonts w:ascii="Times New Roman" w:eastAsia="Times New Roman" w:hAnsi="Times New Roman" w:cs="Times New Roman"/>
        </w:rPr>
        <w:t xml:space="preserve"> of interest, as identified through the </w:t>
      </w:r>
      <w:proofErr w:type="gramStart"/>
      <w:r>
        <w:rPr>
          <w:rFonts w:ascii="Times New Roman" w:eastAsia="Times New Roman" w:hAnsi="Times New Roman" w:cs="Times New Roman"/>
        </w:rPr>
        <w:t>reconciliations,  throughout</w:t>
      </w:r>
      <w:proofErr w:type="gramEnd"/>
      <w:r>
        <w:rPr>
          <w:rFonts w:ascii="Times New Roman" w:eastAsia="Times New Roman" w:hAnsi="Times New Roman" w:cs="Times New Roman"/>
        </w:rPr>
        <w:t xml:space="preserve"> all the species examined, we were able to collect a list of candidate marker genes for phototransduction also in non-model organism</w:t>
      </w:r>
      <w:r>
        <w:rPr>
          <w:rFonts w:ascii="Times New Roman" w:eastAsia="Times New Roman" w:hAnsi="Times New Roman" w:cs="Times New Roman"/>
        </w:rPr>
        <w:t xml:space="preserve">s. Where the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was not present, the presence of closely related lineages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used as potential markers. These marker genes were used for identifying candidate photoreceptor cell types in non-model organism animals, including several n</w:t>
      </w:r>
      <w:r>
        <w:rPr>
          <w:rFonts w:ascii="Times New Roman" w:eastAsia="Times New Roman" w:hAnsi="Times New Roman" w:cs="Times New Roman"/>
        </w:rPr>
        <w:t xml:space="preserve">on-bilaterians, for which single-cell </w:t>
      </w:r>
      <w:proofErr w:type="spellStart"/>
      <w:r>
        <w:rPr>
          <w:rFonts w:ascii="Times New Roman" w:eastAsia="Times New Roman" w:hAnsi="Times New Roman" w:cs="Times New Roman"/>
        </w:rPr>
        <w:t>RNAseq</w:t>
      </w:r>
      <w:proofErr w:type="spellEnd"/>
      <w:r>
        <w:rPr>
          <w:rFonts w:ascii="Times New Roman" w:eastAsia="Times New Roman" w:hAnsi="Times New Roman" w:cs="Times New Roman"/>
        </w:rPr>
        <w:t xml:space="preserve"> data was available. See more details below.</w:t>
      </w:r>
    </w:p>
    <w:p w14:paraId="0B6A3E78" w14:textId="77777777" w:rsidR="00D57823" w:rsidRDefault="00D57823">
      <w:pPr>
        <w:rPr>
          <w:rFonts w:ascii="Times New Roman" w:eastAsia="Times New Roman" w:hAnsi="Times New Roman" w:cs="Times New Roman"/>
        </w:rPr>
      </w:pPr>
    </w:p>
    <w:p w14:paraId="0B6A3E79" w14:textId="77777777" w:rsidR="00D57823" w:rsidRDefault="002B567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Identification of putative photoreceptor cell types from single-cell </w:t>
      </w:r>
      <w:proofErr w:type="spellStart"/>
      <w:r>
        <w:rPr>
          <w:rFonts w:ascii="Times New Roman" w:eastAsia="Times New Roman" w:hAnsi="Times New Roman" w:cs="Times New Roman"/>
          <w:b/>
          <w:sz w:val="24"/>
          <w:szCs w:val="24"/>
        </w:rPr>
        <w:t>RNAseq</w:t>
      </w:r>
      <w:proofErr w:type="spellEnd"/>
      <w:r>
        <w:rPr>
          <w:rFonts w:ascii="Times New Roman" w:eastAsia="Times New Roman" w:hAnsi="Times New Roman" w:cs="Times New Roman"/>
          <w:b/>
          <w:sz w:val="24"/>
          <w:szCs w:val="24"/>
        </w:rPr>
        <w:t xml:space="preserve"> data</w:t>
      </w:r>
    </w:p>
    <w:p w14:paraId="0B6A3E7A" w14:textId="77777777" w:rsidR="00D57823" w:rsidRDefault="002B567E">
      <w:pPr>
        <w:spacing w:before="240" w:after="240"/>
        <w:rPr>
          <w:rFonts w:ascii="Times New Roman" w:eastAsia="Times New Roman" w:hAnsi="Times New Roman" w:cs="Times New Roman"/>
          <w:b/>
        </w:rPr>
      </w:pPr>
      <w:r>
        <w:rPr>
          <w:rFonts w:ascii="Times New Roman" w:eastAsia="Times New Roman" w:hAnsi="Times New Roman" w:cs="Times New Roman"/>
          <w:b/>
        </w:rPr>
        <w:t>Species datasets</w:t>
      </w:r>
    </w:p>
    <w:p w14:paraId="0B6A3E7B" w14:textId="0BC80CC6"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To obtain a sample of photoreceptor cell diversity throughout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we focused the single-cell analysis on twelve species based on </w:t>
      </w:r>
      <w:proofErr w:type="spellStart"/>
      <w:r>
        <w:rPr>
          <w:rFonts w:ascii="Times New Roman" w:eastAsia="Times New Roman" w:hAnsi="Times New Roman" w:cs="Times New Roman"/>
        </w:rPr>
        <w:t>scRNAseq</w:t>
      </w:r>
      <w:proofErr w:type="spellEnd"/>
      <w:r>
        <w:rPr>
          <w:rFonts w:ascii="Times New Roman" w:eastAsia="Times New Roman" w:hAnsi="Times New Roman" w:cs="Times New Roman"/>
        </w:rPr>
        <w:t xml:space="preserve"> data availability and phylogenetic representation. </w:t>
      </w:r>
      <w:r>
        <w:rPr>
          <w:rFonts w:ascii="Times New Roman" w:eastAsia="Times New Roman" w:hAnsi="Times New Roman" w:cs="Times New Roman"/>
          <w:i/>
        </w:rPr>
        <w:t>Drosophila melanogaster</w:t>
      </w:r>
      <w:r>
        <w:rPr>
          <w:rFonts w:ascii="Times New Roman" w:eastAsia="Times New Roman" w:hAnsi="Times New Roman" w:cs="Times New Roman"/>
        </w:rPr>
        <w:t xml:space="preserve"> </w:t>
      </w:r>
      <w:r w:rsidR="004B01C8">
        <w:fldChar w:fldCharType="begin"/>
      </w:r>
      <w:r w:rsidR="004B01C8">
        <w:instrText xml:space="preserve"> ADDIN ZOTERO_ITEM CSL_CITATION {"citationID":"AOfgGl0J","properties":{"formattedCitation":"(\\uc0\\u214{}zel et al. 2021)","plainCitation":"(Özel et al. 2021)","noteIndex":0},"citationItems":[{"id":452,"uris":["http://zotero.org/users/8176000/items/TG747F62"],"itemData":{"id":452,"type":"article-journal","abstract":"Deciphering how neuronal diversity is established and maintained requires a detailed knowledge of neuronal gene expression throughout development. In contrast to mammalian brains1,2, the large neuronal diversity of the Drosophila optic lobe3 and its connectome4–6 are almost completely characterized. However, a molecular characterization of this neuronal diversity, particularly during development, has been lacking. Here we present insights into brain development through a nearly complete description of the transcriptomic diversity of the optic lobes of Drosophila. We acquired the transcriptome of 275,000 single cells at adult and at five pupal stages, and built a machine-learning framework to assign them to almost 200 cell types at all time points during development. We discovered two large neuronal populations that wrap neuropils during development but die just before adulthood, as well as neuronal subtypes that partition dorsal and ventral visual circuits by differential Wnt signalling throughout development. Moreover, we show that the transcriptomes of neurons that are of the same type but are produced days apart become synchronized shortly after their production. During synaptogenesis we also resolved neuronal subtypes that, although differing greatly in morphology and connectivity, converge to indistinguishable transcriptomic profiles in adults. Our datasets almost completely account for the known neuronal diversity of the Drosophila optic lobes, and serve as a paradigm to understand brain development across species.","container-title":"Nature","DOI":"10.1038/s41586-020-2879-3","ISSN":"1476-4687","issue":"7840","language":"en","license":"2020 The Author(s), under exclusive licence to Springer Nature Limited","note":"Bandiera_abtest: a\nCg_type: Nature Research Journals\nnumber: 7840\nPrimary_atype: Research\npublisher: Nature Publishing Group\nSubject_term: Bioinformatics;Cell death in the nervous system;Cell type diversity;Genome-wide analysis of gene expression;Neuronal development\nSubject_term_id: bioinformatics;cell-death-in-the-nervous-system;cell-type-diversity;genome-wide-analysis-of-gene-expression;neuronal-development","page":"88-95","source":"www.nature.com","title":"Neuronal diversity and convergence in a visual system developmental atlas","volume":"589","author":[{"family":"Özel","given":"Mehmet Neset"},{"family":"Simon","given":"Félix"},{"family":"Jafari","given":"Shadi"},{"family":"Holguera","given":"Isabel"},{"family":"Chen","given":"Yen-Chung"},{"family":"Benhra","given":"Najate"},{"family":"El-Danaf","given":"Rana Naja"},{"family":"Kapuralin","given":"Katarina"},{"family":"Malin","given":"Jennifer Amy"},{"family":"Konstantinides","given":"Nikolaos"},{"family":"Desplan","given":"Claude"}],"issued":{"date-parts":[["2021",1]]}}}],"schema":"https://github.com/citation-style-language/schema/raw/master/csl-citation.json"} </w:instrText>
      </w:r>
      <w:r w:rsidR="004B01C8">
        <w:fldChar w:fldCharType="separate"/>
      </w:r>
      <w:r w:rsidR="004B01C8" w:rsidRPr="004B01C8">
        <w:rPr>
          <w:szCs w:val="24"/>
        </w:rPr>
        <w:t>(Özel et al. 2021)</w:t>
      </w:r>
      <w:r w:rsidR="004B01C8">
        <w:fldChar w:fldCharType="end"/>
      </w:r>
      <w:r>
        <w:rPr>
          <w:rFonts w:ascii="Times New Roman" w:eastAsia="Times New Roman" w:hAnsi="Times New Roman" w:cs="Times New Roman"/>
        </w:rPr>
        <w:t xml:space="preserve"> served as an example for rhabdomeric-type PRCs, while </w:t>
      </w:r>
      <w:r>
        <w:rPr>
          <w:rFonts w:ascii="Times New Roman" w:eastAsia="Times New Roman" w:hAnsi="Times New Roman" w:cs="Times New Roman"/>
          <w:i/>
        </w:rPr>
        <w:t>Homo sapiens</w:t>
      </w:r>
      <w:r>
        <w:rPr>
          <w:rFonts w:ascii="Times New Roman" w:eastAsia="Times New Roman" w:hAnsi="Times New Roman" w:cs="Times New Roman"/>
        </w:rPr>
        <w:t xml:space="preserve"> </w:t>
      </w:r>
      <w:r w:rsidR="004B01C8">
        <w:fldChar w:fldCharType="begin"/>
      </w:r>
      <w:r w:rsidR="004B01C8">
        <w:instrText xml:space="preserve"> ADDIN ZOTERO_ITEM CSL_CITATION {"citationID":"YjwfJqXm","properties":{"formattedCitation":"(Lukowski et al. 2019)","plainCitation":"(Lukowski et al. 2019)","noteIndex":0},"citationItems":[{"id":459,"uris":["http://zotero.org/users/8176000/items/HE5P6I2L"],"itemData":{"id":459,"type":"article-journal","abstract":"Abstract The retina is a specialized neural tissue that senses light and initiates image processing. Although the functional organization of specific retina cells has been well studied, the molecular profile of many cell types remains unclear in humans. To comprehensively profile the human retina, we performed single-cell RNA sequencing on 20,009 cells from three donors and compiled a reference transcriptome atlas. Using unsupervised clustering analysis, we identified 18 transcriptionally distinct cell populations representing all known neural retinal cells: rod photoreceptors, cone photoreceptors, Müller glia, bipolar cells, amacrine cells, retinal ganglion cells, horizontal cells, astrocytes, and microglia. Our data captured molecular profiles for healthy and putative early degenerating rod photoreceptors, and revealed the loss of MALAT1 expression with longer post-mortem time, which potentially suggested a novel role of MALAT1 in rod photoreceptor degeneration. We have demonstrated the use of this retina transcriptome atlas to benchmark pluripotent stem cell-derived cone photoreceptors and an adult Müller glia cell line. This work provides an important reference with unprecedented insights into the transcriptional landscape of human retinal cells, which is fundamental to understanding retinal biology and disease.","container-title":"The EMBO Journal","DOI":"10.15252/embj.2018100811","ISSN":"0261-4189","issue":"18","journalAbbreviation":"The EMBO Journal","page":"e100811","title":"A single-cell transcriptome atlas of the adult human retina","volume":"38","author":[{"family":"Lukowski","given":"Samuel W"},{"family":"Lo","given":"Camden Y"},{"family":"Sharov","given":"Alexei A"},{"family":"Nguyen","given":"Quan"},{"family":"Fang","given":"Lyujie"},{"family":"Hung","given":"Sandy SC"},{"family":"Zhu","given":"Ling"},{"family":"Zhang","given":"Ting"},{"family":"Grünert","given":"Ulrike"},{"family":"Nguyen","given":"Tu"},{"family":"Senabouth","given":"Anne"},{"family":"Jabbari","given":"Jafar S"},{"family":"Welby","given":"Emily"},{"family":"Sowden","given":"Jane C"},{"family":"Waugh","given":"Hayley S"},{"family":"Mackey","given":"Adrienne"},{"family":"Pollock","given":"Graeme"},{"family":"Lamb","given":"Trevor D"},{"family":"Wang","given":"Peng-Yuan"},{"family":"Hewitt","given":"Alex W"},{"family":"Gillies","given":"Mark C"},{"family":"Powell","given":"Joseph E"},{"family":"Wong","given":"Raymond CB"}],"issued":{"date-parts":[["2019"]]}}}],"schema":"https://github.com/citation-style-language/schema/raw/master/csl-citation.json"} </w:instrText>
      </w:r>
      <w:r w:rsidR="004B01C8">
        <w:fldChar w:fldCharType="separate"/>
      </w:r>
      <w:r w:rsidR="004B01C8" w:rsidRPr="004B01C8">
        <w:t>(</w:t>
      </w:r>
      <w:proofErr w:type="spellStart"/>
      <w:r w:rsidR="004B01C8" w:rsidRPr="004B01C8">
        <w:t>Lukowski</w:t>
      </w:r>
      <w:proofErr w:type="spellEnd"/>
      <w:r w:rsidR="004B01C8" w:rsidRPr="004B01C8">
        <w:t xml:space="preserve"> et al. 2019)</w:t>
      </w:r>
      <w:r w:rsidR="004B01C8">
        <w:fldChar w:fldCharType="end"/>
      </w:r>
      <w:r>
        <w:rPr>
          <w:rFonts w:ascii="Times New Roman" w:eastAsia="Times New Roman" w:hAnsi="Times New Roman" w:cs="Times New Roman"/>
        </w:rPr>
        <w:t xml:space="preserve"> and </w:t>
      </w:r>
      <w:r>
        <w:rPr>
          <w:rFonts w:ascii="Times New Roman" w:eastAsia="Times New Roman" w:hAnsi="Times New Roman" w:cs="Times New Roman"/>
          <w:i/>
        </w:rPr>
        <w:t>Mus musculus</w:t>
      </w:r>
      <w:r>
        <w:rPr>
          <w:rFonts w:ascii="Times New Roman" w:eastAsia="Times New Roman" w:hAnsi="Times New Roman" w:cs="Times New Roman"/>
        </w:rPr>
        <w:t xml:space="preserve"> </w:t>
      </w:r>
      <w:r w:rsidR="004B01C8">
        <w:fldChar w:fldCharType="begin"/>
      </w:r>
      <w:r w:rsidR="004B01C8">
        <w:instrText xml:space="preserve"> ADDIN ZOTERO_ITEM CSL_CITATION {"citationID":"DG8hETs7","properties":{"formattedCitation":"(Macosko et al. 2015)","plainCitation":"(Macosko et al. 2015)","noteIndex":0},"citationItems":[{"id":876,"uris":["http://zotero.org/users/8176000/items/XLDRQYDZ"],"itemData":{"id":876,"type":"article-journal","container-title":"Cell","DOI":"10.1016/j.cell.2015.05.002","ISSN":"0092-8674, 1097-4172","issue":"5","journalAbbreviation":"Cell","language":"English","note":"publisher: Elsevier\nPMID: 26000488","page":"1202-1214","source":"www.cell.com","title":"Highly Parallel Genome-wide Expression Profiling of Individual Cells Using Nanoliter Droplets","volume":"161","author":[{"family":"Macosko","given":"Evan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A."}],"issued":{"date-parts":[["2015",5,21]]}}}],"schema":"https://github.com/citation-style-language/schema/raw/master/csl-citation.json"} </w:instrText>
      </w:r>
      <w:r w:rsidR="004B01C8">
        <w:fldChar w:fldCharType="separate"/>
      </w:r>
      <w:r w:rsidR="004B01C8" w:rsidRPr="004B01C8">
        <w:t>(</w:t>
      </w:r>
      <w:proofErr w:type="spellStart"/>
      <w:r w:rsidR="004B01C8" w:rsidRPr="004B01C8">
        <w:t>Macosko</w:t>
      </w:r>
      <w:proofErr w:type="spellEnd"/>
      <w:r w:rsidR="004B01C8" w:rsidRPr="004B01C8">
        <w:t xml:space="preserve"> et al. 2015)</w:t>
      </w:r>
      <w:r w:rsidR="004B01C8">
        <w:fldChar w:fldCharType="end"/>
      </w:r>
      <w:r>
        <w:rPr>
          <w:rFonts w:ascii="Times New Roman" w:eastAsia="Times New Roman" w:hAnsi="Times New Roman" w:cs="Times New Roman"/>
        </w:rPr>
        <w:t xml:space="preserve"> were representative for ciliary-type PRCs. Two additional deuterostomes (the urochordate </w:t>
      </w:r>
      <w:proofErr w:type="spellStart"/>
      <w:r>
        <w:rPr>
          <w:rFonts w:ascii="Times New Roman" w:eastAsia="Times New Roman" w:hAnsi="Times New Roman" w:cs="Times New Roman"/>
          <w:i/>
        </w:rPr>
        <w:t>Ci</w:t>
      </w:r>
      <w:r>
        <w:rPr>
          <w:rFonts w:ascii="Times New Roman" w:eastAsia="Times New Roman" w:hAnsi="Times New Roman" w:cs="Times New Roman"/>
          <w:i/>
        </w:rPr>
        <w:t>ona</w:t>
      </w:r>
      <w:proofErr w:type="spellEnd"/>
      <w:r>
        <w:rPr>
          <w:rFonts w:ascii="Times New Roman" w:eastAsia="Times New Roman" w:hAnsi="Times New Roman" w:cs="Times New Roman"/>
          <w:i/>
        </w:rPr>
        <w:t xml:space="preserve"> intestinalis</w:t>
      </w:r>
      <w:r>
        <w:rPr>
          <w:rFonts w:ascii="Times New Roman" w:eastAsia="Times New Roman" w:hAnsi="Times New Roman" w:cs="Times New Roman"/>
        </w:rPr>
        <w:t xml:space="preserve"> </w:t>
      </w:r>
      <w:r w:rsidR="004B01C8">
        <w:fldChar w:fldCharType="begin"/>
      </w:r>
      <w:r w:rsidR="004B01C8">
        <w:instrText xml:space="preserve"> ADDIN ZOTERO_ITEM CSL_CITATION {"citationID":"REYPoYsf","properties":{"formattedCitation":"(Sharma et al. 2019)","plainCitation":"(Sharma et al. 2019)","noteIndex":0},"citationItems":[{"id":460,"uris":["http://zotero.org/users/8176000/items/MMA3SHH9"],"itemData":{"id":460,"type":"article-journal","abstract":"The tadpole-type larva of Ciona has emerged as an intriguing model system for the study of neurodevelopment. The Ciona intestinalis connectome has been recently mapped, revealing the smallest central nervous system (CNS) known in any chordate, with only 177 neurons. This minimal CNS is highly reminiscent of larger CNS of vertebrates, sharing many conserved developmental processes, anatomical compartments, neuron subtypes, and even specific neural circuits. Thus, the Ciona tadpole offers a unique opportunity to understand the development and wiring of a chordate CNS at single-cell resolution. Here we report the use of single-cell RNAseq to profile the transcriptomes of single cells isolated by fluorescence-activated cell sorting (FACS) from the whole brain of Ciona robusta (formerly intestinalis Type A) larvae. We have also compared these profiles to bulk RNAseq data from specific subsets of brain cells isolated by FACS using cell type-specific reporter plasmid expression. Taken together, these datasets have begun to reveal the compartment- and cell-specific gene expression patterns that define the organization of the Ciona larval brain.","collection-title":"Current Directions in Tunicate Development","container-title":"Developmental Biology","DOI":"10.1016/j.ydbio.2018.09.023","ISSN":"0012-1606","issue":"2","journalAbbreviation":"Developmental Biology","language":"en","page":"226-236","source":"ScienceDirect","title":"Single-cell transcriptome profiling of the Ciona larval brain","volume":"448","author":[{"family":"Sharma","given":"Sarthak"},{"family":"Wang","given":"Wei"},{"family":"Stolfi","given":"Alberto"}],"issued":{"date-parts":[["2019",4,15]]}}}],"schema":"https://github.com/citation-style-language/schema/raw/master/csl-citation.json"} </w:instrText>
      </w:r>
      <w:r w:rsidR="004B01C8">
        <w:fldChar w:fldCharType="separate"/>
      </w:r>
      <w:r w:rsidR="004B01C8" w:rsidRPr="004B01C8">
        <w:t>(Sharma et al. 2019)</w:t>
      </w:r>
      <w:r w:rsidR="004B01C8">
        <w:fldChar w:fldCharType="end"/>
      </w:r>
      <w:r>
        <w:rPr>
          <w:rFonts w:ascii="Times New Roman" w:eastAsia="Times New Roman" w:hAnsi="Times New Roman" w:cs="Times New Roman"/>
        </w:rPr>
        <w:t xml:space="preserve"> and the sea urchin </w:t>
      </w:r>
      <w:r>
        <w:rPr>
          <w:rFonts w:ascii="Times New Roman" w:eastAsia="Times New Roman" w:hAnsi="Times New Roman" w:cs="Times New Roman"/>
          <w:i/>
        </w:rPr>
        <w:t xml:space="preserve">Strongylocentrotus </w:t>
      </w:r>
      <w:proofErr w:type="spellStart"/>
      <w:r>
        <w:rPr>
          <w:rFonts w:ascii="Times New Roman" w:eastAsia="Times New Roman" w:hAnsi="Times New Roman" w:cs="Times New Roman"/>
          <w:i/>
        </w:rPr>
        <w:t>purpuratus</w:t>
      </w:r>
      <w:proofErr w:type="spellEnd"/>
      <w:r>
        <w:rPr>
          <w:rFonts w:ascii="Times New Roman" w:eastAsia="Times New Roman" w:hAnsi="Times New Roman" w:cs="Times New Roman"/>
          <w:i/>
        </w:rPr>
        <w:t xml:space="preserve"> </w:t>
      </w:r>
      <w:r w:rsidR="004B01C8">
        <w:fldChar w:fldCharType="begin"/>
      </w:r>
      <w:r w:rsidR="004B01C8">
        <w:instrText xml:space="preserve"> ADDIN ZOTERO_ITEM CSL_CITATION {"citationID":"miisMR7n","properties":{"formattedCitation":"(Paganos et al. 2021)","plainCitation":"(Paganos et al. 2021)","noteIndex":0},"citationItems":[{"id":875,"uris":["http://zotero.org/users/8176000/items/K79J3IG7"],"itemData":{"id":875,"type":"article-journal","abstract":"Identifying the molecular fingerprint of organismal cell types is key for understanding their function and evolution. Here, we use single-cell RNA sequencing (scRNA-seq) to survey the cell types of the sea urchin early pluteus larva, representing an important developmental transition from non-feeding to feeding larva. We identify 21 distinct cell clusters, representing cells of the digestive, skeletal, immune, and nervous systems. Further subclustering of these reveal a highly detailed portrait of cell diversity across the larva, including the identification of neuronal cell types. We then validate important gene regulatory networks driving sea urchin development and reveal new domains of activity within the larval body. Focusing on neurons that co-express Pdx-1 and Brn1/2/4, we identify an unprecedented number of genes shared by this population of neurons in sea urchin and vertebrate endocrine pancreatic cells. Using differential expression results from Pdx-1 knockdown experiments, we show that Pdx1 is necessary for the acquisition of the neuronal identity of these cells. We hypothesize that a network similar to the one orchestrated by Pdx1 in the sea urchin neurons was active in an ancestral cell type and then inherited by neuronal and pancreatic developmental lineages in sea urchins and vertebrates.","container-title":"eLife","DOI":"10.7554/eLife.70416","ISSN":"2050-084X","note":"publisher: eLife Sciences Publications, Ltd","page":"e70416","source":"eLife","title":"Single-cell RNA sequencing of the Strongylocentrotus purpuratus larva reveals the blueprint of major cell types and nervous system of a non-chordate deuterostome","volume":"10","author":[{"family":"Paganos","given":"Periklis"},{"family":"Voronov","given":"Danila"},{"family":"Musser","given":"Jacob M"},{"family":"Arendt","given":"Detlev"},{"family":"Arnone","given":"Maria Ina"}],"editor":[{"family":"Tessmar-Raible","given":"Kristin"},{"family":"Bronner","given":"Marianne E"},{"family":"Martinez Serra","given":"Pedro"},{"family":"Revilla-i-Domingo","given":"Roger"},{"family":"Hinman","given":"Veronica"}],"issued":{"date-parts":[["2021",11,25]]}}}],"schema":"https://github.com/citation-style-language/schema/raw/master/csl-citation.json"} </w:instrText>
      </w:r>
      <w:r w:rsidR="004B01C8">
        <w:fldChar w:fldCharType="separate"/>
      </w:r>
      <w:r w:rsidR="004B01C8" w:rsidRPr="004B01C8">
        <w:t>(</w:t>
      </w:r>
      <w:proofErr w:type="spellStart"/>
      <w:r w:rsidR="004B01C8" w:rsidRPr="004B01C8">
        <w:t>Paganos</w:t>
      </w:r>
      <w:proofErr w:type="spellEnd"/>
      <w:r w:rsidR="004B01C8" w:rsidRPr="004B01C8">
        <w:t xml:space="preserve"> et al. 2021)</w:t>
      </w:r>
      <w:r w:rsidR="004B01C8">
        <w:fldChar w:fldCharType="end"/>
      </w:r>
      <w:r>
        <w:rPr>
          <w:rFonts w:ascii="Times New Roman" w:eastAsia="Times New Roman" w:hAnsi="Times New Roman" w:cs="Times New Roman"/>
        </w:rPr>
        <w:t xml:space="preserve"> served as bridge species between vertebrate PRCs and protostome PRCs as represented by </w:t>
      </w:r>
      <w:r>
        <w:rPr>
          <w:rFonts w:ascii="Times New Roman" w:eastAsia="Times New Roman" w:hAnsi="Times New Roman" w:cs="Times New Roman"/>
          <w:i/>
        </w:rPr>
        <w:t>Drosophila</w:t>
      </w:r>
      <w:r>
        <w:rPr>
          <w:rFonts w:ascii="Times New Roman" w:eastAsia="Times New Roman" w:hAnsi="Times New Roman" w:cs="Times New Roman"/>
        </w:rPr>
        <w:t xml:space="preserve">. Finally, of particular interest for this project are non-bilaterian animals: we therefore </w:t>
      </w:r>
      <w:r>
        <w:rPr>
          <w:rFonts w:ascii="Times New Roman" w:eastAsia="Times New Roman" w:hAnsi="Times New Roman" w:cs="Times New Roman"/>
        </w:rPr>
        <w:lastRenderedPageBreak/>
        <w:t>inc</w:t>
      </w:r>
      <w:r>
        <w:rPr>
          <w:rFonts w:ascii="Times New Roman" w:eastAsia="Times New Roman" w:hAnsi="Times New Roman" w:cs="Times New Roman"/>
        </w:rPr>
        <w:t>luded four cnidarian species (</w:t>
      </w:r>
      <w:r>
        <w:rPr>
          <w:rFonts w:ascii="Times New Roman" w:eastAsia="Times New Roman" w:hAnsi="Times New Roman" w:cs="Times New Roman"/>
          <w:i/>
        </w:rPr>
        <w:t>Hydra vulgaris</w:t>
      </w:r>
      <w:r>
        <w:rPr>
          <w:rFonts w:ascii="Times New Roman" w:eastAsia="Times New Roman" w:hAnsi="Times New Roman" w:cs="Times New Roman"/>
        </w:rPr>
        <w:t xml:space="preserve"> </w:t>
      </w:r>
      <w:r w:rsidR="004B01C8">
        <w:fldChar w:fldCharType="begin"/>
      </w:r>
      <w:r w:rsidR="004B01C8">
        <w:instrText xml:space="preserve"> ADDIN ZOTERO_ITEM CSL_CITATION {"citationID":"xgdBUFRz","properties":{"formattedCitation":"(Siebert et al. 2019)","plainCitation":"(Siebert et al. 2019)","noteIndex":0},"citationItems":[{"id":874,"uris":["http://zotero.org/users/8176000/items/KPKKM8LU"],"itemData":{"id":874,"type":"article-journal","container-title":"Science","DOI":"10.1126/science.aav9314","issue":"6451","note":"publisher: American Association for the Advancement of Science","page":"eaav9314","source":"science.org (Atypon)","title":"Stem cell differentiation trajectories in Hydra resolved at single-cell resolution","volume":"365","author":[{"family":"Siebert","given":"Stefan"},{"family":"Farrell","given":"Jeffrey A."},{"family":"Cazet","given":"Jack F."},{"family":"Abeykoon","given":"Yashodara"},{"family":"Primack","given":"Abby S."},{"family":"Schnitzler","given":"Christine E."},{"family":"Juliano","given":"Celina E."}],"issued":{"date-parts":[["2019",7,26]]}}}],"schema":"https://github.com/citation-style-language/schema/raw/master/csl-citation.json"} </w:instrText>
      </w:r>
      <w:r w:rsidR="004B01C8">
        <w:fldChar w:fldCharType="separate"/>
      </w:r>
      <w:r w:rsidR="004B01C8" w:rsidRPr="004B01C8">
        <w:t>(Siebert et al. 2019)</w:t>
      </w:r>
      <w:r w:rsidR="004B01C8">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i/>
        </w:rPr>
        <w:t>Clytia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hemisphaerica</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{"citationID":"VtD8lUfm","properties":{"formattedCitation":"(Chari et al. 2021)","plainCitation":"(Chari et al. 2021)","noteIndex":0},"citationItems":[{"id":755,"uris":["http://zotero.org/users/8176000/items/72ZAPKWD"],"itemData":{"id":755,"type":"article-journal","abstract":"Whole-organism perturbations reveal single-cell responses across the Clytia medusa. We present an organism-wide, transcriptomic cell atlas of the hydrozoan medusa Clytia hemisphaerica and describe how its component cell types respond to perturbation. Using multiplexed single-cell RNA sequencing, in which individual animals were indexed and pooled from control and perturbation conditions into a single sequencing run, we avoid artifacts from batch effects and are able to discern shifts in cell state in response to organismal perturbations. This work serves as a foundation for future studies of development, function, and regeneration in a genetically tractable jellyfish species. Moreover, we introduce a powerful workflow for high-resolution, whole-animal, multiplexed single-cell genomics that is readily adaptable to other traditional or nontraditional model organisms.","container-title":"Science Advances","DOI":"10.1126/sciadv.abh1683","issue":"48","journalAbbreviation":"Science Advances","note":"publisher: American Association for the Advancement of Science","page":"eabh1683","title":"Whole-animal multiplexed single-cell RNA-seq reveals transcriptional shifts across Clytia medusa cell types","volume":"7","author":[{"family":"Chari","given":"Tara"},{"family":"Weissbourd","given":"Brandon"},{"family":"Gehring","given":"Jase"},{"family":"Ferraioli","given":"Anna"},{"family":"Leclère","given":"Lucas"},{"family":"Herl","given":"Makenna"},{"family":"Gao","given":"Fan"},{"family":"Chevalier","given":"Sandra"},{"family":"Copley","given":"Richard R."},{"family":"Houliston","given":"Evelyn"},{"family":"Anderson","given":"David J."},{"family":"Pachter","given":"Lior"}],"issued":{"date-parts":[["2021"]]}}}],"schema":"https://github.com/citation-style-language/schema/raw/master/csl-citation.json"} </w:instrText>
      </w:r>
      <w:r w:rsidR="004B01C8">
        <w:fldChar w:fldCharType="separate"/>
      </w:r>
      <w:r w:rsidR="004B01C8" w:rsidRPr="004B01C8">
        <w:t>(Chari et al. 2021)</w:t>
      </w:r>
      <w:r w:rsidR="004B01C8">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i/>
        </w:rPr>
        <w:t>Stylophora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pistillata</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{"citationID":"Lar9maXO","properties":{"formattedCitation":"(Levy et al. 2021)","plainCitation":"(Levy et al. 2021)","noteIndex":0},"citationItems":[{"id":1,"uris":["http://zotero.org/users/8176000/items/387DRWM2"],"itemData":{"id":1,"type":"article-journal","abstract":"Stony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volume":"184","author":[{"family":"Levy","given":"Shani"},{"family":"Elek","given":"Anamaria"},{"family":"Grau-Bové","given":"Xavier"},{"family":"Menéndez-Bravo","given":"Simón"},{"family":"Iglesias","given":"Marta"},{"family":"Tanay","given":"Amos"},{"family":"Mass","given":"Tali"},{"family":"Sebé-Pedrós","given":"Arnau"}],"issued":{"date-parts":[["2021",5,27]]}}}],"schema":"https://github.com/citation-style-language/schema/raw/master/csl-citation.json"} </w:instrText>
      </w:r>
      <w:r w:rsidR="004B01C8">
        <w:fldChar w:fldCharType="separate"/>
      </w:r>
      <w:r w:rsidR="004B01C8" w:rsidRPr="004B01C8">
        <w:t>(Levy et al. 2021)</w:t>
      </w:r>
      <w:r w:rsidR="004B01C8">
        <w:fldChar w:fldCharType="end"/>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Nematostella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vectensis</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{"citationID":"PgJxPc1J","properties":{"formattedCitation":"(Seb\\uc0\\u233{}-Pedr\\uc0\\u243{}s, Saudemont, et al. 2018)","plainCitation":"(Sebé-Pedrós, Saudemont, et al. 2018)","noteIndex":0},"citationItems":[{"id":5,"uris":["http://zotero.org/users/8176000/items/AP3LXFC6"],"itemData":{"id":5,"type":"article-journal","abstract":"The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H."},{"family":"Spitz","given":"François"},{"family":"Tanay","given":"Amos"},{"family":"Marlow","given":"Heather"}],"issued":{"date-parts":[["2018",5,31]]}}}],"schema":"https://github.com/citation-style-language/schema/raw/master/csl-citation.json"}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Sebé-Pedrós</w:t>
      </w:r>
      <w:proofErr w:type="spellEnd"/>
      <w:r w:rsidR="004B01C8" w:rsidRPr="004B01C8">
        <w:rPr>
          <w:szCs w:val="24"/>
        </w:rPr>
        <w:t xml:space="preserve">, </w:t>
      </w:r>
      <w:proofErr w:type="spellStart"/>
      <w:r w:rsidR="004B01C8" w:rsidRPr="004B01C8">
        <w:rPr>
          <w:szCs w:val="24"/>
        </w:rPr>
        <w:t>Saudemont</w:t>
      </w:r>
      <w:proofErr w:type="spellEnd"/>
      <w:r w:rsidR="004B01C8" w:rsidRPr="004B01C8">
        <w:rPr>
          <w:szCs w:val="24"/>
        </w:rPr>
        <w:t>, et al. 2018)</w:t>
      </w:r>
      <w:r w:rsidR="004B01C8">
        <w:fldChar w:fldCharType="end"/>
      </w:r>
      <w:r>
        <w:rPr>
          <w:rFonts w:ascii="Times New Roman" w:eastAsia="Times New Roman" w:hAnsi="Times New Roman" w:cs="Times New Roman"/>
        </w:rPr>
        <w:t xml:space="preserve">), the placozoan </w:t>
      </w:r>
      <w:r>
        <w:rPr>
          <w:rFonts w:ascii="Times New Roman" w:eastAsia="Times New Roman" w:hAnsi="Times New Roman" w:cs="Times New Roman"/>
          <w:i/>
        </w:rPr>
        <w:t xml:space="preserve">Trichoplax </w:t>
      </w:r>
      <w:proofErr w:type="spellStart"/>
      <w:r>
        <w:rPr>
          <w:rFonts w:ascii="Times New Roman" w:eastAsia="Times New Roman" w:hAnsi="Times New Roman" w:cs="Times New Roman"/>
          <w:i/>
        </w:rPr>
        <w:t>adhaerens</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{"citationID":"koZ5jpwU","properties":{"formattedCitation":"(Seb\\uc0\\u233{}-Pedr\\uc0\\u243{}s, Chomsky, et al. 2018)","plainCitation":"(Sebé-Pedrós, Chomsky, et al. 2018)","noteIndex":0},"citationItems":[{"id":"66CPTnXQ/sBt1oqDS","uris":["http://zotero.org/users/8176000/items/KA8XVWPQ"],"itemData":{"id":"VVB8nvDy/VvJgLVDl","type":"article-journal","container-title":"Nature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Sebé-Pedrós</w:t>
      </w:r>
      <w:proofErr w:type="spellEnd"/>
      <w:r w:rsidR="004B01C8" w:rsidRPr="004B01C8">
        <w:rPr>
          <w:szCs w:val="24"/>
        </w:rPr>
        <w:t>, Chomsky, et al. 2018)</w:t>
      </w:r>
      <w:r w:rsidR="004B01C8">
        <w:fldChar w:fldCharType="end"/>
      </w:r>
      <w:r>
        <w:rPr>
          <w:rFonts w:ascii="Times New Roman" w:eastAsia="Times New Roman" w:hAnsi="Times New Roman" w:cs="Times New Roman"/>
        </w:rPr>
        <w:t xml:space="preserve">, the sponge </w:t>
      </w:r>
      <w:proofErr w:type="spellStart"/>
      <w:r>
        <w:rPr>
          <w:rFonts w:ascii="Times New Roman" w:eastAsia="Times New Roman" w:hAnsi="Times New Roman" w:cs="Times New Roman"/>
          <w:i/>
        </w:rPr>
        <w:t>Amphimedon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queenslandica</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{"citationID":"oTGGKxtE","properties":{"formattedCitation":"(Seb\\uc0\\u233{}-Pedr\\uc0\\u243{}s, Chomsky, et al. 2018)","plainCitation":"(Sebé-Pedrós, Chomsky, et al. 2018)","noteIndex":0},"citationItems":[{"id":"66CPTnXQ/sBt1oqDS","uris":["http://zotero.org/users/8176000/items/KA8XVWPQ"],"itemData":{"id":"VVB8nvDy/VvJgLVDl","type":"article-journal","container-title":"Nature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Sebé-Pedrós</w:t>
      </w:r>
      <w:proofErr w:type="spellEnd"/>
      <w:r w:rsidR="004B01C8" w:rsidRPr="004B01C8">
        <w:rPr>
          <w:szCs w:val="24"/>
        </w:rPr>
        <w:t>, Chomsky, et al. 2018)</w:t>
      </w:r>
      <w:r w:rsidR="004B01C8">
        <w:fldChar w:fldCharType="end"/>
      </w:r>
      <w:r>
        <w:rPr>
          <w:rFonts w:ascii="Times New Roman" w:eastAsia="Times New Roman" w:hAnsi="Times New Roman" w:cs="Times New Roman"/>
        </w:rPr>
        <w:t>, and the cte</w:t>
      </w:r>
      <w:r>
        <w:rPr>
          <w:rFonts w:ascii="Times New Roman" w:eastAsia="Times New Roman" w:hAnsi="Times New Roman" w:cs="Times New Roman"/>
        </w:rPr>
        <w:t xml:space="preserve">nophore </w:t>
      </w:r>
      <w:proofErr w:type="spellStart"/>
      <w:r>
        <w:rPr>
          <w:rFonts w:ascii="Times New Roman" w:eastAsia="Times New Roman" w:hAnsi="Times New Roman" w:cs="Times New Roman"/>
          <w:i/>
        </w:rPr>
        <w:t>Mnemiopsis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leidyi</w:t>
      </w:r>
      <w:proofErr w:type="spellEnd"/>
      <w:r>
        <w:rPr>
          <w:rFonts w:ascii="Times New Roman" w:eastAsia="Times New Roman" w:hAnsi="Times New Roman" w:cs="Times New Roman"/>
        </w:rPr>
        <w:t xml:space="preserve"> </w:t>
      </w:r>
      <w:r w:rsidR="004B01C8">
        <w:fldChar w:fldCharType="begin"/>
      </w:r>
      <w:r w:rsidR="004B01C8">
        <w:instrText xml:space="preserve"> ADDIN ZOTERO_ITEM CSL_CITATION {"citationID":"iRfUtMQk","properties":{"formattedCitation":"(Seb\\uc0\\u233{}-Pedr\\uc0\\u243{}s, Chomsky, et al. 2018)","plainCitation":"(Sebé-Pedrós, Chomsky, et al. 2018)","noteIndex":0},"citationItems":[{"id":"66CPTnXQ/sBt1oqDS","uris":["http://zotero.org/users/8176000/items/KA8XVWPQ"],"itemData":{"id":"VVB8nvDy/VvJgLVDl","type":"article-journal","container-title":"Nature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fldChar w:fldCharType="separate"/>
      </w:r>
      <w:r w:rsidR="004B01C8" w:rsidRPr="004B01C8">
        <w:rPr>
          <w:szCs w:val="24"/>
        </w:rPr>
        <w:t>(</w:t>
      </w:r>
      <w:proofErr w:type="spellStart"/>
      <w:r w:rsidR="004B01C8" w:rsidRPr="004B01C8">
        <w:rPr>
          <w:szCs w:val="24"/>
        </w:rPr>
        <w:t>Sebé-Pedrós</w:t>
      </w:r>
      <w:proofErr w:type="spellEnd"/>
      <w:r w:rsidR="004B01C8" w:rsidRPr="004B01C8">
        <w:rPr>
          <w:szCs w:val="24"/>
        </w:rPr>
        <w:t>, Chomsky, et al. 2018)</w:t>
      </w:r>
      <w:r w:rsidR="004B01C8">
        <w:fldChar w:fldCharType="end"/>
      </w:r>
      <w:r>
        <w:rPr>
          <w:rFonts w:ascii="Times New Roman" w:eastAsia="Times New Roman" w:hAnsi="Times New Roman" w:cs="Times New Roman"/>
        </w:rPr>
        <w:t xml:space="preserve">. </w:t>
      </w:r>
      <w:r>
        <w:rPr>
          <w:rFonts w:ascii="Times New Roman" w:eastAsia="Times New Roman" w:hAnsi="Times New Roman" w:cs="Times New Roman"/>
          <w:shd w:val="clear" w:color="auto" w:fill="FFD966"/>
        </w:rPr>
        <w:t>See Supplementary Table X for deta</w:t>
      </w:r>
      <w:r>
        <w:rPr>
          <w:rFonts w:ascii="Times New Roman" w:eastAsia="Times New Roman" w:hAnsi="Times New Roman" w:cs="Times New Roman"/>
          <w:shd w:val="clear" w:color="auto" w:fill="FFD966"/>
        </w:rPr>
        <w:t xml:space="preserve">ils of </w:t>
      </w:r>
      <w:proofErr w:type="spellStart"/>
      <w:r>
        <w:rPr>
          <w:rFonts w:ascii="Times New Roman" w:eastAsia="Times New Roman" w:hAnsi="Times New Roman" w:cs="Times New Roman"/>
          <w:shd w:val="clear" w:color="auto" w:fill="FFD966"/>
        </w:rPr>
        <w:t>scRNAseq</w:t>
      </w:r>
      <w:proofErr w:type="spellEnd"/>
      <w:r>
        <w:rPr>
          <w:rFonts w:ascii="Times New Roman" w:eastAsia="Times New Roman" w:hAnsi="Times New Roman" w:cs="Times New Roman"/>
          <w:shd w:val="clear" w:color="auto" w:fill="FFD966"/>
        </w:rPr>
        <w:t xml:space="preserve"> datasets used</w:t>
      </w:r>
      <w:r>
        <w:rPr>
          <w:rFonts w:ascii="Times New Roman" w:eastAsia="Times New Roman" w:hAnsi="Times New Roman" w:cs="Times New Roman"/>
        </w:rPr>
        <w:t>.</w:t>
      </w:r>
    </w:p>
    <w:p w14:paraId="0B6A3E7C" w14:textId="77777777" w:rsidR="00D57823" w:rsidRDefault="002B567E">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MetaCell</w:t>
      </w:r>
      <w:proofErr w:type="spellEnd"/>
      <w:r>
        <w:rPr>
          <w:rFonts w:ascii="Times New Roman" w:eastAsia="Times New Roman" w:hAnsi="Times New Roman" w:cs="Times New Roman"/>
          <w:b/>
        </w:rPr>
        <w:t xml:space="preserve"> pipeline for clustering cells</w:t>
      </w:r>
    </w:p>
    <w:p w14:paraId="0B6A3E7D"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For the search of photoreceptor-like cells in the species of interest, we used the approach of identifying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or cell states to account for potential low depth of sequencing in </w:t>
      </w:r>
      <w:r>
        <w:rPr>
          <w:rFonts w:ascii="Times New Roman" w:eastAsia="Times New Roman" w:hAnsi="Times New Roman" w:cs="Times New Roman"/>
        </w:rPr>
        <w:t>non-model organisms, especially when the dataset is of the whole body.</w:t>
      </w:r>
    </w:p>
    <w:p w14:paraId="0B6A3E7E" w14:textId="7F07407F"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Unique Molecular Identifiers (UMI) count matrices for each species were used as input for an established pipeline using the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v0.3.6 </w:t>
      </w:r>
      <w:r w:rsidR="004B01C8">
        <w:fldChar w:fldCharType="begin"/>
      </w:r>
      <w:r w:rsidR="004B01C8">
        <w:instrText xml:space="preserve"> ADDIN ZOTERO_ITEM CSL_CITATION {"citationID":"utarYNi1","properties":{"formattedCitation":"(Baran et al. 2019)","plainCitation":"(Baran et al. 2019)","noteIndex":0},"citationItems":[{"id":3,"uris":["http://zotero.org/users/8176000/items/VML54ZHS"],"itemData":{"id":3,"type":"article-journal","abstract":"scRNA-seq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volume":"20","author":[{"family":"Baran","given":"Yael"},{"family":"Bercovich","given":"Akhiad"},{"family":"Sebe-Pedros","given":"Arnau"},{"family":"Lubling","given":"Yaniv"},{"family":"Giladi","given":"Amir"},{"family":"Chomsky","given":"Elad"},{"family":"Meir","given":"Zohar"},{"family":"Hoichman","given":"Michael"},{"family":"Lifshitz","given":"Aviezer"},{"family":"Tanay","given":"Amos"}],"issued":{"date-parts":[["2019",10,11]]}}}],"schema":"https://github.com/citation-style-language/schema/raw/master/csl-citation.json"} </w:instrText>
      </w:r>
      <w:r w:rsidR="004B01C8">
        <w:fldChar w:fldCharType="separate"/>
      </w:r>
      <w:r w:rsidR="004B01C8" w:rsidRPr="004B01C8">
        <w:t>(Baran et al. 2019)</w:t>
      </w:r>
      <w:r w:rsidR="004B01C8">
        <w:fldChar w:fldCharType="end"/>
      </w:r>
      <w:r>
        <w:rPr>
          <w:rFonts w:ascii="Times New Roman" w:eastAsia="Times New Roman" w:hAnsi="Times New Roman" w:cs="Times New Roman"/>
        </w:rPr>
        <w:t xml:space="preserve"> R package, as described on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GitHub </w:t>
      </w:r>
      <w:r>
        <w:rPr>
          <w:rFonts w:ascii="Times New Roman" w:eastAsia="Times New Roman" w:hAnsi="Times New Roman" w:cs="Times New Roman"/>
          <w:shd w:val="clear" w:color="auto" w:fill="FFD966"/>
        </w:rPr>
        <w:t>(LINK</w:t>
      </w:r>
      <w:r>
        <w:rPr>
          <w:rFonts w:ascii="Times New Roman" w:eastAsia="Times New Roman" w:hAnsi="Times New Roman" w:cs="Times New Roman"/>
        </w:rPr>
        <w:t xml:space="preserve">). Once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were computed, heatmaps for all the species-specific phototransduction markers were generated to visualise which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were overexpressing them and indeed whether they were co-expre</w:t>
      </w:r>
      <w:r>
        <w:rPr>
          <w:rFonts w:ascii="Times New Roman" w:eastAsia="Times New Roman" w:hAnsi="Times New Roman" w:cs="Times New Roman"/>
        </w:rPr>
        <w:t xml:space="preserve">ssed in the same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To better visualise the situation for single genes, we also generated bar plots with the log fold change values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of each gene in each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2D graphs with the expression of single genes mapped into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2D gr</w:t>
      </w:r>
      <w:r>
        <w:rPr>
          <w:rFonts w:ascii="Times New Roman" w:eastAsia="Times New Roman" w:hAnsi="Times New Roman" w:cs="Times New Roman"/>
        </w:rPr>
        <w:t xml:space="preserve">aph. </w:t>
      </w:r>
      <w:r>
        <w:rPr>
          <w:rFonts w:ascii="Times New Roman" w:eastAsia="Times New Roman" w:hAnsi="Times New Roman" w:cs="Times New Roman"/>
          <w:shd w:val="clear" w:color="auto" w:fill="FFD966"/>
        </w:rPr>
        <w:t>See Supplementary Figures for each species</w:t>
      </w:r>
      <w:r>
        <w:rPr>
          <w:rFonts w:ascii="Times New Roman" w:eastAsia="Times New Roman" w:hAnsi="Times New Roman" w:cs="Times New Roman"/>
        </w:rPr>
        <w:t xml:space="preserve">. Finally, complete lists of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values for all genes in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for each species were extracted for downstream analysis. </w:t>
      </w:r>
    </w:p>
    <w:p w14:paraId="0B6A3E7F" w14:textId="77777777" w:rsidR="00D57823" w:rsidRDefault="002B567E">
      <w:pPr>
        <w:spacing w:before="240" w:after="240"/>
        <w:rPr>
          <w:rFonts w:ascii="Times New Roman" w:eastAsia="Times New Roman" w:hAnsi="Times New Roman" w:cs="Times New Roman"/>
          <w:b/>
          <w:i/>
        </w:rPr>
      </w:pPr>
      <w:r>
        <w:rPr>
          <w:rFonts w:ascii="Times New Roman" w:eastAsia="Times New Roman" w:hAnsi="Times New Roman" w:cs="Times New Roman"/>
          <w:b/>
        </w:rPr>
        <w:t xml:space="preserve">Identification of photoreceptor </w:t>
      </w:r>
      <w:proofErr w:type="spellStart"/>
      <w:r>
        <w:rPr>
          <w:rFonts w:ascii="Times New Roman" w:eastAsia="Times New Roman" w:hAnsi="Times New Roman" w:cs="Times New Roman"/>
          <w:b/>
        </w:rPr>
        <w:t>metacells</w:t>
      </w:r>
      <w:proofErr w:type="spellEnd"/>
      <w:r>
        <w:rPr>
          <w:rFonts w:ascii="Times New Roman" w:eastAsia="Times New Roman" w:hAnsi="Times New Roman" w:cs="Times New Roman"/>
          <w:b/>
        </w:rPr>
        <w:t xml:space="preserve"> in the model organisms </w:t>
      </w:r>
      <w:r>
        <w:rPr>
          <w:rFonts w:ascii="Times New Roman" w:eastAsia="Times New Roman" w:hAnsi="Times New Roman" w:cs="Times New Roman"/>
          <w:b/>
          <w:i/>
        </w:rPr>
        <w:t>D. melanogaster</w:t>
      </w:r>
      <w:r>
        <w:rPr>
          <w:rFonts w:ascii="Times New Roman" w:eastAsia="Times New Roman" w:hAnsi="Times New Roman" w:cs="Times New Roman"/>
          <w:b/>
        </w:rPr>
        <w:t xml:space="preserve">, </w:t>
      </w:r>
      <w:r>
        <w:rPr>
          <w:rFonts w:ascii="Times New Roman" w:eastAsia="Times New Roman" w:hAnsi="Times New Roman" w:cs="Times New Roman"/>
          <w:b/>
          <w:i/>
        </w:rPr>
        <w:t>H. sapiens</w:t>
      </w:r>
      <w:r>
        <w:rPr>
          <w:rFonts w:ascii="Times New Roman" w:eastAsia="Times New Roman" w:hAnsi="Times New Roman" w:cs="Times New Roman"/>
          <w:b/>
        </w:rPr>
        <w:t xml:space="preserve"> and </w:t>
      </w:r>
      <w:r>
        <w:rPr>
          <w:rFonts w:ascii="Times New Roman" w:eastAsia="Times New Roman" w:hAnsi="Times New Roman" w:cs="Times New Roman"/>
          <w:b/>
          <w:i/>
        </w:rPr>
        <w:t>M. musculus</w:t>
      </w:r>
    </w:p>
    <w:p w14:paraId="0B6A3E80" w14:textId="77777777"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As a first step, we tested our pipeline on model organisms to determine whether photoreceptor cells (PRCs) could reliably be identified. </w:t>
      </w:r>
      <w:r>
        <w:rPr>
          <w:rFonts w:ascii="Times New Roman" w:eastAsia="Times New Roman" w:hAnsi="Times New Roman" w:cs="Times New Roman"/>
          <w:i/>
        </w:rPr>
        <w:t xml:space="preserve">D. </w:t>
      </w:r>
      <w:proofErr w:type="spellStart"/>
      <w:r>
        <w:rPr>
          <w:rFonts w:ascii="Times New Roman" w:eastAsia="Times New Roman" w:hAnsi="Times New Roman" w:cs="Times New Roman"/>
          <w:i/>
        </w:rPr>
        <w:t>melangoster</w:t>
      </w:r>
      <w:proofErr w:type="spellEnd"/>
      <w:r>
        <w:rPr>
          <w:rFonts w:ascii="Times New Roman" w:eastAsia="Times New Roman" w:hAnsi="Times New Roman" w:cs="Times New Roman"/>
        </w:rPr>
        <w:t xml:space="preserve"> rhabdomeric phototransduction genes were used to pinpoint a rhabdomeric PRC profile; and ciliary phototransduction genes of </w:t>
      </w:r>
      <w:r>
        <w:rPr>
          <w:rFonts w:ascii="Times New Roman" w:eastAsia="Times New Roman" w:hAnsi="Times New Roman" w:cs="Times New Roman"/>
          <w:i/>
        </w:rPr>
        <w:t>H. sapiens</w:t>
      </w:r>
      <w:r>
        <w:rPr>
          <w:rFonts w:ascii="Times New Roman" w:eastAsia="Times New Roman" w:hAnsi="Times New Roman" w:cs="Times New Roman"/>
        </w:rPr>
        <w:t xml:space="preserve"> and </w:t>
      </w:r>
      <w:r>
        <w:rPr>
          <w:rFonts w:ascii="Times New Roman" w:eastAsia="Times New Roman" w:hAnsi="Times New Roman" w:cs="Times New Roman"/>
          <w:i/>
        </w:rPr>
        <w:t>M. musculus</w:t>
      </w:r>
      <w:r>
        <w:rPr>
          <w:rFonts w:ascii="Times New Roman" w:eastAsia="Times New Roman" w:hAnsi="Times New Roman" w:cs="Times New Roman"/>
        </w:rPr>
        <w:t xml:space="preserve"> were used to identify ciliary-type PRCs. In the case of human and mouse, since it has been proposed that</w:t>
      </w:r>
      <w:r>
        <w:rPr>
          <w:rFonts w:ascii="Times New Roman" w:eastAsia="Times New Roman" w:hAnsi="Times New Roman" w:cs="Times New Roman"/>
        </w:rPr>
        <w:t xml:space="preserve"> OPN4 (melanopsin) expressing cells, such as retinal ganglion cells, of vertebrates are homologous to rhabdomeric PRCs, we searched also for candidate rhabdomeric PRC profiles. For this we used OPN4 (an r-opsin) together with the other rhabdomeric genes th</w:t>
      </w:r>
      <w:r>
        <w:rPr>
          <w:rFonts w:ascii="Times New Roman" w:eastAsia="Times New Roman" w:hAnsi="Times New Roman" w:cs="Times New Roman"/>
        </w:rPr>
        <w:t>at were found in human and mouse as markers.</w:t>
      </w:r>
    </w:p>
    <w:p w14:paraId="0B6A3E81" w14:textId="77777777" w:rsidR="00D57823" w:rsidRDefault="002B567E">
      <w:pPr>
        <w:spacing w:before="240" w:after="240"/>
        <w:rPr>
          <w:rFonts w:ascii="Times New Roman" w:eastAsia="Times New Roman" w:hAnsi="Times New Roman" w:cs="Times New Roman"/>
        </w:rPr>
      </w:pPr>
      <w:r>
        <w:rPr>
          <w:rFonts w:ascii="Times New Roman" w:eastAsia="Times New Roman" w:hAnsi="Times New Roman" w:cs="Times New Roman"/>
        </w:rPr>
        <w:t xml:space="preserve">In the case of </w:t>
      </w:r>
      <w:r>
        <w:rPr>
          <w:rFonts w:ascii="Times New Roman" w:eastAsia="Times New Roman" w:hAnsi="Times New Roman" w:cs="Times New Roman"/>
          <w:i/>
        </w:rPr>
        <w:t>D. melanogaster</w:t>
      </w:r>
      <w:r>
        <w:rPr>
          <w:rFonts w:ascii="Times New Roman" w:eastAsia="Times New Roman" w:hAnsi="Times New Roman" w:cs="Times New Roman"/>
        </w:rPr>
        <w:t xml:space="preserve">, the identification of a rhabdomeric PRC profile was extremely straightforward. It was possible to spot a candidate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already with the heatmap. This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was kept as an </w:t>
      </w:r>
      <w:r>
        <w:rPr>
          <w:rFonts w:ascii="Times New Roman" w:eastAsia="Times New Roman" w:hAnsi="Times New Roman" w:cs="Times New Roman"/>
        </w:rPr>
        <w:t xml:space="preserve">example for rhabdomeric PRC-type for comparison with non-model organisms (see below). Conversely, in human and mouse datasets, multiple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were good candidate PRCs. This was likely </w:t>
      </w:r>
      <w:proofErr w:type="gramStart"/>
      <w:r>
        <w:rPr>
          <w:rFonts w:ascii="Times New Roman" w:eastAsia="Times New Roman" w:hAnsi="Times New Roman" w:cs="Times New Roman"/>
        </w:rPr>
        <w:t>due to the fact that</w:t>
      </w:r>
      <w:proofErr w:type="gramEnd"/>
      <w:r>
        <w:rPr>
          <w:rFonts w:ascii="Times New Roman" w:eastAsia="Times New Roman" w:hAnsi="Times New Roman" w:cs="Times New Roman"/>
        </w:rPr>
        <w:t xml:space="preserve"> both datasets used were from retinal samples an</w:t>
      </w:r>
      <w:r>
        <w:rPr>
          <w:rFonts w:ascii="Times New Roman" w:eastAsia="Times New Roman" w:hAnsi="Times New Roman" w:cs="Times New Roman"/>
        </w:rPr>
        <w:t>d it is indeed expected that we identify multiple PRC profiles, especially rods that are known to be more abundant than cones.</w:t>
      </w:r>
      <w:commentRangeStart w:id="66"/>
      <w:r>
        <w:rPr>
          <w:rFonts w:ascii="Times New Roman" w:eastAsia="Times New Roman" w:hAnsi="Times New Roman" w:cs="Times New Roman"/>
        </w:rPr>
        <w:t xml:space="preserve">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the Drosophila dataset came from an entire optic lobe, where we do expect more cell types. </w:t>
      </w:r>
      <w:commentRangeEnd w:id="66"/>
      <w:r>
        <w:commentReference w:id="66"/>
      </w:r>
      <w:r>
        <w:rPr>
          <w:rFonts w:ascii="Times New Roman" w:eastAsia="Times New Roman" w:hAnsi="Times New Roman" w:cs="Times New Roman"/>
        </w:rPr>
        <w:t xml:space="preserve">Although it is sensible to </w:t>
      </w:r>
      <w:r>
        <w:rPr>
          <w:rFonts w:ascii="Times New Roman" w:eastAsia="Times New Roman" w:hAnsi="Times New Roman" w:cs="Times New Roman"/>
        </w:rPr>
        <w:t xml:space="preserve">keep in consideration several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per species as PRC candidates (as effectively each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is a cell state so there could be several PRC </w:t>
      </w:r>
      <w:proofErr w:type="gramStart"/>
      <w:r>
        <w:rPr>
          <w:rFonts w:ascii="Times New Roman" w:eastAsia="Times New Roman" w:hAnsi="Times New Roman" w:cs="Times New Roman"/>
        </w:rPr>
        <w:t>cell</w:t>
      </w:r>
      <w:proofErr w:type="gramEnd"/>
      <w:r>
        <w:rPr>
          <w:rFonts w:ascii="Times New Roman" w:eastAsia="Times New Roman" w:hAnsi="Times New Roman" w:cs="Times New Roman"/>
        </w:rPr>
        <w:t xml:space="preserve"> states in the dataset), we still needed to discriminate between PRC cells and non-PRC cells present in th</w:t>
      </w:r>
      <w:r>
        <w:rPr>
          <w:rFonts w:ascii="Times New Roman" w:eastAsia="Times New Roman" w:hAnsi="Times New Roman" w:cs="Times New Roman"/>
        </w:rPr>
        <w:t xml:space="preserve">e retina. Therefore, further steps to decide which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to keep were carried out for human and mouse. In order to be consistent with the non-model organisms, the same pipeline was used and is described below.</w:t>
      </w:r>
    </w:p>
    <w:p w14:paraId="0B6A3E82" w14:textId="77777777" w:rsidR="00D57823" w:rsidRDefault="00D57823">
      <w:pPr>
        <w:spacing w:before="240" w:after="240"/>
        <w:rPr>
          <w:rFonts w:ascii="Times New Roman" w:eastAsia="Times New Roman" w:hAnsi="Times New Roman" w:cs="Times New Roman"/>
        </w:rPr>
      </w:pPr>
    </w:p>
    <w:p w14:paraId="0B6A3E83"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Identification of candidate photoreceptor</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metacells</w:t>
      </w:r>
      <w:proofErr w:type="spellEnd"/>
      <w:r>
        <w:rPr>
          <w:rFonts w:ascii="Times New Roman" w:eastAsia="Times New Roman" w:hAnsi="Times New Roman" w:cs="Times New Roman"/>
          <w:b/>
        </w:rPr>
        <w:t xml:space="preserve"> in non-model organisms</w:t>
      </w:r>
    </w:p>
    <w:p w14:paraId="0B6A3E84" w14:textId="2D7D98A3"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As identifying photoreceptors in non-model organisms is not straightforward, particularly for some  non-bilaterians for which we do not even have any evidence that there may be photoreceptors at all (e.g. placozoa </w:t>
      </w:r>
      <w:r w:rsidR="004B01C8">
        <w:fldChar w:fldCharType="begin"/>
      </w:r>
      <w:r w:rsidR="004B01C8">
        <w:instrText xml:space="preserve"> ADDIN ZOTERO_ITEM CSL_CITATION {"citationID":"Oe5zBLc2","properties":{"formattedCitation":"(Smith et al. 2014)","plainCitation":"(Smith et al. 2014)","noteIndex":0},"citationItems":[{"id":862,"uris":["http://zotero.org/users/8176000/items/Z3Z3SADS"],"itemData":{"id":862,"type":"article-journal","abstract":"Background\nTrichoplax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fldChar w:fldCharType="separate"/>
      </w:r>
      <w:r w:rsidR="004B01C8" w:rsidRPr="004B01C8">
        <w:t>(Smith et al. 2014)</w:t>
      </w:r>
      <w:r w:rsidR="004B01C8">
        <w:fldChar w:fldCharType="end"/>
      </w:r>
      <w:r>
        <w:rPr>
          <w:rFonts w:ascii="Times New Roman" w:eastAsia="Times New Roman" w:hAnsi="Times New Roman" w:cs="Times New Roman"/>
        </w:rPr>
        <w:t xml:space="preserve">), we developed a pipeline to pick-up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that could be most likely a PRC-type. By this we mean that there was sufficient evidence based on the expression of combinations of phototransduc</w:t>
      </w:r>
      <w:r>
        <w:rPr>
          <w:rFonts w:ascii="Times New Roman" w:eastAsia="Times New Roman" w:hAnsi="Times New Roman" w:cs="Times New Roman"/>
        </w:rPr>
        <w:t>tion genes, to say that they have at least a PRC-like profile.</w:t>
      </w:r>
    </w:p>
    <w:p w14:paraId="0B6A3E85"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First, we filtered out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in which opsin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was below 0.2. This is because the opsin is the strongest marker for a photoreceptor cell, so we expect it to be at least slightly overexpres</w:t>
      </w:r>
      <w:r>
        <w:rPr>
          <w:rFonts w:ascii="Times New Roman" w:eastAsia="Times New Roman" w:hAnsi="Times New Roman" w:cs="Times New Roman"/>
        </w:rPr>
        <w:t xml:space="preserve">sed. The exception was </w:t>
      </w:r>
      <w:proofErr w:type="spellStart"/>
      <w:r>
        <w:rPr>
          <w:rFonts w:ascii="Times New Roman" w:eastAsia="Times New Roman" w:hAnsi="Times New Roman" w:cs="Times New Roman"/>
          <w:i/>
        </w:rPr>
        <w:t>Amphimedon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queenslandica</w:t>
      </w:r>
      <w:proofErr w:type="spellEnd"/>
      <w:r>
        <w:rPr>
          <w:rFonts w:ascii="Times New Roman" w:eastAsia="Times New Roman" w:hAnsi="Times New Roman" w:cs="Times New Roman"/>
        </w:rPr>
        <w:t>, as sponges do not possess opsins (</w:t>
      </w:r>
      <w:r>
        <w:rPr>
          <w:rFonts w:ascii="Times New Roman" w:eastAsia="Times New Roman" w:hAnsi="Times New Roman" w:cs="Times New Roman"/>
          <w:shd w:val="clear" w:color="auto" w:fill="FFD966"/>
        </w:rPr>
        <w:t>REF</w:t>
      </w:r>
      <w:r>
        <w:rPr>
          <w:rFonts w:ascii="Times New Roman" w:eastAsia="Times New Roman" w:hAnsi="Times New Roman" w:cs="Times New Roman"/>
        </w:rPr>
        <w:t xml:space="preserve"> and our results). To detect potential photoreceptor cell homologs in the sponge we had to rely only on the other phototransduction genes. We also ranked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ba</w:t>
      </w:r>
      <w:r>
        <w:rPr>
          <w:rFonts w:ascii="Times New Roman" w:eastAsia="Times New Roman" w:hAnsi="Times New Roman" w:cs="Times New Roman"/>
        </w:rPr>
        <w:t>sed on highest differential expression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of an opsin.</w:t>
      </w:r>
    </w:p>
    <w:p w14:paraId="0B6A3E86"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Next, we assessed the level of phototransduction gene expression in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For this we checked both the percentage of phototransduction genes co-expressed in the same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their leve</w:t>
      </w:r>
      <w:r>
        <w:rPr>
          <w:rFonts w:ascii="Times New Roman" w:eastAsia="Times New Roman" w:hAnsi="Times New Roman" w:cs="Times New Roman"/>
        </w:rPr>
        <w:t xml:space="preserve">l of differential expression within the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Specifically, we calculated the percentage of phototransduction genes expressed and their average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for: all genes; all common genes; all rhabdomeric genes; and all ciliary genes. Between the latter two, </w:t>
      </w:r>
      <w:r>
        <w:rPr>
          <w:rFonts w:ascii="Times New Roman" w:eastAsia="Times New Roman" w:hAnsi="Times New Roman" w:cs="Times New Roman"/>
        </w:rPr>
        <w:t xml:space="preserve">we kept the highest value as we assume that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lean more towards either a rhabdomeric or a ciliary profile. </w:t>
      </w:r>
    </w:p>
    <w:p w14:paraId="0B6A3E87"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Therefore, to classify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into best PRC candidates we had available all of the following evidences: 1)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of highest expressed opsin</w:t>
      </w:r>
      <w:r>
        <w:rPr>
          <w:rFonts w:ascii="Times New Roman" w:eastAsia="Times New Roman" w:hAnsi="Times New Roman" w:cs="Times New Roman"/>
        </w:rPr>
        <w:t xml:space="preserve"> in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2) average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of all phototransduction genes; 3) average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of common phototransduction genes; 4) average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of either ciliary or rhabdomeric genes (whichever is highest); 5) highest percentage of all phototransduction genes; 6) highest pe</w:t>
      </w:r>
      <w:r>
        <w:rPr>
          <w:rFonts w:ascii="Times New Roman" w:eastAsia="Times New Roman" w:hAnsi="Times New Roman" w:cs="Times New Roman"/>
        </w:rPr>
        <w:t xml:space="preserve">rcentage of common phototransduction genes; 7) highest percentage of either ciliary or rhabdomeric phototransduction genes (whichever is highest). </w:t>
      </w:r>
    </w:p>
    <w:p w14:paraId="0B6A3E88"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For each of these categories of evidence, we ranked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from best (1st) to worst (nth). We then su</w:t>
      </w:r>
      <w:r>
        <w:rPr>
          <w:rFonts w:ascii="Times New Roman" w:eastAsia="Times New Roman" w:hAnsi="Times New Roman" w:cs="Times New Roman"/>
        </w:rPr>
        <w:t xml:space="preserve">mmed the ranking values for all the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to obtain a final ranking. For all rankings, if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tied, they got the same ranking value. We decided to keep as best candidate PRCs to be used for further analyses the PRCs that are in the top 5 of the f</w:t>
      </w:r>
      <w:r>
        <w:rPr>
          <w:rFonts w:ascii="Times New Roman" w:eastAsia="Times New Roman" w:hAnsi="Times New Roman" w:cs="Times New Roman"/>
        </w:rPr>
        <w:t xml:space="preserve">inal ranking. As a result, we have circa 5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for each species. Some species have less because less than 5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passed the initial threshold of opsin &gt;0.2. Other species have slightly more than 5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because some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tied in the fin</w:t>
      </w:r>
      <w:r>
        <w:rPr>
          <w:rFonts w:ascii="Times New Roman" w:eastAsia="Times New Roman" w:hAnsi="Times New Roman" w:cs="Times New Roman"/>
        </w:rPr>
        <w:t xml:space="preserve">al ranking. In </w:t>
      </w:r>
      <w:r>
        <w:rPr>
          <w:rFonts w:ascii="Times New Roman" w:eastAsia="Times New Roman" w:hAnsi="Times New Roman" w:cs="Times New Roman"/>
          <w:shd w:val="clear" w:color="auto" w:fill="FFD966"/>
        </w:rPr>
        <w:t>Supplementary File X</w:t>
      </w:r>
      <w:r>
        <w:rPr>
          <w:rFonts w:ascii="Times New Roman" w:eastAsia="Times New Roman" w:hAnsi="Times New Roman" w:cs="Times New Roman"/>
        </w:rPr>
        <w:t xml:space="preserve"> we show these ranking calculations and we also show an alternative ranking system. In this case,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were ranked based on how many times they appeared in the top 5 of each of the separate categories. In most cases </w:t>
      </w:r>
      <w:r>
        <w:rPr>
          <w:rFonts w:ascii="Times New Roman" w:eastAsia="Times New Roman" w:hAnsi="Times New Roman" w:cs="Times New Roman"/>
        </w:rPr>
        <w:t xml:space="preserve">final best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correspond between the two methods. We show the alternative method for completeness.</w:t>
      </w:r>
    </w:p>
    <w:p w14:paraId="0B6A3E89"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Note that in the case of mouse and human, this procedure was done separately for rod and cone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and the top 5 were collected for both types as</w:t>
      </w:r>
      <w:r>
        <w:rPr>
          <w:rFonts w:ascii="Times New Roman" w:eastAsia="Times New Roman" w:hAnsi="Times New Roman" w:cs="Times New Roman"/>
        </w:rPr>
        <w:t xml:space="preserve"> indeed their genetic profile can be a bit different and in this </w:t>
      </w:r>
      <w:proofErr w:type="gramStart"/>
      <w:r>
        <w:rPr>
          <w:rFonts w:ascii="Times New Roman" w:eastAsia="Times New Roman" w:hAnsi="Times New Roman" w:cs="Times New Roman"/>
        </w:rPr>
        <w:t>way</w:t>
      </w:r>
      <w:proofErr w:type="gramEnd"/>
      <w:r>
        <w:rPr>
          <w:rFonts w:ascii="Times New Roman" w:eastAsia="Times New Roman" w:hAnsi="Times New Roman" w:cs="Times New Roman"/>
        </w:rPr>
        <w:t xml:space="preserve"> we have full representation of the ciliary type.</w:t>
      </w:r>
    </w:p>
    <w:p w14:paraId="0B6A3E8A" w14:textId="77777777" w:rsidR="00D57823" w:rsidRDefault="00D57823">
      <w:pPr>
        <w:rPr>
          <w:rFonts w:ascii="Times New Roman" w:eastAsia="Times New Roman" w:hAnsi="Times New Roman" w:cs="Times New Roman"/>
        </w:rPr>
      </w:pPr>
    </w:p>
    <w:p w14:paraId="0B6A3E8B" w14:textId="77777777" w:rsidR="00D57823" w:rsidRDefault="002B56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 of the genetic profile of candidate PRCs and comparison across species</w:t>
      </w:r>
    </w:p>
    <w:p w14:paraId="0B6A3E8C" w14:textId="6F30ADE0"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After having identified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based on th</w:t>
      </w:r>
      <w:r>
        <w:rPr>
          <w:rFonts w:ascii="Times New Roman" w:eastAsia="Times New Roman" w:hAnsi="Times New Roman" w:cs="Times New Roman"/>
        </w:rPr>
        <w:t xml:space="preserve">e expression of phototransduction genes as markers (see previous sections), we then moved on to further characterise the genetic profile of these candidate PRCs. We focused our analysis on genes involved in transcription, such as transcription factors, as </w:t>
      </w:r>
      <w:r>
        <w:rPr>
          <w:rFonts w:ascii="Times New Roman" w:eastAsia="Times New Roman" w:hAnsi="Times New Roman" w:cs="Times New Roman"/>
        </w:rPr>
        <w:t xml:space="preserve">these genes influence the rest of the genetic profile of the cell and are considered the core regulatory complex that defines cell identity </w:t>
      </w:r>
      <w:r w:rsidR="004B01C8">
        <w:fldChar w:fldCharType="begin"/>
      </w:r>
      <w:r w:rsidR="004B01C8">
        <w:instrText xml:space="preserve"> ADDIN ZOTERO_ITEM CSL_CITATION {"citationID":"he6bEzfE","properties":{"formattedCitation":"(Arendt et al. 2016)","plainCitation":"(Arendt et al. 2016)","noteIndex":0},"citationItems":[{"id":393,"uris":["http://zotero.org/users/8176000/items/D42LKGBL"],"itemData":{"id":393,"type":"article-journal","abstract":"Cell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fldChar w:fldCharType="separate"/>
      </w:r>
      <w:r w:rsidR="004B01C8" w:rsidRPr="004B01C8">
        <w:t>(Arendt et al. 2016)</w:t>
      </w:r>
      <w:r w:rsidR="004B01C8">
        <w:fldChar w:fldCharType="end"/>
      </w:r>
      <w:r>
        <w:rPr>
          <w:rFonts w:ascii="Times New Roman" w:eastAsia="Times New Roman" w:hAnsi="Times New Roman" w:cs="Times New Roman"/>
        </w:rPr>
        <w:t xml:space="preserve">. </w:t>
      </w:r>
    </w:p>
    <w:p w14:paraId="0B6A3E8D"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lastRenderedPageBreak/>
        <w:t>For all candidate PRC</w:t>
      </w:r>
      <w:r>
        <w:rPr>
          <w:rFonts w:ascii="Times New Roman" w:eastAsia="Times New Roman" w:hAnsi="Times New Roman" w:cs="Times New Roman"/>
        </w:rPr>
        <w:t xml:space="preserve">s of all species, we collected: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the top 100 most highly expressed genes, these should be considered as additional markers for the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ii) all genes that have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above 0.5, these represent genes that are mildly overexpressed in the given </w:t>
      </w:r>
      <w:proofErr w:type="spellStart"/>
      <w:r>
        <w:rPr>
          <w:rFonts w:ascii="Times New Roman" w:eastAsia="Times New Roman" w:hAnsi="Times New Roman" w:cs="Times New Roman"/>
        </w:rPr>
        <w:t>me</w:t>
      </w:r>
      <w:r>
        <w:rPr>
          <w:rFonts w:ascii="Times New Roman" w:eastAsia="Times New Roman" w:hAnsi="Times New Roman" w:cs="Times New Roman"/>
        </w:rPr>
        <w:t>tacell</w:t>
      </w:r>
      <w:proofErr w:type="spellEnd"/>
      <w:r>
        <w:rPr>
          <w:rFonts w:ascii="Times New Roman" w:eastAsia="Times New Roman" w:hAnsi="Times New Roman" w:cs="Times New Roman"/>
        </w:rPr>
        <w:t xml:space="preserve">. </w:t>
      </w:r>
    </w:p>
    <w:p w14:paraId="0B6A3E8E" w14:textId="77777777" w:rsidR="00D57823" w:rsidRDefault="00D57823">
      <w:pPr>
        <w:rPr>
          <w:rFonts w:ascii="Times New Roman" w:eastAsia="Times New Roman" w:hAnsi="Times New Roman" w:cs="Times New Roman"/>
        </w:rPr>
      </w:pPr>
    </w:p>
    <w:p w14:paraId="0B6A3E8F"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Identification of genes involved in transcription</w:t>
      </w:r>
    </w:p>
    <w:p w14:paraId="0B6A3E90" w14:textId="5EA17C58"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To identify genes involved in transcription, we used two tools. First, we annotated all the collected genes with Eggnog mapper </w:t>
      </w:r>
      <w:r w:rsidR="004B01C8">
        <w:fldChar w:fldCharType="begin"/>
      </w:r>
      <w:r w:rsidR="004B01C8">
        <w:instrText xml:space="preserve"> ADDIN ZOTERO_ITEM CSL_CITATION {"citationID":"dBUota72","properties":{"formattedCitation":"(Cantalapiedra et al. 2021)","plainCitation":"(Cantalapiedra et al. 2021)","noteIndex":0},"citationItems":[{"id":472,"uris":["http://zotero.org/users/8176000/items/WDSI2TNI"],"itemData":{"id":472,"type":"report","abstract":"Even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4B01C8">
        <w:fldChar w:fldCharType="separate"/>
      </w:r>
      <w:r w:rsidR="004B01C8" w:rsidRPr="004B01C8">
        <w:t>(</w:t>
      </w:r>
      <w:proofErr w:type="spellStart"/>
      <w:r w:rsidR="004B01C8" w:rsidRPr="004B01C8">
        <w:t>Cantalapiedra</w:t>
      </w:r>
      <w:proofErr w:type="spellEnd"/>
      <w:r w:rsidR="004B01C8" w:rsidRPr="004B01C8">
        <w:t xml:space="preserve"> et al. 2021)</w:t>
      </w:r>
      <w:r w:rsidR="004B01C8">
        <w:fldChar w:fldCharType="end"/>
      </w:r>
      <w:r>
        <w:rPr>
          <w:rFonts w:ascii="Times New Roman" w:eastAsia="Times New Roman" w:hAnsi="Times New Roman" w:cs="Times New Roman"/>
        </w:rPr>
        <w:t>. We filtered out only the genes that fell into the</w:t>
      </w:r>
      <w:r>
        <w:rPr>
          <w:rFonts w:ascii="Times New Roman" w:eastAsia="Times New Roman" w:hAnsi="Times New Roman" w:cs="Times New Roman"/>
        </w:rPr>
        <w:t xml:space="preserve"> COG category K, as that indicates that they are involved in transcription. Contemporarily, we scanned our sequences for </w:t>
      </w:r>
      <w:proofErr w:type="spellStart"/>
      <w:r>
        <w:rPr>
          <w:rFonts w:ascii="Times New Roman" w:eastAsia="Times New Roman" w:hAnsi="Times New Roman" w:cs="Times New Roman"/>
        </w:rPr>
        <w:t>Pfam</w:t>
      </w:r>
      <w:proofErr w:type="spellEnd"/>
      <w:r>
        <w:rPr>
          <w:rFonts w:ascii="Times New Roman" w:eastAsia="Times New Roman" w:hAnsi="Times New Roman" w:cs="Times New Roman"/>
        </w:rPr>
        <w:t xml:space="preserve"> profiles of known transcription factors (see supplementary file with list of profiles searched). Combining these two approaches, w</w:t>
      </w:r>
      <w:r>
        <w:rPr>
          <w:rFonts w:ascii="Times New Roman" w:eastAsia="Times New Roman" w:hAnsi="Times New Roman" w:cs="Times New Roman"/>
        </w:rPr>
        <w:t xml:space="preserve">e collected a list of transcription factors and genes involved in transcription for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t>
      </w:r>
    </w:p>
    <w:p w14:paraId="0B6A3E91"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For comparison across species, we used the Eggnog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Eggnog_OG</w:t>
      </w:r>
      <w:proofErr w:type="spellEnd"/>
      <w:r>
        <w:rPr>
          <w:rFonts w:ascii="Times New Roman" w:eastAsia="Times New Roman" w:hAnsi="Times New Roman" w:cs="Times New Roman"/>
        </w:rPr>
        <w:t>) of the genes. As we are comparing amongst distantly related animals, we chose to co</w:t>
      </w:r>
      <w:r>
        <w:rPr>
          <w:rFonts w:ascii="Times New Roman" w:eastAsia="Times New Roman" w:hAnsi="Times New Roman" w:cs="Times New Roman"/>
        </w:rPr>
        <w:t xml:space="preserve">mpare preferably the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level of the </w:t>
      </w:r>
      <w:proofErr w:type="spellStart"/>
      <w:r>
        <w:rPr>
          <w:rFonts w:ascii="Times New Roman" w:eastAsia="Times New Roman" w:hAnsi="Times New Roman" w:cs="Times New Roman"/>
        </w:rPr>
        <w:t>Eggnog_OG</w:t>
      </w:r>
      <w:proofErr w:type="spellEnd"/>
      <w:r>
        <w:rPr>
          <w:rFonts w:ascii="Times New Roman" w:eastAsia="Times New Roman" w:hAnsi="Times New Roman" w:cs="Times New Roman"/>
        </w:rPr>
        <w:t xml:space="preserve">, and only when the </w:t>
      </w:r>
      <w:proofErr w:type="spellStart"/>
      <w:r>
        <w:rPr>
          <w:rFonts w:ascii="Times New Roman" w:eastAsia="Times New Roman" w:hAnsi="Times New Roman" w:cs="Times New Roman"/>
        </w:rPr>
        <w:t>Eggnog_OG</w:t>
      </w:r>
      <w:proofErr w:type="spellEnd"/>
      <w:r>
        <w:rPr>
          <w:rFonts w:ascii="Times New Roman" w:eastAsia="Times New Roman" w:hAnsi="Times New Roman" w:cs="Times New Roman"/>
        </w:rPr>
        <w:t xml:space="preserve"> did not reach </w:t>
      </w:r>
      <w:proofErr w:type="spellStart"/>
      <w:r>
        <w:rPr>
          <w:rFonts w:ascii="Times New Roman" w:eastAsia="Times New Roman" w:hAnsi="Times New Roman" w:cs="Times New Roman"/>
        </w:rPr>
        <w:t>Metazoa</w:t>
      </w:r>
      <w:proofErr w:type="spellEnd"/>
      <w:r>
        <w:rPr>
          <w:rFonts w:ascii="Times New Roman" w:eastAsia="Times New Roman" w:hAnsi="Times New Roman" w:cs="Times New Roman"/>
        </w:rPr>
        <w:t xml:space="preserve"> level, did we collect the most stringent level available (often either Eukarya or </w:t>
      </w:r>
      <w:proofErr w:type="spellStart"/>
      <w:r>
        <w:rPr>
          <w:rFonts w:ascii="Times New Roman" w:eastAsia="Times New Roman" w:hAnsi="Times New Roman" w:cs="Times New Roman"/>
        </w:rPr>
        <w:t>Opisthokonta</w:t>
      </w:r>
      <w:proofErr w:type="spellEnd"/>
      <w:r>
        <w:rPr>
          <w:rFonts w:ascii="Times New Roman" w:eastAsia="Times New Roman" w:hAnsi="Times New Roman" w:cs="Times New Roman"/>
        </w:rPr>
        <w:t xml:space="preserve">). We then made an all-against-all comparison of all </w:t>
      </w:r>
      <w:proofErr w:type="spellStart"/>
      <w:r>
        <w:rPr>
          <w:rFonts w:ascii="Times New Roman" w:eastAsia="Times New Roman" w:hAnsi="Times New Roman" w:cs="Times New Roman"/>
        </w:rPr>
        <w:t>metace</w:t>
      </w:r>
      <w:r>
        <w:rPr>
          <w:rFonts w:ascii="Times New Roman" w:eastAsia="Times New Roman" w:hAnsi="Times New Roman" w:cs="Times New Roman"/>
        </w:rPr>
        <w:t>lls</w:t>
      </w:r>
      <w:proofErr w:type="spellEnd"/>
      <w:r>
        <w:rPr>
          <w:rFonts w:ascii="Times New Roman" w:eastAsia="Times New Roman" w:hAnsi="Times New Roman" w:cs="Times New Roman"/>
        </w:rPr>
        <w:t xml:space="preserve"> of all species to check for co-expression amongst species. </w:t>
      </w:r>
    </w:p>
    <w:p w14:paraId="0B6A3E92" w14:textId="77777777" w:rsidR="00D57823" w:rsidRDefault="00D57823">
      <w:pPr>
        <w:rPr>
          <w:rFonts w:ascii="Times New Roman" w:eastAsia="Times New Roman" w:hAnsi="Times New Roman" w:cs="Times New Roman"/>
        </w:rPr>
      </w:pPr>
    </w:p>
    <w:p w14:paraId="0B6A3E93" w14:textId="77777777" w:rsidR="00D57823" w:rsidRDefault="002B567E">
      <w:pPr>
        <w:rPr>
          <w:rFonts w:ascii="Times New Roman" w:eastAsia="Times New Roman" w:hAnsi="Times New Roman" w:cs="Times New Roman"/>
          <w:b/>
        </w:rPr>
      </w:pPr>
      <w:r>
        <w:rPr>
          <w:rFonts w:ascii="Times New Roman" w:eastAsia="Times New Roman" w:hAnsi="Times New Roman" w:cs="Times New Roman"/>
          <w:b/>
        </w:rPr>
        <w:t>Visualisation of genes in common across species</w:t>
      </w:r>
    </w:p>
    <w:p w14:paraId="0B6A3E94"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To visualise the relationships across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and species, we created a network graph using </w:t>
      </w:r>
      <w:proofErr w:type="spellStart"/>
      <w:r>
        <w:rPr>
          <w:rFonts w:ascii="Times New Roman" w:eastAsia="Times New Roman" w:hAnsi="Times New Roman" w:cs="Times New Roman"/>
        </w:rPr>
        <w:t>cytoscape</w:t>
      </w:r>
      <w:proofErr w:type="spellEnd"/>
      <w:r>
        <w:rPr>
          <w:rFonts w:ascii="Times New Roman" w:eastAsia="Times New Roman" w:hAnsi="Times New Roman" w:cs="Times New Roman"/>
        </w:rPr>
        <w:t xml:space="preserve"> (</w:t>
      </w:r>
      <w:r>
        <w:rPr>
          <w:rFonts w:ascii="Times New Roman" w:eastAsia="Times New Roman" w:hAnsi="Times New Roman" w:cs="Times New Roman"/>
          <w:shd w:val="clear" w:color="auto" w:fill="FFD966"/>
        </w:rPr>
        <w:t>REF</w:t>
      </w:r>
      <w:r>
        <w:rPr>
          <w:rFonts w:ascii="Times New Roman" w:eastAsia="Times New Roman" w:hAnsi="Times New Roman" w:cs="Times New Roman"/>
        </w:rPr>
        <w:t xml:space="preserve">) (Figure 5A). With </w:t>
      </w:r>
      <w:proofErr w:type="spellStart"/>
      <w:r>
        <w:rPr>
          <w:rFonts w:ascii="Times New Roman" w:eastAsia="Times New Roman" w:hAnsi="Times New Roman" w:cs="Times New Roman"/>
        </w:rPr>
        <w:t>cytoscape</w:t>
      </w:r>
      <w:proofErr w:type="spellEnd"/>
      <w:r>
        <w:rPr>
          <w:rFonts w:ascii="Times New Roman" w:eastAsia="Times New Roman" w:hAnsi="Times New Roman" w:cs="Times New Roman"/>
        </w:rPr>
        <w:t xml:space="preserve"> we ca</w:t>
      </w:r>
      <w:r>
        <w:rPr>
          <w:rFonts w:ascii="Times New Roman" w:eastAsia="Times New Roman" w:hAnsi="Times New Roman" w:cs="Times New Roman"/>
        </w:rPr>
        <w:t xml:space="preserve">n highlight which connections are already present considering only the top 100 genes per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which appear later when including all genes with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&gt;0.5 (see Supplementary Figure). As the network of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from all species contained too many c</w:t>
      </w:r>
      <w:r>
        <w:rPr>
          <w:rFonts w:ascii="Times New Roman" w:eastAsia="Times New Roman" w:hAnsi="Times New Roman" w:cs="Times New Roman"/>
        </w:rPr>
        <w:t xml:space="preserve">onnections to easily focus on relationships amongst specific subsets of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we extracted subsets of the networks to identify more meaningful connections. So, we extracted the subnetwork containing Human PRCs and the first two neighbouring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(directly connecting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connecting to the directly connected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to explore connections amongst candidate ciliary PRCs. For candidate rhabdomeric PRCs, we made a subnetwork with Drosophila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and its next two neighbours (</w:t>
      </w:r>
      <w:r>
        <w:rPr>
          <w:rFonts w:ascii="Times New Roman" w:eastAsia="Times New Roman" w:hAnsi="Times New Roman" w:cs="Times New Roman"/>
        </w:rPr>
        <w:t>Figure 5 A’ and A’’).</w:t>
      </w:r>
    </w:p>
    <w:p w14:paraId="0B6A3E95"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 xml:space="preserve">The network graphs provided broad information about how many connections are shared amongst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however, they are not the best visualisation to focus on which genes are in common across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For that we made a presence absence table with genes</w:t>
      </w:r>
      <w:r>
        <w:rPr>
          <w:rFonts w:ascii="Times New Roman" w:eastAsia="Times New Roman" w:hAnsi="Times New Roman" w:cs="Times New Roman"/>
        </w:rPr>
        <w:t xml:space="preserve"> ordered by most frequent (specifically with the hierarchy: present in most phyla, present in most species, present in most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(Figure 5B and Supplementary figure with full list of genes). </w:t>
      </w:r>
    </w:p>
    <w:p w14:paraId="0B6A3E96" w14:textId="77777777" w:rsidR="00D57823" w:rsidRDefault="00D57823">
      <w:pPr>
        <w:rPr>
          <w:rFonts w:ascii="Times New Roman" w:eastAsia="Times New Roman" w:hAnsi="Times New Roman" w:cs="Times New Roman"/>
        </w:rPr>
      </w:pPr>
    </w:p>
    <w:p w14:paraId="0B6A3E97" w14:textId="77777777" w:rsidR="00D57823" w:rsidRDefault="00D57823">
      <w:pPr>
        <w:spacing w:before="240" w:after="240" w:line="240" w:lineRule="auto"/>
        <w:ind w:left="264" w:hanging="264"/>
        <w:rPr>
          <w:rFonts w:ascii="Times New Roman" w:eastAsia="Times New Roman" w:hAnsi="Times New Roman" w:cs="Times New Roman"/>
        </w:rPr>
      </w:pPr>
    </w:p>
    <w:p w14:paraId="0B6A3E98"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References</w:t>
      </w:r>
    </w:p>
    <w:p w14:paraId="0B6A3E99" w14:textId="77777777" w:rsidR="00D57823" w:rsidRDefault="00D57823">
      <w:pPr>
        <w:pBdr>
          <w:top w:val="nil"/>
          <w:left w:val="nil"/>
          <w:bottom w:val="nil"/>
          <w:right w:val="nil"/>
          <w:between w:val="nil"/>
        </w:pBdr>
        <w:spacing w:after="240" w:line="240" w:lineRule="auto"/>
        <w:ind w:left="720" w:hanging="720"/>
        <w:rPr>
          <w:rFonts w:ascii="Times New Roman" w:eastAsia="Times New Roman" w:hAnsi="Times New Roman" w:cs="Times New Roman"/>
        </w:rPr>
      </w:pPr>
    </w:p>
    <w:p w14:paraId="712B6880" w14:textId="77777777" w:rsidR="004B01C8" w:rsidRPr="004B01C8" w:rsidRDefault="004B01C8" w:rsidP="004B01C8">
      <w:pPr>
        <w:pStyle w:val="Bibliography"/>
      </w:pPr>
      <w:r>
        <w:fldChar w:fldCharType="begin"/>
      </w:r>
      <w:r>
        <w:instrText xml:space="preserve"> ADDIN ZOTERO_BIBL {"uncited":[],"omitted":[],"custom":[]} CSL_BIBLIOGRAPHY </w:instrText>
      </w:r>
      <w:r>
        <w:fldChar w:fldCharType="separate"/>
      </w:r>
      <w:proofErr w:type="spellStart"/>
      <w:r w:rsidRPr="004B01C8">
        <w:t>Altimimi</w:t>
      </w:r>
      <w:proofErr w:type="spellEnd"/>
      <w:r w:rsidRPr="004B01C8">
        <w:t xml:space="preserve"> HF, </w:t>
      </w:r>
      <w:proofErr w:type="spellStart"/>
      <w:r w:rsidRPr="004B01C8">
        <w:t>Schnetkamp</w:t>
      </w:r>
      <w:proofErr w:type="spellEnd"/>
      <w:r w:rsidRPr="004B01C8">
        <w:t xml:space="preserve"> PPM. 2007. Na+/Ca2+-K+ Exchangers (NCKX</w:t>
      </w:r>
      <w:proofErr w:type="gramStart"/>
      <w:r w:rsidRPr="004B01C8">
        <w:t>):Functional</w:t>
      </w:r>
      <w:proofErr w:type="gramEnd"/>
      <w:r w:rsidRPr="004B01C8">
        <w:t xml:space="preserve"> Properties and Physiological Roles. </w:t>
      </w:r>
      <w:r w:rsidRPr="004B01C8">
        <w:rPr>
          <w:i/>
          <w:iCs/>
        </w:rPr>
        <w:t>Channels</w:t>
      </w:r>
      <w:r w:rsidRPr="004B01C8">
        <w:t xml:space="preserve"> 1:62–69.</w:t>
      </w:r>
    </w:p>
    <w:p w14:paraId="2954F50E" w14:textId="77777777" w:rsidR="004B01C8" w:rsidRPr="004B01C8" w:rsidRDefault="004B01C8" w:rsidP="004B01C8">
      <w:pPr>
        <w:pStyle w:val="Bibliography"/>
      </w:pPr>
      <w:r w:rsidRPr="004B01C8">
        <w:t xml:space="preserve">Arendt D. 2003. Evolution of eyes and photoreceptor cell types. </w:t>
      </w:r>
      <w:r w:rsidRPr="004B01C8">
        <w:rPr>
          <w:i/>
          <w:iCs/>
        </w:rPr>
        <w:t>Int. J. Dev. Biol.</w:t>
      </w:r>
      <w:r w:rsidRPr="004B01C8">
        <w:t xml:space="preserve"> 47:563–571.</w:t>
      </w:r>
    </w:p>
    <w:p w14:paraId="3B49EBFC" w14:textId="77777777" w:rsidR="004B01C8" w:rsidRPr="004B01C8" w:rsidRDefault="004B01C8" w:rsidP="004B01C8">
      <w:pPr>
        <w:pStyle w:val="Bibliography"/>
      </w:pPr>
      <w:r w:rsidRPr="004B01C8">
        <w:t xml:space="preserve">Arendt D. 2008. The evolution of cell types in animals: emerging principles from molecular studies. </w:t>
      </w:r>
      <w:r w:rsidRPr="004B01C8">
        <w:rPr>
          <w:i/>
          <w:iCs/>
        </w:rPr>
        <w:t>Nat. Rev. Genet.</w:t>
      </w:r>
      <w:r w:rsidRPr="004B01C8">
        <w:t xml:space="preserve"> 9:868–882.</w:t>
      </w:r>
    </w:p>
    <w:p w14:paraId="1DEEEA7B" w14:textId="77777777" w:rsidR="004B01C8" w:rsidRPr="004B01C8" w:rsidRDefault="004B01C8" w:rsidP="004B01C8">
      <w:pPr>
        <w:pStyle w:val="Bibliography"/>
      </w:pPr>
      <w:r w:rsidRPr="004B01C8">
        <w:lastRenderedPageBreak/>
        <w:t xml:space="preserve">Arendt D, Musser JM, Baker CVH, Bergman A, </w:t>
      </w:r>
      <w:proofErr w:type="spellStart"/>
      <w:r w:rsidRPr="004B01C8">
        <w:t>Cepko</w:t>
      </w:r>
      <w:proofErr w:type="spellEnd"/>
      <w:r w:rsidRPr="004B01C8">
        <w:t xml:space="preserve"> C, Erwin DH, </w:t>
      </w:r>
      <w:proofErr w:type="spellStart"/>
      <w:r w:rsidRPr="004B01C8">
        <w:t>Pavlicev</w:t>
      </w:r>
      <w:proofErr w:type="spellEnd"/>
      <w:r w:rsidRPr="004B01C8">
        <w:t xml:space="preserve"> M, Schlosser G, Widder S, </w:t>
      </w:r>
      <w:proofErr w:type="spellStart"/>
      <w:r w:rsidRPr="004B01C8">
        <w:t>Laubichler</w:t>
      </w:r>
      <w:proofErr w:type="spellEnd"/>
      <w:r w:rsidRPr="004B01C8">
        <w:t xml:space="preserve"> MD, et al. 2016. The origin and evolution of cell types. </w:t>
      </w:r>
      <w:r w:rsidRPr="004B01C8">
        <w:rPr>
          <w:i/>
          <w:iCs/>
        </w:rPr>
        <w:t>Nat. Rev. Genet.</w:t>
      </w:r>
      <w:r w:rsidRPr="004B01C8">
        <w:t xml:space="preserve"> 17:744–757.</w:t>
      </w:r>
    </w:p>
    <w:p w14:paraId="71A6328B" w14:textId="77777777" w:rsidR="004B01C8" w:rsidRPr="004B01C8" w:rsidRDefault="004B01C8" w:rsidP="004B01C8">
      <w:pPr>
        <w:pStyle w:val="Bibliography"/>
      </w:pPr>
      <w:r w:rsidRPr="004B01C8">
        <w:t xml:space="preserve">Arendt D, </w:t>
      </w:r>
      <w:proofErr w:type="spellStart"/>
      <w:r w:rsidRPr="004B01C8">
        <w:t>Tessmar-Raible</w:t>
      </w:r>
      <w:proofErr w:type="spellEnd"/>
      <w:r w:rsidRPr="004B01C8">
        <w:t xml:space="preserve"> K, Snyman H, </w:t>
      </w:r>
      <w:proofErr w:type="spellStart"/>
      <w:r w:rsidRPr="004B01C8">
        <w:t>Dorresteijn</w:t>
      </w:r>
      <w:proofErr w:type="spellEnd"/>
      <w:r w:rsidRPr="004B01C8">
        <w:t xml:space="preserve"> AW, </w:t>
      </w:r>
      <w:proofErr w:type="spellStart"/>
      <w:r w:rsidRPr="004B01C8">
        <w:t>Wittbrodt</w:t>
      </w:r>
      <w:proofErr w:type="spellEnd"/>
      <w:r w:rsidRPr="004B01C8">
        <w:t xml:space="preserve"> J. 2004. Ciliary photoreceptors with a vertebrate-type opsin in an invertebrate brain. </w:t>
      </w:r>
      <w:r w:rsidRPr="004B01C8">
        <w:rPr>
          <w:i/>
          <w:iCs/>
        </w:rPr>
        <w:t>Science</w:t>
      </w:r>
      <w:r w:rsidRPr="004B01C8">
        <w:t xml:space="preserve"> 306:869–871.</w:t>
      </w:r>
    </w:p>
    <w:p w14:paraId="0FEDF1BD" w14:textId="77777777" w:rsidR="004B01C8" w:rsidRPr="004B01C8" w:rsidRDefault="004B01C8" w:rsidP="004B01C8">
      <w:pPr>
        <w:pStyle w:val="Bibliography"/>
      </w:pPr>
      <w:r w:rsidRPr="004B01C8">
        <w:t xml:space="preserve">Baran Y, </w:t>
      </w:r>
      <w:proofErr w:type="spellStart"/>
      <w:r w:rsidRPr="004B01C8">
        <w:t>Bercovich</w:t>
      </w:r>
      <w:proofErr w:type="spellEnd"/>
      <w:r w:rsidRPr="004B01C8">
        <w:t xml:space="preserve"> A, </w:t>
      </w:r>
      <w:proofErr w:type="spellStart"/>
      <w:r w:rsidRPr="004B01C8">
        <w:t>Sebe-Pedros</w:t>
      </w:r>
      <w:proofErr w:type="spellEnd"/>
      <w:r w:rsidRPr="004B01C8">
        <w:t xml:space="preserve"> A, </w:t>
      </w:r>
      <w:proofErr w:type="spellStart"/>
      <w:r w:rsidRPr="004B01C8">
        <w:t>Lubling</w:t>
      </w:r>
      <w:proofErr w:type="spellEnd"/>
      <w:r w:rsidRPr="004B01C8">
        <w:t xml:space="preserve"> Y, </w:t>
      </w:r>
      <w:proofErr w:type="spellStart"/>
      <w:r w:rsidRPr="004B01C8">
        <w:t>Giladi</w:t>
      </w:r>
      <w:proofErr w:type="spellEnd"/>
      <w:r w:rsidRPr="004B01C8">
        <w:t xml:space="preserve"> A, Chomsky E, Meir Z, </w:t>
      </w:r>
      <w:proofErr w:type="spellStart"/>
      <w:r w:rsidRPr="004B01C8">
        <w:t>Hoichman</w:t>
      </w:r>
      <w:proofErr w:type="spellEnd"/>
      <w:r w:rsidRPr="004B01C8">
        <w:t xml:space="preserve"> M, </w:t>
      </w:r>
      <w:proofErr w:type="spellStart"/>
      <w:r w:rsidRPr="004B01C8">
        <w:t>Lifshitz</w:t>
      </w:r>
      <w:proofErr w:type="spellEnd"/>
      <w:r w:rsidRPr="004B01C8">
        <w:t xml:space="preserve"> A, </w:t>
      </w:r>
      <w:proofErr w:type="spellStart"/>
      <w:r w:rsidRPr="004B01C8">
        <w:t>Tanay</w:t>
      </w:r>
      <w:proofErr w:type="spellEnd"/>
      <w:r w:rsidRPr="004B01C8">
        <w:t xml:space="preserve"> A. 2019. </w:t>
      </w:r>
      <w:proofErr w:type="spellStart"/>
      <w:r w:rsidRPr="004B01C8">
        <w:t>MetaCell</w:t>
      </w:r>
      <w:proofErr w:type="spellEnd"/>
      <w:r w:rsidRPr="004B01C8">
        <w:t>: analysis of single-cell RNA-</w:t>
      </w:r>
      <w:proofErr w:type="spellStart"/>
      <w:r w:rsidRPr="004B01C8">
        <w:t>seq</w:t>
      </w:r>
      <w:proofErr w:type="spellEnd"/>
      <w:r w:rsidRPr="004B01C8">
        <w:t xml:space="preserve"> data using K-</w:t>
      </w:r>
      <w:proofErr w:type="spellStart"/>
      <w:r w:rsidRPr="004B01C8">
        <w:t>nn</w:t>
      </w:r>
      <w:proofErr w:type="spellEnd"/>
      <w:r w:rsidRPr="004B01C8">
        <w:t xml:space="preserve"> graph partitions. </w:t>
      </w:r>
      <w:r w:rsidRPr="004B01C8">
        <w:rPr>
          <w:i/>
          <w:iCs/>
        </w:rPr>
        <w:t>Genome Biol.</w:t>
      </w:r>
      <w:r w:rsidRPr="004B01C8">
        <w:t xml:space="preserve"> 20:206.</w:t>
      </w:r>
    </w:p>
    <w:p w14:paraId="365FA139" w14:textId="77777777" w:rsidR="004B01C8" w:rsidRPr="004B01C8" w:rsidRDefault="004B01C8" w:rsidP="004B01C8">
      <w:pPr>
        <w:pStyle w:val="Bibliography"/>
      </w:pPr>
      <w:r w:rsidRPr="004B01C8">
        <w:t xml:space="preserve">Camacho C, </w:t>
      </w:r>
      <w:proofErr w:type="spellStart"/>
      <w:r w:rsidRPr="004B01C8">
        <w:t>Coulouris</w:t>
      </w:r>
      <w:proofErr w:type="spellEnd"/>
      <w:r w:rsidRPr="004B01C8">
        <w:t xml:space="preserve"> G, Avagyan V, Ma N, Papadopoulos J, </w:t>
      </w:r>
      <w:proofErr w:type="spellStart"/>
      <w:r w:rsidRPr="004B01C8">
        <w:t>Bealer</w:t>
      </w:r>
      <w:proofErr w:type="spellEnd"/>
      <w:r w:rsidRPr="004B01C8">
        <w:t xml:space="preserve"> K, Madden TL. 2009. BLAST+: architecture and applications. </w:t>
      </w:r>
      <w:r w:rsidRPr="004B01C8">
        <w:rPr>
          <w:i/>
          <w:iCs/>
        </w:rPr>
        <w:t>BMC Bioinformatics</w:t>
      </w:r>
      <w:r w:rsidRPr="004B01C8">
        <w:t xml:space="preserve"> 10:421.</w:t>
      </w:r>
    </w:p>
    <w:p w14:paraId="0DB8DF14" w14:textId="77777777" w:rsidR="004B01C8" w:rsidRPr="004B01C8" w:rsidRDefault="004B01C8" w:rsidP="004B01C8">
      <w:pPr>
        <w:pStyle w:val="Bibliography"/>
      </w:pPr>
      <w:proofErr w:type="spellStart"/>
      <w:r w:rsidRPr="004B01C8">
        <w:t>Cantalapiedra</w:t>
      </w:r>
      <w:proofErr w:type="spellEnd"/>
      <w:r w:rsidRPr="004B01C8">
        <w:t xml:space="preserve"> CP, Hernández-Plaza A, </w:t>
      </w:r>
      <w:proofErr w:type="spellStart"/>
      <w:r w:rsidRPr="004B01C8">
        <w:t>Letunic</w:t>
      </w:r>
      <w:proofErr w:type="spellEnd"/>
      <w:r w:rsidRPr="004B01C8">
        <w:t xml:space="preserve"> I, Bork P, Huerta-</w:t>
      </w:r>
      <w:proofErr w:type="spellStart"/>
      <w:r w:rsidRPr="004B01C8">
        <w:t>Cepas</w:t>
      </w:r>
      <w:proofErr w:type="spellEnd"/>
      <w:r w:rsidRPr="004B01C8">
        <w:t xml:space="preserve"> J. 2021. </w:t>
      </w:r>
      <w:proofErr w:type="spellStart"/>
      <w:r w:rsidRPr="004B01C8">
        <w:t>eggNOG</w:t>
      </w:r>
      <w:proofErr w:type="spellEnd"/>
      <w:r w:rsidRPr="004B01C8">
        <w:t xml:space="preserve">-mapper v2: Functional Annotation, </w:t>
      </w:r>
      <w:proofErr w:type="spellStart"/>
      <w:r w:rsidRPr="004B01C8">
        <w:t>Orthology</w:t>
      </w:r>
      <w:proofErr w:type="spellEnd"/>
      <w:r w:rsidRPr="004B01C8">
        <w:t xml:space="preserve"> Assignments, and Domain Prediction at the Metagenomic Scale. Available from: https://www.biorxiv.org/content/10.1101/2021.06.03.446934v2</w:t>
      </w:r>
    </w:p>
    <w:p w14:paraId="0852ADCD" w14:textId="77777777" w:rsidR="004B01C8" w:rsidRPr="004B01C8" w:rsidRDefault="004B01C8" w:rsidP="004B01C8">
      <w:pPr>
        <w:pStyle w:val="Bibliography"/>
      </w:pPr>
      <w:r w:rsidRPr="004B01C8">
        <w:t xml:space="preserve">Capella-Gutiérrez S, Silla-Martínez JM, </w:t>
      </w:r>
      <w:proofErr w:type="spellStart"/>
      <w:r w:rsidRPr="004B01C8">
        <w:t>Gabaldón</w:t>
      </w:r>
      <w:proofErr w:type="spellEnd"/>
      <w:r w:rsidRPr="004B01C8">
        <w:t xml:space="preserve"> T. 2009. </w:t>
      </w:r>
      <w:proofErr w:type="spellStart"/>
      <w:r w:rsidRPr="004B01C8">
        <w:t>trimAl</w:t>
      </w:r>
      <w:proofErr w:type="spellEnd"/>
      <w:r w:rsidRPr="004B01C8">
        <w:t xml:space="preserve">: a tool for automated alignment trimming in large-scale phylogenetic analyses. </w:t>
      </w:r>
      <w:r w:rsidRPr="004B01C8">
        <w:rPr>
          <w:i/>
          <w:iCs/>
        </w:rPr>
        <w:t>Bioinformatics</w:t>
      </w:r>
      <w:r w:rsidRPr="004B01C8">
        <w:t xml:space="preserve"> 25:1972–1973.</w:t>
      </w:r>
    </w:p>
    <w:p w14:paraId="66E25967" w14:textId="77777777" w:rsidR="004B01C8" w:rsidRPr="004B01C8" w:rsidRDefault="004B01C8" w:rsidP="004B01C8">
      <w:pPr>
        <w:pStyle w:val="Bibliography"/>
      </w:pPr>
      <w:r w:rsidRPr="004B01C8">
        <w:t xml:space="preserve">Chari T, </w:t>
      </w:r>
      <w:proofErr w:type="spellStart"/>
      <w:r w:rsidRPr="004B01C8">
        <w:t>Weissbourd</w:t>
      </w:r>
      <w:proofErr w:type="spellEnd"/>
      <w:r w:rsidRPr="004B01C8">
        <w:t xml:space="preserve"> B, Gehring J, </w:t>
      </w:r>
      <w:proofErr w:type="spellStart"/>
      <w:r w:rsidRPr="004B01C8">
        <w:t>Ferraioli</w:t>
      </w:r>
      <w:proofErr w:type="spellEnd"/>
      <w:r w:rsidRPr="004B01C8">
        <w:t xml:space="preserve"> A, </w:t>
      </w:r>
      <w:proofErr w:type="spellStart"/>
      <w:r w:rsidRPr="004B01C8">
        <w:t>Leclère</w:t>
      </w:r>
      <w:proofErr w:type="spellEnd"/>
      <w:r w:rsidRPr="004B01C8">
        <w:t xml:space="preserve"> L, </w:t>
      </w:r>
      <w:proofErr w:type="spellStart"/>
      <w:r w:rsidRPr="004B01C8">
        <w:t>Herl</w:t>
      </w:r>
      <w:proofErr w:type="spellEnd"/>
      <w:r w:rsidRPr="004B01C8">
        <w:t xml:space="preserve"> M, Gao F, Chevalier S, Copley RR, </w:t>
      </w:r>
      <w:proofErr w:type="spellStart"/>
      <w:r w:rsidRPr="004B01C8">
        <w:t>Houliston</w:t>
      </w:r>
      <w:proofErr w:type="spellEnd"/>
      <w:r w:rsidRPr="004B01C8">
        <w:t xml:space="preserve"> E, et al. 2021. Whole-animal multiplexed single-cell RNA-</w:t>
      </w:r>
      <w:proofErr w:type="spellStart"/>
      <w:r w:rsidRPr="004B01C8">
        <w:t>seq</w:t>
      </w:r>
      <w:proofErr w:type="spellEnd"/>
      <w:r w:rsidRPr="004B01C8">
        <w:t xml:space="preserve"> reveals transcriptional shifts across </w:t>
      </w:r>
      <w:proofErr w:type="spellStart"/>
      <w:r w:rsidRPr="004B01C8">
        <w:t>Clytia</w:t>
      </w:r>
      <w:proofErr w:type="spellEnd"/>
      <w:r w:rsidRPr="004B01C8">
        <w:t xml:space="preserve"> medusa cell types. </w:t>
      </w:r>
      <w:r w:rsidRPr="004B01C8">
        <w:rPr>
          <w:i/>
          <w:iCs/>
        </w:rPr>
        <w:t>Sci. Adv.</w:t>
      </w:r>
      <w:r w:rsidRPr="004B01C8">
        <w:t xml:space="preserve"> </w:t>
      </w:r>
      <w:proofErr w:type="gramStart"/>
      <w:r w:rsidRPr="004B01C8">
        <w:t>7:eabh</w:t>
      </w:r>
      <w:proofErr w:type="gramEnd"/>
      <w:r w:rsidRPr="004B01C8">
        <w:t>1683.</w:t>
      </w:r>
    </w:p>
    <w:p w14:paraId="148CACA5" w14:textId="77777777" w:rsidR="004B01C8" w:rsidRPr="004B01C8" w:rsidRDefault="004B01C8" w:rsidP="004B01C8">
      <w:pPr>
        <w:pStyle w:val="Bibliography"/>
      </w:pPr>
      <w:r w:rsidRPr="004B01C8">
        <w:t xml:space="preserve">von </w:t>
      </w:r>
      <w:proofErr w:type="spellStart"/>
      <w:r w:rsidRPr="004B01C8">
        <w:t>Döhren</w:t>
      </w:r>
      <w:proofErr w:type="spellEnd"/>
      <w:r w:rsidRPr="004B01C8">
        <w:t xml:space="preserve"> J, </w:t>
      </w:r>
      <w:proofErr w:type="spellStart"/>
      <w:r w:rsidRPr="004B01C8">
        <w:t>Bartolomaeus</w:t>
      </w:r>
      <w:proofErr w:type="spellEnd"/>
      <w:r w:rsidRPr="004B01C8">
        <w:t xml:space="preserve"> T. 2018. Unexpected ultrastructure of an eye in Spiralia: the larval ocelli of </w:t>
      </w:r>
      <w:proofErr w:type="spellStart"/>
      <w:r w:rsidRPr="004B01C8">
        <w:t>Procephalothrix</w:t>
      </w:r>
      <w:proofErr w:type="spellEnd"/>
      <w:r w:rsidRPr="004B01C8">
        <w:t xml:space="preserve"> </w:t>
      </w:r>
      <w:proofErr w:type="spellStart"/>
      <w:r w:rsidRPr="004B01C8">
        <w:t>oestrymnicus</w:t>
      </w:r>
      <w:proofErr w:type="spellEnd"/>
      <w:r w:rsidRPr="004B01C8">
        <w:t xml:space="preserve"> (Nemertea). </w:t>
      </w:r>
      <w:proofErr w:type="spellStart"/>
      <w:r w:rsidRPr="004B01C8">
        <w:rPr>
          <w:i/>
          <w:iCs/>
        </w:rPr>
        <w:t>Zoomorphology</w:t>
      </w:r>
      <w:proofErr w:type="spellEnd"/>
      <w:r w:rsidRPr="004B01C8">
        <w:t xml:space="preserve"> 137:241–248.</w:t>
      </w:r>
    </w:p>
    <w:p w14:paraId="73C802D1" w14:textId="77777777" w:rsidR="004B01C8" w:rsidRPr="004B01C8" w:rsidRDefault="004B01C8" w:rsidP="004B01C8">
      <w:pPr>
        <w:pStyle w:val="Bibliography"/>
      </w:pPr>
      <w:r w:rsidRPr="004B01C8">
        <w:t xml:space="preserve">Eakin RM, Kuda A. 1970. Ultrastructure of sensory receptors in ascidian tadpoles. </w:t>
      </w:r>
      <w:r w:rsidRPr="004B01C8">
        <w:rPr>
          <w:i/>
          <w:iCs/>
        </w:rPr>
        <w:t xml:space="preserve">Z. </w:t>
      </w:r>
      <w:proofErr w:type="spellStart"/>
      <w:r w:rsidRPr="004B01C8">
        <w:rPr>
          <w:i/>
          <w:iCs/>
        </w:rPr>
        <w:t>Für</w:t>
      </w:r>
      <w:proofErr w:type="spellEnd"/>
      <w:r w:rsidRPr="004B01C8">
        <w:rPr>
          <w:i/>
          <w:iCs/>
        </w:rPr>
        <w:t xml:space="preserve"> </w:t>
      </w:r>
      <w:proofErr w:type="spellStart"/>
      <w:r w:rsidRPr="004B01C8">
        <w:rPr>
          <w:i/>
          <w:iCs/>
        </w:rPr>
        <w:t>Zellforsch</w:t>
      </w:r>
      <w:proofErr w:type="spellEnd"/>
      <w:r w:rsidRPr="004B01C8">
        <w:rPr>
          <w:i/>
          <w:iCs/>
        </w:rPr>
        <w:t xml:space="preserve">. </w:t>
      </w:r>
      <w:proofErr w:type="spellStart"/>
      <w:r w:rsidRPr="004B01C8">
        <w:rPr>
          <w:i/>
          <w:iCs/>
        </w:rPr>
        <w:t>Mikrosk</w:t>
      </w:r>
      <w:proofErr w:type="spellEnd"/>
      <w:r w:rsidRPr="004B01C8">
        <w:rPr>
          <w:i/>
          <w:iCs/>
        </w:rPr>
        <w:t>. Anat.</w:t>
      </w:r>
      <w:r w:rsidRPr="004B01C8">
        <w:t xml:space="preserve"> 112:287–312.</w:t>
      </w:r>
    </w:p>
    <w:p w14:paraId="5B20F3B3" w14:textId="77777777" w:rsidR="004B01C8" w:rsidRPr="004B01C8" w:rsidRDefault="004B01C8" w:rsidP="004B01C8">
      <w:pPr>
        <w:pStyle w:val="Bibliography"/>
      </w:pPr>
      <w:r w:rsidRPr="004B01C8">
        <w:t xml:space="preserve">Elliott GRD, Leys SP. 2004. SPONGE LARVAL PHOTOTAXIS: A COMPARATIVE STUDY. </w:t>
      </w:r>
      <w:r w:rsidRPr="004B01C8">
        <w:rPr>
          <w:i/>
          <w:iCs/>
        </w:rPr>
        <w:t xml:space="preserve">BMIB - Boll. Dei </w:t>
      </w:r>
      <w:proofErr w:type="spellStart"/>
      <w:r w:rsidRPr="004B01C8">
        <w:rPr>
          <w:i/>
          <w:iCs/>
        </w:rPr>
        <w:t>Musei</w:t>
      </w:r>
      <w:proofErr w:type="spellEnd"/>
      <w:r w:rsidRPr="004B01C8">
        <w:rPr>
          <w:i/>
          <w:iCs/>
        </w:rPr>
        <w:t xml:space="preserve"> E </w:t>
      </w:r>
      <w:proofErr w:type="spellStart"/>
      <w:r w:rsidRPr="004B01C8">
        <w:rPr>
          <w:i/>
          <w:iCs/>
        </w:rPr>
        <w:t>Degli</w:t>
      </w:r>
      <w:proofErr w:type="spellEnd"/>
      <w:r w:rsidRPr="004B01C8">
        <w:rPr>
          <w:i/>
          <w:iCs/>
        </w:rPr>
        <w:t xml:space="preserve"> </w:t>
      </w:r>
      <w:proofErr w:type="spellStart"/>
      <w:r w:rsidRPr="004B01C8">
        <w:rPr>
          <w:i/>
          <w:iCs/>
        </w:rPr>
        <w:t>Ist</w:t>
      </w:r>
      <w:proofErr w:type="spellEnd"/>
      <w:r w:rsidRPr="004B01C8">
        <w:rPr>
          <w:i/>
          <w:iCs/>
        </w:rPr>
        <w:t>. Biol.</w:t>
      </w:r>
      <w:r w:rsidRPr="004B01C8">
        <w:t xml:space="preserve"> [Internet] 68. Available from: https://riviste.unige.it/index.php/BMIB/article/view/625</w:t>
      </w:r>
    </w:p>
    <w:p w14:paraId="1A3209E6" w14:textId="77777777" w:rsidR="004B01C8" w:rsidRPr="004B01C8" w:rsidRDefault="004B01C8" w:rsidP="004B01C8">
      <w:pPr>
        <w:pStyle w:val="Bibliography"/>
      </w:pPr>
      <w:proofErr w:type="spellStart"/>
      <w:r w:rsidRPr="004B01C8">
        <w:t>Feuda</w:t>
      </w:r>
      <w:proofErr w:type="spellEnd"/>
      <w:r w:rsidRPr="004B01C8">
        <w:t xml:space="preserve"> R, Dohrmann M, </w:t>
      </w:r>
      <w:proofErr w:type="spellStart"/>
      <w:r w:rsidRPr="004B01C8">
        <w:t>Pett</w:t>
      </w:r>
      <w:proofErr w:type="spellEnd"/>
      <w:r w:rsidRPr="004B01C8">
        <w:t xml:space="preserve"> W, Philippe H, Rota-</w:t>
      </w:r>
      <w:proofErr w:type="spellStart"/>
      <w:r w:rsidRPr="004B01C8">
        <w:t>Stabelli</w:t>
      </w:r>
      <w:proofErr w:type="spellEnd"/>
      <w:r w:rsidRPr="004B01C8">
        <w:t xml:space="preserve"> O, </w:t>
      </w:r>
      <w:proofErr w:type="spellStart"/>
      <w:r w:rsidRPr="004B01C8">
        <w:t>Lartillot</w:t>
      </w:r>
      <w:proofErr w:type="spellEnd"/>
      <w:r w:rsidRPr="004B01C8">
        <w:t xml:space="preserve"> N, </w:t>
      </w:r>
      <w:proofErr w:type="spellStart"/>
      <w:r w:rsidRPr="004B01C8">
        <w:t>Wörheide</w:t>
      </w:r>
      <w:proofErr w:type="spellEnd"/>
      <w:r w:rsidRPr="004B01C8">
        <w:t xml:space="preserve"> G, Pisani D. 2017. Improved </w:t>
      </w:r>
      <w:proofErr w:type="spellStart"/>
      <w:r w:rsidRPr="004B01C8">
        <w:t>Modeling</w:t>
      </w:r>
      <w:proofErr w:type="spellEnd"/>
      <w:r w:rsidRPr="004B01C8">
        <w:t xml:space="preserve"> of Compositional Heterogeneity Supports Sponges as Sister to All Other Animals. </w:t>
      </w:r>
      <w:proofErr w:type="spellStart"/>
      <w:r w:rsidRPr="004B01C8">
        <w:rPr>
          <w:i/>
          <w:iCs/>
        </w:rPr>
        <w:t>Curr</w:t>
      </w:r>
      <w:proofErr w:type="spellEnd"/>
      <w:r w:rsidRPr="004B01C8">
        <w:rPr>
          <w:i/>
          <w:iCs/>
        </w:rPr>
        <w:t>. Biol.</w:t>
      </w:r>
      <w:r w:rsidRPr="004B01C8">
        <w:t xml:space="preserve"> 27:3864-3870.e4.</w:t>
      </w:r>
    </w:p>
    <w:p w14:paraId="0CB2774D" w14:textId="77777777" w:rsidR="004B01C8" w:rsidRPr="004B01C8" w:rsidRDefault="004B01C8" w:rsidP="004B01C8">
      <w:pPr>
        <w:pStyle w:val="Bibliography"/>
      </w:pPr>
      <w:proofErr w:type="spellStart"/>
      <w:r w:rsidRPr="004B01C8">
        <w:t>Feuda</w:t>
      </w:r>
      <w:proofErr w:type="spellEnd"/>
      <w:r w:rsidRPr="004B01C8">
        <w:t xml:space="preserve"> R, Hamilton SC, </w:t>
      </w:r>
      <w:proofErr w:type="spellStart"/>
      <w:r w:rsidRPr="004B01C8">
        <w:t>McInerney</w:t>
      </w:r>
      <w:proofErr w:type="spellEnd"/>
      <w:r w:rsidRPr="004B01C8">
        <w:t xml:space="preserve"> JO, Pisani D. 2012. Metazoan opsin evolution reveals a simple route to animal vision. </w:t>
      </w:r>
      <w:r w:rsidRPr="004B01C8">
        <w:rPr>
          <w:i/>
          <w:iCs/>
        </w:rPr>
        <w:t>Proc. Natl. Acad. Sci.</w:t>
      </w:r>
      <w:r w:rsidRPr="004B01C8">
        <w:t xml:space="preserve"> 109:18868–18872.</w:t>
      </w:r>
    </w:p>
    <w:p w14:paraId="35978809" w14:textId="77777777" w:rsidR="004B01C8" w:rsidRPr="004B01C8" w:rsidRDefault="004B01C8" w:rsidP="004B01C8">
      <w:pPr>
        <w:pStyle w:val="Bibliography"/>
      </w:pPr>
      <w:r w:rsidRPr="004B01C8">
        <w:t xml:space="preserve">Fleming JF, </w:t>
      </w:r>
      <w:proofErr w:type="spellStart"/>
      <w:r w:rsidRPr="004B01C8">
        <w:t>Feuda</w:t>
      </w:r>
      <w:proofErr w:type="spellEnd"/>
      <w:r w:rsidRPr="004B01C8">
        <w:t xml:space="preserve"> R, Roberts NW, Pisani D. 2020. A Novel Approach to Investigate the Effect of Tree Reconstruction Artifacts in Single-Gene Analysis Clarifies Opsin Evolution in Nonbilaterian Metazoans. </w:t>
      </w:r>
      <w:r w:rsidRPr="004B01C8">
        <w:rPr>
          <w:i/>
          <w:iCs/>
        </w:rPr>
        <w:t xml:space="preserve">Genome Biol. </w:t>
      </w:r>
      <w:proofErr w:type="spellStart"/>
      <w:r w:rsidRPr="004B01C8">
        <w:rPr>
          <w:i/>
          <w:iCs/>
        </w:rPr>
        <w:t>Evol</w:t>
      </w:r>
      <w:proofErr w:type="spellEnd"/>
      <w:r w:rsidRPr="004B01C8">
        <w:rPr>
          <w:i/>
          <w:iCs/>
        </w:rPr>
        <w:t>.</w:t>
      </w:r>
      <w:r w:rsidRPr="004B01C8">
        <w:t xml:space="preserve"> 12:3906–3916.</w:t>
      </w:r>
    </w:p>
    <w:p w14:paraId="114A8A8D" w14:textId="77777777" w:rsidR="004B01C8" w:rsidRPr="004B01C8" w:rsidRDefault="004B01C8" w:rsidP="004B01C8">
      <w:pPr>
        <w:pStyle w:val="Bibliography"/>
      </w:pPr>
      <w:r w:rsidRPr="004B01C8">
        <w:t xml:space="preserve">Fu Y, Liao H-W, Do MTH, </w:t>
      </w:r>
      <w:proofErr w:type="spellStart"/>
      <w:r w:rsidRPr="004B01C8">
        <w:t>Yau</w:t>
      </w:r>
      <w:proofErr w:type="spellEnd"/>
      <w:r w:rsidRPr="004B01C8">
        <w:t xml:space="preserve"> K-W. 2005. Non-image-forming ocular photoreception in vertebrates. </w:t>
      </w:r>
      <w:proofErr w:type="spellStart"/>
      <w:r w:rsidRPr="004B01C8">
        <w:rPr>
          <w:i/>
          <w:iCs/>
        </w:rPr>
        <w:t>Curr</w:t>
      </w:r>
      <w:proofErr w:type="spellEnd"/>
      <w:r w:rsidRPr="004B01C8">
        <w:rPr>
          <w:i/>
          <w:iCs/>
        </w:rPr>
        <w:t xml:space="preserve">. </w:t>
      </w:r>
      <w:proofErr w:type="spellStart"/>
      <w:r w:rsidRPr="004B01C8">
        <w:rPr>
          <w:i/>
          <w:iCs/>
        </w:rPr>
        <w:t>Opin</w:t>
      </w:r>
      <w:proofErr w:type="spellEnd"/>
      <w:r w:rsidRPr="004B01C8">
        <w:rPr>
          <w:i/>
          <w:iCs/>
        </w:rPr>
        <w:t xml:space="preserve">. </w:t>
      </w:r>
      <w:proofErr w:type="spellStart"/>
      <w:r w:rsidRPr="004B01C8">
        <w:rPr>
          <w:i/>
          <w:iCs/>
        </w:rPr>
        <w:t>Neurobiol</w:t>
      </w:r>
      <w:proofErr w:type="spellEnd"/>
      <w:r w:rsidRPr="004B01C8">
        <w:rPr>
          <w:i/>
          <w:iCs/>
        </w:rPr>
        <w:t>.</w:t>
      </w:r>
      <w:r w:rsidRPr="004B01C8">
        <w:t xml:space="preserve"> 15:415–422.</w:t>
      </w:r>
    </w:p>
    <w:p w14:paraId="73B20F6C" w14:textId="77777777" w:rsidR="004B01C8" w:rsidRPr="004B01C8" w:rsidRDefault="004B01C8" w:rsidP="004B01C8">
      <w:pPr>
        <w:pStyle w:val="Bibliography"/>
      </w:pPr>
      <w:proofErr w:type="spellStart"/>
      <w:r w:rsidRPr="004B01C8">
        <w:lastRenderedPageBreak/>
        <w:t>Gornik</w:t>
      </w:r>
      <w:proofErr w:type="spellEnd"/>
      <w:r w:rsidRPr="004B01C8">
        <w:t xml:space="preserve"> SG, Bergheim BG, Morel B, Stamatakis A, Foulkes NS, </w:t>
      </w:r>
      <w:proofErr w:type="spellStart"/>
      <w:r w:rsidRPr="004B01C8">
        <w:t>Guse</w:t>
      </w:r>
      <w:proofErr w:type="spellEnd"/>
      <w:r w:rsidRPr="004B01C8">
        <w:t xml:space="preserve"> A. 2021. Photoreceptor Diversification Accompanies the Evolution of Anthozoa. </w:t>
      </w:r>
      <w:r w:rsidRPr="004B01C8">
        <w:rPr>
          <w:i/>
          <w:iCs/>
        </w:rPr>
        <w:t xml:space="preserve">Mol. Biol. </w:t>
      </w:r>
      <w:proofErr w:type="spellStart"/>
      <w:r w:rsidRPr="004B01C8">
        <w:rPr>
          <w:i/>
          <w:iCs/>
        </w:rPr>
        <w:t>Evol</w:t>
      </w:r>
      <w:proofErr w:type="spellEnd"/>
      <w:r w:rsidRPr="004B01C8">
        <w:rPr>
          <w:i/>
          <w:iCs/>
        </w:rPr>
        <w:t>.</w:t>
      </w:r>
      <w:r w:rsidRPr="004B01C8">
        <w:t xml:space="preserve"> 38:1744–1760.</w:t>
      </w:r>
    </w:p>
    <w:p w14:paraId="11069806" w14:textId="77777777" w:rsidR="004B01C8" w:rsidRPr="004B01C8" w:rsidRDefault="004B01C8" w:rsidP="004B01C8">
      <w:pPr>
        <w:pStyle w:val="Bibliography"/>
      </w:pPr>
      <w:proofErr w:type="spellStart"/>
      <w:r w:rsidRPr="004B01C8">
        <w:t>Gurevich</w:t>
      </w:r>
      <w:proofErr w:type="spellEnd"/>
      <w:r w:rsidRPr="004B01C8">
        <w:t xml:space="preserve"> VV, </w:t>
      </w:r>
      <w:proofErr w:type="spellStart"/>
      <w:r w:rsidRPr="004B01C8">
        <w:t>Gurevich</w:t>
      </w:r>
      <w:proofErr w:type="spellEnd"/>
      <w:r w:rsidRPr="004B01C8">
        <w:t xml:space="preserve"> EV. 2016. G Protein-Coupled Receptor Kinases (GRKs) History: Evolution and Discovery. In: </w:t>
      </w:r>
      <w:proofErr w:type="spellStart"/>
      <w:r w:rsidRPr="004B01C8">
        <w:t>Gurevich</w:t>
      </w:r>
      <w:proofErr w:type="spellEnd"/>
      <w:r w:rsidRPr="004B01C8">
        <w:t xml:space="preserve"> VV, </w:t>
      </w:r>
      <w:proofErr w:type="spellStart"/>
      <w:r w:rsidRPr="004B01C8">
        <w:t>Gurevich</w:t>
      </w:r>
      <w:proofErr w:type="spellEnd"/>
      <w:r w:rsidRPr="004B01C8">
        <w:t xml:space="preserve"> EV, Tesmer JJG, editors. G Protein-Coupled Receptor Kinases. New York, NY: Springer New York. p. 3–22. Available from: https://doi.org/10.1007/978-1-4939-3798-1_1</w:t>
      </w:r>
    </w:p>
    <w:p w14:paraId="4502E656" w14:textId="77777777" w:rsidR="004B01C8" w:rsidRPr="004B01C8" w:rsidRDefault="004B01C8" w:rsidP="004B01C8">
      <w:pPr>
        <w:pStyle w:val="Bibliography"/>
      </w:pPr>
      <w:r w:rsidRPr="004B01C8">
        <w:t xml:space="preserve">Hardie RC, </w:t>
      </w:r>
      <w:proofErr w:type="spellStart"/>
      <w:r w:rsidRPr="004B01C8">
        <w:t>Juusola</w:t>
      </w:r>
      <w:proofErr w:type="spellEnd"/>
      <w:r w:rsidRPr="004B01C8">
        <w:t xml:space="preserve"> M. 2015. Phototransduction in Drosophila. </w:t>
      </w:r>
      <w:proofErr w:type="spellStart"/>
      <w:r w:rsidRPr="004B01C8">
        <w:rPr>
          <w:i/>
          <w:iCs/>
        </w:rPr>
        <w:t>Curr</w:t>
      </w:r>
      <w:proofErr w:type="spellEnd"/>
      <w:r w:rsidRPr="004B01C8">
        <w:rPr>
          <w:i/>
          <w:iCs/>
        </w:rPr>
        <w:t xml:space="preserve">. </w:t>
      </w:r>
      <w:proofErr w:type="spellStart"/>
      <w:r w:rsidRPr="004B01C8">
        <w:rPr>
          <w:i/>
          <w:iCs/>
        </w:rPr>
        <w:t>Opin</w:t>
      </w:r>
      <w:proofErr w:type="spellEnd"/>
      <w:r w:rsidRPr="004B01C8">
        <w:rPr>
          <w:i/>
          <w:iCs/>
        </w:rPr>
        <w:t xml:space="preserve">. </w:t>
      </w:r>
      <w:proofErr w:type="spellStart"/>
      <w:r w:rsidRPr="004B01C8">
        <w:rPr>
          <w:i/>
          <w:iCs/>
        </w:rPr>
        <w:t>Neurobiol</w:t>
      </w:r>
      <w:proofErr w:type="spellEnd"/>
      <w:r w:rsidRPr="004B01C8">
        <w:rPr>
          <w:i/>
          <w:iCs/>
        </w:rPr>
        <w:t>.</w:t>
      </w:r>
      <w:r w:rsidRPr="004B01C8">
        <w:t xml:space="preserve"> 34:37–45.</w:t>
      </w:r>
    </w:p>
    <w:p w14:paraId="1B4B4803" w14:textId="77777777" w:rsidR="004B01C8" w:rsidRPr="004B01C8" w:rsidRDefault="004B01C8" w:rsidP="004B01C8">
      <w:pPr>
        <w:pStyle w:val="Bibliography"/>
      </w:pPr>
      <w:proofErr w:type="spellStart"/>
      <w:r w:rsidRPr="004B01C8">
        <w:t>Hattar</w:t>
      </w:r>
      <w:proofErr w:type="spellEnd"/>
      <w:r w:rsidRPr="004B01C8">
        <w:t xml:space="preserve"> S, Liao HW, Takao M, </w:t>
      </w:r>
      <w:proofErr w:type="spellStart"/>
      <w:r w:rsidRPr="004B01C8">
        <w:t>Berson</w:t>
      </w:r>
      <w:proofErr w:type="spellEnd"/>
      <w:r w:rsidRPr="004B01C8">
        <w:t xml:space="preserve"> DM, </w:t>
      </w:r>
      <w:proofErr w:type="spellStart"/>
      <w:r w:rsidRPr="004B01C8">
        <w:t>Yau</w:t>
      </w:r>
      <w:proofErr w:type="spellEnd"/>
      <w:r w:rsidRPr="004B01C8">
        <w:t xml:space="preserve"> KW. 2002. Melanopsin-containing retinal ganglion cells: architecture, projections, and intrinsic photosensitivity. </w:t>
      </w:r>
      <w:r w:rsidRPr="004B01C8">
        <w:rPr>
          <w:i/>
          <w:iCs/>
        </w:rPr>
        <w:t>Science</w:t>
      </w:r>
      <w:r w:rsidRPr="004B01C8">
        <w:t xml:space="preserve"> 295:1065–1070.</w:t>
      </w:r>
    </w:p>
    <w:p w14:paraId="32165B9B" w14:textId="77777777" w:rsidR="004B01C8" w:rsidRPr="004B01C8" w:rsidRDefault="004B01C8" w:rsidP="004B01C8">
      <w:pPr>
        <w:pStyle w:val="Bibliography"/>
      </w:pPr>
      <w:proofErr w:type="spellStart"/>
      <w:r w:rsidRPr="004B01C8">
        <w:t>Heyland</w:t>
      </w:r>
      <w:proofErr w:type="spellEnd"/>
      <w:r w:rsidRPr="004B01C8">
        <w:t xml:space="preserve"> A, </w:t>
      </w:r>
      <w:proofErr w:type="spellStart"/>
      <w:r w:rsidRPr="004B01C8">
        <w:t>Croll</w:t>
      </w:r>
      <w:proofErr w:type="spellEnd"/>
      <w:r w:rsidRPr="004B01C8">
        <w:t xml:space="preserve"> R, Goodall S, </w:t>
      </w:r>
      <w:proofErr w:type="spellStart"/>
      <w:r w:rsidRPr="004B01C8">
        <w:t>Kranyak</w:t>
      </w:r>
      <w:proofErr w:type="spellEnd"/>
      <w:r w:rsidRPr="004B01C8">
        <w:t xml:space="preserve"> J, Wyeth R. 2014. Trichoplax </w:t>
      </w:r>
      <w:proofErr w:type="spellStart"/>
      <w:r w:rsidRPr="004B01C8">
        <w:t>adhaerens</w:t>
      </w:r>
      <w:proofErr w:type="spellEnd"/>
      <w:r w:rsidRPr="004B01C8">
        <w:t>, an Enigmatic Basal Metazoan with Potential. In: Carroll DJ, Stricker SA, editors. Developmental Biology of the Sea Urchin and Other Marine Invertebrates: Methods and Protocols. Methods in Molecular Biology. Totowa, NJ: Humana Press. p. 45–61. Available from: https://doi.org/10.1007/978-1-62703-974-1_4</w:t>
      </w:r>
    </w:p>
    <w:p w14:paraId="1EC50BD9" w14:textId="77777777" w:rsidR="004B01C8" w:rsidRPr="004B01C8" w:rsidRDefault="004B01C8" w:rsidP="004B01C8">
      <w:pPr>
        <w:pStyle w:val="Bibliography"/>
      </w:pPr>
      <w:r w:rsidRPr="004B01C8">
        <w:t xml:space="preserve">Hoang DT, </w:t>
      </w:r>
      <w:proofErr w:type="spellStart"/>
      <w:r w:rsidRPr="004B01C8">
        <w:t>Chernomor</w:t>
      </w:r>
      <w:proofErr w:type="spellEnd"/>
      <w:r w:rsidRPr="004B01C8">
        <w:t xml:space="preserve"> O, von </w:t>
      </w:r>
      <w:proofErr w:type="spellStart"/>
      <w:r w:rsidRPr="004B01C8">
        <w:t>Haeseler</w:t>
      </w:r>
      <w:proofErr w:type="spellEnd"/>
      <w:r w:rsidRPr="004B01C8">
        <w:t xml:space="preserve"> A, Minh BQ, Vinh LS. 2018. UFBoot2: Improving the Ultrafast Bootstrap Approximation. </w:t>
      </w:r>
      <w:r w:rsidRPr="004B01C8">
        <w:rPr>
          <w:i/>
          <w:iCs/>
        </w:rPr>
        <w:t xml:space="preserve">Mol. Biol. </w:t>
      </w:r>
      <w:proofErr w:type="spellStart"/>
      <w:r w:rsidRPr="004B01C8">
        <w:rPr>
          <w:i/>
          <w:iCs/>
        </w:rPr>
        <w:t>Evol</w:t>
      </w:r>
      <w:proofErr w:type="spellEnd"/>
      <w:r w:rsidRPr="004B01C8">
        <w:rPr>
          <w:i/>
          <w:iCs/>
        </w:rPr>
        <w:t>.</w:t>
      </w:r>
      <w:r w:rsidRPr="004B01C8">
        <w:t xml:space="preserve"> 35:518–522.</w:t>
      </w:r>
    </w:p>
    <w:p w14:paraId="086442B3" w14:textId="77777777" w:rsidR="004B01C8" w:rsidRPr="004B01C8" w:rsidRDefault="004B01C8" w:rsidP="004B01C8">
      <w:pPr>
        <w:pStyle w:val="Bibliography"/>
      </w:pPr>
      <w:r w:rsidRPr="004B01C8">
        <w:t xml:space="preserve">Horridge GA. 1964. Presumed photoreceptive cilia in a ctenophore. </w:t>
      </w:r>
      <w:r w:rsidRPr="004B01C8">
        <w:rPr>
          <w:i/>
          <w:iCs/>
        </w:rPr>
        <w:t xml:space="preserve">Q. J. </w:t>
      </w:r>
      <w:proofErr w:type="spellStart"/>
      <w:r w:rsidRPr="004B01C8">
        <w:rPr>
          <w:i/>
          <w:iCs/>
        </w:rPr>
        <w:t>Microsc</w:t>
      </w:r>
      <w:proofErr w:type="spellEnd"/>
      <w:r w:rsidRPr="004B01C8">
        <w:rPr>
          <w:i/>
          <w:iCs/>
        </w:rPr>
        <w:t>. Sci.</w:t>
      </w:r>
      <w:r w:rsidRPr="004B01C8">
        <w:t xml:space="preserve"> [Internet]. Available from: https://openresearch-repository.anu.edu.au/handle/1885/167542</w:t>
      </w:r>
    </w:p>
    <w:p w14:paraId="095F8FB8" w14:textId="77777777" w:rsidR="004B01C8" w:rsidRPr="004B01C8" w:rsidRDefault="004B01C8" w:rsidP="004B01C8">
      <w:pPr>
        <w:pStyle w:val="Bibliography"/>
      </w:pPr>
      <w:r w:rsidRPr="004B01C8">
        <w:t>Huerta-</w:t>
      </w:r>
      <w:proofErr w:type="spellStart"/>
      <w:r w:rsidRPr="004B01C8">
        <w:t>Cepas</w:t>
      </w:r>
      <w:proofErr w:type="spellEnd"/>
      <w:r w:rsidRPr="004B01C8">
        <w:t xml:space="preserve"> J, Serra F, Bork P. 2016. ETE 3: Reconstruction, Analysis, and Visualization of Phylogenomic Data. </w:t>
      </w:r>
      <w:r w:rsidRPr="004B01C8">
        <w:rPr>
          <w:i/>
          <w:iCs/>
        </w:rPr>
        <w:t xml:space="preserve">Mol. Biol. </w:t>
      </w:r>
      <w:proofErr w:type="spellStart"/>
      <w:r w:rsidRPr="004B01C8">
        <w:rPr>
          <w:i/>
          <w:iCs/>
        </w:rPr>
        <w:t>Evol</w:t>
      </w:r>
      <w:proofErr w:type="spellEnd"/>
      <w:r w:rsidRPr="004B01C8">
        <w:rPr>
          <w:i/>
          <w:iCs/>
        </w:rPr>
        <w:t>.</w:t>
      </w:r>
      <w:r w:rsidRPr="004B01C8">
        <w:t xml:space="preserve"> 33:1635–1638.</w:t>
      </w:r>
    </w:p>
    <w:p w14:paraId="32192C48" w14:textId="77777777" w:rsidR="004B01C8" w:rsidRPr="004B01C8" w:rsidRDefault="004B01C8" w:rsidP="004B01C8">
      <w:pPr>
        <w:pStyle w:val="Bibliography"/>
      </w:pPr>
      <w:proofErr w:type="spellStart"/>
      <w:r w:rsidRPr="004B01C8">
        <w:t>Jékely</w:t>
      </w:r>
      <w:proofErr w:type="spellEnd"/>
      <w:r w:rsidRPr="004B01C8">
        <w:t xml:space="preserve"> G, </w:t>
      </w:r>
      <w:proofErr w:type="spellStart"/>
      <w:r w:rsidRPr="004B01C8">
        <w:t>Paps</w:t>
      </w:r>
      <w:proofErr w:type="spellEnd"/>
      <w:r w:rsidRPr="004B01C8">
        <w:t xml:space="preserve"> J, Nielsen C. 2015. The phylogenetic position of ctenophores and the origin(s) of nervous systems. </w:t>
      </w:r>
      <w:proofErr w:type="spellStart"/>
      <w:r w:rsidRPr="004B01C8">
        <w:rPr>
          <w:i/>
          <w:iCs/>
        </w:rPr>
        <w:t>EvoDevo</w:t>
      </w:r>
      <w:proofErr w:type="spellEnd"/>
      <w:r w:rsidRPr="004B01C8">
        <w:t xml:space="preserve"> 6:1.</w:t>
      </w:r>
    </w:p>
    <w:p w14:paraId="0AC4A6F8" w14:textId="77777777" w:rsidR="004B01C8" w:rsidRPr="004B01C8" w:rsidRDefault="004B01C8" w:rsidP="004B01C8">
      <w:pPr>
        <w:pStyle w:val="Bibliography"/>
      </w:pPr>
      <w:r w:rsidRPr="004B01C8">
        <w:t xml:space="preserve">Jones P, </w:t>
      </w:r>
      <w:proofErr w:type="spellStart"/>
      <w:r w:rsidRPr="004B01C8">
        <w:t>Binns</w:t>
      </w:r>
      <w:proofErr w:type="spellEnd"/>
      <w:r w:rsidRPr="004B01C8">
        <w:t xml:space="preserve"> D, Chang H-Y, Fraser M, Li W, </w:t>
      </w:r>
      <w:proofErr w:type="spellStart"/>
      <w:r w:rsidRPr="004B01C8">
        <w:t>McAnulla</w:t>
      </w:r>
      <w:proofErr w:type="spellEnd"/>
      <w:r w:rsidRPr="004B01C8">
        <w:t xml:space="preserve"> C, McWilliam H, Maslen J, Mitchell A, Nuka G, et al. 2014. </w:t>
      </w:r>
      <w:proofErr w:type="spellStart"/>
      <w:r w:rsidRPr="004B01C8">
        <w:t>InterProScan</w:t>
      </w:r>
      <w:proofErr w:type="spellEnd"/>
      <w:r w:rsidRPr="004B01C8">
        <w:t xml:space="preserve"> 5: genome-scale protein function classification. </w:t>
      </w:r>
      <w:r w:rsidRPr="004B01C8">
        <w:rPr>
          <w:i/>
          <w:iCs/>
        </w:rPr>
        <w:t>Bioinformatics</w:t>
      </w:r>
      <w:r w:rsidRPr="004B01C8">
        <w:t xml:space="preserve"> 30:1236–1240.</w:t>
      </w:r>
    </w:p>
    <w:p w14:paraId="35461F48" w14:textId="77777777" w:rsidR="004B01C8" w:rsidRPr="004B01C8" w:rsidRDefault="004B01C8" w:rsidP="004B01C8">
      <w:pPr>
        <w:pStyle w:val="Bibliography"/>
      </w:pPr>
      <w:proofErr w:type="spellStart"/>
      <w:r w:rsidRPr="004B01C8">
        <w:t>Kalyaanamoorthy</w:t>
      </w:r>
      <w:proofErr w:type="spellEnd"/>
      <w:r w:rsidRPr="004B01C8">
        <w:t xml:space="preserve"> S, Minh BQ, Wong TKF, von </w:t>
      </w:r>
      <w:proofErr w:type="spellStart"/>
      <w:r w:rsidRPr="004B01C8">
        <w:t>Haeseler</w:t>
      </w:r>
      <w:proofErr w:type="spellEnd"/>
      <w:r w:rsidRPr="004B01C8">
        <w:t xml:space="preserve"> A, </w:t>
      </w:r>
      <w:proofErr w:type="spellStart"/>
      <w:r w:rsidRPr="004B01C8">
        <w:t>Jermiin</w:t>
      </w:r>
      <w:proofErr w:type="spellEnd"/>
      <w:r w:rsidRPr="004B01C8">
        <w:t xml:space="preserve"> LS. 2017. </w:t>
      </w:r>
      <w:proofErr w:type="spellStart"/>
      <w:r w:rsidRPr="004B01C8">
        <w:t>ModelFinder</w:t>
      </w:r>
      <w:proofErr w:type="spellEnd"/>
      <w:r w:rsidRPr="004B01C8">
        <w:t xml:space="preserve">: fast model selection for accurate phylogenetic estimates. </w:t>
      </w:r>
      <w:r w:rsidRPr="004B01C8">
        <w:rPr>
          <w:i/>
          <w:iCs/>
        </w:rPr>
        <w:t>Nat. Methods</w:t>
      </w:r>
      <w:r w:rsidRPr="004B01C8">
        <w:t xml:space="preserve"> 14:587–589.</w:t>
      </w:r>
    </w:p>
    <w:p w14:paraId="5E2AE6EB" w14:textId="77777777" w:rsidR="004B01C8" w:rsidRPr="004B01C8" w:rsidRDefault="004B01C8" w:rsidP="004B01C8">
      <w:pPr>
        <w:pStyle w:val="Bibliography"/>
      </w:pPr>
      <w:proofErr w:type="spellStart"/>
      <w:r w:rsidRPr="004B01C8">
        <w:t>Kanehisa</w:t>
      </w:r>
      <w:proofErr w:type="spellEnd"/>
      <w:r w:rsidRPr="004B01C8">
        <w:t xml:space="preserve"> M. 2019. Toward understanding the origin and evolution of cellular organisms. </w:t>
      </w:r>
      <w:r w:rsidRPr="004B01C8">
        <w:rPr>
          <w:i/>
          <w:iCs/>
        </w:rPr>
        <w:t>Protein Sci.</w:t>
      </w:r>
      <w:r w:rsidRPr="004B01C8">
        <w:t xml:space="preserve"> 28:1947–1951.</w:t>
      </w:r>
    </w:p>
    <w:p w14:paraId="2EE9B670" w14:textId="77777777" w:rsidR="004B01C8" w:rsidRPr="004B01C8" w:rsidRDefault="004B01C8" w:rsidP="004B01C8">
      <w:pPr>
        <w:pStyle w:val="Bibliography"/>
      </w:pPr>
      <w:proofErr w:type="spellStart"/>
      <w:r w:rsidRPr="004B01C8">
        <w:t>Kanehisa</w:t>
      </w:r>
      <w:proofErr w:type="spellEnd"/>
      <w:r w:rsidRPr="004B01C8">
        <w:t xml:space="preserve"> M, Sato Y, Kawashima M. 2021. KEGG mapping tools for uncovering hidden features in biological data. </w:t>
      </w:r>
      <w:r w:rsidRPr="004B01C8">
        <w:rPr>
          <w:i/>
          <w:iCs/>
        </w:rPr>
        <w:t>Protein Sci.</w:t>
      </w:r>
      <w:r w:rsidRPr="004B01C8">
        <w:t xml:space="preserve"> [Internet] n/a. Available from: https://onlinelibrary.wiley.com/doi/abs/10.1002/pro.4172</w:t>
      </w:r>
    </w:p>
    <w:p w14:paraId="5708C432" w14:textId="77777777" w:rsidR="004B01C8" w:rsidRPr="004B01C8" w:rsidRDefault="004B01C8" w:rsidP="004B01C8">
      <w:pPr>
        <w:pStyle w:val="Bibliography"/>
      </w:pPr>
      <w:proofErr w:type="spellStart"/>
      <w:r w:rsidRPr="004B01C8">
        <w:t>Katoh</w:t>
      </w:r>
      <w:proofErr w:type="spellEnd"/>
      <w:r w:rsidRPr="004B01C8">
        <w:t xml:space="preserve"> K, </w:t>
      </w:r>
      <w:proofErr w:type="spellStart"/>
      <w:r w:rsidRPr="004B01C8">
        <w:t>Standley</w:t>
      </w:r>
      <w:proofErr w:type="spellEnd"/>
      <w:r w:rsidRPr="004B01C8">
        <w:t xml:space="preserve"> DM. 2013. MAFFT Multiple Sequence Alignment Software Version 7: Improvements in Performance and Usability. </w:t>
      </w:r>
      <w:r w:rsidRPr="004B01C8">
        <w:rPr>
          <w:i/>
          <w:iCs/>
        </w:rPr>
        <w:t xml:space="preserve">Mol. Biol. </w:t>
      </w:r>
      <w:proofErr w:type="spellStart"/>
      <w:r w:rsidRPr="004B01C8">
        <w:rPr>
          <w:i/>
          <w:iCs/>
        </w:rPr>
        <w:t>Evol</w:t>
      </w:r>
      <w:proofErr w:type="spellEnd"/>
      <w:r w:rsidRPr="004B01C8">
        <w:rPr>
          <w:i/>
          <w:iCs/>
        </w:rPr>
        <w:t>.</w:t>
      </w:r>
      <w:r w:rsidRPr="004B01C8">
        <w:t xml:space="preserve"> 30:772–780.</w:t>
      </w:r>
    </w:p>
    <w:p w14:paraId="065BA662" w14:textId="77777777" w:rsidR="004B01C8" w:rsidRPr="004B01C8" w:rsidRDefault="004B01C8" w:rsidP="004B01C8">
      <w:pPr>
        <w:pStyle w:val="Bibliography"/>
      </w:pPr>
      <w:proofErr w:type="spellStart"/>
      <w:r w:rsidRPr="004B01C8">
        <w:t>Koyanagi</w:t>
      </w:r>
      <w:proofErr w:type="spellEnd"/>
      <w:r w:rsidRPr="004B01C8">
        <w:t xml:space="preserve"> M, Ono K, Suga H, Iwabe N, Miyata T. 1998. Phospholipase C cDNAs from sponge and hydra: antiquity of genes involved in the inositol phospholipid </w:t>
      </w:r>
      <w:proofErr w:type="spellStart"/>
      <w:r w:rsidRPr="004B01C8">
        <w:t>signaling</w:t>
      </w:r>
      <w:proofErr w:type="spellEnd"/>
      <w:r w:rsidRPr="004B01C8">
        <w:t xml:space="preserve"> pathway1The nucleotide sequence data reported in this paper will appear in the </w:t>
      </w:r>
      <w:r w:rsidRPr="004B01C8">
        <w:lastRenderedPageBreak/>
        <w:t xml:space="preserve">DDBJ, EMBL and GenBank nucleotide sequence databases.1. </w:t>
      </w:r>
      <w:r w:rsidRPr="004B01C8">
        <w:rPr>
          <w:i/>
          <w:iCs/>
        </w:rPr>
        <w:t>FEBS Lett.</w:t>
      </w:r>
      <w:r w:rsidRPr="004B01C8">
        <w:t xml:space="preserve"> 439:66–70.</w:t>
      </w:r>
    </w:p>
    <w:p w14:paraId="050AA684" w14:textId="77777777" w:rsidR="004B01C8" w:rsidRPr="004B01C8" w:rsidRDefault="004B01C8" w:rsidP="004B01C8">
      <w:pPr>
        <w:pStyle w:val="Bibliography"/>
      </w:pPr>
      <w:proofErr w:type="spellStart"/>
      <w:r w:rsidRPr="004B01C8">
        <w:t>Kozmik</w:t>
      </w:r>
      <w:proofErr w:type="spellEnd"/>
      <w:r w:rsidRPr="004B01C8">
        <w:t xml:space="preserve"> Z, </w:t>
      </w:r>
      <w:proofErr w:type="spellStart"/>
      <w:r w:rsidRPr="004B01C8">
        <w:t>Ruzickova</w:t>
      </w:r>
      <w:proofErr w:type="spellEnd"/>
      <w:r w:rsidRPr="004B01C8">
        <w:t xml:space="preserve"> J, </w:t>
      </w:r>
      <w:proofErr w:type="spellStart"/>
      <w:r w:rsidRPr="004B01C8">
        <w:t>Jonasova</w:t>
      </w:r>
      <w:proofErr w:type="spellEnd"/>
      <w:r w:rsidRPr="004B01C8">
        <w:t xml:space="preserve"> K, Matsumoto Y, </w:t>
      </w:r>
      <w:proofErr w:type="spellStart"/>
      <w:r w:rsidRPr="004B01C8">
        <w:t>Vopalensky</w:t>
      </w:r>
      <w:proofErr w:type="spellEnd"/>
      <w:r w:rsidRPr="004B01C8">
        <w:t xml:space="preserve"> P, </w:t>
      </w:r>
      <w:proofErr w:type="spellStart"/>
      <w:r w:rsidRPr="004B01C8">
        <w:t>Kozmikova</w:t>
      </w:r>
      <w:proofErr w:type="spellEnd"/>
      <w:r w:rsidRPr="004B01C8">
        <w:t xml:space="preserve"> I, </w:t>
      </w:r>
      <w:proofErr w:type="spellStart"/>
      <w:r w:rsidRPr="004B01C8">
        <w:t>Strnad</w:t>
      </w:r>
      <w:proofErr w:type="spellEnd"/>
      <w:r w:rsidRPr="004B01C8">
        <w:t xml:space="preserve"> H, Kawamura S, </w:t>
      </w:r>
      <w:proofErr w:type="spellStart"/>
      <w:r w:rsidRPr="004B01C8">
        <w:t>Piatigorsky</w:t>
      </w:r>
      <w:proofErr w:type="spellEnd"/>
      <w:r w:rsidRPr="004B01C8">
        <w:t xml:space="preserve"> J, Paces V, et al. 2008. Assembly of the cnidarian camera-type eye from vertebrate-like components. </w:t>
      </w:r>
      <w:r w:rsidRPr="004B01C8">
        <w:rPr>
          <w:i/>
          <w:iCs/>
        </w:rPr>
        <w:t>Proc. Natl. Acad. Sci.</w:t>
      </w:r>
      <w:r w:rsidRPr="004B01C8">
        <w:t xml:space="preserve"> 105:8989–8993.</w:t>
      </w:r>
    </w:p>
    <w:p w14:paraId="04A2D02D" w14:textId="77777777" w:rsidR="004B01C8" w:rsidRPr="004B01C8" w:rsidRDefault="004B01C8" w:rsidP="004B01C8">
      <w:pPr>
        <w:pStyle w:val="Bibliography"/>
      </w:pPr>
      <w:r w:rsidRPr="004B01C8">
        <w:t xml:space="preserve">Krishnan A, Mustafa A, </w:t>
      </w:r>
      <w:proofErr w:type="spellStart"/>
      <w:r w:rsidRPr="004B01C8">
        <w:t>Almén</w:t>
      </w:r>
      <w:proofErr w:type="spellEnd"/>
      <w:r w:rsidRPr="004B01C8">
        <w:t xml:space="preserve"> MS, Fredriksson R, Williams MJ, </w:t>
      </w:r>
      <w:proofErr w:type="spellStart"/>
      <w:r w:rsidRPr="004B01C8">
        <w:t>Schiöth</w:t>
      </w:r>
      <w:proofErr w:type="spellEnd"/>
      <w:r w:rsidRPr="004B01C8">
        <w:t xml:space="preserve"> HB. 2015. Evolutionary hierarchy of vertebrate-like heterotrimeric G protein families. </w:t>
      </w:r>
      <w:r w:rsidRPr="004B01C8">
        <w:rPr>
          <w:i/>
          <w:iCs/>
        </w:rPr>
        <w:t xml:space="preserve">Mol. </w:t>
      </w:r>
      <w:proofErr w:type="spellStart"/>
      <w:r w:rsidRPr="004B01C8">
        <w:rPr>
          <w:i/>
          <w:iCs/>
        </w:rPr>
        <w:t>Phylogenet</w:t>
      </w:r>
      <w:proofErr w:type="spellEnd"/>
      <w:r w:rsidRPr="004B01C8">
        <w:rPr>
          <w:i/>
          <w:iCs/>
        </w:rPr>
        <w:t xml:space="preserve">. </w:t>
      </w:r>
      <w:proofErr w:type="spellStart"/>
      <w:r w:rsidRPr="004B01C8">
        <w:rPr>
          <w:i/>
          <w:iCs/>
        </w:rPr>
        <w:t>Evol</w:t>
      </w:r>
      <w:proofErr w:type="spellEnd"/>
      <w:r w:rsidRPr="004B01C8">
        <w:rPr>
          <w:i/>
          <w:iCs/>
        </w:rPr>
        <w:t>.</w:t>
      </w:r>
      <w:r w:rsidRPr="004B01C8">
        <w:t xml:space="preserve"> 91:27–40.</w:t>
      </w:r>
    </w:p>
    <w:p w14:paraId="751906FE" w14:textId="77777777" w:rsidR="004B01C8" w:rsidRPr="004B01C8" w:rsidRDefault="004B01C8" w:rsidP="004B01C8">
      <w:pPr>
        <w:pStyle w:val="Bibliography"/>
      </w:pPr>
      <w:proofErr w:type="spellStart"/>
      <w:r w:rsidRPr="004B01C8">
        <w:t>Kück</w:t>
      </w:r>
      <w:proofErr w:type="spellEnd"/>
      <w:r w:rsidRPr="004B01C8">
        <w:t xml:space="preserve"> P, </w:t>
      </w:r>
      <w:proofErr w:type="spellStart"/>
      <w:r w:rsidRPr="004B01C8">
        <w:t>Meusemann</w:t>
      </w:r>
      <w:proofErr w:type="spellEnd"/>
      <w:r w:rsidRPr="004B01C8">
        <w:t xml:space="preserve"> K. 2010. </w:t>
      </w:r>
      <w:proofErr w:type="spellStart"/>
      <w:r w:rsidRPr="004B01C8">
        <w:t>FASconCAT</w:t>
      </w:r>
      <w:proofErr w:type="spellEnd"/>
      <w:r w:rsidRPr="004B01C8">
        <w:t xml:space="preserve">, Version 1.0, Zool. </w:t>
      </w:r>
      <w:proofErr w:type="spellStart"/>
      <w:r w:rsidRPr="004B01C8">
        <w:t>Forschungsmuseum</w:t>
      </w:r>
      <w:proofErr w:type="spellEnd"/>
      <w:r w:rsidRPr="004B01C8">
        <w:t xml:space="preserve"> A. Koenig, Germany, 2010.</w:t>
      </w:r>
    </w:p>
    <w:p w14:paraId="5C2E2466" w14:textId="77777777" w:rsidR="004B01C8" w:rsidRPr="004B01C8" w:rsidRDefault="004B01C8" w:rsidP="004B01C8">
      <w:pPr>
        <w:pStyle w:val="Bibliography"/>
      </w:pPr>
      <w:proofErr w:type="spellStart"/>
      <w:r w:rsidRPr="004B01C8">
        <w:t>Lagman</w:t>
      </w:r>
      <w:proofErr w:type="spellEnd"/>
      <w:r w:rsidRPr="004B01C8">
        <w:t xml:space="preserve"> D, </w:t>
      </w:r>
      <w:proofErr w:type="spellStart"/>
      <w:r w:rsidRPr="004B01C8">
        <w:t>Franzén</w:t>
      </w:r>
      <w:proofErr w:type="spellEnd"/>
      <w:r w:rsidRPr="004B01C8">
        <w:t xml:space="preserve"> IE, Eggert J, </w:t>
      </w:r>
      <w:proofErr w:type="spellStart"/>
      <w:r w:rsidRPr="004B01C8">
        <w:t>Larhammar</w:t>
      </w:r>
      <w:proofErr w:type="spellEnd"/>
      <w:r w:rsidRPr="004B01C8">
        <w:t xml:space="preserve"> D, </w:t>
      </w:r>
      <w:proofErr w:type="spellStart"/>
      <w:r w:rsidRPr="004B01C8">
        <w:t>Abalo</w:t>
      </w:r>
      <w:proofErr w:type="spellEnd"/>
      <w:r w:rsidRPr="004B01C8">
        <w:t xml:space="preserve"> XM. 2016. Evolution and expression of the phosphodiesterase 6 genes unveils vertebrate novelty to control photosensitivity. </w:t>
      </w:r>
      <w:r w:rsidRPr="004B01C8">
        <w:rPr>
          <w:i/>
          <w:iCs/>
        </w:rPr>
        <w:t xml:space="preserve">BMC </w:t>
      </w:r>
      <w:proofErr w:type="spellStart"/>
      <w:r w:rsidRPr="004B01C8">
        <w:rPr>
          <w:i/>
          <w:iCs/>
        </w:rPr>
        <w:t>Evol</w:t>
      </w:r>
      <w:proofErr w:type="spellEnd"/>
      <w:r w:rsidRPr="004B01C8">
        <w:rPr>
          <w:i/>
          <w:iCs/>
        </w:rPr>
        <w:t>. Biol.</w:t>
      </w:r>
      <w:r w:rsidRPr="004B01C8">
        <w:t xml:space="preserve"> 16:124.</w:t>
      </w:r>
    </w:p>
    <w:p w14:paraId="71374D12" w14:textId="77777777" w:rsidR="004B01C8" w:rsidRPr="004B01C8" w:rsidRDefault="004B01C8" w:rsidP="004B01C8">
      <w:pPr>
        <w:pStyle w:val="Bibliography"/>
      </w:pPr>
      <w:proofErr w:type="spellStart"/>
      <w:r w:rsidRPr="004B01C8">
        <w:t>Lagman</w:t>
      </w:r>
      <w:proofErr w:type="spellEnd"/>
      <w:r w:rsidRPr="004B01C8">
        <w:t xml:space="preserve"> D, </w:t>
      </w:r>
      <w:proofErr w:type="spellStart"/>
      <w:r w:rsidRPr="004B01C8">
        <w:t>Sundström</w:t>
      </w:r>
      <w:proofErr w:type="spellEnd"/>
      <w:r w:rsidRPr="004B01C8">
        <w:t xml:space="preserve"> G, Ocampo </w:t>
      </w:r>
      <w:proofErr w:type="spellStart"/>
      <w:r w:rsidRPr="004B01C8">
        <w:t>Daza</w:t>
      </w:r>
      <w:proofErr w:type="spellEnd"/>
      <w:r w:rsidRPr="004B01C8">
        <w:t xml:space="preserve"> D, </w:t>
      </w:r>
      <w:proofErr w:type="spellStart"/>
      <w:r w:rsidRPr="004B01C8">
        <w:t>Abalo</w:t>
      </w:r>
      <w:proofErr w:type="spellEnd"/>
      <w:r w:rsidRPr="004B01C8">
        <w:t xml:space="preserve"> XM, </w:t>
      </w:r>
      <w:proofErr w:type="spellStart"/>
      <w:r w:rsidRPr="004B01C8">
        <w:t>Larhammar</w:t>
      </w:r>
      <w:proofErr w:type="spellEnd"/>
      <w:r w:rsidRPr="004B01C8">
        <w:t xml:space="preserve"> D. 2012. Expansion of </w:t>
      </w:r>
      <w:proofErr w:type="spellStart"/>
      <w:r w:rsidRPr="004B01C8">
        <w:t>transducin</w:t>
      </w:r>
      <w:proofErr w:type="spellEnd"/>
      <w:r w:rsidRPr="004B01C8">
        <w:t xml:space="preserve"> subunit gene families in early vertebrate tetraploidizations. </w:t>
      </w:r>
      <w:r w:rsidRPr="004B01C8">
        <w:rPr>
          <w:i/>
          <w:iCs/>
        </w:rPr>
        <w:t>Genomics</w:t>
      </w:r>
      <w:r w:rsidRPr="004B01C8">
        <w:t xml:space="preserve"> 100:203–211.</w:t>
      </w:r>
    </w:p>
    <w:p w14:paraId="71949A95" w14:textId="77777777" w:rsidR="004B01C8" w:rsidRPr="004B01C8" w:rsidRDefault="004B01C8" w:rsidP="004B01C8">
      <w:pPr>
        <w:pStyle w:val="Bibliography"/>
      </w:pPr>
      <w:r w:rsidRPr="004B01C8">
        <w:t xml:space="preserve">Lamb TD. 2020. Evolution of the genes mediating phototransduction in rod and cone photoreceptors. </w:t>
      </w:r>
      <w:r w:rsidRPr="004B01C8">
        <w:rPr>
          <w:i/>
          <w:iCs/>
        </w:rPr>
        <w:t>Prog. Retin. Eye Res.</w:t>
      </w:r>
      <w:r w:rsidRPr="004B01C8">
        <w:t xml:space="preserve"> 76:100823.</w:t>
      </w:r>
    </w:p>
    <w:p w14:paraId="6CFB2775" w14:textId="77777777" w:rsidR="004B01C8" w:rsidRPr="004B01C8" w:rsidRDefault="004B01C8" w:rsidP="004B01C8">
      <w:pPr>
        <w:pStyle w:val="Bibliography"/>
      </w:pPr>
      <w:r w:rsidRPr="004B01C8">
        <w:t xml:space="preserve">Lamb TD, Patel HR, </w:t>
      </w:r>
      <w:proofErr w:type="spellStart"/>
      <w:r w:rsidRPr="004B01C8">
        <w:t>Chuah</w:t>
      </w:r>
      <w:proofErr w:type="spellEnd"/>
      <w:r w:rsidRPr="004B01C8">
        <w:t xml:space="preserve"> A, Hunt DM. 2018. Evolution of the shut-off steps of vertebrate phototransduction. </w:t>
      </w:r>
      <w:r w:rsidRPr="004B01C8">
        <w:rPr>
          <w:i/>
          <w:iCs/>
        </w:rPr>
        <w:t>Open Biol.</w:t>
      </w:r>
      <w:r w:rsidRPr="004B01C8">
        <w:t xml:space="preserve"> 8:170232.</w:t>
      </w:r>
    </w:p>
    <w:p w14:paraId="7A25B1E8" w14:textId="77777777" w:rsidR="004B01C8" w:rsidRPr="004B01C8" w:rsidRDefault="004B01C8" w:rsidP="004B01C8">
      <w:pPr>
        <w:pStyle w:val="Bibliography"/>
      </w:pPr>
      <w:r w:rsidRPr="004B01C8">
        <w:t xml:space="preserve">Lee S-J, Xu H, </w:t>
      </w:r>
      <w:proofErr w:type="spellStart"/>
      <w:r w:rsidRPr="004B01C8">
        <w:t>Montell</w:t>
      </w:r>
      <w:proofErr w:type="spellEnd"/>
      <w:r w:rsidRPr="004B01C8">
        <w:t xml:space="preserve"> C. 2004. Rhodopsin kinase activity modulates the amplitude of the visual response in Drosophila. </w:t>
      </w:r>
      <w:r w:rsidRPr="004B01C8">
        <w:rPr>
          <w:i/>
          <w:iCs/>
        </w:rPr>
        <w:t>Proc. Natl. Acad. Sci.</w:t>
      </w:r>
      <w:r w:rsidRPr="004B01C8">
        <w:t xml:space="preserve"> 101:11874–11879.</w:t>
      </w:r>
    </w:p>
    <w:p w14:paraId="1326FB9C" w14:textId="77777777" w:rsidR="004B01C8" w:rsidRPr="004B01C8" w:rsidRDefault="004B01C8" w:rsidP="004B01C8">
      <w:pPr>
        <w:pStyle w:val="Bibliography"/>
      </w:pPr>
      <w:r w:rsidRPr="004B01C8">
        <w:t xml:space="preserve">Levy S, </w:t>
      </w:r>
      <w:proofErr w:type="spellStart"/>
      <w:r w:rsidRPr="004B01C8">
        <w:t>Elek</w:t>
      </w:r>
      <w:proofErr w:type="spellEnd"/>
      <w:r w:rsidRPr="004B01C8">
        <w:t xml:space="preserve"> A, Grau-</w:t>
      </w:r>
      <w:proofErr w:type="spellStart"/>
      <w:r w:rsidRPr="004B01C8">
        <w:t>Bové</w:t>
      </w:r>
      <w:proofErr w:type="spellEnd"/>
      <w:r w:rsidRPr="004B01C8">
        <w:t xml:space="preserve"> X, Menéndez-Bravo S, Iglesias M, </w:t>
      </w:r>
      <w:proofErr w:type="spellStart"/>
      <w:r w:rsidRPr="004B01C8">
        <w:t>Tanay</w:t>
      </w:r>
      <w:proofErr w:type="spellEnd"/>
      <w:r w:rsidRPr="004B01C8">
        <w:t xml:space="preserve"> A, Mass T, </w:t>
      </w:r>
      <w:proofErr w:type="spellStart"/>
      <w:r w:rsidRPr="004B01C8">
        <w:t>Sebé-Pedrós</w:t>
      </w:r>
      <w:proofErr w:type="spellEnd"/>
      <w:r w:rsidRPr="004B01C8">
        <w:t xml:space="preserve"> A. 2021. A stony coral cell atlas illuminates the molecular and cellular basis of coral symbiosis, calcification, and immunity. </w:t>
      </w:r>
      <w:r w:rsidRPr="004B01C8">
        <w:rPr>
          <w:i/>
          <w:iCs/>
        </w:rPr>
        <w:t>Cell</w:t>
      </w:r>
      <w:r w:rsidRPr="004B01C8">
        <w:t xml:space="preserve"> 184:2973-2987.e18.</w:t>
      </w:r>
    </w:p>
    <w:p w14:paraId="598F398E" w14:textId="77777777" w:rsidR="004B01C8" w:rsidRPr="004B01C8" w:rsidRDefault="004B01C8" w:rsidP="004B01C8">
      <w:pPr>
        <w:pStyle w:val="Bibliography"/>
      </w:pPr>
      <w:r w:rsidRPr="004B01C8">
        <w:t xml:space="preserve">Leys SP, Degnan BM. 2001. Cytological Basis of </w:t>
      </w:r>
      <w:proofErr w:type="spellStart"/>
      <w:r w:rsidRPr="004B01C8">
        <w:t>Photoresponsive</w:t>
      </w:r>
      <w:proofErr w:type="spellEnd"/>
      <w:r w:rsidRPr="004B01C8">
        <w:t xml:space="preserve"> </w:t>
      </w:r>
      <w:proofErr w:type="spellStart"/>
      <w:r w:rsidRPr="004B01C8">
        <w:t>Behavior</w:t>
      </w:r>
      <w:proofErr w:type="spellEnd"/>
      <w:r w:rsidRPr="004B01C8">
        <w:t xml:space="preserve"> in a Sponge Larva. </w:t>
      </w:r>
      <w:r w:rsidRPr="004B01C8">
        <w:rPr>
          <w:i/>
          <w:iCs/>
        </w:rPr>
        <w:t>Biol. Bull.</w:t>
      </w:r>
      <w:r w:rsidRPr="004B01C8">
        <w:t xml:space="preserve"> [Internet]. Available from: https://www.journals.uchicago.edu/doi/10.2307/1543611</w:t>
      </w:r>
    </w:p>
    <w:p w14:paraId="669FEB07" w14:textId="77777777" w:rsidR="004B01C8" w:rsidRPr="004B01C8" w:rsidRDefault="004B01C8" w:rsidP="004B01C8">
      <w:pPr>
        <w:pStyle w:val="Bibliography"/>
      </w:pPr>
      <w:proofErr w:type="spellStart"/>
      <w:r w:rsidRPr="004B01C8">
        <w:t>Lukowski</w:t>
      </w:r>
      <w:proofErr w:type="spellEnd"/>
      <w:r w:rsidRPr="004B01C8">
        <w:t xml:space="preserve"> SW, Lo CY, </w:t>
      </w:r>
      <w:proofErr w:type="spellStart"/>
      <w:r w:rsidRPr="004B01C8">
        <w:t>Sharov</w:t>
      </w:r>
      <w:proofErr w:type="spellEnd"/>
      <w:r w:rsidRPr="004B01C8">
        <w:t xml:space="preserve"> AA, Nguyen Q, Fang L, Hung SS, Zhu L, Zhang T, </w:t>
      </w:r>
      <w:proofErr w:type="spellStart"/>
      <w:r w:rsidRPr="004B01C8">
        <w:t>Grünert</w:t>
      </w:r>
      <w:proofErr w:type="spellEnd"/>
      <w:r w:rsidRPr="004B01C8">
        <w:t xml:space="preserve"> U, Nguyen T, et al. 2019. A single-cell transcriptome atlas of the adult human retina. </w:t>
      </w:r>
      <w:r w:rsidRPr="004B01C8">
        <w:rPr>
          <w:i/>
          <w:iCs/>
        </w:rPr>
        <w:t>EMBO J.</w:t>
      </w:r>
      <w:r w:rsidRPr="004B01C8">
        <w:t xml:space="preserve"> </w:t>
      </w:r>
      <w:proofErr w:type="gramStart"/>
      <w:r w:rsidRPr="004B01C8">
        <w:t>38:e</w:t>
      </w:r>
      <w:proofErr w:type="gramEnd"/>
      <w:r w:rsidRPr="004B01C8">
        <w:t>100811.</w:t>
      </w:r>
    </w:p>
    <w:p w14:paraId="200861B5" w14:textId="77777777" w:rsidR="004B01C8" w:rsidRPr="004B01C8" w:rsidRDefault="004B01C8" w:rsidP="004B01C8">
      <w:pPr>
        <w:pStyle w:val="Bibliography"/>
      </w:pPr>
      <w:proofErr w:type="spellStart"/>
      <w:r w:rsidRPr="004B01C8">
        <w:t>Macosko</w:t>
      </w:r>
      <w:proofErr w:type="spellEnd"/>
      <w:r w:rsidRPr="004B01C8">
        <w:t xml:space="preserve"> EZ, </w:t>
      </w:r>
      <w:proofErr w:type="spellStart"/>
      <w:r w:rsidRPr="004B01C8">
        <w:t>Basu</w:t>
      </w:r>
      <w:proofErr w:type="spellEnd"/>
      <w:r w:rsidRPr="004B01C8">
        <w:t xml:space="preserve"> A, </w:t>
      </w:r>
      <w:proofErr w:type="spellStart"/>
      <w:r w:rsidRPr="004B01C8">
        <w:t>Satija</w:t>
      </w:r>
      <w:proofErr w:type="spellEnd"/>
      <w:r w:rsidRPr="004B01C8">
        <w:t xml:space="preserve"> R, </w:t>
      </w:r>
      <w:proofErr w:type="spellStart"/>
      <w:r w:rsidRPr="004B01C8">
        <w:t>Nemesh</w:t>
      </w:r>
      <w:proofErr w:type="spellEnd"/>
      <w:r w:rsidRPr="004B01C8">
        <w:t xml:space="preserve"> J, Shekhar K, Goldman M, Tirosh I, </w:t>
      </w:r>
      <w:proofErr w:type="spellStart"/>
      <w:r w:rsidRPr="004B01C8">
        <w:t>Bialas</w:t>
      </w:r>
      <w:proofErr w:type="spellEnd"/>
      <w:r w:rsidRPr="004B01C8">
        <w:t xml:space="preserve"> AR, </w:t>
      </w:r>
      <w:proofErr w:type="spellStart"/>
      <w:r w:rsidRPr="004B01C8">
        <w:t>Kamitaki</w:t>
      </w:r>
      <w:proofErr w:type="spellEnd"/>
      <w:r w:rsidRPr="004B01C8">
        <w:t xml:space="preserve"> N, </w:t>
      </w:r>
      <w:proofErr w:type="spellStart"/>
      <w:r w:rsidRPr="004B01C8">
        <w:t>Martersteck</w:t>
      </w:r>
      <w:proofErr w:type="spellEnd"/>
      <w:r w:rsidRPr="004B01C8">
        <w:t xml:space="preserve"> EM, et al. 2015. Highly Parallel Genome-wide Expression Profiling of Individual Cells Using </w:t>
      </w:r>
      <w:proofErr w:type="spellStart"/>
      <w:r w:rsidRPr="004B01C8">
        <w:t>Nanoliter</w:t>
      </w:r>
      <w:proofErr w:type="spellEnd"/>
      <w:r w:rsidRPr="004B01C8">
        <w:t xml:space="preserve"> Droplets. </w:t>
      </w:r>
      <w:r w:rsidRPr="004B01C8">
        <w:rPr>
          <w:i/>
          <w:iCs/>
        </w:rPr>
        <w:t>Cell</w:t>
      </w:r>
      <w:r w:rsidRPr="004B01C8">
        <w:t xml:space="preserve"> 161:1202–1214.</w:t>
      </w:r>
    </w:p>
    <w:p w14:paraId="7C992163" w14:textId="77777777" w:rsidR="004B01C8" w:rsidRPr="004B01C8" w:rsidRDefault="004B01C8" w:rsidP="004B01C8">
      <w:pPr>
        <w:pStyle w:val="Bibliography"/>
      </w:pPr>
      <w:r w:rsidRPr="004B01C8">
        <w:t xml:space="preserve">Maddison W, Maddison D. 2008. Mesquite: A modular system for evolutionary analysis. </w:t>
      </w:r>
      <w:r w:rsidRPr="004B01C8">
        <w:rPr>
          <w:i/>
          <w:iCs/>
        </w:rPr>
        <w:t>Evolution</w:t>
      </w:r>
      <w:r w:rsidRPr="004B01C8">
        <w:t xml:space="preserve"> 62:1103–1118.</w:t>
      </w:r>
    </w:p>
    <w:p w14:paraId="19A2BB7E" w14:textId="77777777" w:rsidR="004B01C8" w:rsidRPr="004B01C8" w:rsidRDefault="004B01C8" w:rsidP="004B01C8">
      <w:pPr>
        <w:pStyle w:val="Bibliography"/>
      </w:pPr>
      <w:r w:rsidRPr="004B01C8">
        <w:t xml:space="preserve">Maldonado M, </w:t>
      </w:r>
      <w:proofErr w:type="spellStart"/>
      <w:r w:rsidRPr="004B01C8">
        <w:t>Durfort</w:t>
      </w:r>
      <w:proofErr w:type="spellEnd"/>
      <w:r w:rsidRPr="004B01C8">
        <w:t xml:space="preserve"> M, McCarthy DA, Young CM. 2003. The cellular basis of </w:t>
      </w:r>
      <w:proofErr w:type="spellStart"/>
      <w:r w:rsidRPr="004B01C8">
        <w:t>photobehavior</w:t>
      </w:r>
      <w:proofErr w:type="spellEnd"/>
      <w:r w:rsidRPr="004B01C8">
        <w:t xml:space="preserve"> in the tufted </w:t>
      </w:r>
      <w:proofErr w:type="spellStart"/>
      <w:r w:rsidRPr="004B01C8">
        <w:t>parenchymella</w:t>
      </w:r>
      <w:proofErr w:type="spellEnd"/>
      <w:r w:rsidRPr="004B01C8">
        <w:t xml:space="preserve"> larva of demosponges. </w:t>
      </w:r>
      <w:r w:rsidRPr="004B01C8">
        <w:rPr>
          <w:i/>
          <w:iCs/>
        </w:rPr>
        <w:t>Mar. Biol.</w:t>
      </w:r>
      <w:r w:rsidRPr="004B01C8">
        <w:t xml:space="preserve"> 143:427–441.</w:t>
      </w:r>
    </w:p>
    <w:p w14:paraId="12FF933D" w14:textId="77777777" w:rsidR="004B01C8" w:rsidRPr="004B01C8" w:rsidRDefault="004B01C8" w:rsidP="004B01C8">
      <w:pPr>
        <w:pStyle w:val="Bibliography"/>
      </w:pPr>
      <w:proofErr w:type="spellStart"/>
      <w:r w:rsidRPr="004B01C8">
        <w:lastRenderedPageBreak/>
        <w:t>Mikami</w:t>
      </w:r>
      <w:proofErr w:type="spellEnd"/>
      <w:r w:rsidRPr="004B01C8">
        <w:t xml:space="preserve"> K. 2014. Structural divergence and loss of phosphoinositide-specific phospholipase C </w:t>
      </w:r>
      <w:proofErr w:type="spellStart"/>
      <w:r w:rsidRPr="004B01C8">
        <w:t>signaling</w:t>
      </w:r>
      <w:proofErr w:type="spellEnd"/>
      <w:r w:rsidRPr="004B01C8">
        <w:t xml:space="preserve"> components during the evolution of the green plant lineage: implications from structural characteristics of algal components. </w:t>
      </w:r>
      <w:r w:rsidRPr="004B01C8">
        <w:rPr>
          <w:i/>
          <w:iCs/>
        </w:rPr>
        <w:t>Front. Plant Sci.</w:t>
      </w:r>
      <w:r w:rsidRPr="004B01C8">
        <w:t xml:space="preserve"> 5:380.</w:t>
      </w:r>
    </w:p>
    <w:p w14:paraId="71C0430E" w14:textId="77777777" w:rsidR="004B01C8" w:rsidRPr="004B01C8" w:rsidRDefault="004B01C8" w:rsidP="004B01C8">
      <w:pPr>
        <w:pStyle w:val="Bibliography"/>
      </w:pPr>
      <w:r w:rsidRPr="004B01C8">
        <w:t xml:space="preserve">Minh BQ, Schmidt HA, </w:t>
      </w:r>
      <w:proofErr w:type="spellStart"/>
      <w:r w:rsidRPr="004B01C8">
        <w:t>Chernomor</w:t>
      </w:r>
      <w:proofErr w:type="spellEnd"/>
      <w:r w:rsidRPr="004B01C8">
        <w:t xml:space="preserve"> O, Schrempf D, Woodhams MD, von </w:t>
      </w:r>
      <w:proofErr w:type="spellStart"/>
      <w:r w:rsidRPr="004B01C8">
        <w:t>Haeseler</w:t>
      </w:r>
      <w:proofErr w:type="spellEnd"/>
      <w:r w:rsidRPr="004B01C8">
        <w:t xml:space="preserve"> A, </w:t>
      </w:r>
      <w:proofErr w:type="spellStart"/>
      <w:r w:rsidRPr="004B01C8">
        <w:t>Lanfear</w:t>
      </w:r>
      <w:proofErr w:type="spellEnd"/>
      <w:r w:rsidRPr="004B01C8">
        <w:t xml:space="preserve"> R. 2020. IQ-TREE 2: New Models and Efficient Methods for Phylogenetic Inference in the Genomic Era. </w:t>
      </w:r>
      <w:r w:rsidRPr="004B01C8">
        <w:rPr>
          <w:i/>
          <w:iCs/>
        </w:rPr>
        <w:t xml:space="preserve">Mol. Biol. </w:t>
      </w:r>
      <w:proofErr w:type="spellStart"/>
      <w:r w:rsidRPr="004B01C8">
        <w:rPr>
          <w:i/>
          <w:iCs/>
        </w:rPr>
        <w:t>Evol</w:t>
      </w:r>
      <w:proofErr w:type="spellEnd"/>
      <w:r w:rsidRPr="004B01C8">
        <w:rPr>
          <w:i/>
          <w:iCs/>
        </w:rPr>
        <w:t>.</w:t>
      </w:r>
      <w:r w:rsidRPr="004B01C8">
        <w:t xml:space="preserve"> 37:1530–1534.</w:t>
      </w:r>
    </w:p>
    <w:p w14:paraId="77D95D41" w14:textId="77777777" w:rsidR="004B01C8" w:rsidRPr="004B01C8" w:rsidRDefault="004B01C8" w:rsidP="004B01C8">
      <w:pPr>
        <w:pStyle w:val="Bibliography"/>
      </w:pPr>
      <w:r w:rsidRPr="004B01C8">
        <w:t xml:space="preserve">Morel B, Kozlov AM, Stamatakis A, </w:t>
      </w:r>
      <w:proofErr w:type="spellStart"/>
      <w:r w:rsidRPr="004B01C8">
        <w:t>Szöllősi</w:t>
      </w:r>
      <w:proofErr w:type="spellEnd"/>
      <w:r w:rsidRPr="004B01C8">
        <w:t xml:space="preserve"> GJ. 2020. </w:t>
      </w:r>
      <w:proofErr w:type="spellStart"/>
      <w:r w:rsidRPr="004B01C8">
        <w:t>GeneRax</w:t>
      </w:r>
      <w:proofErr w:type="spellEnd"/>
      <w:r w:rsidRPr="004B01C8">
        <w:t xml:space="preserve">: A Tool for Species-Tree-Aware Maximum Likelihood-Based </w:t>
      </w:r>
      <w:proofErr w:type="gramStart"/>
      <w:r w:rsidRPr="004B01C8">
        <w:t>Gene  Family</w:t>
      </w:r>
      <w:proofErr w:type="gramEnd"/>
      <w:r w:rsidRPr="004B01C8">
        <w:t xml:space="preserve"> Tree Inference under Gene Duplication, Transfer, and Loss. </w:t>
      </w:r>
      <w:r w:rsidRPr="004B01C8">
        <w:rPr>
          <w:i/>
          <w:iCs/>
        </w:rPr>
        <w:t xml:space="preserve">Mol. Biol. </w:t>
      </w:r>
      <w:proofErr w:type="spellStart"/>
      <w:r w:rsidRPr="004B01C8">
        <w:rPr>
          <w:i/>
          <w:iCs/>
        </w:rPr>
        <w:t>Evol</w:t>
      </w:r>
      <w:proofErr w:type="spellEnd"/>
      <w:r w:rsidRPr="004B01C8">
        <w:rPr>
          <w:i/>
          <w:iCs/>
        </w:rPr>
        <w:t>.</w:t>
      </w:r>
      <w:r w:rsidRPr="004B01C8">
        <w:t xml:space="preserve"> 37:2763–2774.</w:t>
      </w:r>
    </w:p>
    <w:p w14:paraId="68DB797A" w14:textId="77777777" w:rsidR="004B01C8" w:rsidRPr="004B01C8" w:rsidRDefault="004B01C8" w:rsidP="004B01C8">
      <w:pPr>
        <w:pStyle w:val="Bibliography"/>
      </w:pPr>
      <w:proofErr w:type="spellStart"/>
      <w:r w:rsidRPr="004B01C8">
        <w:t>Mushegian</w:t>
      </w:r>
      <w:proofErr w:type="spellEnd"/>
      <w:r w:rsidRPr="004B01C8">
        <w:t xml:space="preserve"> A, </w:t>
      </w:r>
      <w:proofErr w:type="spellStart"/>
      <w:r w:rsidRPr="004B01C8">
        <w:t>Gurevich</w:t>
      </w:r>
      <w:proofErr w:type="spellEnd"/>
      <w:r w:rsidRPr="004B01C8">
        <w:t xml:space="preserve"> VV, </w:t>
      </w:r>
      <w:proofErr w:type="spellStart"/>
      <w:r w:rsidRPr="004B01C8">
        <w:t>Gurevich</w:t>
      </w:r>
      <w:proofErr w:type="spellEnd"/>
      <w:r w:rsidRPr="004B01C8">
        <w:t xml:space="preserve"> EV. 2012. The Origin and Evolution of G Protein-Coupled Receptor Kinases. </w:t>
      </w:r>
      <w:r w:rsidRPr="004B01C8">
        <w:rPr>
          <w:i/>
          <w:iCs/>
        </w:rPr>
        <w:t>PLOS ONE</w:t>
      </w:r>
      <w:r w:rsidRPr="004B01C8">
        <w:t xml:space="preserve"> </w:t>
      </w:r>
      <w:proofErr w:type="gramStart"/>
      <w:r w:rsidRPr="004B01C8">
        <w:t>7:e</w:t>
      </w:r>
      <w:proofErr w:type="gramEnd"/>
      <w:r w:rsidRPr="004B01C8">
        <w:t>33806.</w:t>
      </w:r>
    </w:p>
    <w:p w14:paraId="46D028B1" w14:textId="77777777" w:rsidR="004B01C8" w:rsidRPr="004B01C8" w:rsidRDefault="004B01C8" w:rsidP="004B01C8">
      <w:pPr>
        <w:pStyle w:val="Bibliography"/>
      </w:pPr>
      <w:r w:rsidRPr="004B01C8">
        <w:t xml:space="preserve">Nilsson D-E. 2009. The evolution of eyes and visually guided behaviour. </w:t>
      </w:r>
      <w:r w:rsidRPr="004B01C8">
        <w:rPr>
          <w:i/>
          <w:iCs/>
        </w:rPr>
        <w:t>Philos. Trans. R. Soc. B Biol. Sci.</w:t>
      </w:r>
      <w:r w:rsidRPr="004B01C8">
        <w:t xml:space="preserve"> 364:2833–2847.</w:t>
      </w:r>
    </w:p>
    <w:p w14:paraId="3AB5F34E" w14:textId="77777777" w:rsidR="004B01C8" w:rsidRPr="004B01C8" w:rsidRDefault="004B01C8" w:rsidP="004B01C8">
      <w:pPr>
        <w:pStyle w:val="Bibliography"/>
      </w:pPr>
      <w:r w:rsidRPr="004B01C8">
        <w:t xml:space="preserve">Nilsson D-E. 2013. Eye evolution and its functional basis. </w:t>
      </w:r>
      <w:r w:rsidRPr="004B01C8">
        <w:rPr>
          <w:i/>
          <w:iCs/>
        </w:rPr>
        <w:t xml:space="preserve">Vis. </w:t>
      </w:r>
      <w:proofErr w:type="spellStart"/>
      <w:r w:rsidRPr="004B01C8">
        <w:rPr>
          <w:i/>
          <w:iCs/>
        </w:rPr>
        <w:t>Neurosci</w:t>
      </w:r>
      <w:proofErr w:type="spellEnd"/>
      <w:r w:rsidRPr="004B01C8">
        <w:rPr>
          <w:i/>
          <w:iCs/>
        </w:rPr>
        <w:t>.</w:t>
      </w:r>
      <w:r w:rsidRPr="004B01C8">
        <w:t xml:space="preserve"> 30:5–20.</w:t>
      </w:r>
    </w:p>
    <w:p w14:paraId="7143CB7A" w14:textId="77777777" w:rsidR="004B01C8" w:rsidRPr="004B01C8" w:rsidRDefault="004B01C8" w:rsidP="004B01C8">
      <w:pPr>
        <w:pStyle w:val="Bibliography"/>
      </w:pPr>
      <w:proofErr w:type="spellStart"/>
      <w:r w:rsidRPr="004B01C8">
        <w:t>Nordström</w:t>
      </w:r>
      <w:proofErr w:type="spellEnd"/>
      <w:r w:rsidRPr="004B01C8">
        <w:t xml:space="preserve"> K, </w:t>
      </w:r>
      <w:proofErr w:type="spellStart"/>
      <w:proofErr w:type="gramStart"/>
      <w:r w:rsidRPr="004B01C8">
        <w:t>Wallén</w:t>
      </w:r>
      <w:proofErr w:type="spellEnd"/>
      <w:r w:rsidRPr="004B01C8">
        <w:t xml:space="preserve">  null</w:t>
      </w:r>
      <w:proofErr w:type="gramEnd"/>
      <w:r w:rsidRPr="004B01C8">
        <w:t xml:space="preserve">, Seymour J, Nilsson D. 2003. A simple visual system without neurons in jellyfish larvae. </w:t>
      </w:r>
      <w:r w:rsidRPr="004B01C8">
        <w:rPr>
          <w:i/>
          <w:iCs/>
        </w:rPr>
        <w:t xml:space="preserve">Proc. R. Soc. </w:t>
      </w:r>
      <w:proofErr w:type="spellStart"/>
      <w:r w:rsidRPr="004B01C8">
        <w:rPr>
          <w:i/>
          <w:iCs/>
        </w:rPr>
        <w:t>Lond</w:t>
      </w:r>
      <w:proofErr w:type="spellEnd"/>
      <w:r w:rsidRPr="004B01C8">
        <w:rPr>
          <w:i/>
          <w:iCs/>
        </w:rPr>
        <w:t>. B Biol. Sci.</w:t>
      </w:r>
      <w:r w:rsidRPr="004B01C8">
        <w:t xml:space="preserve"> 270:2349–2354.</w:t>
      </w:r>
    </w:p>
    <w:p w14:paraId="50E206D9" w14:textId="77777777" w:rsidR="004B01C8" w:rsidRPr="004B01C8" w:rsidRDefault="004B01C8" w:rsidP="004B01C8">
      <w:pPr>
        <w:pStyle w:val="Bibliography"/>
      </w:pPr>
      <w:proofErr w:type="spellStart"/>
      <w:r w:rsidRPr="004B01C8">
        <w:t>Orban</w:t>
      </w:r>
      <w:proofErr w:type="spellEnd"/>
      <w:r w:rsidRPr="004B01C8">
        <w:t xml:space="preserve"> T, </w:t>
      </w:r>
      <w:proofErr w:type="spellStart"/>
      <w:r w:rsidRPr="004B01C8">
        <w:t>Palczewski</w:t>
      </w:r>
      <w:proofErr w:type="spellEnd"/>
      <w:r w:rsidRPr="004B01C8">
        <w:t xml:space="preserve"> K. 2016. Structure and Function of G-Protein-Coupled Receptor Kinases 1 and 7. In: </w:t>
      </w:r>
      <w:proofErr w:type="spellStart"/>
      <w:r w:rsidRPr="004B01C8">
        <w:t>Gurevich</w:t>
      </w:r>
      <w:proofErr w:type="spellEnd"/>
      <w:r w:rsidRPr="004B01C8">
        <w:t xml:space="preserve"> VV, </w:t>
      </w:r>
      <w:proofErr w:type="spellStart"/>
      <w:r w:rsidRPr="004B01C8">
        <w:t>Gurevich</w:t>
      </w:r>
      <w:proofErr w:type="spellEnd"/>
      <w:r w:rsidRPr="004B01C8">
        <w:t xml:space="preserve"> EV, Tesmer JJG, editors. G Protein-Coupled Receptor Kinases. New York, NY: Springer New York. p. 25–43. Available from: https://doi.org/10.1007/978-1-4939-3798-1_2</w:t>
      </w:r>
    </w:p>
    <w:p w14:paraId="0A2D92AB" w14:textId="77777777" w:rsidR="004B01C8" w:rsidRPr="004B01C8" w:rsidRDefault="004B01C8" w:rsidP="004B01C8">
      <w:pPr>
        <w:pStyle w:val="Bibliography"/>
      </w:pPr>
      <w:r w:rsidRPr="004B01C8">
        <w:t xml:space="preserve">Özel MN, Simon F, Jafari S, </w:t>
      </w:r>
      <w:proofErr w:type="spellStart"/>
      <w:r w:rsidRPr="004B01C8">
        <w:t>Holguera</w:t>
      </w:r>
      <w:proofErr w:type="spellEnd"/>
      <w:r w:rsidRPr="004B01C8">
        <w:t xml:space="preserve"> I, Chen Y-C, </w:t>
      </w:r>
      <w:proofErr w:type="spellStart"/>
      <w:r w:rsidRPr="004B01C8">
        <w:t>Benhra</w:t>
      </w:r>
      <w:proofErr w:type="spellEnd"/>
      <w:r w:rsidRPr="004B01C8">
        <w:t xml:space="preserve"> N, El-</w:t>
      </w:r>
      <w:proofErr w:type="spellStart"/>
      <w:r w:rsidRPr="004B01C8">
        <w:t>Danaf</w:t>
      </w:r>
      <w:proofErr w:type="spellEnd"/>
      <w:r w:rsidRPr="004B01C8">
        <w:t xml:space="preserve"> RN, </w:t>
      </w:r>
      <w:proofErr w:type="spellStart"/>
      <w:r w:rsidRPr="004B01C8">
        <w:t>Kapuralin</w:t>
      </w:r>
      <w:proofErr w:type="spellEnd"/>
      <w:r w:rsidRPr="004B01C8">
        <w:t xml:space="preserve"> K, </w:t>
      </w:r>
      <w:proofErr w:type="spellStart"/>
      <w:r w:rsidRPr="004B01C8">
        <w:t>Malin</w:t>
      </w:r>
      <w:proofErr w:type="spellEnd"/>
      <w:r w:rsidRPr="004B01C8">
        <w:t xml:space="preserve"> JA, </w:t>
      </w:r>
      <w:proofErr w:type="spellStart"/>
      <w:r w:rsidRPr="004B01C8">
        <w:t>Konstantinides</w:t>
      </w:r>
      <w:proofErr w:type="spellEnd"/>
      <w:r w:rsidRPr="004B01C8">
        <w:t xml:space="preserve"> N, et al. 2021. Neuronal diversity and convergence in a visual system developmental atlas. </w:t>
      </w:r>
      <w:r w:rsidRPr="004B01C8">
        <w:rPr>
          <w:i/>
          <w:iCs/>
        </w:rPr>
        <w:t>Nature</w:t>
      </w:r>
      <w:r w:rsidRPr="004B01C8">
        <w:t xml:space="preserve"> 589:88–95.</w:t>
      </w:r>
    </w:p>
    <w:p w14:paraId="116069D0" w14:textId="77777777" w:rsidR="004B01C8" w:rsidRPr="004B01C8" w:rsidRDefault="004B01C8" w:rsidP="004B01C8">
      <w:pPr>
        <w:pStyle w:val="Bibliography"/>
      </w:pPr>
      <w:proofErr w:type="spellStart"/>
      <w:r w:rsidRPr="004B01C8">
        <w:t>Paganos</w:t>
      </w:r>
      <w:proofErr w:type="spellEnd"/>
      <w:r w:rsidRPr="004B01C8">
        <w:t xml:space="preserve"> P, Voronov D, Musser JM, Arendt D, Arnone MI. 2021. Single-cell RNA sequencing of the Strongylocentrotus </w:t>
      </w:r>
      <w:proofErr w:type="spellStart"/>
      <w:r w:rsidRPr="004B01C8">
        <w:t>purpuratus</w:t>
      </w:r>
      <w:proofErr w:type="spellEnd"/>
      <w:r w:rsidRPr="004B01C8">
        <w:t xml:space="preserve"> larva reveals the blueprint of major cell types and nervous system of a non-chordate </w:t>
      </w:r>
      <w:proofErr w:type="spellStart"/>
      <w:proofErr w:type="gramStart"/>
      <w:r w:rsidRPr="004B01C8">
        <w:t>deuterostome.Tessmar</w:t>
      </w:r>
      <w:proofErr w:type="gramEnd"/>
      <w:r w:rsidRPr="004B01C8">
        <w:t>-Raible</w:t>
      </w:r>
      <w:proofErr w:type="spellEnd"/>
      <w:r w:rsidRPr="004B01C8">
        <w:t xml:space="preserve"> K, Bronner ME, Martinez Serra P, Revilla-</w:t>
      </w:r>
      <w:proofErr w:type="spellStart"/>
      <w:r w:rsidRPr="004B01C8">
        <w:t>i</w:t>
      </w:r>
      <w:proofErr w:type="spellEnd"/>
      <w:r w:rsidRPr="004B01C8">
        <w:t xml:space="preserve">-Domingo R, Hinman V, editors. </w:t>
      </w:r>
      <w:proofErr w:type="spellStart"/>
      <w:r w:rsidRPr="004B01C8">
        <w:rPr>
          <w:i/>
          <w:iCs/>
        </w:rPr>
        <w:t>eLife</w:t>
      </w:r>
      <w:proofErr w:type="spellEnd"/>
      <w:r w:rsidRPr="004B01C8">
        <w:t xml:space="preserve"> </w:t>
      </w:r>
      <w:proofErr w:type="gramStart"/>
      <w:r w:rsidRPr="004B01C8">
        <w:t>10:e</w:t>
      </w:r>
      <w:proofErr w:type="gramEnd"/>
      <w:r w:rsidRPr="004B01C8">
        <w:t>70416.</w:t>
      </w:r>
    </w:p>
    <w:p w14:paraId="3AC8132D" w14:textId="77777777" w:rsidR="004B01C8" w:rsidRPr="004B01C8" w:rsidRDefault="004B01C8" w:rsidP="004B01C8">
      <w:pPr>
        <w:pStyle w:val="Bibliography"/>
      </w:pPr>
      <w:proofErr w:type="spellStart"/>
      <w:r w:rsidRPr="004B01C8">
        <w:t>Palczewski</w:t>
      </w:r>
      <w:proofErr w:type="spellEnd"/>
      <w:r w:rsidRPr="004B01C8">
        <w:t xml:space="preserve"> K, Kiser PD. 2020. Shedding new light on the generation of the visual chromophore. </w:t>
      </w:r>
      <w:r w:rsidRPr="004B01C8">
        <w:rPr>
          <w:i/>
          <w:iCs/>
        </w:rPr>
        <w:t>Proc. Natl. Acad. Sci. U. S. A.</w:t>
      </w:r>
      <w:r w:rsidRPr="004B01C8">
        <w:t xml:space="preserve"> 117:19629–19638.</w:t>
      </w:r>
    </w:p>
    <w:p w14:paraId="28946B2F" w14:textId="77777777" w:rsidR="004B01C8" w:rsidRPr="004B01C8" w:rsidRDefault="004B01C8" w:rsidP="004B01C8">
      <w:pPr>
        <w:pStyle w:val="Bibliography"/>
      </w:pPr>
      <w:proofErr w:type="spellStart"/>
      <w:r w:rsidRPr="004B01C8">
        <w:t>Passamaneck</w:t>
      </w:r>
      <w:proofErr w:type="spellEnd"/>
      <w:r w:rsidRPr="004B01C8">
        <w:t xml:space="preserve"> YJ, </w:t>
      </w:r>
      <w:proofErr w:type="spellStart"/>
      <w:r w:rsidRPr="004B01C8">
        <w:t>Furchheim</w:t>
      </w:r>
      <w:proofErr w:type="spellEnd"/>
      <w:r w:rsidRPr="004B01C8">
        <w:t xml:space="preserve"> N, </w:t>
      </w:r>
      <w:proofErr w:type="spellStart"/>
      <w:r w:rsidRPr="004B01C8">
        <w:t>Hejnol</w:t>
      </w:r>
      <w:proofErr w:type="spellEnd"/>
      <w:r w:rsidRPr="004B01C8">
        <w:t xml:space="preserve"> A, Martindale MQ, </w:t>
      </w:r>
      <w:proofErr w:type="spellStart"/>
      <w:r w:rsidRPr="004B01C8">
        <w:t>Lüter</w:t>
      </w:r>
      <w:proofErr w:type="spellEnd"/>
      <w:r w:rsidRPr="004B01C8">
        <w:t xml:space="preserve"> C. 2011. Ciliary photoreceptors in the cerebral eyes of a protostome larva. </w:t>
      </w:r>
      <w:proofErr w:type="spellStart"/>
      <w:r w:rsidRPr="004B01C8">
        <w:rPr>
          <w:i/>
          <w:iCs/>
        </w:rPr>
        <w:t>EvoDevo</w:t>
      </w:r>
      <w:proofErr w:type="spellEnd"/>
      <w:r w:rsidRPr="004B01C8">
        <w:t xml:space="preserve"> 2:6.</w:t>
      </w:r>
    </w:p>
    <w:p w14:paraId="60E0A8A3" w14:textId="77777777" w:rsidR="004B01C8" w:rsidRPr="004B01C8" w:rsidRDefault="004B01C8" w:rsidP="004B01C8">
      <w:pPr>
        <w:pStyle w:val="Bibliography"/>
      </w:pPr>
      <w:proofErr w:type="spellStart"/>
      <w:r w:rsidRPr="004B01C8">
        <w:t>Piatigorsky</w:t>
      </w:r>
      <w:proofErr w:type="spellEnd"/>
      <w:r w:rsidRPr="004B01C8">
        <w:t xml:space="preserve"> J, </w:t>
      </w:r>
      <w:proofErr w:type="spellStart"/>
      <w:r w:rsidRPr="004B01C8">
        <w:t>Kozmik</w:t>
      </w:r>
      <w:proofErr w:type="spellEnd"/>
      <w:r w:rsidRPr="004B01C8">
        <w:t xml:space="preserve"> Z. 2004. Cubozoan jellyfish: an Evo/Devo model for eyes and other sensory systems. </w:t>
      </w:r>
      <w:r w:rsidRPr="004B01C8">
        <w:rPr>
          <w:i/>
          <w:iCs/>
        </w:rPr>
        <w:t>Int. J. Dev. Biol.</w:t>
      </w:r>
      <w:r w:rsidRPr="004B01C8">
        <w:t xml:space="preserve"> 48:719–729.</w:t>
      </w:r>
    </w:p>
    <w:p w14:paraId="25B268C2" w14:textId="77777777" w:rsidR="004B01C8" w:rsidRPr="004B01C8" w:rsidRDefault="004B01C8" w:rsidP="004B01C8">
      <w:pPr>
        <w:pStyle w:val="Bibliography"/>
      </w:pPr>
      <w:proofErr w:type="spellStart"/>
      <w:r w:rsidRPr="004B01C8">
        <w:t>Picciani</w:t>
      </w:r>
      <w:proofErr w:type="spellEnd"/>
      <w:r w:rsidRPr="004B01C8">
        <w:t xml:space="preserve"> N, </w:t>
      </w:r>
      <w:proofErr w:type="spellStart"/>
      <w:r w:rsidRPr="004B01C8">
        <w:t>Kerlin</w:t>
      </w:r>
      <w:proofErr w:type="spellEnd"/>
      <w:r w:rsidRPr="004B01C8">
        <w:t xml:space="preserve"> JR, Sierra N, Swafford AJM, Ramirez MD, Roberts NG, Cannon JT, Daly M, Oakley TH. 2018. Prolific Origination of Eyes in Cnidaria with Co-option of Non-visual Opsins. </w:t>
      </w:r>
      <w:proofErr w:type="spellStart"/>
      <w:r w:rsidRPr="004B01C8">
        <w:rPr>
          <w:i/>
          <w:iCs/>
        </w:rPr>
        <w:t>Curr</w:t>
      </w:r>
      <w:proofErr w:type="spellEnd"/>
      <w:r w:rsidRPr="004B01C8">
        <w:rPr>
          <w:i/>
          <w:iCs/>
        </w:rPr>
        <w:t>. Biol.</w:t>
      </w:r>
      <w:r w:rsidRPr="004B01C8">
        <w:t xml:space="preserve"> 28:2413-2419.e4.</w:t>
      </w:r>
    </w:p>
    <w:p w14:paraId="48699166" w14:textId="77777777" w:rsidR="004B01C8" w:rsidRPr="004B01C8" w:rsidRDefault="004B01C8" w:rsidP="004B01C8">
      <w:pPr>
        <w:pStyle w:val="Bibliography"/>
      </w:pPr>
      <w:proofErr w:type="spellStart"/>
      <w:r w:rsidRPr="004B01C8">
        <w:t>Plachetzki</w:t>
      </w:r>
      <w:proofErr w:type="spellEnd"/>
      <w:r w:rsidRPr="004B01C8">
        <w:t xml:space="preserve"> DC, Fong CR, Oakley TH. 2010. The evolution of phototransduction from an ancestral cyclic nucleotide gated pathway. </w:t>
      </w:r>
      <w:r w:rsidRPr="004B01C8">
        <w:rPr>
          <w:i/>
          <w:iCs/>
        </w:rPr>
        <w:t>Proc. R. Soc. B Biol. Sci.</w:t>
      </w:r>
      <w:r w:rsidRPr="004B01C8">
        <w:t xml:space="preserve"> 277:1963–1969.</w:t>
      </w:r>
    </w:p>
    <w:p w14:paraId="14FBD55E" w14:textId="77777777" w:rsidR="004B01C8" w:rsidRPr="004B01C8" w:rsidRDefault="004B01C8" w:rsidP="004B01C8">
      <w:pPr>
        <w:pStyle w:val="Bibliography"/>
      </w:pPr>
      <w:proofErr w:type="spellStart"/>
      <w:r w:rsidRPr="004B01C8">
        <w:lastRenderedPageBreak/>
        <w:t>Poux</w:t>
      </w:r>
      <w:proofErr w:type="spellEnd"/>
      <w:r w:rsidRPr="004B01C8">
        <w:t xml:space="preserve"> S, </w:t>
      </w:r>
      <w:proofErr w:type="spellStart"/>
      <w:r w:rsidRPr="004B01C8">
        <w:t>Arighi</w:t>
      </w:r>
      <w:proofErr w:type="spellEnd"/>
      <w:r w:rsidRPr="004B01C8">
        <w:t xml:space="preserve"> CN, </w:t>
      </w:r>
      <w:proofErr w:type="spellStart"/>
      <w:r w:rsidRPr="004B01C8">
        <w:t>Magrane</w:t>
      </w:r>
      <w:proofErr w:type="spellEnd"/>
      <w:r w:rsidRPr="004B01C8">
        <w:t xml:space="preserve"> M, Bateman A, Wei C-H, Lu Z, </w:t>
      </w:r>
      <w:proofErr w:type="spellStart"/>
      <w:r w:rsidRPr="004B01C8">
        <w:t>Boutet</w:t>
      </w:r>
      <w:proofErr w:type="spellEnd"/>
      <w:r w:rsidRPr="004B01C8">
        <w:t xml:space="preserve"> E, Bye-A-</w:t>
      </w:r>
      <w:proofErr w:type="spellStart"/>
      <w:r w:rsidRPr="004B01C8">
        <w:t>Jee</w:t>
      </w:r>
      <w:proofErr w:type="spellEnd"/>
      <w:r w:rsidRPr="004B01C8">
        <w:t xml:space="preserve"> H, </w:t>
      </w:r>
      <w:proofErr w:type="spellStart"/>
      <w:r w:rsidRPr="004B01C8">
        <w:t>Famiglietti</w:t>
      </w:r>
      <w:proofErr w:type="spellEnd"/>
      <w:r w:rsidRPr="004B01C8">
        <w:t xml:space="preserve"> ML, </w:t>
      </w:r>
      <w:proofErr w:type="spellStart"/>
      <w:r w:rsidRPr="004B01C8">
        <w:t>Roechert</w:t>
      </w:r>
      <w:proofErr w:type="spellEnd"/>
      <w:r w:rsidRPr="004B01C8">
        <w:t xml:space="preserve"> B, et al. 2017. On expert curation and scalability: </w:t>
      </w:r>
      <w:proofErr w:type="spellStart"/>
      <w:r w:rsidRPr="004B01C8">
        <w:t>UniProtKB</w:t>
      </w:r>
      <w:proofErr w:type="spellEnd"/>
      <w:r w:rsidRPr="004B01C8">
        <w:t>/Swiss-</w:t>
      </w:r>
      <w:proofErr w:type="spellStart"/>
      <w:r w:rsidRPr="004B01C8">
        <w:t>Prot</w:t>
      </w:r>
      <w:proofErr w:type="spellEnd"/>
      <w:r w:rsidRPr="004B01C8">
        <w:t xml:space="preserve"> as a case study. </w:t>
      </w:r>
      <w:r w:rsidRPr="004B01C8">
        <w:rPr>
          <w:i/>
          <w:iCs/>
        </w:rPr>
        <w:t>Bioinformatics</w:t>
      </w:r>
      <w:r w:rsidRPr="004B01C8">
        <w:t xml:space="preserve"> 33:3454–3460.</w:t>
      </w:r>
    </w:p>
    <w:p w14:paraId="1C352C6D" w14:textId="77777777" w:rsidR="004B01C8" w:rsidRPr="004B01C8" w:rsidRDefault="004B01C8" w:rsidP="004B01C8">
      <w:pPr>
        <w:pStyle w:val="Bibliography"/>
      </w:pPr>
      <w:proofErr w:type="spellStart"/>
      <w:r w:rsidRPr="004B01C8">
        <w:t>Provencio</w:t>
      </w:r>
      <w:proofErr w:type="spellEnd"/>
      <w:r w:rsidRPr="004B01C8">
        <w:t xml:space="preserve"> I, Rodriguez IR, Jiang G, Hayes WP, Moreira EF, </w:t>
      </w:r>
      <w:proofErr w:type="spellStart"/>
      <w:r w:rsidRPr="004B01C8">
        <w:t>Rollag</w:t>
      </w:r>
      <w:proofErr w:type="spellEnd"/>
      <w:r w:rsidRPr="004B01C8">
        <w:t xml:space="preserve"> MD. 2000. A Novel Human Opsin in the Inner Retina. </w:t>
      </w:r>
      <w:r w:rsidRPr="004B01C8">
        <w:rPr>
          <w:i/>
          <w:iCs/>
        </w:rPr>
        <w:t xml:space="preserve">J. </w:t>
      </w:r>
      <w:proofErr w:type="spellStart"/>
      <w:r w:rsidRPr="004B01C8">
        <w:rPr>
          <w:i/>
          <w:iCs/>
        </w:rPr>
        <w:t>Neurosci</w:t>
      </w:r>
      <w:proofErr w:type="spellEnd"/>
      <w:r w:rsidRPr="004B01C8">
        <w:rPr>
          <w:i/>
          <w:iCs/>
        </w:rPr>
        <w:t>.</w:t>
      </w:r>
      <w:r w:rsidRPr="004B01C8">
        <w:t xml:space="preserve"> 20:600–605.</w:t>
      </w:r>
    </w:p>
    <w:p w14:paraId="3EF60AB2" w14:textId="77777777" w:rsidR="004B01C8" w:rsidRPr="004B01C8" w:rsidRDefault="004B01C8" w:rsidP="004B01C8">
      <w:pPr>
        <w:pStyle w:val="Bibliography"/>
      </w:pPr>
      <w:proofErr w:type="spellStart"/>
      <w:r w:rsidRPr="004B01C8">
        <w:t>Quevillon</w:t>
      </w:r>
      <w:proofErr w:type="spellEnd"/>
      <w:r w:rsidRPr="004B01C8">
        <w:t xml:space="preserve"> E, </w:t>
      </w:r>
      <w:proofErr w:type="spellStart"/>
      <w:r w:rsidRPr="004B01C8">
        <w:t>Silventoinen</w:t>
      </w:r>
      <w:proofErr w:type="spellEnd"/>
      <w:r w:rsidRPr="004B01C8">
        <w:t xml:space="preserve"> V, Pillai S, Harte N, Mulder N, </w:t>
      </w:r>
      <w:proofErr w:type="spellStart"/>
      <w:r w:rsidRPr="004B01C8">
        <w:t>Apweiler</w:t>
      </w:r>
      <w:proofErr w:type="spellEnd"/>
      <w:r w:rsidRPr="004B01C8">
        <w:t xml:space="preserve"> R, Lopez R. 2005. </w:t>
      </w:r>
      <w:proofErr w:type="spellStart"/>
      <w:r w:rsidRPr="004B01C8">
        <w:t>InterProScan</w:t>
      </w:r>
      <w:proofErr w:type="spellEnd"/>
      <w:r w:rsidRPr="004B01C8">
        <w:t xml:space="preserve">: protein domains identifier. </w:t>
      </w:r>
      <w:r w:rsidRPr="004B01C8">
        <w:rPr>
          <w:i/>
          <w:iCs/>
        </w:rPr>
        <w:t>Nucleic Acids Res.</w:t>
      </w:r>
      <w:r w:rsidRPr="004B01C8">
        <w:t xml:space="preserve"> </w:t>
      </w:r>
      <w:proofErr w:type="gramStart"/>
      <w:r w:rsidRPr="004B01C8">
        <w:t>33:W</w:t>
      </w:r>
      <w:proofErr w:type="gramEnd"/>
      <w:r w:rsidRPr="004B01C8">
        <w:t>116–W120.</w:t>
      </w:r>
    </w:p>
    <w:p w14:paraId="000511E1" w14:textId="77777777" w:rsidR="004B01C8" w:rsidRPr="004B01C8" w:rsidRDefault="004B01C8" w:rsidP="004B01C8">
      <w:pPr>
        <w:pStyle w:val="Bibliography"/>
      </w:pPr>
      <w:r w:rsidRPr="004B01C8">
        <w:t xml:space="preserve">Rebecchi MJ, </w:t>
      </w:r>
      <w:proofErr w:type="spellStart"/>
      <w:r w:rsidRPr="004B01C8">
        <w:t>Pentyala</w:t>
      </w:r>
      <w:proofErr w:type="spellEnd"/>
      <w:r w:rsidRPr="004B01C8">
        <w:t xml:space="preserve"> SN. 2000. Structure, Function, and Control of Phosphoinositide-Specific Phospholipase C. </w:t>
      </w:r>
      <w:r w:rsidRPr="004B01C8">
        <w:rPr>
          <w:i/>
          <w:iCs/>
        </w:rPr>
        <w:t>Physiol. Rev.</w:t>
      </w:r>
      <w:r w:rsidRPr="004B01C8">
        <w:t xml:space="preserve"> 80:1291–1335.</w:t>
      </w:r>
    </w:p>
    <w:p w14:paraId="5D8B9597" w14:textId="77777777" w:rsidR="004B01C8" w:rsidRPr="004B01C8" w:rsidRDefault="004B01C8" w:rsidP="004B01C8">
      <w:pPr>
        <w:pStyle w:val="Bibliography"/>
      </w:pPr>
      <w:proofErr w:type="spellStart"/>
      <w:r w:rsidRPr="004B01C8">
        <w:t>Rollag</w:t>
      </w:r>
      <w:proofErr w:type="spellEnd"/>
      <w:r w:rsidRPr="004B01C8">
        <w:t xml:space="preserve"> MD, </w:t>
      </w:r>
      <w:proofErr w:type="spellStart"/>
      <w:r w:rsidRPr="004B01C8">
        <w:t>Berson</w:t>
      </w:r>
      <w:proofErr w:type="spellEnd"/>
      <w:r w:rsidRPr="004B01C8">
        <w:t xml:space="preserve"> DM, </w:t>
      </w:r>
      <w:proofErr w:type="spellStart"/>
      <w:r w:rsidRPr="004B01C8">
        <w:t>Provencio</w:t>
      </w:r>
      <w:proofErr w:type="spellEnd"/>
      <w:r w:rsidRPr="004B01C8">
        <w:t xml:space="preserve"> I. 2003. Melanopsin, Ganglion-Cell Photoreceptors, and Mammalian Photoentrainment. </w:t>
      </w:r>
      <w:r w:rsidRPr="004B01C8">
        <w:rPr>
          <w:i/>
          <w:iCs/>
        </w:rPr>
        <w:t>J. Biol. Rhythms</w:t>
      </w:r>
      <w:r w:rsidRPr="004B01C8">
        <w:t xml:space="preserve"> 18:227–234.</w:t>
      </w:r>
    </w:p>
    <w:p w14:paraId="4EF6AC2E" w14:textId="77777777" w:rsidR="004B01C8" w:rsidRPr="004B01C8" w:rsidRDefault="004B01C8" w:rsidP="004B01C8">
      <w:pPr>
        <w:pStyle w:val="Bibliography"/>
      </w:pPr>
      <w:r w:rsidRPr="004B01C8">
        <w:t xml:space="preserve">Ryan K, Lu Z, </w:t>
      </w:r>
      <w:proofErr w:type="spellStart"/>
      <w:r w:rsidRPr="004B01C8">
        <w:t>Meinertzhagen</w:t>
      </w:r>
      <w:proofErr w:type="spellEnd"/>
      <w:r w:rsidRPr="004B01C8">
        <w:t xml:space="preserve"> IA. 2016. The CNS connectome of a tadpole larva of </w:t>
      </w:r>
      <w:proofErr w:type="spellStart"/>
      <w:r w:rsidRPr="004B01C8">
        <w:t>Ciona</w:t>
      </w:r>
      <w:proofErr w:type="spellEnd"/>
      <w:r w:rsidRPr="004B01C8">
        <w:t xml:space="preserve"> intestinalis (L.) highlights sidedness in the brain of a chordate </w:t>
      </w:r>
      <w:proofErr w:type="spellStart"/>
      <w:proofErr w:type="gramStart"/>
      <w:r w:rsidRPr="004B01C8">
        <w:t>sibling.Marder</w:t>
      </w:r>
      <w:proofErr w:type="spellEnd"/>
      <w:proofErr w:type="gramEnd"/>
      <w:r w:rsidRPr="004B01C8">
        <w:t xml:space="preserve"> E, editor. </w:t>
      </w:r>
      <w:proofErr w:type="spellStart"/>
      <w:r w:rsidRPr="004B01C8">
        <w:rPr>
          <w:i/>
          <w:iCs/>
        </w:rPr>
        <w:t>eLife</w:t>
      </w:r>
      <w:proofErr w:type="spellEnd"/>
      <w:r w:rsidRPr="004B01C8">
        <w:t xml:space="preserve"> </w:t>
      </w:r>
      <w:proofErr w:type="gramStart"/>
      <w:r w:rsidRPr="004B01C8">
        <w:t>5:e</w:t>
      </w:r>
      <w:proofErr w:type="gramEnd"/>
      <w:r w:rsidRPr="004B01C8">
        <w:t>16962.</w:t>
      </w:r>
    </w:p>
    <w:p w14:paraId="68383EBE" w14:textId="77777777" w:rsidR="004B01C8" w:rsidRPr="004B01C8" w:rsidRDefault="004B01C8" w:rsidP="004B01C8">
      <w:pPr>
        <w:pStyle w:val="Bibliography"/>
      </w:pPr>
      <w:r w:rsidRPr="004B01C8">
        <w:t xml:space="preserve">Schnitzler CE, Pang K, Powers ML, Reitzel AM, Ryan JF, Simmons D, Tada T, Park M, Gupta J, Brooks SY, et al. 2012. Genomic organization, evolution, and expression of photoprotein and opsin genes in </w:t>
      </w:r>
      <w:proofErr w:type="spellStart"/>
      <w:r w:rsidRPr="004B01C8">
        <w:t>Mnemiopsis</w:t>
      </w:r>
      <w:proofErr w:type="spellEnd"/>
      <w:r w:rsidRPr="004B01C8">
        <w:t xml:space="preserve"> </w:t>
      </w:r>
      <w:proofErr w:type="spellStart"/>
      <w:r w:rsidRPr="004B01C8">
        <w:t>leidyi</w:t>
      </w:r>
      <w:proofErr w:type="spellEnd"/>
      <w:r w:rsidRPr="004B01C8">
        <w:t xml:space="preserve">: a new view of ctenophore </w:t>
      </w:r>
      <w:proofErr w:type="spellStart"/>
      <w:r w:rsidRPr="004B01C8">
        <w:t>photocytes</w:t>
      </w:r>
      <w:proofErr w:type="spellEnd"/>
      <w:r w:rsidRPr="004B01C8">
        <w:t xml:space="preserve">. </w:t>
      </w:r>
      <w:r w:rsidRPr="004B01C8">
        <w:rPr>
          <w:i/>
          <w:iCs/>
        </w:rPr>
        <w:t>BMC Biol.</w:t>
      </w:r>
      <w:r w:rsidRPr="004B01C8">
        <w:t xml:space="preserve"> 10:107.</w:t>
      </w:r>
    </w:p>
    <w:p w14:paraId="50CBFDA7" w14:textId="77777777" w:rsidR="004B01C8" w:rsidRPr="004B01C8" w:rsidRDefault="004B01C8" w:rsidP="004B01C8">
      <w:pPr>
        <w:pStyle w:val="Bibliography"/>
      </w:pPr>
      <w:proofErr w:type="spellStart"/>
      <w:r w:rsidRPr="004B01C8">
        <w:t>Sebé-Pedrós</w:t>
      </w:r>
      <w:proofErr w:type="spellEnd"/>
      <w:r w:rsidRPr="004B01C8">
        <w:t xml:space="preserve"> A, Chomsky E, Pang K, Lara-</w:t>
      </w:r>
      <w:proofErr w:type="spellStart"/>
      <w:r w:rsidRPr="004B01C8">
        <w:t>Astiaso</w:t>
      </w:r>
      <w:proofErr w:type="spellEnd"/>
      <w:r w:rsidRPr="004B01C8">
        <w:t xml:space="preserve"> D, </w:t>
      </w:r>
      <w:proofErr w:type="spellStart"/>
      <w:r w:rsidRPr="004B01C8">
        <w:t>Gaiti</w:t>
      </w:r>
      <w:proofErr w:type="spellEnd"/>
      <w:r w:rsidRPr="004B01C8">
        <w:t xml:space="preserve"> F, </w:t>
      </w:r>
      <w:proofErr w:type="spellStart"/>
      <w:r w:rsidRPr="004B01C8">
        <w:t>Mukamel</w:t>
      </w:r>
      <w:proofErr w:type="spellEnd"/>
      <w:r w:rsidRPr="004B01C8">
        <w:t xml:space="preserve"> Z, Amit I, </w:t>
      </w:r>
      <w:proofErr w:type="spellStart"/>
      <w:r w:rsidRPr="004B01C8">
        <w:t>Hejnol</w:t>
      </w:r>
      <w:proofErr w:type="spellEnd"/>
      <w:r w:rsidRPr="004B01C8">
        <w:t xml:space="preserve"> A, Degnan BM, </w:t>
      </w:r>
      <w:proofErr w:type="spellStart"/>
      <w:r w:rsidRPr="004B01C8">
        <w:t>Tanay</w:t>
      </w:r>
      <w:proofErr w:type="spellEnd"/>
      <w:r w:rsidRPr="004B01C8">
        <w:t xml:space="preserve"> A. 2018. Early metazoan cell type diversity and the evolution of multicellular gene regulation. </w:t>
      </w:r>
      <w:r w:rsidRPr="004B01C8">
        <w:rPr>
          <w:i/>
          <w:iCs/>
        </w:rPr>
        <w:t xml:space="preserve">Nat. Ecol. </w:t>
      </w:r>
      <w:proofErr w:type="spellStart"/>
      <w:r w:rsidRPr="004B01C8">
        <w:rPr>
          <w:i/>
          <w:iCs/>
        </w:rPr>
        <w:t>Evol</w:t>
      </w:r>
      <w:proofErr w:type="spellEnd"/>
      <w:r w:rsidRPr="004B01C8">
        <w:rPr>
          <w:i/>
          <w:iCs/>
        </w:rPr>
        <w:t>.</w:t>
      </w:r>
      <w:r w:rsidRPr="004B01C8">
        <w:t xml:space="preserve"> 2:1176–1188.</w:t>
      </w:r>
    </w:p>
    <w:p w14:paraId="3CCEC875" w14:textId="77777777" w:rsidR="004B01C8" w:rsidRPr="004B01C8" w:rsidRDefault="004B01C8" w:rsidP="004B01C8">
      <w:pPr>
        <w:pStyle w:val="Bibliography"/>
      </w:pPr>
      <w:proofErr w:type="spellStart"/>
      <w:r w:rsidRPr="004B01C8">
        <w:t>Sebé-Pedrós</w:t>
      </w:r>
      <w:proofErr w:type="spellEnd"/>
      <w:r w:rsidRPr="004B01C8">
        <w:t xml:space="preserve"> A, </w:t>
      </w:r>
      <w:proofErr w:type="spellStart"/>
      <w:r w:rsidRPr="004B01C8">
        <w:t>Saudemont</w:t>
      </w:r>
      <w:proofErr w:type="spellEnd"/>
      <w:r w:rsidRPr="004B01C8">
        <w:t xml:space="preserve"> B, Chomsky E, </w:t>
      </w:r>
      <w:proofErr w:type="spellStart"/>
      <w:r w:rsidRPr="004B01C8">
        <w:t>Plessier</w:t>
      </w:r>
      <w:proofErr w:type="spellEnd"/>
      <w:r w:rsidRPr="004B01C8">
        <w:t xml:space="preserve"> F, </w:t>
      </w:r>
      <w:proofErr w:type="spellStart"/>
      <w:r w:rsidRPr="004B01C8">
        <w:t>Mailhé</w:t>
      </w:r>
      <w:proofErr w:type="spellEnd"/>
      <w:r w:rsidRPr="004B01C8">
        <w:t xml:space="preserve"> M-P, </w:t>
      </w:r>
      <w:proofErr w:type="spellStart"/>
      <w:r w:rsidRPr="004B01C8">
        <w:t>Renno</w:t>
      </w:r>
      <w:proofErr w:type="spellEnd"/>
      <w:r w:rsidRPr="004B01C8">
        <w:t xml:space="preserve"> J, </w:t>
      </w:r>
      <w:proofErr w:type="spellStart"/>
      <w:r w:rsidRPr="004B01C8">
        <w:t>Loe</w:t>
      </w:r>
      <w:proofErr w:type="spellEnd"/>
      <w:r w:rsidRPr="004B01C8">
        <w:t xml:space="preserve">-Mie Y, </w:t>
      </w:r>
      <w:proofErr w:type="spellStart"/>
      <w:r w:rsidRPr="004B01C8">
        <w:t>Lifshitz</w:t>
      </w:r>
      <w:proofErr w:type="spellEnd"/>
      <w:r w:rsidRPr="004B01C8">
        <w:t xml:space="preserve"> A, </w:t>
      </w:r>
      <w:proofErr w:type="spellStart"/>
      <w:r w:rsidRPr="004B01C8">
        <w:t>Mukamel</w:t>
      </w:r>
      <w:proofErr w:type="spellEnd"/>
      <w:r w:rsidRPr="004B01C8">
        <w:t xml:space="preserve"> Z, Schmutz S, et al. 2018. Cnidarian Cell Type Diversity and Regulation Revealed by Whole-Organism Single-Cell RNA-Seq. </w:t>
      </w:r>
      <w:r w:rsidRPr="004B01C8">
        <w:rPr>
          <w:i/>
          <w:iCs/>
        </w:rPr>
        <w:t>Cell</w:t>
      </w:r>
      <w:r w:rsidRPr="004B01C8">
        <w:t xml:space="preserve"> 173:1520-1534.e20.</w:t>
      </w:r>
    </w:p>
    <w:p w14:paraId="63ED13B5" w14:textId="77777777" w:rsidR="004B01C8" w:rsidRPr="004B01C8" w:rsidRDefault="004B01C8" w:rsidP="004B01C8">
      <w:pPr>
        <w:pStyle w:val="Bibliography"/>
      </w:pPr>
      <w:r w:rsidRPr="004B01C8">
        <w:t xml:space="preserve">Sharma S, Wang W, </w:t>
      </w:r>
      <w:proofErr w:type="spellStart"/>
      <w:r w:rsidRPr="004B01C8">
        <w:t>Stolfi</w:t>
      </w:r>
      <w:proofErr w:type="spellEnd"/>
      <w:r w:rsidRPr="004B01C8">
        <w:t xml:space="preserve"> A. 2019. Single-cell transcriptome profiling of the </w:t>
      </w:r>
      <w:proofErr w:type="spellStart"/>
      <w:r w:rsidRPr="004B01C8">
        <w:t>Ciona</w:t>
      </w:r>
      <w:proofErr w:type="spellEnd"/>
      <w:r w:rsidRPr="004B01C8">
        <w:t xml:space="preserve"> larval brain. </w:t>
      </w:r>
      <w:r w:rsidRPr="004B01C8">
        <w:rPr>
          <w:i/>
          <w:iCs/>
        </w:rPr>
        <w:t>Dev. Biol.</w:t>
      </w:r>
      <w:r w:rsidRPr="004B01C8">
        <w:t xml:space="preserve"> 448:226–236.</w:t>
      </w:r>
    </w:p>
    <w:p w14:paraId="1919F37A" w14:textId="77777777" w:rsidR="004B01C8" w:rsidRPr="004B01C8" w:rsidRDefault="004B01C8" w:rsidP="004B01C8">
      <w:pPr>
        <w:pStyle w:val="Bibliography"/>
      </w:pPr>
      <w:proofErr w:type="spellStart"/>
      <w:r w:rsidRPr="004B01C8">
        <w:t>Shichida</w:t>
      </w:r>
      <w:proofErr w:type="spellEnd"/>
      <w:r w:rsidRPr="004B01C8">
        <w:t xml:space="preserve"> Y, Matsuyama T. 2009. Evolution of opsins and phototransduction. </w:t>
      </w:r>
      <w:r w:rsidRPr="004B01C8">
        <w:rPr>
          <w:i/>
          <w:iCs/>
        </w:rPr>
        <w:t>Philos. Trans. R. Soc. B Biol. Sci.</w:t>
      </w:r>
      <w:r w:rsidRPr="004B01C8">
        <w:t xml:space="preserve"> 364:2881–2895.</w:t>
      </w:r>
    </w:p>
    <w:p w14:paraId="139E584E" w14:textId="77777777" w:rsidR="004B01C8" w:rsidRPr="004B01C8" w:rsidRDefault="004B01C8" w:rsidP="004B01C8">
      <w:pPr>
        <w:pStyle w:val="Bibliography"/>
      </w:pPr>
      <w:r w:rsidRPr="004B01C8">
        <w:t xml:space="preserve">Siebert S, Farrell JA, </w:t>
      </w:r>
      <w:proofErr w:type="spellStart"/>
      <w:r w:rsidRPr="004B01C8">
        <w:t>Cazet</w:t>
      </w:r>
      <w:proofErr w:type="spellEnd"/>
      <w:r w:rsidRPr="004B01C8">
        <w:t xml:space="preserve"> JF, </w:t>
      </w:r>
      <w:proofErr w:type="spellStart"/>
      <w:r w:rsidRPr="004B01C8">
        <w:t>Abeykoon</w:t>
      </w:r>
      <w:proofErr w:type="spellEnd"/>
      <w:r w:rsidRPr="004B01C8">
        <w:t xml:space="preserve"> Y, Primack AS, Schnitzler CE, </w:t>
      </w:r>
      <w:proofErr w:type="spellStart"/>
      <w:r w:rsidRPr="004B01C8">
        <w:t>Juliano</w:t>
      </w:r>
      <w:proofErr w:type="spellEnd"/>
      <w:r w:rsidRPr="004B01C8">
        <w:t xml:space="preserve"> CE. 2019. Stem cell differentiation trajectories in Hydra resolved at single-cell resolution. </w:t>
      </w:r>
      <w:r w:rsidRPr="004B01C8">
        <w:rPr>
          <w:i/>
          <w:iCs/>
        </w:rPr>
        <w:t>Science</w:t>
      </w:r>
      <w:r w:rsidRPr="004B01C8">
        <w:t xml:space="preserve"> </w:t>
      </w:r>
      <w:proofErr w:type="gramStart"/>
      <w:r w:rsidRPr="004B01C8">
        <w:t>365:eaav</w:t>
      </w:r>
      <w:proofErr w:type="gramEnd"/>
      <w:r w:rsidRPr="004B01C8">
        <w:t>9314.</w:t>
      </w:r>
    </w:p>
    <w:p w14:paraId="3CAE58AA" w14:textId="77777777" w:rsidR="004B01C8" w:rsidRPr="004B01C8" w:rsidRDefault="004B01C8" w:rsidP="004B01C8">
      <w:pPr>
        <w:pStyle w:val="Bibliography"/>
      </w:pPr>
      <w:proofErr w:type="spellStart"/>
      <w:r w:rsidRPr="004B01C8">
        <w:t>Simão</w:t>
      </w:r>
      <w:proofErr w:type="spellEnd"/>
      <w:r w:rsidRPr="004B01C8">
        <w:t xml:space="preserve"> FA, Waterhouse RM, Ioannidis P, </w:t>
      </w:r>
      <w:proofErr w:type="spellStart"/>
      <w:r w:rsidRPr="004B01C8">
        <w:t>Kriventseva</w:t>
      </w:r>
      <w:proofErr w:type="spellEnd"/>
      <w:r w:rsidRPr="004B01C8">
        <w:t xml:space="preserve"> EV, </w:t>
      </w:r>
      <w:proofErr w:type="spellStart"/>
      <w:r w:rsidRPr="004B01C8">
        <w:t>Zdobnov</w:t>
      </w:r>
      <w:proofErr w:type="spellEnd"/>
      <w:r w:rsidRPr="004B01C8">
        <w:t xml:space="preserve"> EM. 2015. BUSCO: assessing genome assembly and annotation completeness with single-copy orthologs. </w:t>
      </w:r>
      <w:r w:rsidRPr="004B01C8">
        <w:rPr>
          <w:i/>
          <w:iCs/>
        </w:rPr>
        <w:t>Bioinformatics</w:t>
      </w:r>
      <w:r w:rsidRPr="004B01C8">
        <w:t xml:space="preserve"> 31:3210–3212.</w:t>
      </w:r>
    </w:p>
    <w:p w14:paraId="078C51AB" w14:textId="77777777" w:rsidR="004B01C8" w:rsidRPr="004B01C8" w:rsidRDefault="004B01C8" w:rsidP="004B01C8">
      <w:pPr>
        <w:pStyle w:val="Bibliography"/>
      </w:pPr>
      <w:r w:rsidRPr="004B01C8">
        <w:t xml:space="preserve">Smith CL, </w:t>
      </w:r>
      <w:proofErr w:type="spellStart"/>
      <w:r w:rsidRPr="004B01C8">
        <w:t>Varoqueaux</w:t>
      </w:r>
      <w:proofErr w:type="spellEnd"/>
      <w:r w:rsidRPr="004B01C8">
        <w:t xml:space="preserve"> F, </w:t>
      </w:r>
      <w:proofErr w:type="spellStart"/>
      <w:r w:rsidRPr="004B01C8">
        <w:t>Kittelmann</w:t>
      </w:r>
      <w:proofErr w:type="spellEnd"/>
      <w:r w:rsidRPr="004B01C8">
        <w:t xml:space="preserve"> M, Azzam RN, Cooper B, Winters CA, </w:t>
      </w:r>
      <w:proofErr w:type="spellStart"/>
      <w:r w:rsidRPr="004B01C8">
        <w:t>Eitel</w:t>
      </w:r>
      <w:proofErr w:type="spellEnd"/>
      <w:r w:rsidRPr="004B01C8">
        <w:t xml:space="preserve"> M, </w:t>
      </w:r>
      <w:proofErr w:type="spellStart"/>
      <w:r w:rsidRPr="004B01C8">
        <w:t>Fasshauer</w:t>
      </w:r>
      <w:proofErr w:type="spellEnd"/>
      <w:r w:rsidRPr="004B01C8">
        <w:t xml:space="preserve"> D, Reese TS. 2014. Novel Cell Types, Neurosecretory Cells, and Body Plan of the Early-Diverging Metazoan Trichoplax </w:t>
      </w:r>
      <w:proofErr w:type="spellStart"/>
      <w:r w:rsidRPr="004B01C8">
        <w:t>adhaerens</w:t>
      </w:r>
      <w:proofErr w:type="spellEnd"/>
      <w:r w:rsidRPr="004B01C8">
        <w:t xml:space="preserve">. </w:t>
      </w:r>
      <w:proofErr w:type="spellStart"/>
      <w:r w:rsidRPr="004B01C8">
        <w:rPr>
          <w:i/>
          <w:iCs/>
        </w:rPr>
        <w:t>Curr</w:t>
      </w:r>
      <w:proofErr w:type="spellEnd"/>
      <w:r w:rsidRPr="004B01C8">
        <w:rPr>
          <w:i/>
          <w:iCs/>
        </w:rPr>
        <w:t>. Biol.</w:t>
      </w:r>
      <w:r w:rsidRPr="004B01C8">
        <w:t xml:space="preserve"> 24:1565–1572.</w:t>
      </w:r>
    </w:p>
    <w:p w14:paraId="2D25D3C8" w14:textId="77777777" w:rsidR="004B01C8" w:rsidRPr="004B01C8" w:rsidRDefault="004B01C8" w:rsidP="004B01C8">
      <w:pPr>
        <w:pStyle w:val="Bibliography"/>
      </w:pPr>
      <w:r w:rsidRPr="004B01C8">
        <w:lastRenderedPageBreak/>
        <w:t xml:space="preserve">Suh P-G, Park J-I, </w:t>
      </w:r>
      <w:proofErr w:type="spellStart"/>
      <w:r w:rsidRPr="004B01C8">
        <w:t>Manzoli</w:t>
      </w:r>
      <w:proofErr w:type="spellEnd"/>
      <w:r w:rsidRPr="004B01C8">
        <w:t xml:space="preserve"> L, </w:t>
      </w:r>
      <w:proofErr w:type="spellStart"/>
      <w:r w:rsidRPr="004B01C8">
        <w:t>Cocco</w:t>
      </w:r>
      <w:proofErr w:type="spellEnd"/>
      <w:r w:rsidRPr="004B01C8">
        <w:t xml:space="preserve"> L, Peak JC, Katan M, </w:t>
      </w:r>
      <w:proofErr w:type="spellStart"/>
      <w:r w:rsidRPr="004B01C8">
        <w:t>Fukami</w:t>
      </w:r>
      <w:proofErr w:type="spellEnd"/>
      <w:r w:rsidRPr="004B01C8">
        <w:t xml:space="preserve"> K, Kataoka T, Yun S, Ryu SH. 2008. Multiple roles of phosphoinositide-specific phospholipase C isozymes. </w:t>
      </w:r>
      <w:r w:rsidRPr="004B01C8">
        <w:rPr>
          <w:i/>
          <w:iCs/>
        </w:rPr>
        <w:t>BMB Rep.</w:t>
      </w:r>
      <w:r w:rsidRPr="004B01C8">
        <w:t xml:space="preserve"> 41:415–434.</w:t>
      </w:r>
    </w:p>
    <w:p w14:paraId="1F3A5E26" w14:textId="77777777" w:rsidR="004B01C8" w:rsidRPr="004B01C8" w:rsidRDefault="004B01C8" w:rsidP="004B01C8">
      <w:pPr>
        <w:pStyle w:val="Bibliography"/>
      </w:pPr>
      <w:r w:rsidRPr="004B01C8">
        <w:t xml:space="preserve">Tamm SL. 2016. Novel Structures Associated with Presumed Photoreceptors in the Aboral Sense Organ of Ctenophores. </w:t>
      </w:r>
      <w:r w:rsidRPr="004B01C8">
        <w:rPr>
          <w:i/>
          <w:iCs/>
        </w:rPr>
        <w:t>Biol. Bull.</w:t>
      </w:r>
      <w:r w:rsidRPr="004B01C8">
        <w:t xml:space="preserve"> 231:97–102.</w:t>
      </w:r>
    </w:p>
    <w:p w14:paraId="1D3A9E04" w14:textId="77777777" w:rsidR="004B01C8" w:rsidRPr="004B01C8" w:rsidRDefault="004B01C8" w:rsidP="004B01C8">
      <w:pPr>
        <w:pStyle w:val="Bibliography"/>
      </w:pPr>
      <w:proofErr w:type="spellStart"/>
      <w:r w:rsidRPr="004B01C8">
        <w:t>Terakita</w:t>
      </w:r>
      <w:proofErr w:type="spellEnd"/>
      <w:r w:rsidRPr="004B01C8">
        <w:t xml:space="preserve"> A. 2005. The opsins. </w:t>
      </w:r>
      <w:r w:rsidRPr="004B01C8">
        <w:rPr>
          <w:i/>
          <w:iCs/>
        </w:rPr>
        <w:t>Genome Biol.</w:t>
      </w:r>
      <w:r w:rsidRPr="004B01C8">
        <w:t xml:space="preserve"> 6:213.</w:t>
      </w:r>
    </w:p>
    <w:p w14:paraId="6CCCBA7F" w14:textId="77777777" w:rsidR="004B01C8" w:rsidRPr="004B01C8" w:rsidRDefault="004B01C8" w:rsidP="004B01C8">
      <w:pPr>
        <w:pStyle w:val="Bibliography"/>
      </w:pPr>
      <w:r w:rsidRPr="004B01C8">
        <w:t xml:space="preserve">Tsutsui K, Minami J, Matsushita O, Katayama S, Taniguchi Y, Nakamura S, </w:t>
      </w:r>
      <w:proofErr w:type="spellStart"/>
      <w:r w:rsidRPr="004B01C8">
        <w:t>Nishioka</w:t>
      </w:r>
      <w:proofErr w:type="spellEnd"/>
      <w:r w:rsidRPr="004B01C8">
        <w:t xml:space="preserve"> M, Okabe A. 1995. Phylogenetic analysis of phospholipase C genes from Clostridium perfringens types A to E and Clostridium </w:t>
      </w:r>
      <w:proofErr w:type="spellStart"/>
      <w:r w:rsidRPr="004B01C8">
        <w:t>novyi</w:t>
      </w:r>
      <w:proofErr w:type="spellEnd"/>
      <w:r w:rsidRPr="004B01C8">
        <w:t xml:space="preserve">. </w:t>
      </w:r>
      <w:r w:rsidRPr="004B01C8">
        <w:rPr>
          <w:i/>
          <w:iCs/>
        </w:rPr>
        <w:t xml:space="preserve">J. </w:t>
      </w:r>
      <w:proofErr w:type="spellStart"/>
      <w:r w:rsidRPr="004B01C8">
        <w:rPr>
          <w:i/>
          <w:iCs/>
        </w:rPr>
        <w:t>Bacteriol</w:t>
      </w:r>
      <w:proofErr w:type="spellEnd"/>
      <w:r w:rsidRPr="004B01C8">
        <w:rPr>
          <w:i/>
          <w:iCs/>
        </w:rPr>
        <w:t>.</w:t>
      </w:r>
      <w:r w:rsidRPr="004B01C8">
        <w:t xml:space="preserve"> 177:7164–7170.</w:t>
      </w:r>
    </w:p>
    <w:p w14:paraId="051B7913" w14:textId="77777777" w:rsidR="004B01C8" w:rsidRPr="004B01C8" w:rsidRDefault="004B01C8" w:rsidP="004B01C8">
      <w:pPr>
        <w:pStyle w:val="Bibliography"/>
      </w:pPr>
      <w:r w:rsidRPr="004B01C8">
        <w:t>Ullrich-</w:t>
      </w:r>
      <w:proofErr w:type="spellStart"/>
      <w:r w:rsidRPr="004B01C8">
        <w:t>Lüter</w:t>
      </w:r>
      <w:proofErr w:type="spellEnd"/>
      <w:r w:rsidRPr="004B01C8">
        <w:t xml:space="preserve"> EM, Dupont S, </w:t>
      </w:r>
      <w:proofErr w:type="spellStart"/>
      <w:r w:rsidRPr="004B01C8">
        <w:t>Arboleda</w:t>
      </w:r>
      <w:proofErr w:type="spellEnd"/>
      <w:r w:rsidRPr="004B01C8">
        <w:t xml:space="preserve"> E, Hausen H, Arnone MI. 2011. Unique system of photoreceptors in sea urchin tube feet. </w:t>
      </w:r>
      <w:r w:rsidRPr="004B01C8">
        <w:rPr>
          <w:i/>
          <w:iCs/>
        </w:rPr>
        <w:t>Proc. Natl. Acad. Sci. U. S. A.</w:t>
      </w:r>
      <w:r w:rsidRPr="004B01C8">
        <w:t xml:space="preserve"> 108:8367–8372.</w:t>
      </w:r>
    </w:p>
    <w:p w14:paraId="0A0086C7" w14:textId="77777777" w:rsidR="004B01C8" w:rsidRPr="004B01C8" w:rsidRDefault="004B01C8" w:rsidP="004B01C8">
      <w:pPr>
        <w:pStyle w:val="Bibliography"/>
      </w:pPr>
      <w:r w:rsidRPr="004B01C8">
        <w:t xml:space="preserve">Valencia JE, </w:t>
      </w:r>
      <w:proofErr w:type="spellStart"/>
      <w:r w:rsidRPr="004B01C8">
        <w:t>Feuda</w:t>
      </w:r>
      <w:proofErr w:type="spellEnd"/>
      <w:r w:rsidRPr="004B01C8">
        <w:t xml:space="preserve"> R, Mellott DO, Burke RD, Peter IS. 2021. Ciliary photoreceptors in sea urchin larvae indicate pan-deuterostome cell type conservation. </w:t>
      </w:r>
      <w:r w:rsidRPr="004B01C8">
        <w:rPr>
          <w:i/>
          <w:iCs/>
        </w:rPr>
        <w:t>BMC Biol.</w:t>
      </w:r>
      <w:r w:rsidRPr="004B01C8">
        <w:t xml:space="preserve"> 19:257.</w:t>
      </w:r>
    </w:p>
    <w:p w14:paraId="513F2E99" w14:textId="77777777" w:rsidR="004B01C8" w:rsidRPr="004B01C8" w:rsidRDefault="004B01C8" w:rsidP="004B01C8">
      <w:pPr>
        <w:pStyle w:val="Bibliography"/>
      </w:pPr>
      <w:proofErr w:type="spellStart"/>
      <w:r w:rsidRPr="004B01C8">
        <w:t>Varoqueaux</w:t>
      </w:r>
      <w:proofErr w:type="spellEnd"/>
      <w:r w:rsidRPr="004B01C8">
        <w:t xml:space="preserve"> F, Williams EA, </w:t>
      </w:r>
      <w:proofErr w:type="spellStart"/>
      <w:r w:rsidRPr="004B01C8">
        <w:t>Grandemange</w:t>
      </w:r>
      <w:proofErr w:type="spellEnd"/>
      <w:r w:rsidRPr="004B01C8">
        <w:t xml:space="preserve"> S, </w:t>
      </w:r>
      <w:proofErr w:type="spellStart"/>
      <w:r w:rsidRPr="004B01C8">
        <w:t>Truscello</w:t>
      </w:r>
      <w:proofErr w:type="spellEnd"/>
      <w:r w:rsidRPr="004B01C8">
        <w:t xml:space="preserve"> L, </w:t>
      </w:r>
      <w:proofErr w:type="spellStart"/>
      <w:r w:rsidRPr="004B01C8">
        <w:t>Kamm</w:t>
      </w:r>
      <w:proofErr w:type="spellEnd"/>
      <w:r w:rsidRPr="004B01C8">
        <w:t xml:space="preserve"> K, </w:t>
      </w:r>
      <w:proofErr w:type="spellStart"/>
      <w:r w:rsidRPr="004B01C8">
        <w:t>Schierwater</w:t>
      </w:r>
      <w:proofErr w:type="spellEnd"/>
      <w:r w:rsidRPr="004B01C8">
        <w:t xml:space="preserve"> B, </w:t>
      </w:r>
      <w:proofErr w:type="spellStart"/>
      <w:r w:rsidRPr="004B01C8">
        <w:t>Jékely</w:t>
      </w:r>
      <w:proofErr w:type="spellEnd"/>
      <w:r w:rsidRPr="004B01C8">
        <w:t xml:space="preserve"> G, </w:t>
      </w:r>
      <w:proofErr w:type="spellStart"/>
      <w:r w:rsidRPr="004B01C8">
        <w:t>Fasshauer</w:t>
      </w:r>
      <w:proofErr w:type="spellEnd"/>
      <w:r w:rsidRPr="004B01C8">
        <w:t xml:space="preserve"> D. 2018. High Cell Diversity and Complex </w:t>
      </w:r>
      <w:proofErr w:type="spellStart"/>
      <w:r w:rsidRPr="004B01C8">
        <w:t>Peptidergic</w:t>
      </w:r>
      <w:proofErr w:type="spellEnd"/>
      <w:r w:rsidRPr="004B01C8">
        <w:t xml:space="preserve"> </w:t>
      </w:r>
      <w:proofErr w:type="spellStart"/>
      <w:r w:rsidRPr="004B01C8">
        <w:t>Signaling</w:t>
      </w:r>
      <w:proofErr w:type="spellEnd"/>
      <w:r w:rsidRPr="004B01C8">
        <w:t xml:space="preserve"> Underlie Placozoan </w:t>
      </w:r>
      <w:proofErr w:type="spellStart"/>
      <w:r w:rsidRPr="004B01C8">
        <w:t>Behavior</w:t>
      </w:r>
      <w:proofErr w:type="spellEnd"/>
      <w:r w:rsidRPr="004B01C8">
        <w:t xml:space="preserve">. </w:t>
      </w:r>
      <w:proofErr w:type="spellStart"/>
      <w:r w:rsidRPr="004B01C8">
        <w:rPr>
          <w:i/>
          <w:iCs/>
        </w:rPr>
        <w:t>Curr</w:t>
      </w:r>
      <w:proofErr w:type="spellEnd"/>
      <w:r w:rsidRPr="004B01C8">
        <w:rPr>
          <w:i/>
          <w:iCs/>
        </w:rPr>
        <w:t>. Biol.</w:t>
      </w:r>
      <w:r w:rsidRPr="004B01C8">
        <w:t xml:space="preserve"> 28:3495-3501.e2.</w:t>
      </w:r>
    </w:p>
    <w:p w14:paraId="7FEB8728" w14:textId="77777777" w:rsidR="004B01C8" w:rsidRPr="004B01C8" w:rsidRDefault="004B01C8" w:rsidP="004B01C8">
      <w:pPr>
        <w:pStyle w:val="Bibliography"/>
      </w:pPr>
      <w:proofErr w:type="spellStart"/>
      <w:r w:rsidRPr="004B01C8">
        <w:t>Vöcking</w:t>
      </w:r>
      <w:proofErr w:type="spellEnd"/>
      <w:r w:rsidRPr="004B01C8">
        <w:t xml:space="preserve"> O, Macias-Muñoz A, Jaeger S, Oakley TH. 2022. Deep Diversity: Extensive Variation in the Components of Complex Visual Systems across Animals. Available from: https://www.preprints.org/manuscript/202209.0432/v1</w:t>
      </w:r>
    </w:p>
    <w:p w14:paraId="09AD1919" w14:textId="77777777" w:rsidR="004B01C8" w:rsidRPr="004B01C8" w:rsidRDefault="004B01C8" w:rsidP="004B01C8">
      <w:pPr>
        <w:pStyle w:val="Bibliography"/>
      </w:pPr>
      <w:proofErr w:type="spellStart"/>
      <w:r w:rsidRPr="004B01C8">
        <w:t>Vopalensky</w:t>
      </w:r>
      <w:proofErr w:type="spellEnd"/>
      <w:r w:rsidRPr="004B01C8">
        <w:t xml:space="preserve"> P, </w:t>
      </w:r>
      <w:proofErr w:type="spellStart"/>
      <w:r w:rsidRPr="004B01C8">
        <w:t>Kozmik</w:t>
      </w:r>
      <w:proofErr w:type="spellEnd"/>
      <w:r w:rsidRPr="004B01C8">
        <w:t xml:space="preserve"> Z. 2009. Eye evolution: common use and independent recruitment of genetic components. </w:t>
      </w:r>
      <w:r w:rsidRPr="004B01C8">
        <w:rPr>
          <w:i/>
          <w:iCs/>
        </w:rPr>
        <w:t>Philos. Trans. R. Soc. B Biol. Sci.</w:t>
      </w:r>
      <w:r w:rsidRPr="004B01C8">
        <w:t xml:space="preserve"> 364:2819–2832.</w:t>
      </w:r>
    </w:p>
    <w:p w14:paraId="50A88875" w14:textId="77777777" w:rsidR="004B01C8" w:rsidRPr="004B01C8" w:rsidRDefault="004B01C8" w:rsidP="004B01C8">
      <w:pPr>
        <w:pStyle w:val="Bibliography"/>
      </w:pPr>
      <w:r w:rsidRPr="004B01C8">
        <w:t xml:space="preserve">Wang T, </w:t>
      </w:r>
      <w:proofErr w:type="spellStart"/>
      <w:r w:rsidRPr="004B01C8">
        <w:t>Montell</w:t>
      </w:r>
      <w:proofErr w:type="spellEnd"/>
      <w:r w:rsidRPr="004B01C8">
        <w:t xml:space="preserve"> C. 2007. Phototransduction and retinal degeneration in Drosophila. </w:t>
      </w:r>
      <w:proofErr w:type="spellStart"/>
      <w:r w:rsidRPr="004B01C8">
        <w:rPr>
          <w:i/>
          <w:iCs/>
        </w:rPr>
        <w:t>Pflüg</w:t>
      </w:r>
      <w:proofErr w:type="spellEnd"/>
      <w:r w:rsidRPr="004B01C8">
        <w:rPr>
          <w:i/>
          <w:iCs/>
        </w:rPr>
        <w:t>. Arch. - Eur. J. Physiol.</w:t>
      </w:r>
      <w:r w:rsidRPr="004B01C8">
        <w:t xml:space="preserve"> 454:821–847.</w:t>
      </w:r>
    </w:p>
    <w:p w14:paraId="6C87C911" w14:textId="77777777" w:rsidR="004B01C8" w:rsidRPr="004B01C8" w:rsidRDefault="004B01C8" w:rsidP="004B01C8">
      <w:pPr>
        <w:pStyle w:val="Bibliography"/>
      </w:pPr>
      <w:r w:rsidRPr="004B01C8">
        <w:t xml:space="preserve">Wang X, Liu Y, Li Z, Gao X, Dong J, Yang M. 2020. Expression and evolution of the phospholipase C gene family in </w:t>
      </w:r>
      <w:proofErr w:type="spellStart"/>
      <w:r w:rsidRPr="004B01C8">
        <w:t>Brachypodium</w:t>
      </w:r>
      <w:proofErr w:type="spellEnd"/>
      <w:r w:rsidRPr="004B01C8">
        <w:t xml:space="preserve"> </w:t>
      </w:r>
      <w:proofErr w:type="spellStart"/>
      <w:r w:rsidRPr="004B01C8">
        <w:t>distachyon</w:t>
      </w:r>
      <w:proofErr w:type="spellEnd"/>
      <w:r w:rsidRPr="004B01C8">
        <w:t xml:space="preserve">. </w:t>
      </w:r>
      <w:r w:rsidRPr="004B01C8">
        <w:rPr>
          <w:i/>
          <w:iCs/>
        </w:rPr>
        <w:t>Genes Genomics</w:t>
      </w:r>
      <w:r w:rsidRPr="004B01C8">
        <w:t xml:space="preserve"> 42:1041–1053.</w:t>
      </w:r>
    </w:p>
    <w:p w14:paraId="303985D7" w14:textId="77777777" w:rsidR="004B01C8" w:rsidRPr="004B01C8" w:rsidRDefault="004B01C8" w:rsidP="004B01C8">
      <w:pPr>
        <w:pStyle w:val="Bibliography"/>
      </w:pPr>
      <w:r w:rsidRPr="004B01C8">
        <w:t xml:space="preserve">Waterhouse RM, </w:t>
      </w:r>
      <w:proofErr w:type="spellStart"/>
      <w:r w:rsidRPr="004B01C8">
        <w:t>Seppey</w:t>
      </w:r>
      <w:proofErr w:type="spellEnd"/>
      <w:r w:rsidRPr="004B01C8">
        <w:t xml:space="preserve"> M, </w:t>
      </w:r>
      <w:proofErr w:type="spellStart"/>
      <w:r w:rsidRPr="004B01C8">
        <w:t>Simão</w:t>
      </w:r>
      <w:proofErr w:type="spellEnd"/>
      <w:r w:rsidRPr="004B01C8">
        <w:t xml:space="preserve"> FA, Manni M, Ioannidis P, </w:t>
      </w:r>
      <w:proofErr w:type="spellStart"/>
      <w:r w:rsidRPr="004B01C8">
        <w:t>Klioutchnikov</w:t>
      </w:r>
      <w:proofErr w:type="spellEnd"/>
      <w:r w:rsidRPr="004B01C8">
        <w:t xml:space="preserve"> G, </w:t>
      </w:r>
      <w:proofErr w:type="spellStart"/>
      <w:r w:rsidRPr="004B01C8">
        <w:t>Kriventseva</w:t>
      </w:r>
      <w:proofErr w:type="spellEnd"/>
      <w:r w:rsidRPr="004B01C8">
        <w:t xml:space="preserve"> EV, </w:t>
      </w:r>
      <w:proofErr w:type="spellStart"/>
      <w:r w:rsidRPr="004B01C8">
        <w:t>Zdobnov</w:t>
      </w:r>
      <w:proofErr w:type="spellEnd"/>
      <w:r w:rsidRPr="004B01C8">
        <w:t xml:space="preserve"> EM. 2018. BUSCO Applications from Quality Assessments to Gene Prediction and </w:t>
      </w:r>
      <w:proofErr w:type="spellStart"/>
      <w:r w:rsidRPr="004B01C8">
        <w:t>Phylogenomics</w:t>
      </w:r>
      <w:proofErr w:type="spellEnd"/>
      <w:r w:rsidRPr="004B01C8">
        <w:t xml:space="preserve">. </w:t>
      </w:r>
      <w:r w:rsidRPr="004B01C8">
        <w:rPr>
          <w:i/>
          <w:iCs/>
        </w:rPr>
        <w:t xml:space="preserve">Mol. Biol. </w:t>
      </w:r>
      <w:proofErr w:type="spellStart"/>
      <w:r w:rsidRPr="004B01C8">
        <w:rPr>
          <w:i/>
          <w:iCs/>
        </w:rPr>
        <w:t>Evol</w:t>
      </w:r>
      <w:proofErr w:type="spellEnd"/>
      <w:r w:rsidRPr="004B01C8">
        <w:rPr>
          <w:i/>
          <w:iCs/>
        </w:rPr>
        <w:t>.</w:t>
      </w:r>
      <w:r w:rsidRPr="004B01C8">
        <w:t xml:space="preserve"> 35:543–548.</w:t>
      </w:r>
    </w:p>
    <w:p w14:paraId="29D05BE7" w14:textId="77777777" w:rsidR="004B01C8" w:rsidRPr="004B01C8" w:rsidRDefault="004B01C8" w:rsidP="004B01C8">
      <w:pPr>
        <w:pStyle w:val="Bibliography"/>
      </w:pPr>
      <w:r w:rsidRPr="004B01C8">
        <w:t xml:space="preserve">Whelan NV, </w:t>
      </w:r>
      <w:proofErr w:type="spellStart"/>
      <w:r w:rsidRPr="004B01C8">
        <w:t>Kocot</w:t>
      </w:r>
      <w:proofErr w:type="spellEnd"/>
      <w:r w:rsidRPr="004B01C8">
        <w:t xml:space="preserve"> KM, </w:t>
      </w:r>
      <w:proofErr w:type="spellStart"/>
      <w:r w:rsidRPr="004B01C8">
        <w:t>Moroz</w:t>
      </w:r>
      <w:proofErr w:type="spellEnd"/>
      <w:r w:rsidRPr="004B01C8">
        <w:t xml:space="preserve"> TP, Mukherjee K, Williams P, </w:t>
      </w:r>
      <w:proofErr w:type="spellStart"/>
      <w:r w:rsidRPr="004B01C8">
        <w:t>Paulay</w:t>
      </w:r>
      <w:proofErr w:type="spellEnd"/>
      <w:r w:rsidRPr="004B01C8">
        <w:t xml:space="preserve"> G, </w:t>
      </w:r>
      <w:proofErr w:type="spellStart"/>
      <w:r w:rsidRPr="004B01C8">
        <w:t>Moroz</w:t>
      </w:r>
      <w:proofErr w:type="spellEnd"/>
      <w:r w:rsidRPr="004B01C8">
        <w:t xml:space="preserve"> LL, </w:t>
      </w:r>
      <w:proofErr w:type="spellStart"/>
      <w:r w:rsidRPr="004B01C8">
        <w:t>Halanych</w:t>
      </w:r>
      <w:proofErr w:type="spellEnd"/>
      <w:r w:rsidRPr="004B01C8">
        <w:t xml:space="preserve"> KM. 2017. Ctenophore relationships and their placement as the sister group to all other animals. </w:t>
      </w:r>
      <w:r w:rsidRPr="004B01C8">
        <w:rPr>
          <w:i/>
          <w:iCs/>
        </w:rPr>
        <w:t xml:space="preserve">Nat. Ecol. </w:t>
      </w:r>
      <w:proofErr w:type="spellStart"/>
      <w:r w:rsidRPr="004B01C8">
        <w:rPr>
          <w:i/>
          <w:iCs/>
        </w:rPr>
        <w:t>Evol</w:t>
      </w:r>
      <w:proofErr w:type="spellEnd"/>
      <w:r w:rsidRPr="004B01C8">
        <w:rPr>
          <w:i/>
          <w:iCs/>
        </w:rPr>
        <w:t>.</w:t>
      </w:r>
      <w:r w:rsidRPr="004B01C8">
        <w:t xml:space="preserve"> 1:1737–1746.</w:t>
      </w:r>
    </w:p>
    <w:p w14:paraId="39627BBE" w14:textId="77777777" w:rsidR="004B01C8" w:rsidRPr="004B01C8" w:rsidRDefault="004B01C8" w:rsidP="004B01C8">
      <w:pPr>
        <w:pStyle w:val="Bibliography"/>
      </w:pPr>
      <w:proofErr w:type="spellStart"/>
      <w:r w:rsidRPr="004B01C8">
        <w:t>Widjaja</w:t>
      </w:r>
      <w:proofErr w:type="spellEnd"/>
      <w:r w:rsidRPr="004B01C8">
        <w:t xml:space="preserve">-Adhi MAK, </w:t>
      </w:r>
      <w:proofErr w:type="spellStart"/>
      <w:r w:rsidRPr="004B01C8">
        <w:t>Golczak</w:t>
      </w:r>
      <w:proofErr w:type="spellEnd"/>
      <w:r w:rsidRPr="004B01C8">
        <w:t xml:space="preserve"> M. 2020. The molecular aspects of absorption and metabolism of carotenoids and retinoids in vertebrates. </w:t>
      </w:r>
      <w:proofErr w:type="spellStart"/>
      <w:r w:rsidRPr="004B01C8">
        <w:rPr>
          <w:i/>
          <w:iCs/>
        </w:rPr>
        <w:t>Biochim</w:t>
      </w:r>
      <w:proofErr w:type="spellEnd"/>
      <w:r w:rsidRPr="004B01C8">
        <w:rPr>
          <w:i/>
          <w:iCs/>
        </w:rPr>
        <w:t xml:space="preserve">. </w:t>
      </w:r>
      <w:proofErr w:type="spellStart"/>
      <w:r w:rsidRPr="004B01C8">
        <w:rPr>
          <w:i/>
          <w:iCs/>
        </w:rPr>
        <w:t>Biophys</w:t>
      </w:r>
      <w:proofErr w:type="spellEnd"/>
      <w:r w:rsidRPr="004B01C8">
        <w:rPr>
          <w:i/>
          <w:iCs/>
        </w:rPr>
        <w:t>. Acta Mol. Cell Biol. Lipids</w:t>
      </w:r>
      <w:r w:rsidRPr="004B01C8">
        <w:t xml:space="preserve"> 1865:158571.</w:t>
      </w:r>
    </w:p>
    <w:p w14:paraId="1232052A" w14:textId="77777777" w:rsidR="004B01C8" w:rsidRPr="004B01C8" w:rsidRDefault="004B01C8" w:rsidP="004B01C8">
      <w:pPr>
        <w:pStyle w:val="Bibliography"/>
      </w:pPr>
      <w:r w:rsidRPr="004B01C8">
        <w:t xml:space="preserve">Wong E, </w:t>
      </w:r>
      <w:proofErr w:type="spellStart"/>
      <w:r w:rsidRPr="004B01C8">
        <w:t>Anggono</w:t>
      </w:r>
      <w:proofErr w:type="spellEnd"/>
      <w:r w:rsidRPr="004B01C8">
        <w:t xml:space="preserve"> V, Williams SR, Degnan SM, Degnan BM. 2022. Phototransduction in a marine sponge provides insights into the origin of animal vision. </w:t>
      </w:r>
      <w:proofErr w:type="spellStart"/>
      <w:r w:rsidRPr="004B01C8">
        <w:rPr>
          <w:i/>
          <w:iCs/>
        </w:rPr>
        <w:t>iScience</w:t>
      </w:r>
      <w:proofErr w:type="spellEnd"/>
      <w:r w:rsidRPr="004B01C8">
        <w:t xml:space="preserve"> 25:104436.</w:t>
      </w:r>
    </w:p>
    <w:p w14:paraId="0B6A3E9A" w14:textId="38E0B5D7" w:rsidR="00D57823" w:rsidRDefault="004B01C8">
      <w:pPr>
        <w:widowControl w:val="0"/>
        <w:pBdr>
          <w:top w:val="nil"/>
          <w:left w:val="nil"/>
          <w:bottom w:val="nil"/>
          <w:right w:val="nil"/>
          <w:between w:val="nil"/>
        </w:pBdr>
        <w:spacing w:line="240" w:lineRule="auto"/>
        <w:ind w:left="720" w:hanging="720"/>
        <w:rPr>
          <w:rFonts w:ascii="Times New Roman" w:eastAsia="Times New Roman" w:hAnsi="Times New Roman" w:cs="Times New Roman"/>
        </w:rPr>
      </w:pPr>
      <w:r>
        <w:fldChar w:fldCharType="end"/>
      </w:r>
    </w:p>
    <w:p w14:paraId="0B6A3E9B" w14:textId="77777777" w:rsidR="00D57823" w:rsidRDefault="00D57823">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p>
    <w:p w14:paraId="0B6A3E9C" w14:textId="77777777" w:rsidR="00D57823" w:rsidRDefault="00D57823">
      <w:pPr>
        <w:rPr>
          <w:rFonts w:ascii="Times New Roman" w:eastAsia="Times New Roman" w:hAnsi="Times New Roman" w:cs="Times New Roman"/>
        </w:rPr>
      </w:pPr>
    </w:p>
    <w:p w14:paraId="0B6A3E9D" w14:textId="77777777" w:rsidR="00D57823" w:rsidRDefault="002B567E">
      <w:pPr>
        <w:rPr>
          <w:rFonts w:ascii="Times New Roman" w:eastAsia="Times New Roman" w:hAnsi="Times New Roman" w:cs="Times New Roman"/>
          <w:sz w:val="30"/>
          <w:szCs w:val="30"/>
        </w:rPr>
      </w:pPr>
      <w:r>
        <w:rPr>
          <w:rFonts w:ascii="Times New Roman" w:eastAsia="Times New Roman" w:hAnsi="Times New Roman" w:cs="Times New Roman"/>
          <w:sz w:val="30"/>
          <w:szCs w:val="30"/>
        </w:rPr>
        <w:t>Figures and Tables Captions</w:t>
      </w:r>
    </w:p>
    <w:p w14:paraId="0B6A3E9E" w14:textId="77777777" w:rsidR="00D57823" w:rsidRDefault="00D57823">
      <w:pPr>
        <w:rPr>
          <w:rFonts w:ascii="Times New Roman" w:eastAsia="Times New Roman" w:hAnsi="Times New Roman" w:cs="Times New Roman"/>
          <w:b/>
        </w:rPr>
      </w:pPr>
    </w:p>
    <w:p w14:paraId="0B6A3E9F"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Table 1: All phototransduction components with respective gene and protein names.</w:t>
      </w:r>
      <w:r>
        <w:rPr>
          <w:rFonts w:ascii="Times New Roman" w:eastAsia="Times New Roman" w:hAnsi="Times New Roman" w:cs="Times New Roman"/>
        </w:rPr>
        <w:t xml:space="preserve"> Common components are listed for both </w:t>
      </w:r>
      <w:r>
        <w:rPr>
          <w:rFonts w:ascii="Times New Roman" w:eastAsia="Times New Roman" w:hAnsi="Times New Roman" w:cs="Times New Roman"/>
          <w:i/>
        </w:rPr>
        <w:t>Drosophila melanogaster</w:t>
      </w:r>
      <w:r>
        <w:rPr>
          <w:rFonts w:ascii="Times New Roman" w:eastAsia="Times New Roman" w:hAnsi="Times New Roman" w:cs="Times New Roman"/>
        </w:rPr>
        <w:t xml:space="preserve"> a</w:t>
      </w:r>
      <w:r>
        <w:rPr>
          <w:rFonts w:ascii="Times New Roman" w:eastAsia="Times New Roman" w:hAnsi="Times New Roman" w:cs="Times New Roman"/>
        </w:rPr>
        <w:t xml:space="preserve">nd </w:t>
      </w:r>
      <w:r>
        <w:rPr>
          <w:rFonts w:ascii="Times New Roman" w:eastAsia="Times New Roman" w:hAnsi="Times New Roman" w:cs="Times New Roman"/>
          <w:i/>
        </w:rPr>
        <w:t>Homo sapiens</w:t>
      </w:r>
      <w:r>
        <w:rPr>
          <w:rFonts w:ascii="Times New Roman" w:eastAsia="Times New Roman" w:hAnsi="Times New Roman" w:cs="Times New Roman"/>
        </w:rPr>
        <w:t xml:space="preserve">. Rhabdomeric components are listed for </w:t>
      </w:r>
      <w:r>
        <w:rPr>
          <w:rFonts w:ascii="Times New Roman" w:eastAsia="Times New Roman" w:hAnsi="Times New Roman" w:cs="Times New Roman"/>
          <w:i/>
        </w:rPr>
        <w:t>D. melanogaster</w:t>
      </w:r>
      <w:r>
        <w:rPr>
          <w:rFonts w:ascii="Times New Roman" w:eastAsia="Times New Roman" w:hAnsi="Times New Roman" w:cs="Times New Roman"/>
        </w:rPr>
        <w:t xml:space="preserve"> and ciliary components are listed for </w:t>
      </w:r>
      <w:r>
        <w:rPr>
          <w:rFonts w:ascii="Times New Roman" w:eastAsia="Times New Roman" w:hAnsi="Times New Roman" w:cs="Times New Roman"/>
          <w:i/>
        </w:rPr>
        <w:t>Homo sapiens</w:t>
      </w:r>
      <w:r>
        <w:rPr>
          <w:rFonts w:ascii="Times New Roman" w:eastAsia="Times New Roman" w:hAnsi="Times New Roman" w:cs="Times New Roman"/>
        </w:rPr>
        <w:t xml:space="preserve">. The gene and protein names are based on </w:t>
      </w:r>
      <w:proofErr w:type="spellStart"/>
      <w:r>
        <w:rPr>
          <w:rFonts w:ascii="Times New Roman" w:eastAsia="Times New Roman" w:hAnsi="Times New Roman" w:cs="Times New Roman"/>
        </w:rPr>
        <w:t>FlyBase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GeneCards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UniProt</w:t>
      </w:r>
      <w:proofErr w:type="spellEnd"/>
      <w:r>
        <w:rPr>
          <w:rFonts w:ascii="Times New Roman" w:eastAsia="Times New Roman" w:hAnsi="Times New Roman" w:cs="Times New Roman"/>
        </w:rPr>
        <w:t>.</w:t>
      </w:r>
    </w:p>
    <w:p w14:paraId="0B6A3EA0" w14:textId="77777777" w:rsidR="00D57823" w:rsidRDefault="00D57823">
      <w:pPr>
        <w:rPr>
          <w:rFonts w:ascii="Times New Roman" w:eastAsia="Times New Roman" w:hAnsi="Times New Roman" w:cs="Times New Roman"/>
          <w:b/>
        </w:rPr>
      </w:pPr>
    </w:p>
    <w:p w14:paraId="0B6A3EA1"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Figure 1: Schematics of rhabdomeric and ciliary phototransduction pathways.</w:t>
      </w:r>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Rhabdomeric phototransduction in </w:t>
      </w:r>
      <w:r>
        <w:rPr>
          <w:rFonts w:ascii="Times New Roman" w:eastAsia="Times New Roman" w:hAnsi="Times New Roman" w:cs="Times New Roman"/>
          <w:i/>
        </w:rPr>
        <w:t>Drosophila melanogaster</w:t>
      </w:r>
      <w:r>
        <w:rPr>
          <w:rFonts w:ascii="Times New Roman" w:eastAsia="Times New Roman" w:hAnsi="Times New Roman" w:cs="Times New Roman"/>
        </w:rPr>
        <w:t xml:space="preserve">. This cascade occurs in the microvilli of the rhabdomere,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at the level of the cell body of the photoreceptor cell. </w:t>
      </w:r>
      <w:r>
        <w:rPr>
          <w:rFonts w:ascii="Times New Roman" w:eastAsia="Times New Roman" w:hAnsi="Times New Roman" w:cs="Times New Roman"/>
        </w:rPr>
        <w:t xml:space="preserve">The opsin interacts with a G alpha q that activates phospholipase C (PLC) initiating a phosphoinositide cascade that culminates in depolarisation of the photoreceptor cell. </w:t>
      </w:r>
      <w:r>
        <w:rPr>
          <w:rFonts w:ascii="Times New Roman" w:eastAsia="Times New Roman" w:hAnsi="Times New Roman" w:cs="Times New Roman"/>
          <w:b/>
        </w:rPr>
        <w:t>B</w:t>
      </w:r>
      <w:r>
        <w:rPr>
          <w:rFonts w:ascii="Times New Roman" w:eastAsia="Times New Roman" w:hAnsi="Times New Roman" w:cs="Times New Roman"/>
        </w:rPr>
        <w:t xml:space="preserve">) Ciliary phototransduction in </w:t>
      </w:r>
      <w:r>
        <w:rPr>
          <w:rFonts w:ascii="Times New Roman" w:eastAsia="Times New Roman" w:hAnsi="Times New Roman" w:cs="Times New Roman"/>
          <w:i/>
        </w:rPr>
        <w:t>Homo sapiens</w:t>
      </w:r>
      <w:r>
        <w:rPr>
          <w:rFonts w:ascii="Times New Roman" w:eastAsia="Times New Roman" w:hAnsi="Times New Roman" w:cs="Times New Roman"/>
        </w:rPr>
        <w:t xml:space="preserve">. This cascade occurs in a specialised </w:t>
      </w:r>
      <w:r>
        <w:rPr>
          <w:rFonts w:ascii="Times New Roman" w:eastAsia="Times New Roman" w:hAnsi="Times New Roman" w:cs="Times New Roman"/>
        </w:rPr>
        <w:t xml:space="preserve">cilium of the photoreceptor cell. The opsin activates the G alpha of </w:t>
      </w:r>
      <w:proofErr w:type="spellStart"/>
      <w:r>
        <w:rPr>
          <w:rFonts w:ascii="Times New Roman" w:eastAsia="Times New Roman" w:hAnsi="Times New Roman" w:cs="Times New Roman"/>
        </w:rPr>
        <w:t>transducin</w:t>
      </w:r>
      <w:proofErr w:type="spellEnd"/>
      <w:r>
        <w:rPr>
          <w:rFonts w:ascii="Times New Roman" w:eastAsia="Times New Roman" w:hAnsi="Times New Roman" w:cs="Times New Roman"/>
        </w:rPr>
        <w:t xml:space="preserve"> that in turn activates phosphodiesterase 6 with consequent cascade that causes the hyperpolarization of the photoreceptor cell. In rod photoreceptors, the </w:t>
      </w:r>
      <w:proofErr w:type="gramStart"/>
      <w:r>
        <w:rPr>
          <w:rFonts w:ascii="Times New Roman" w:eastAsia="Times New Roman" w:hAnsi="Times New Roman" w:cs="Times New Roman"/>
        </w:rPr>
        <w:t>opsin</w:t>
      </w:r>
      <w:proofErr w:type="gramEnd"/>
      <w:r>
        <w:rPr>
          <w:rFonts w:ascii="Times New Roman" w:eastAsia="Times New Roman" w:hAnsi="Times New Roman" w:cs="Times New Roman"/>
        </w:rPr>
        <w:t xml:space="preserve"> and the other m</w:t>
      </w:r>
      <w:r>
        <w:rPr>
          <w:rFonts w:ascii="Times New Roman" w:eastAsia="Times New Roman" w:hAnsi="Times New Roman" w:cs="Times New Roman"/>
        </w:rPr>
        <w:t>embrane proteins, with the exception of the ion channels, are in the membrane of the disk as depicted here. In cone photoreceptors, whilst the components and the cascade are the same, all membrane components are in the cell membrane (not depicted here). Th</w:t>
      </w:r>
      <w:r>
        <w:rPr>
          <w:rFonts w:ascii="Times New Roman" w:eastAsia="Times New Roman" w:hAnsi="Times New Roman" w:cs="Times New Roman"/>
        </w:rPr>
        <w:t xml:space="preserve">e pathways are based primarily on the </w:t>
      </w:r>
      <w:proofErr w:type="spellStart"/>
      <w:r>
        <w:rPr>
          <w:rFonts w:ascii="Times New Roman" w:eastAsia="Times New Roman" w:hAnsi="Times New Roman" w:cs="Times New Roman"/>
        </w:rPr>
        <w:t>Kegg</w:t>
      </w:r>
      <w:proofErr w:type="spellEnd"/>
      <w:r>
        <w:rPr>
          <w:rFonts w:ascii="Times New Roman" w:eastAsia="Times New Roman" w:hAnsi="Times New Roman" w:cs="Times New Roman"/>
        </w:rPr>
        <w:t xml:space="preserve"> maps ko04745 (rhabdomeric) and ko04744 (ciliary). Additional references were Hardie and </w:t>
      </w:r>
      <w:proofErr w:type="spellStart"/>
      <w:r>
        <w:rPr>
          <w:rFonts w:ascii="Times New Roman" w:eastAsia="Times New Roman" w:hAnsi="Times New Roman" w:cs="Times New Roman"/>
        </w:rPr>
        <w:t>Juusola</w:t>
      </w:r>
      <w:proofErr w:type="spellEnd"/>
      <w:r>
        <w:rPr>
          <w:rFonts w:ascii="Times New Roman" w:eastAsia="Times New Roman" w:hAnsi="Times New Roman" w:cs="Times New Roman"/>
        </w:rPr>
        <w:t xml:space="preserve"> 2015 for </w:t>
      </w:r>
      <w:r>
        <w:rPr>
          <w:rFonts w:ascii="Times New Roman" w:eastAsia="Times New Roman" w:hAnsi="Times New Roman" w:cs="Times New Roman"/>
          <w:i/>
        </w:rPr>
        <w:t>D. melanogaster</w:t>
      </w:r>
      <w:r>
        <w:rPr>
          <w:rFonts w:ascii="Times New Roman" w:eastAsia="Times New Roman" w:hAnsi="Times New Roman" w:cs="Times New Roman"/>
        </w:rPr>
        <w:t xml:space="preserve"> phototransduction and Lamb 2020 for </w:t>
      </w:r>
      <w:r>
        <w:rPr>
          <w:rFonts w:ascii="Times New Roman" w:eastAsia="Times New Roman" w:hAnsi="Times New Roman" w:cs="Times New Roman"/>
          <w:i/>
        </w:rPr>
        <w:t>H. sapiens</w:t>
      </w:r>
      <w:r>
        <w:rPr>
          <w:rFonts w:ascii="Times New Roman" w:eastAsia="Times New Roman" w:hAnsi="Times New Roman" w:cs="Times New Roman"/>
        </w:rPr>
        <w:t>. Protein components are coloured in red (rhab</w:t>
      </w:r>
      <w:r>
        <w:rPr>
          <w:rFonts w:ascii="Times New Roman" w:eastAsia="Times New Roman" w:hAnsi="Times New Roman" w:cs="Times New Roman"/>
        </w:rPr>
        <w:t>domeric pathway) or green (ciliary pathway), ions and other non-protein molecules are represented by small grey circles. Lines between components indicate physical interaction, normal arrows between components indicate activation, normal arrows through cha</w:t>
      </w:r>
      <w:r>
        <w:rPr>
          <w:rFonts w:ascii="Times New Roman" w:eastAsia="Times New Roman" w:hAnsi="Times New Roman" w:cs="Times New Roman"/>
        </w:rPr>
        <w:t>nnels indicate passage of ions, inhibitory arrows indicate inactivation, dotted arrows indicate movement/ transition towards, +p indicates phosphorylation, -p indicates de-phosphorylation</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indicates unclear mechanism.</w:t>
      </w:r>
    </w:p>
    <w:p w14:paraId="0B6A3EA2" w14:textId="77777777" w:rsidR="00D57823" w:rsidRDefault="00D57823">
      <w:pPr>
        <w:rPr>
          <w:rFonts w:ascii="Times New Roman" w:eastAsia="Times New Roman" w:hAnsi="Times New Roman" w:cs="Times New Roman"/>
          <w:b/>
        </w:rPr>
      </w:pPr>
    </w:p>
    <w:p w14:paraId="0B6A3EA3"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Figure 2: Evolutionary history of phototransduction components gene families and distribution across Eukarya.</w:t>
      </w:r>
      <w:r>
        <w:rPr>
          <w:rFonts w:ascii="Times New Roman" w:eastAsia="Times New Roman" w:hAnsi="Times New Roman" w:cs="Times New Roman"/>
        </w:rPr>
        <w:t xml:space="preserve"> We reconstructed the evolution of each gene family for all common (</w:t>
      </w:r>
      <w:r>
        <w:rPr>
          <w:rFonts w:ascii="Times New Roman" w:eastAsia="Times New Roman" w:hAnsi="Times New Roman" w:cs="Times New Roman"/>
          <w:b/>
        </w:rPr>
        <w:t>A</w:t>
      </w:r>
      <w:r>
        <w:rPr>
          <w:rFonts w:ascii="Times New Roman" w:eastAsia="Times New Roman" w:hAnsi="Times New Roman" w:cs="Times New Roman"/>
        </w:rPr>
        <w:t>), rhabdomeric-specific (</w:t>
      </w:r>
      <w:r>
        <w:rPr>
          <w:rFonts w:ascii="Times New Roman" w:eastAsia="Times New Roman" w:hAnsi="Times New Roman" w:cs="Times New Roman"/>
          <w:b/>
        </w:rPr>
        <w:t>B</w:t>
      </w:r>
      <w:r>
        <w:rPr>
          <w:rFonts w:ascii="Times New Roman" w:eastAsia="Times New Roman" w:hAnsi="Times New Roman" w:cs="Times New Roman"/>
        </w:rPr>
        <w:t>) and ciliary-specific (</w:t>
      </w:r>
      <w:r>
        <w:rPr>
          <w:rFonts w:ascii="Times New Roman" w:eastAsia="Times New Roman" w:hAnsi="Times New Roman" w:cs="Times New Roman"/>
          <w:b/>
        </w:rPr>
        <w:t>C</w:t>
      </w:r>
      <w:r>
        <w:rPr>
          <w:rFonts w:ascii="Times New Roman" w:eastAsia="Times New Roman" w:hAnsi="Times New Roman" w:cs="Times New Roman"/>
        </w:rPr>
        <w:t xml:space="preserve">) components and we mapped </w:t>
      </w:r>
      <w:r>
        <w:rPr>
          <w:rFonts w:ascii="Times New Roman" w:eastAsia="Times New Roman" w:hAnsi="Times New Roman" w:cs="Times New Roman"/>
        </w:rPr>
        <w:t xml:space="preserve">their distribution across all major groups of Eukarya. </w:t>
      </w:r>
    </w:p>
    <w:p w14:paraId="0B6A3EA4" w14:textId="77777777" w:rsidR="00D57823" w:rsidRDefault="002B567E">
      <w:pPr>
        <w:rPr>
          <w:rFonts w:ascii="Times New Roman" w:eastAsia="Times New Roman" w:hAnsi="Times New Roman" w:cs="Times New Roman"/>
        </w:rPr>
      </w:pPr>
      <w:r>
        <w:rPr>
          <w:rFonts w:ascii="Times New Roman" w:eastAsia="Times New Roman" w:hAnsi="Times New Roman" w:cs="Times New Roman"/>
        </w:rPr>
        <w:t>For each gene family, we obtained a gene tree based on maximum likelihood phylogenetic trees and gene tree to species tree reconciliations. Most gene families examined were broad, therefore, within ea</w:t>
      </w:r>
      <w:r>
        <w:rPr>
          <w:rFonts w:ascii="Times New Roman" w:eastAsia="Times New Roman" w:hAnsi="Times New Roman" w:cs="Times New Roman"/>
        </w:rPr>
        <w:t xml:space="preserve">ch gene family tree we highlight the branch containing the </w:t>
      </w:r>
      <w:r>
        <w:rPr>
          <w:rFonts w:ascii="Times New Roman" w:eastAsia="Times New Roman" w:hAnsi="Times New Roman" w:cs="Times New Roman"/>
          <w:i/>
        </w:rPr>
        <w:t>D. melanogaster</w:t>
      </w:r>
      <w:r>
        <w:rPr>
          <w:rFonts w:ascii="Times New Roman" w:eastAsia="Times New Roman" w:hAnsi="Times New Roman" w:cs="Times New Roman"/>
        </w:rPr>
        <w:t xml:space="preserve"> and/or </w:t>
      </w:r>
      <w:r>
        <w:rPr>
          <w:rFonts w:ascii="Times New Roman" w:eastAsia="Times New Roman" w:hAnsi="Times New Roman" w:cs="Times New Roman"/>
          <w:i/>
        </w:rPr>
        <w:t>H. sapiens</w:t>
      </w:r>
      <w:r>
        <w:rPr>
          <w:rFonts w:ascii="Times New Roman" w:eastAsia="Times New Roman" w:hAnsi="Times New Roman" w:cs="Times New Roman"/>
        </w:rPr>
        <w:t xml:space="preserve"> gene that is known to function in the phototransduction pathway. When mapping the presence/absence of the phototransduction components throughout the tree of eukar</w:t>
      </w:r>
      <w:r>
        <w:rPr>
          <w:rFonts w:ascii="Times New Roman" w:eastAsia="Times New Roman" w:hAnsi="Times New Roman" w:cs="Times New Roman"/>
        </w:rPr>
        <w:t xml:space="preserve">yotes, we distinguish for each gene family whether the presence refers to the specific </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or to any of the other related sub-lineages within the broad gene family. While the specific-</w:t>
      </w:r>
      <w:proofErr w:type="spellStart"/>
      <w:r>
        <w:rPr>
          <w:rFonts w:ascii="Times New Roman" w:eastAsia="Times New Roman" w:hAnsi="Times New Roman" w:cs="Times New Roman"/>
        </w:rPr>
        <w:t>orthogroup</w:t>
      </w:r>
      <w:proofErr w:type="spellEnd"/>
      <w:r>
        <w:rPr>
          <w:rFonts w:ascii="Times New Roman" w:eastAsia="Times New Roman" w:hAnsi="Times New Roman" w:cs="Times New Roman"/>
        </w:rPr>
        <w:t xml:space="preserve"> of interest is often present only within a</w:t>
      </w:r>
      <w:r>
        <w:rPr>
          <w:rFonts w:ascii="Times New Roman" w:eastAsia="Times New Roman" w:hAnsi="Times New Roman" w:cs="Times New Roman"/>
        </w:rPr>
        <w:t>nimals or in sister-groups to animals, we detected numerous cases in which organisms more distantly related to animals possessed related genes within the broad gene family.</w:t>
      </w:r>
    </w:p>
    <w:p w14:paraId="0B6A3EA5" w14:textId="77777777" w:rsidR="00D57823" w:rsidRDefault="00D57823">
      <w:pPr>
        <w:rPr>
          <w:rFonts w:ascii="Times New Roman" w:eastAsia="Times New Roman" w:hAnsi="Times New Roman" w:cs="Times New Roman"/>
        </w:rPr>
      </w:pPr>
    </w:p>
    <w:p w14:paraId="0B6A3EA6"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 xml:space="preserve">Figure 3: Major events of duplication, </w:t>
      </w:r>
      <w:proofErr w:type="gramStart"/>
      <w:r>
        <w:rPr>
          <w:rFonts w:ascii="Times New Roman" w:eastAsia="Times New Roman" w:hAnsi="Times New Roman" w:cs="Times New Roman"/>
          <w:b/>
        </w:rPr>
        <w:t>speciation</w:t>
      </w:r>
      <w:proofErr w:type="gramEnd"/>
      <w:r>
        <w:rPr>
          <w:rFonts w:ascii="Times New Roman" w:eastAsia="Times New Roman" w:hAnsi="Times New Roman" w:cs="Times New Roman"/>
          <w:b/>
        </w:rPr>
        <w:t xml:space="preserve"> and losses for three phototransd</w:t>
      </w:r>
      <w:r>
        <w:rPr>
          <w:rFonts w:ascii="Times New Roman" w:eastAsia="Times New Roman" w:hAnsi="Times New Roman" w:cs="Times New Roman"/>
          <w:b/>
        </w:rPr>
        <w:t xml:space="preserve">uction gene families of interest. </w:t>
      </w:r>
      <w:r>
        <w:rPr>
          <w:rFonts w:ascii="Times New Roman" w:eastAsia="Times New Roman" w:hAnsi="Times New Roman" w:cs="Times New Roman"/>
        </w:rPr>
        <w:t xml:space="preserve">Reconciliations were constructed under both ctenophore-first and sponge-first scenarios and no major differences were found. </w:t>
      </w:r>
      <w:r>
        <w:rPr>
          <w:rFonts w:ascii="Times New Roman" w:eastAsia="Times New Roman" w:hAnsi="Times New Roman" w:cs="Times New Roman"/>
          <w:b/>
        </w:rPr>
        <w:t xml:space="preserve">A) </w:t>
      </w:r>
      <w:r>
        <w:rPr>
          <w:rFonts w:ascii="Times New Roman" w:eastAsia="Times New Roman" w:hAnsi="Times New Roman" w:cs="Times New Roman"/>
        </w:rPr>
        <w:t>GPCR Kinases (GRK) are important for the shut-off of light response in both rhabdomeric and ci</w:t>
      </w:r>
      <w:r>
        <w:rPr>
          <w:rFonts w:ascii="Times New Roman" w:eastAsia="Times New Roman" w:hAnsi="Times New Roman" w:cs="Times New Roman"/>
        </w:rPr>
        <w:t xml:space="preserve">liary phototransduction. The gene family has an ancient eukaryotic origin, however the key duplication events that gave rise to the diversity of the family present in animals, occurred just prior to animals and at the base of animals. The lineage that </w:t>
      </w:r>
      <w:r>
        <w:rPr>
          <w:rFonts w:ascii="Times New Roman" w:eastAsia="Times New Roman" w:hAnsi="Times New Roman" w:cs="Times New Roman"/>
        </w:rPr>
        <w:lastRenderedPageBreak/>
        <w:t>give</w:t>
      </w:r>
      <w:r>
        <w:rPr>
          <w:rFonts w:ascii="Times New Roman" w:eastAsia="Times New Roman" w:hAnsi="Times New Roman" w:cs="Times New Roman"/>
        </w:rPr>
        <w:t>s rise to the</w:t>
      </w:r>
      <w:r>
        <w:rPr>
          <w:rFonts w:ascii="Times New Roman" w:eastAsia="Times New Roman" w:hAnsi="Times New Roman" w:cs="Times New Roman"/>
          <w:i/>
        </w:rPr>
        <w:t xml:space="preserve"> Drosophila melanogaster </w:t>
      </w:r>
      <w:r>
        <w:rPr>
          <w:rFonts w:ascii="Times New Roman" w:eastAsia="Times New Roman" w:hAnsi="Times New Roman" w:cs="Times New Roman"/>
        </w:rPr>
        <w:t xml:space="preserve">gene Gprk1 that is used in rhabdomeric phototransduction derives from a duplication at the base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While a duplication at the base of animals gave rise to the lineage that includes the human GRK1 and GRK7 invo</w:t>
      </w:r>
      <w:r>
        <w:rPr>
          <w:rFonts w:ascii="Times New Roman" w:eastAsia="Times New Roman" w:hAnsi="Times New Roman" w:cs="Times New Roman"/>
        </w:rPr>
        <w:t xml:space="preserve">lved in ciliary phototransduction. </w:t>
      </w:r>
      <w:r>
        <w:rPr>
          <w:rFonts w:ascii="Times New Roman" w:eastAsia="Times New Roman" w:hAnsi="Times New Roman" w:cs="Times New Roman"/>
          <w:b/>
        </w:rPr>
        <w:t>B)</w:t>
      </w:r>
      <w:r>
        <w:rPr>
          <w:rFonts w:ascii="Times New Roman" w:eastAsia="Times New Roman" w:hAnsi="Times New Roman" w:cs="Times New Roman"/>
        </w:rPr>
        <w:t xml:space="preserve"> The phospholipase C</w:t>
      </w:r>
      <w:r>
        <w:rPr>
          <w:rFonts w:ascii="Times New Roman" w:eastAsia="Times New Roman" w:hAnsi="Times New Roman" w:cs="Times New Roman"/>
          <w:b/>
        </w:rPr>
        <w:t xml:space="preserve"> (</w:t>
      </w:r>
      <w:r>
        <w:rPr>
          <w:rFonts w:ascii="Times New Roman" w:eastAsia="Times New Roman" w:hAnsi="Times New Roman" w:cs="Times New Roman"/>
        </w:rPr>
        <w:t xml:space="preserve">PLC) is important for the initial steps of the rhabdomeric phototransduction. It is a very broad family of enzymes that includes many subgroups. The </w:t>
      </w:r>
      <w:r>
        <w:rPr>
          <w:rFonts w:ascii="Times New Roman" w:eastAsia="Times New Roman" w:hAnsi="Times New Roman" w:cs="Times New Roman"/>
          <w:i/>
        </w:rPr>
        <w:t>Drosophila</w:t>
      </w:r>
      <w:r>
        <w:rPr>
          <w:rFonts w:ascii="Times New Roman" w:eastAsia="Times New Roman" w:hAnsi="Times New Roman" w:cs="Times New Roman"/>
        </w:rPr>
        <w:t xml:space="preserve"> gene </w:t>
      </w:r>
      <w:proofErr w:type="spellStart"/>
      <w:r>
        <w:rPr>
          <w:rFonts w:ascii="Times New Roman" w:eastAsia="Times New Roman" w:hAnsi="Times New Roman" w:cs="Times New Roman"/>
        </w:rPr>
        <w:t>NorpA</w:t>
      </w:r>
      <w:proofErr w:type="spellEnd"/>
      <w:r>
        <w:rPr>
          <w:rFonts w:ascii="Times New Roman" w:eastAsia="Times New Roman" w:hAnsi="Times New Roman" w:cs="Times New Roman"/>
        </w:rPr>
        <w:t xml:space="preserve"> involved in phototransduct</w:t>
      </w:r>
      <w:r>
        <w:rPr>
          <w:rFonts w:ascii="Times New Roman" w:eastAsia="Times New Roman" w:hAnsi="Times New Roman" w:cs="Times New Roman"/>
        </w:rPr>
        <w:t xml:space="preserve">ion is a PLC type beta. This lineage, like most others in the family, derived from a duplication at the base of </w:t>
      </w:r>
      <w:proofErr w:type="spellStart"/>
      <w:r>
        <w:rPr>
          <w:rFonts w:ascii="Times New Roman" w:eastAsia="Times New Roman" w:hAnsi="Times New Roman" w:cs="Times New Roman"/>
        </w:rPr>
        <w:t>Holozoa</w:t>
      </w:r>
      <w:proofErr w:type="spellEnd"/>
      <w:r>
        <w:rPr>
          <w:rFonts w:ascii="Times New Roman" w:eastAsia="Times New Roman" w:hAnsi="Times New Roman" w:cs="Times New Roman"/>
        </w:rPr>
        <w:t xml:space="preserve">. </w:t>
      </w:r>
      <w:r>
        <w:rPr>
          <w:rFonts w:ascii="Times New Roman" w:eastAsia="Times New Roman" w:hAnsi="Times New Roman" w:cs="Times New Roman"/>
          <w:b/>
        </w:rPr>
        <w:t>C)</w:t>
      </w:r>
      <w:r>
        <w:rPr>
          <w:rFonts w:ascii="Times New Roman" w:eastAsia="Times New Roman" w:hAnsi="Times New Roman" w:cs="Times New Roman"/>
        </w:rPr>
        <w:t xml:space="preserve"> The cyclic nucleotide gated ion channels </w:t>
      </w:r>
      <w:r>
        <w:rPr>
          <w:rFonts w:ascii="Times New Roman" w:eastAsia="Times New Roman" w:hAnsi="Times New Roman" w:cs="Times New Roman"/>
          <w:b/>
        </w:rPr>
        <w:t>(</w:t>
      </w:r>
      <w:r>
        <w:rPr>
          <w:rFonts w:ascii="Times New Roman" w:eastAsia="Times New Roman" w:hAnsi="Times New Roman" w:cs="Times New Roman"/>
        </w:rPr>
        <w:t>CNG) are responsible for the hyperpolarization of vertebrate photoreceptor cells at the en</w:t>
      </w:r>
      <w:r>
        <w:rPr>
          <w:rFonts w:ascii="Times New Roman" w:eastAsia="Times New Roman" w:hAnsi="Times New Roman" w:cs="Times New Roman"/>
        </w:rPr>
        <w:t>d of the signal cascade. It is again a very ancient family and the two subunits, alpha and beta, that compose vertebrate CNG channels originated from a duplication at the split between choanoflagellates and animals.</w:t>
      </w:r>
    </w:p>
    <w:p w14:paraId="0B6A3EA7" w14:textId="77777777" w:rsidR="00D57823" w:rsidRDefault="00D57823">
      <w:pPr>
        <w:rPr>
          <w:rFonts w:ascii="Times New Roman" w:eastAsia="Times New Roman" w:hAnsi="Times New Roman" w:cs="Times New Roman"/>
        </w:rPr>
      </w:pPr>
    </w:p>
    <w:p w14:paraId="0B6A3EA8"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Figure 4: Expression of phototransducti</w:t>
      </w:r>
      <w:r>
        <w:rPr>
          <w:rFonts w:ascii="Times New Roman" w:eastAsia="Times New Roman" w:hAnsi="Times New Roman" w:cs="Times New Roman"/>
          <w:b/>
        </w:rPr>
        <w:t>on genes in photoreceptor-like cells across animals.</w:t>
      </w:r>
      <w:r>
        <w:rPr>
          <w:rFonts w:ascii="Times New Roman" w:eastAsia="Times New Roman" w:hAnsi="Times New Roman" w:cs="Times New Roman"/>
        </w:rPr>
        <w:t xml:space="preserve"> The single cell RNA sequencing analysis identified putative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across all the species examined, including all non-bilaterian phyla. Humans and mouse ciliary PRCs express mainly ciliary ty</w:t>
      </w:r>
      <w:r>
        <w:rPr>
          <w:rFonts w:ascii="Times New Roman" w:eastAsia="Times New Roman" w:hAnsi="Times New Roman" w:cs="Times New Roman"/>
        </w:rPr>
        <w:t xml:space="preserve">pe genes, but also some rhabdomeric type ones.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w:t>
      </w:r>
      <w:r>
        <w:rPr>
          <w:rFonts w:ascii="Times New Roman" w:eastAsia="Times New Roman" w:hAnsi="Times New Roman" w:cs="Times New Roman"/>
          <w:i/>
        </w:rPr>
        <w:t>Drosophila</w:t>
      </w:r>
      <w:r>
        <w:rPr>
          <w:rFonts w:ascii="Times New Roman" w:eastAsia="Times New Roman" w:hAnsi="Times New Roman" w:cs="Times New Roman"/>
        </w:rPr>
        <w:t xml:space="preserve"> PRC expresses almost exclusively rhabdomeric type genes. Two candidate rhabdomeric-type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are found in mouse. </w:t>
      </w:r>
      <w:proofErr w:type="spellStart"/>
      <w:r>
        <w:rPr>
          <w:rFonts w:ascii="Times New Roman" w:eastAsia="Times New Roman" w:hAnsi="Times New Roman" w:cs="Times New Roman"/>
          <w:i/>
        </w:rPr>
        <w:t>Ciona</w:t>
      </w:r>
      <w:proofErr w:type="spellEnd"/>
      <w:r>
        <w:rPr>
          <w:rFonts w:ascii="Times New Roman" w:eastAsia="Times New Roman" w:hAnsi="Times New Roman" w:cs="Times New Roman"/>
          <w:i/>
        </w:rPr>
        <w:t xml:space="preserve"> intestinalis</w:t>
      </w:r>
      <w:r>
        <w:rPr>
          <w:rFonts w:ascii="Times New Roman" w:eastAsia="Times New Roman" w:hAnsi="Times New Roman" w:cs="Times New Roman"/>
        </w:rPr>
        <w:t xml:space="preserv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appear to have ciliary-like profiles. Outsi</w:t>
      </w:r>
      <w:r>
        <w:rPr>
          <w:rFonts w:ascii="Times New Roman" w:eastAsia="Times New Roman" w:hAnsi="Times New Roman" w:cs="Times New Roman"/>
        </w:rPr>
        <w:t xml:space="preserve">de of chordates, the amount </w:t>
      </w:r>
      <w:proofErr w:type="gramStart"/>
      <w:r>
        <w:rPr>
          <w:rFonts w:ascii="Times New Roman" w:eastAsia="Times New Roman" w:hAnsi="Times New Roman" w:cs="Times New Roman"/>
        </w:rPr>
        <w:t>of  phototransduction</w:t>
      </w:r>
      <w:proofErr w:type="gramEnd"/>
      <w:r>
        <w:rPr>
          <w:rFonts w:ascii="Times New Roman" w:eastAsia="Times New Roman" w:hAnsi="Times New Roman" w:cs="Times New Roman"/>
        </w:rPr>
        <w:t xml:space="preserve"> genes either not present in the genome or not detected in the </w:t>
      </w:r>
      <w:proofErr w:type="spellStart"/>
      <w:r>
        <w:rPr>
          <w:rFonts w:ascii="Times New Roman" w:eastAsia="Times New Roman" w:hAnsi="Times New Roman" w:cs="Times New Roman"/>
        </w:rPr>
        <w:t>scRNAseq</w:t>
      </w:r>
      <w:proofErr w:type="spellEnd"/>
      <w:r>
        <w:rPr>
          <w:rFonts w:ascii="Times New Roman" w:eastAsia="Times New Roman" w:hAnsi="Times New Roman" w:cs="Times New Roman"/>
        </w:rPr>
        <w:t xml:space="preserve"> data is higher and overall most species have a mixture of rhabdomeric and ciliary genes expressed.</w:t>
      </w:r>
    </w:p>
    <w:p w14:paraId="0B6A3EA9" w14:textId="77777777" w:rsidR="00D57823" w:rsidRDefault="00D57823">
      <w:pPr>
        <w:rPr>
          <w:rFonts w:ascii="Times New Roman" w:eastAsia="Times New Roman" w:hAnsi="Times New Roman" w:cs="Times New Roman"/>
        </w:rPr>
      </w:pPr>
    </w:p>
    <w:p w14:paraId="0B6A3EAA" w14:textId="77777777" w:rsidR="00D57823" w:rsidRDefault="002B567E">
      <w:pPr>
        <w:rPr>
          <w:rFonts w:ascii="Times New Roman" w:eastAsia="Times New Roman" w:hAnsi="Times New Roman" w:cs="Times New Roman"/>
        </w:rPr>
      </w:pPr>
      <w:r>
        <w:rPr>
          <w:rFonts w:ascii="Times New Roman" w:eastAsia="Times New Roman" w:hAnsi="Times New Roman" w:cs="Times New Roman"/>
          <w:b/>
        </w:rPr>
        <w:t>Figure 5: Comparison of the genes i</w:t>
      </w:r>
      <w:r>
        <w:rPr>
          <w:rFonts w:ascii="Times New Roman" w:eastAsia="Times New Roman" w:hAnsi="Times New Roman" w:cs="Times New Roman"/>
          <w:b/>
        </w:rPr>
        <w:t xml:space="preserve">nvolved in transcription differentially expressed across PRC-like </w:t>
      </w:r>
      <w:proofErr w:type="spellStart"/>
      <w:r>
        <w:rPr>
          <w:rFonts w:ascii="Times New Roman" w:eastAsia="Times New Roman" w:hAnsi="Times New Roman" w:cs="Times New Roman"/>
          <w:b/>
        </w:rPr>
        <w:t>metacells</w:t>
      </w:r>
      <w:proofErr w:type="spellEnd"/>
      <w:r>
        <w:rPr>
          <w:rFonts w:ascii="Times New Roman" w:eastAsia="Times New Roman" w:hAnsi="Times New Roman" w:cs="Times New Roman"/>
          <w:b/>
        </w:rPr>
        <w:t xml:space="preserve"> of all animals. A</w:t>
      </w:r>
      <w:r>
        <w:rPr>
          <w:rFonts w:ascii="Times New Roman" w:eastAsia="Times New Roman" w:hAnsi="Times New Roman" w:cs="Times New Roman"/>
        </w:rPr>
        <w:t xml:space="preserve">) A network analysis of the genes in common highlighted </w:t>
      </w:r>
      <w:proofErr w:type="gramStart"/>
      <w:r>
        <w:rPr>
          <w:rFonts w:ascii="Times New Roman" w:eastAsia="Times New Roman" w:hAnsi="Times New Roman" w:cs="Times New Roman"/>
        </w:rPr>
        <w:t>a large number of</w:t>
      </w:r>
      <w:proofErr w:type="gramEnd"/>
      <w:r>
        <w:rPr>
          <w:rFonts w:ascii="Times New Roman" w:eastAsia="Times New Roman" w:hAnsi="Times New Roman" w:cs="Times New Roman"/>
        </w:rPr>
        <w:t xml:space="preserve"> connections, indicating some level of relationship across all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A subnetwork</w:t>
      </w:r>
      <w:r>
        <w:rPr>
          <w:rFonts w:ascii="Times New Roman" w:eastAsia="Times New Roman" w:hAnsi="Times New Roman" w:cs="Times New Roman"/>
        </w:rPr>
        <w:t xml:space="preserve"> of human PRC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and their most closely related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(first two neighbours) reveals details about the relationships between potentially ciliary type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Of note, the mouse candidate rhabdomeric PRCs appear more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human cone PRCs</w:t>
      </w:r>
      <w:r>
        <w:rPr>
          <w:rFonts w:ascii="Times New Roman" w:eastAsia="Times New Roman" w:hAnsi="Times New Roman" w:cs="Times New Roman"/>
        </w:rPr>
        <w:t xml:space="preserve"> rather than to Drosophila rhabdomeric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w:t>
      </w:r>
      <w:r>
        <w:rPr>
          <w:rFonts w:ascii="Times New Roman" w:eastAsia="Times New Roman" w:hAnsi="Times New Roman" w:cs="Times New Roman"/>
          <w:b/>
        </w:rPr>
        <w:t>A’’</w:t>
      </w:r>
      <w:r>
        <w:rPr>
          <w:rFonts w:ascii="Times New Roman" w:eastAsia="Times New Roman" w:hAnsi="Times New Roman" w:cs="Times New Roman"/>
        </w:rPr>
        <w:t xml:space="preserve">) A subnetwork with Drosophila PRC and its closest relatives (first two neighbours) does not provide any evidence of rhabdomeric type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in other species, as the Drosophila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primarily conne</w:t>
      </w:r>
      <w:r>
        <w:rPr>
          <w:rFonts w:ascii="Times New Roman" w:eastAsia="Times New Roman" w:hAnsi="Times New Roman" w:cs="Times New Roman"/>
        </w:rPr>
        <w:t xml:space="preserve">cts to a human rod PRC. </w:t>
      </w:r>
      <w:r>
        <w:rPr>
          <w:rFonts w:ascii="Times New Roman" w:eastAsia="Times New Roman" w:hAnsi="Times New Roman" w:cs="Times New Roman"/>
          <w:b/>
        </w:rPr>
        <w:t>B</w:t>
      </w:r>
      <w:r>
        <w:rPr>
          <w:rFonts w:ascii="Times New Roman" w:eastAsia="Times New Roman" w:hAnsi="Times New Roman" w:cs="Times New Roman"/>
        </w:rPr>
        <w:t xml:space="preserve">) A presence/absence table of the genes involved in transcription expressed in PRC-like </w:t>
      </w:r>
      <w:proofErr w:type="spellStart"/>
      <w:r>
        <w:rPr>
          <w:rFonts w:ascii="Times New Roman" w:eastAsia="Times New Roman" w:hAnsi="Times New Roman" w:cs="Times New Roman"/>
        </w:rPr>
        <w:t>metacells</w:t>
      </w:r>
      <w:proofErr w:type="spellEnd"/>
      <w:r>
        <w:rPr>
          <w:rFonts w:ascii="Times New Roman" w:eastAsia="Times New Roman" w:hAnsi="Times New Roman" w:cs="Times New Roman"/>
        </w:rPr>
        <w:t xml:space="preserve"> across animals, reveals that only a handful of genes are expressed in at least 4 of the eight phyla examined. Furthermore, while some</w:t>
      </w:r>
      <w:r>
        <w:rPr>
          <w:rFonts w:ascii="Times New Roman" w:eastAsia="Times New Roman" w:hAnsi="Times New Roman" w:cs="Times New Roman"/>
        </w:rPr>
        <w:t xml:space="preserve"> genes are frequently expressed throughout animals, the exact combination of co-expressed genes varies in the different species. Presence amongst top100 genes differentially expressed genes is indicated with a black square; presence only when extending </w:t>
      </w:r>
      <w:proofErr w:type="spellStart"/>
      <w:r>
        <w:rPr>
          <w:rFonts w:ascii="Times New Roman" w:eastAsia="Times New Roman" w:hAnsi="Times New Roman" w:cs="Times New Roman"/>
        </w:rPr>
        <w:t>lfp</w:t>
      </w:r>
      <w:proofErr w:type="spellEnd"/>
      <w:r>
        <w:rPr>
          <w:rFonts w:ascii="Times New Roman" w:eastAsia="Times New Roman" w:hAnsi="Times New Roman" w:cs="Times New Roman"/>
        </w:rPr>
        <w:t xml:space="preserve"> cut-off to &gt;0.5 is indicated in grey. Therefore, black squares indicate highly differentially expressed genes, while grey squares indicate that the gene is expressed in the </w:t>
      </w:r>
      <w:proofErr w:type="spellStart"/>
      <w:r>
        <w:rPr>
          <w:rFonts w:ascii="Times New Roman" w:eastAsia="Times New Roman" w:hAnsi="Times New Roman" w:cs="Times New Roman"/>
        </w:rPr>
        <w:t>metacell</w:t>
      </w:r>
      <w:proofErr w:type="spellEnd"/>
      <w:r>
        <w:rPr>
          <w:rFonts w:ascii="Times New Roman" w:eastAsia="Times New Roman" w:hAnsi="Times New Roman" w:cs="Times New Roman"/>
        </w:rPr>
        <w:t xml:space="preserve"> but differential expression level is not necessarily always </w:t>
      </w:r>
      <w:proofErr w:type="gramStart"/>
      <w:r>
        <w:rPr>
          <w:rFonts w:ascii="Times New Roman" w:eastAsia="Times New Roman" w:hAnsi="Times New Roman" w:cs="Times New Roman"/>
        </w:rPr>
        <w:t>high..</w:t>
      </w:r>
      <w:proofErr w:type="gramEnd"/>
      <w:r>
        <w:rPr>
          <w:rFonts w:ascii="Times New Roman" w:eastAsia="Times New Roman" w:hAnsi="Times New Roman" w:cs="Times New Roman"/>
        </w:rPr>
        <w:t xml:space="preserve"> Transc</w:t>
      </w:r>
      <w:r>
        <w:rPr>
          <w:rFonts w:ascii="Times New Roman" w:eastAsia="Times New Roman" w:hAnsi="Times New Roman" w:cs="Times New Roman"/>
        </w:rPr>
        <w:t>ription factors that are involved in photoreceptor/eye identity/specification are in</w:t>
      </w:r>
      <w:commentRangeStart w:id="67"/>
      <w:r>
        <w:rPr>
          <w:rFonts w:ascii="Times New Roman" w:eastAsia="Times New Roman" w:hAnsi="Times New Roman" w:cs="Times New Roman"/>
        </w:rPr>
        <w:t xml:space="preserve"> bold</w:t>
      </w:r>
      <w:commentRangeEnd w:id="67"/>
      <w:r>
        <w:commentReference w:id="67"/>
      </w:r>
      <w:r>
        <w:rPr>
          <w:rFonts w:ascii="Times New Roman" w:eastAsia="Times New Roman" w:hAnsi="Times New Roman" w:cs="Times New Roman"/>
        </w:rPr>
        <w:t>.</w:t>
      </w:r>
    </w:p>
    <w:p w14:paraId="0B6A3EAB" w14:textId="77777777" w:rsidR="00D57823" w:rsidRDefault="00D57823">
      <w:pPr>
        <w:widowControl w:val="0"/>
        <w:pBdr>
          <w:top w:val="nil"/>
          <w:left w:val="nil"/>
          <w:bottom w:val="nil"/>
          <w:right w:val="nil"/>
          <w:between w:val="nil"/>
        </w:pBdr>
        <w:rPr>
          <w:rFonts w:ascii="Times New Roman" w:eastAsia="Times New Roman" w:hAnsi="Times New Roman" w:cs="Times New Roman"/>
        </w:rPr>
      </w:pPr>
    </w:p>
    <w:p w14:paraId="0B6A3EAC" w14:textId="77777777" w:rsidR="00D57823" w:rsidRDefault="00D57823">
      <w:pPr>
        <w:widowControl w:val="0"/>
        <w:pBdr>
          <w:top w:val="nil"/>
          <w:left w:val="nil"/>
          <w:bottom w:val="nil"/>
          <w:right w:val="nil"/>
          <w:between w:val="nil"/>
        </w:pBdr>
        <w:rPr>
          <w:rFonts w:ascii="Times New Roman" w:eastAsia="Times New Roman" w:hAnsi="Times New Roman" w:cs="Times New Roman"/>
        </w:rPr>
      </w:pPr>
    </w:p>
    <w:p w14:paraId="0B6A3EAD" w14:textId="77777777" w:rsidR="00D57823" w:rsidRDefault="00D57823">
      <w:pPr>
        <w:widowControl w:val="0"/>
        <w:pBdr>
          <w:top w:val="nil"/>
          <w:left w:val="nil"/>
          <w:bottom w:val="nil"/>
          <w:right w:val="nil"/>
          <w:between w:val="nil"/>
        </w:pBdr>
        <w:rPr>
          <w:rFonts w:ascii="Times New Roman" w:eastAsia="Times New Roman" w:hAnsi="Times New Roman" w:cs="Times New Roman"/>
        </w:rPr>
      </w:pPr>
    </w:p>
    <w:p w14:paraId="0B6A3EAE" w14:textId="174A6B30" w:rsidR="00D57823" w:rsidRDefault="00D57823">
      <w:pPr>
        <w:widowControl w:val="0"/>
        <w:pBdr>
          <w:top w:val="nil"/>
          <w:left w:val="nil"/>
          <w:bottom w:val="nil"/>
          <w:right w:val="nil"/>
          <w:between w:val="nil"/>
        </w:pBdr>
        <w:rPr>
          <w:rFonts w:ascii="Times New Roman" w:eastAsia="Times New Roman" w:hAnsi="Times New Roman" w:cs="Times New Roman"/>
        </w:rPr>
      </w:pPr>
    </w:p>
    <w:sectPr w:rsidR="00D57823">
      <w:footerReference w:type="default" r:id="rId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ssandra Aleotti" w:date="2022-12-06T16:43:00Z" w:initials="">
    <w:p w14:paraId="0B6A3EAF"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see notes from meeting with Roberto and </w:t>
      </w:r>
      <w:proofErr w:type="spellStart"/>
      <w:r>
        <w:rPr>
          <w:color w:val="000000"/>
        </w:rPr>
        <w:t>Flav</w:t>
      </w:r>
      <w:proofErr w:type="spellEnd"/>
      <w:r>
        <w:rPr>
          <w:color w:val="000000"/>
        </w:rPr>
        <w:t xml:space="preserve"> at pages 2287-2288 of notebook.</w:t>
      </w:r>
    </w:p>
  </w:comment>
  <w:comment w:id="2" w:author="Alessandra Aleotti" w:date="2022-12-06T16:17:00Z" w:initials="">
    <w:p w14:paraId="0B6A3EB0"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proofErr w:type="gramStart"/>
      <w:r>
        <w:rPr>
          <w:color w:val="000000"/>
        </w:rPr>
        <w:t>: ?</w:t>
      </w:r>
      <w:proofErr w:type="gramEnd"/>
    </w:p>
  </w:comment>
  <w:comment w:id="5" w:author="Alessandra Aleotti" w:date="2022-11-24T11:52:00Z" w:initials="">
    <w:p w14:paraId="0B6A3EB1"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explain difference!</w:t>
      </w:r>
    </w:p>
  </w:comment>
  <w:comment w:id="6" w:author="Alessandra Aleotti" w:date="2022-11-24T11:52:00Z" w:initials="">
    <w:p w14:paraId="0B6A3EB2"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explain why?</w:t>
      </w:r>
    </w:p>
  </w:comment>
  <w:comment w:id="7" w:author="Alessandra Aleotti" w:date="2022-12-06T16:18:00Z" w:initials="">
    <w:p w14:paraId="0B6A3EB3" w14:textId="77777777" w:rsidR="00D57823" w:rsidRDefault="002B567E">
      <w:pPr>
        <w:widowControl w:val="0"/>
        <w:pBdr>
          <w:top w:val="nil"/>
          <w:left w:val="nil"/>
          <w:bottom w:val="nil"/>
          <w:right w:val="nil"/>
          <w:between w:val="nil"/>
        </w:pBdr>
        <w:spacing w:line="240" w:lineRule="auto"/>
        <w:rPr>
          <w:color w:val="000000"/>
        </w:rPr>
      </w:pPr>
      <w:r>
        <w:rPr>
          <w:color w:val="000000"/>
        </w:rPr>
        <w:t>repetition of below</w:t>
      </w:r>
    </w:p>
  </w:comment>
  <w:comment w:id="8" w:author="Alessandra Aleotti" w:date="2022-11-24T11:53:00Z" w:initials="">
    <w:p w14:paraId="0B6A3EB4"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combine.</w:t>
      </w:r>
    </w:p>
  </w:comment>
  <w:comment w:id="9" w:author="Alessandra Aleotti" w:date="2022-12-06T16:20:00Z" w:initials="">
    <w:p w14:paraId="0B6A3EB5" w14:textId="77777777" w:rsidR="00D57823" w:rsidRDefault="002B567E">
      <w:pPr>
        <w:widowControl w:val="0"/>
        <w:pBdr>
          <w:top w:val="nil"/>
          <w:left w:val="nil"/>
          <w:bottom w:val="nil"/>
          <w:right w:val="nil"/>
          <w:between w:val="nil"/>
        </w:pBdr>
        <w:spacing w:line="240" w:lineRule="auto"/>
        <w:rPr>
          <w:color w:val="000000"/>
        </w:rPr>
      </w:pPr>
      <w:r>
        <w:rPr>
          <w:color w:val="000000"/>
        </w:rPr>
        <w:t>repetition of above.</w:t>
      </w:r>
    </w:p>
  </w:comment>
  <w:comment w:id="11" w:author="Alessandra Aleotti" w:date="2022-11-24T11:53:00Z" w:initials="">
    <w:p w14:paraId="0B6A3EB6"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define?</w:t>
      </w:r>
    </w:p>
  </w:comment>
  <w:comment w:id="10" w:author="Alessandra Aleotti" w:date="2022-11-24T11:55:00Z" w:initials="">
    <w:p w14:paraId="0B6A3EB7"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is this needed?</w:t>
      </w:r>
    </w:p>
  </w:comment>
  <w:comment w:id="12" w:author="Alessandra Aleotti" w:date="2022-11-24T11:55:00Z" w:initials="">
    <w:p w14:paraId="0B6A3EB8"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state why novel/important</w:t>
      </w:r>
    </w:p>
  </w:comment>
  <w:comment w:id="14" w:author="Alessandra Aleotti" w:date="2022-11-24T12:00:00Z" w:initials="">
    <w:p w14:paraId="0B6A3EB9"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proofErr w:type="gramStart"/>
      <w:r>
        <w:rPr>
          <w:color w:val="000000"/>
        </w:rPr>
        <w:t>: ?</w:t>
      </w:r>
      <w:proofErr w:type="gramEnd"/>
    </w:p>
  </w:comment>
  <w:comment w:id="15" w:author="Alessandra Aleotti" w:date="2022-12-06T16:21:00Z" w:initials="">
    <w:p w14:paraId="0B6A3EBA" w14:textId="77777777" w:rsidR="00D57823" w:rsidRDefault="002B567E">
      <w:pPr>
        <w:widowControl w:val="0"/>
        <w:pBdr>
          <w:top w:val="nil"/>
          <w:left w:val="nil"/>
          <w:bottom w:val="nil"/>
          <w:right w:val="nil"/>
          <w:between w:val="nil"/>
        </w:pBdr>
        <w:spacing w:line="240" w:lineRule="auto"/>
        <w:rPr>
          <w:color w:val="000000"/>
        </w:rPr>
      </w:pPr>
      <w:r>
        <w:rPr>
          <w:color w:val="000000"/>
        </w:rPr>
        <w:t>perhaps a</w:t>
      </w:r>
      <w:r>
        <w:rPr>
          <w:color w:val="000000"/>
        </w:rPr>
        <w:t>dd in the figure also:</w:t>
      </w:r>
    </w:p>
    <w:p w14:paraId="0B6A3EBB" w14:textId="77777777" w:rsidR="00D57823" w:rsidRDefault="002B567E">
      <w:pPr>
        <w:widowControl w:val="0"/>
        <w:pBdr>
          <w:top w:val="nil"/>
          <w:left w:val="nil"/>
          <w:bottom w:val="nil"/>
          <w:right w:val="nil"/>
          <w:between w:val="nil"/>
        </w:pBdr>
        <w:spacing w:line="240" w:lineRule="auto"/>
        <w:rPr>
          <w:color w:val="000000"/>
        </w:rPr>
      </w:pPr>
      <w:r>
        <w:rPr>
          <w:color w:val="000000"/>
        </w:rPr>
        <w:t>- whether genome or transcriptome</w:t>
      </w:r>
    </w:p>
    <w:p w14:paraId="0B6A3EBC" w14:textId="77777777" w:rsidR="00D57823" w:rsidRDefault="002B567E">
      <w:pPr>
        <w:widowControl w:val="0"/>
        <w:pBdr>
          <w:top w:val="nil"/>
          <w:left w:val="nil"/>
          <w:bottom w:val="nil"/>
          <w:right w:val="nil"/>
          <w:between w:val="nil"/>
        </w:pBdr>
        <w:spacing w:line="240" w:lineRule="auto"/>
        <w:rPr>
          <w:color w:val="000000"/>
        </w:rPr>
      </w:pPr>
      <w:r>
        <w:rPr>
          <w:color w:val="000000"/>
        </w:rPr>
        <w:t>- link to source or accession.</w:t>
      </w:r>
    </w:p>
  </w:comment>
  <w:comment w:id="16" w:author="Alessandra Aleotti" w:date="2022-12-06T16:21:00Z" w:initials="">
    <w:p w14:paraId="0B6A3EBD"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Check in my data for an example in which </w:t>
      </w:r>
      <w:proofErr w:type="spellStart"/>
      <w:r>
        <w:rPr>
          <w:color w:val="000000"/>
        </w:rPr>
        <w:t>i</w:t>
      </w:r>
      <w:proofErr w:type="spellEnd"/>
      <w:r>
        <w:rPr>
          <w:color w:val="000000"/>
        </w:rPr>
        <w:t xml:space="preserve"> find exact orthologs (should be rar</w:t>
      </w:r>
      <w:r>
        <w:rPr>
          <w:color w:val="000000"/>
        </w:rPr>
        <w:t xml:space="preserve">e) </w:t>
      </w:r>
      <w:proofErr w:type="gramStart"/>
      <w:r>
        <w:rPr>
          <w:color w:val="000000"/>
        </w:rPr>
        <w:t>e.g.</w:t>
      </w:r>
      <w:proofErr w:type="gramEnd"/>
      <w:r>
        <w:rPr>
          <w:color w:val="000000"/>
        </w:rPr>
        <w:t xml:space="preserve"> outside of vertebrates. And an example in which we needed to define </w:t>
      </w:r>
      <w:proofErr w:type="spellStart"/>
      <w:r>
        <w:rPr>
          <w:color w:val="000000"/>
        </w:rPr>
        <w:t>orthogroups</w:t>
      </w:r>
      <w:proofErr w:type="spellEnd"/>
      <w:r>
        <w:rPr>
          <w:color w:val="000000"/>
        </w:rPr>
        <w:t xml:space="preserve"> </w:t>
      </w:r>
      <w:proofErr w:type="gramStart"/>
      <w:r>
        <w:rPr>
          <w:color w:val="000000"/>
        </w:rPr>
        <w:t>e.g.</w:t>
      </w:r>
      <w:proofErr w:type="gramEnd"/>
      <w:r>
        <w:rPr>
          <w:color w:val="000000"/>
        </w:rPr>
        <w:t xml:space="preserve"> opsins or </w:t>
      </w:r>
      <w:proofErr w:type="spellStart"/>
      <w:r>
        <w:rPr>
          <w:color w:val="000000"/>
        </w:rPr>
        <w:t>Galpaha</w:t>
      </w:r>
      <w:proofErr w:type="spellEnd"/>
      <w:r>
        <w:rPr>
          <w:color w:val="000000"/>
        </w:rPr>
        <w:t>.</w:t>
      </w:r>
    </w:p>
  </w:comment>
  <w:comment w:id="17" w:author="Alessandra Aleotti" w:date="2022-11-24T12:03:00Z" w:initials="">
    <w:p w14:paraId="0B6A3EBE"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several opsins, correct?</w:t>
      </w:r>
    </w:p>
  </w:comment>
  <w:comment w:id="18" w:author="Alessandra Aleotti" w:date="2022-11-24T12:11:00Z" w:initials="">
    <w:p w14:paraId="0B6A3EBF"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was this grouping already defined?</w:t>
      </w:r>
    </w:p>
  </w:comment>
  <w:comment w:id="19" w:author="Alessandra Aleotti" w:date="2022-11-24T12:11:00Z" w:initials="">
    <w:p w14:paraId="0B6A3EC0"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from where?</w:t>
      </w:r>
    </w:p>
  </w:comment>
  <w:comment w:id="20" w:author="Alessandra Aleotti" w:date="2022-12-06T16:21:00Z" w:initials="">
    <w:p w14:paraId="0B6A3EC1" w14:textId="77777777" w:rsidR="00D57823" w:rsidRDefault="002B567E">
      <w:pPr>
        <w:widowControl w:val="0"/>
        <w:pBdr>
          <w:top w:val="nil"/>
          <w:left w:val="nil"/>
          <w:bottom w:val="nil"/>
          <w:right w:val="nil"/>
          <w:between w:val="nil"/>
        </w:pBdr>
        <w:spacing w:line="240" w:lineRule="auto"/>
        <w:rPr>
          <w:color w:val="000000"/>
        </w:rPr>
      </w:pPr>
      <w:r>
        <w:rPr>
          <w:color w:val="000000"/>
        </w:rPr>
        <w:t>issue of G alpha full results.</w:t>
      </w:r>
    </w:p>
  </w:comment>
  <w:comment w:id="21" w:author="Alessandra Aleotti" w:date="2022-11-24T12:12:00Z" w:initials="">
    <w:p w14:paraId="0B6A3EC2"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define</w:t>
      </w:r>
    </w:p>
  </w:comment>
  <w:comment w:id="22" w:author="Alessandra Aleotti" w:date="2022-12-06T16:22:00Z" w:initials="">
    <w:p w14:paraId="0B6A3EC3" w14:textId="77777777" w:rsidR="00D57823" w:rsidRDefault="002B567E">
      <w:pPr>
        <w:widowControl w:val="0"/>
        <w:pBdr>
          <w:top w:val="nil"/>
          <w:left w:val="nil"/>
          <w:bottom w:val="nil"/>
          <w:right w:val="nil"/>
          <w:between w:val="nil"/>
        </w:pBdr>
        <w:spacing w:line="240" w:lineRule="auto"/>
        <w:rPr>
          <w:color w:val="000000"/>
        </w:rPr>
      </w:pPr>
      <w:r>
        <w:rPr>
          <w:color w:val="000000"/>
        </w:rPr>
        <w:t>find less awkward way to refer to supplementary material.</w:t>
      </w:r>
    </w:p>
  </w:comment>
  <w:comment w:id="23" w:author="Alessandra Aleotti" w:date="2022-11-24T12:12:00Z" w:initials="">
    <w:p w14:paraId="0B6A3EC4"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proofErr w:type="gramStart"/>
      <w:r>
        <w:rPr>
          <w:color w:val="000000"/>
        </w:rPr>
        <w:t>: ?</w:t>
      </w:r>
      <w:proofErr w:type="gramEnd"/>
    </w:p>
  </w:comment>
  <w:comment w:id="24" w:author="Alessandra Aleotti" w:date="2022-11-24T12:13:00Z" w:initials="">
    <w:p w14:paraId="0B6A3EC5"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delta?</w:t>
      </w:r>
    </w:p>
  </w:comment>
  <w:comment w:id="25" w:author="Alessandra Aleotti" w:date="2022-11-24T12:13:00Z" w:initials="">
    <w:p w14:paraId="0B6A3EC6"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Make more concise</w:t>
      </w:r>
    </w:p>
  </w:comment>
  <w:comment w:id="27" w:author="Alessandra Aleotti" w:date="2022-12-06T16:22:00Z" w:initials="">
    <w:p w14:paraId="0B6A3EC7" w14:textId="77777777" w:rsidR="00D57823" w:rsidRDefault="002B567E">
      <w:pPr>
        <w:widowControl w:val="0"/>
        <w:pBdr>
          <w:top w:val="nil"/>
          <w:left w:val="nil"/>
          <w:bottom w:val="nil"/>
          <w:right w:val="nil"/>
          <w:between w:val="nil"/>
        </w:pBdr>
        <w:spacing w:line="240" w:lineRule="auto"/>
        <w:rPr>
          <w:color w:val="000000"/>
        </w:rPr>
      </w:pPr>
      <w:r>
        <w:rPr>
          <w:color w:val="000000"/>
        </w:rPr>
        <w:t>find less awkward way to refer to supplementary material.</w:t>
      </w:r>
    </w:p>
  </w:comment>
  <w:comment w:id="26" w:author="Alessandra Aleotti" w:date="2022-11-24T12:14:00Z" w:initials="">
    <w:p w14:paraId="0B6A3EC8"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r>
        <w:rPr>
          <w:color w:val="000000"/>
        </w:rPr>
        <w:t xml:space="preserve"> necessary?</w:t>
      </w:r>
    </w:p>
  </w:comment>
  <w:comment w:id="30" w:author="Alessandra Aleotti" w:date="2022-11-24T12:15:00Z" w:initials="">
    <w:p w14:paraId="0B6A3EC9"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delta?</w:t>
      </w:r>
    </w:p>
  </w:comment>
  <w:comment w:id="31" w:author="Alessandra Aleotti" w:date="2022-11-24T12:17:00Z" w:initials="">
    <w:p w14:paraId="0B6A3ECA"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italic be consistent</w:t>
      </w:r>
    </w:p>
  </w:comment>
  <w:comment w:id="32" w:author="Alessandra Aleotti" w:date="2022-12-06T16:27:00Z" w:initials="">
    <w:p w14:paraId="0B6A3ECB"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slight </w:t>
      </w:r>
      <w:r>
        <w:rPr>
          <w:color w:val="000000"/>
        </w:rPr>
        <w:t>differences regarding "-like" sequences.</w:t>
      </w:r>
    </w:p>
    <w:p w14:paraId="0B6A3ECC" w14:textId="77777777" w:rsidR="00D57823" w:rsidRDefault="002B567E">
      <w:pPr>
        <w:widowControl w:val="0"/>
        <w:pBdr>
          <w:top w:val="nil"/>
          <w:left w:val="nil"/>
          <w:bottom w:val="nil"/>
          <w:right w:val="nil"/>
          <w:between w:val="nil"/>
        </w:pBdr>
        <w:spacing w:line="240" w:lineRule="auto"/>
        <w:rPr>
          <w:color w:val="000000"/>
        </w:rPr>
      </w:pPr>
      <w:r>
        <w:rPr>
          <w:color w:val="000000"/>
        </w:rPr>
        <w:t>maybe could be addressed in the supplementary version of plc results.</w:t>
      </w:r>
    </w:p>
  </w:comment>
  <w:comment w:id="33" w:author="Alessandra Aleotti" w:date="2022-12-06T16:27:00Z" w:initials="">
    <w:p w14:paraId="0B6A3ECD" w14:textId="77777777" w:rsidR="00D57823" w:rsidRDefault="002B567E">
      <w:pPr>
        <w:widowControl w:val="0"/>
        <w:pBdr>
          <w:top w:val="nil"/>
          <w:left w:val="nil"/>
          <w:bottom w:val="nil"/>
          <w:right w:val="nil"/>
          <w:between w:val="nil"/>
        </w:pBdr>
        <w:spacing w:line="240" w:lineRule="auto"/>
        <w:rPr>
          <w:color w:val="000000"/>
        </w:rPr>
      </w:pPr>
      <w:r>
        <w:rPr>
          <w:color w:val="000000"/>
        </w:rPr>
        <w:t>find less awkward way to refer to supplementary material.</w:t>
      </w:r>
    </w:p>
  </w:comment>
  <w:comment w:id="36" w:author="Alessandra Aleotti" w:date="2022-11-24T12:18:00Z" w:initials="">
    <w:p w14:paraId="0B6A3ECE"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nice but condense</w:t>
      </w:r>
    </w:p>
  </w:comment>
  <w:comment w:id="37" w:author="Alessandra Aleotti" w:date="2022-12-06T16:28:00Z" w:initials="">
    <w:p w14:paraId="0B6A3ECF" w14:textId="77777777" w:rsidR="00D57823" w:rsidRDefault="002B567E">
      <w:pPr>
        <w:widowControl w:val="0"/>
        <w:pBdr>
          <w:top w:val="nil"/>
          <w:left w:val="nil"/>
          <w:bottom w:val="nil"/>
          <w:right w:val="nil"/>
          <w:between w:val="nil"/>
        </w:pBdr>
        <w:spacing w:line="240" w:lineRule="auto"/>
        <w:rPr>
          <w:color w:val="000000"/>
        </w:rPr>
      </w:pPr>
      <w:r>
        <w:rPr>
          <w:color w:val="000000"/>
        </w:rPr>
        <w:t>Either they are an outgroup, (</w:t>
      </w:r>
      <w:proofErr w:type="spellStart"/>
      <w:r>
        <w:rPr>
          <w:color w:val="000000"/>
        </w:rPr>
        <w:t>e.g</w:t>
      </w:r>
      <w:proofErr w:type="spellEnd"/>
      <w:r>
        <w:rPr>
          <w:color w:val="000000"/>
        </w:rPr>
        <w:t xml:space="preserve"> HCN </w:t>
      </w:r>
      <w:proofErr w:type="gramStart"/>
      <w:r>
        <w:rPr>
          <w:color w:val="000000"/>
        </w:rPr>
        <w:t>channels ?</w:t>
      </w:r>
      <w:proofErr w:type="gramEnd"/>
      <w:r>
        <w:rPr>
          <w:color w:val="000000"/>
        </w:rPr>
        <w:t>) or these sequences are misplaced as being nearer to the non-alpha/beta ones even when they should belong to the alpha/beta lineages.</w:t>
      </w:r>
    </w:p>
  </w:comment>
  <w:comment w:id="38" w:author="Alessandra Aleotti" w:date="2022-12-06T16:28:00Z" w:initials="">
    <w:p w14:paraId="0B6A3ED0" w14:textId="77777777" w:rsidR="00D57823" w:rsidRDefault="002B567E">
      <w:pPr>
        <w:widowControl w:val="0"/>
        <w:pBdr>
          <w:top w:val="nil"/>
          <w:left w:val="nil"/>
          <w:bottom w:val="nil"/>
          <w:right w:val="nil"/>
          <w:between w:val="nil"/>
        </w:pBdr>
        <w:spacing w:line="240" w:lineRule="auto"/>
        <w:rPr>
          <w:color w:val="000000"/>
        </w:rPr>
      </w:pPr>
      <w:r>
        <w:rPr>
          <w:color w:val="000000"/>
        </w:rPr>
        <w:t>find less awkward way to refer to supplementary material.</w:t>
      </w:r>
    </w:p>
  </w:comment>
  <w:comment w:id="39" w:author="Alessandra Aleotti" w:date="2022-12-06T16:36:00Z" w:initials="">
    <w:p w14:paraId="0B6A3ED1" w14:textId="77777777" w:rsidR="00D57823" w:rsidRDefault="002B567E">
      <w:pPr>
        <w:widowControl w:val="0"/>
        <w:pBdr>
          <w:top w:val="nil"/>
          <w:left w:val="nil"/>
          <w:bottom w:val="nil"/>
          <w:right w:val="nil"/>
          <w:between w:val="nil"/>
        </w:pBdr>
        <w:spacing w:line="240" w:lineRule="auto"/>
        <w:rPr>
          <w:color w:val="000000"/>
        </w:rPr>
      </w:pPr>
      <w:r>
        <w:rPr>
          <w:color w:val="000000"/>
        </w:rPr>
        <w:t>Now that new version of Figure 3 has been done, with different levels of expression, re-adjust results for all species!</w:t>
      </w:r>
    </w:p>
  </w:comment>
  <w:comment w:id="40" w:author="Alessandra Aleotti" w:date="2022-11-24T12:19:00Z" w:initials="">
    <w:p w14:paraId="0B6A3ED2"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w:t>
      </w:r>
      <w:proofErr w:type="gramStart"/>
      <w:r>
        <w:rPr>
          <w:color w:val="000000"/>
        </w:rPr>
        <w:t>Nice</w:t>
      </w:r>
      <w:proofErr w:type="gramEnd"/>
      <w:r>
        <w:rPr>
          <w:color w:val="000000"/>
        </w:rPr>
        <w:t xml:space="preserve"> explanation !! :)</w:t>
      </w:r>
    </w:p>
  </w:comment>
  <w:comment w:id="41" w:author="Alessandra Aleotti" w:date="2022-11-24T12:20:00Z" w:initials="">
    <w:p w14:paraId="0B6A3ED3"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Does the concept of "</w:t>
      </w:r>
      <w:proofErr w:type="spellStart"/>
      <w:r>
        <w:rPr>
          <w:color w:val="000000"/>
        </w:rPr>
        <w:t>metacell</w:t>
      </w:r>
      <w:proofErr w:type="spellEnd"/>
      <w:r>
        <w:rPr>
          <w:color w:val="000000"/>
        </w:rPr>
        <w:t>" need to be defined?</w:t>
      </w:r>
    </w:p>
  </w:comment>
  <w:comment w:id="42" w:author="Alessandra Aleotti" w:date="2022-12-06T16:29:00Z" w:initials="">
    <w:p w14:paraId="0B6A3ED4" w14:textId="77777777" w:rsidR="00D57823" w:rsidRDefault="002B567E">
      <w:pPr>
        <w:widowControl w:val="0"/>
        <w:pBdr>
          <w:top w:val="nil"/>
          <w:left w:val="nil"/>
          <w:bottom w:val="nil"/>
          <w:right w:val="nil"/>
          <w:between w:val="nil"/>
        </w:pBdr>
        <w:spacing w:line="240" w:lineRule="auto"/>
        <w:rPr>
          <w:color w:val="000000"/>
        </w:rPr>
      </w:pPr>
      <w:r>
        <w:rPr>
          <w:color w:val="000000"/>
        </w:rPr>
        <w:t>compare with literature.</w:t>
      </w:r>
    </w:p>
  </w:comment>
  <w:comment w:id="43" w:author="Alessandra Aleotti" w:date="2022-12-06T16:29:00Z" w:initials="">
    <w:p w14:paraId="0B6A3ED5" w14:textId="77777777" w:rsidR="00D57823" w:rsidRDefault="002B567E">
      <w:pPr>
        <w:widowControl w:val="0"/>
        <w:pBdr>
          <w:top w:val="nil"/>
          <w:left w:val="nil"/>
          <w:bottom w:val="nil"/>
          <w:right w:val="nil"/>
          <w:between w:val="nil"/>
        </w:pBdr>
        <w:spacing w:line="240" w:lineRule="auto"/>
        <w:rPr>
          <w:color w:val="000000"/>
        </w:rPr>
      </w:pPr>
      <w:proofErr w:type="gramStart"/>
      <w:r>
        <w:rPr>
          <w:color w:val="000000"/>
        </w:rPr>
        <w:t>again</w:t>
      </w:r>
      <w:proofErr w:type="gramEnd"/>
      <w:r>
        <w:rPr>
          <w:color w:val="000000"/>
        </w:rPr>
        <w:t xml:space="preserve"> is there anything in the literature that ca</w:t>
      </w:r>
      <w:r>
        <w:rPr>
          <w:color w:val="000000"/>
        </w:rPr>
        <w:t>n help us make sense of this?</w:t>
      </w:r>
    </w:p>
  </w:comment>
  <w:comment w:id="44" w:author="Alessandra Aleotti" w:date="2022-11-24T12:21:00Z" w:initials="">
    <w:p w14:paraId="0B6A3ED6"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 mRNA italicised</w:t>
      </w:r>
    </w:p>
  </w:comment>
  <w:comment w:id="45" w:author="Alessandra Aleotti" w:date="2022-12-06T16:29:00Z" w:initials="">
    <w:p w14:paraId="0B6A3ED7"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and </w:t>
      </w:r>
      <w:proofErr w:type="spellStart"/>
      <w:r>
        <w:rPr>
          <w:color w:val="000000"/>
        </w:rPr>
        <w:t>potenitally</w:t>
      </w:r>
      <w:proofErr w:type="spellEnd"/>
      <w:r>
        <w:rPr>
          <w:color w:val="000000"/>
        </w:rPr>
        <w:t xml:space="preserve"> others </w:t>
      </w:r>
      <w:proofErr w:type="gramStart"/>
      <w:r>
        <w:rPr>
          <w:color w:val="000000"/>
        </w:rPr>
        <w:t>e.g.</w:t>
      </w:r>
      <w:proofErr w:type="gramEnd"/>
      <w:r>
        <w:rPr>
          <w:color w:val="000000"/>
        </w:rPr>
        <w:t xml:space="preserve"> amacrine and horizontal cells... although all of these are anyway likely homologous cells (</w:t>
      </w:r>
      <w:proofErr w:type="spellStart"/>
      <w:r>
        <w:rPr>
          <w:color w:val="000000"/>
        </w:rPr>
        <w:t>arendt</w:t>
      </w:r>
      <w:proofErr w:type="spellEnd"/>
      <w:r>
        <w:rPr>
          <w:color w:val="000000"/>
        </w:rPr>
        <w:t xml:space="preserve"> 2003)</w:t>
      </w:r>
    </w:p>
  </w:comment>
  <w:comment w:id="46" w:author="Alessandra Aleotti" w:date="2022-12-06T16:30:00Z" w:initials="">
    <w:p w14:paraId="0B6A3ED8"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should check for markers for this specific cell type...</w:t>
      </w:r>
    </w:p>
    <w:p w14:paraId="0B6A3ED9"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check the </w:t>
      </w:r>
      <w:proofErr w:type="spellStart"/>
      <w:r>
        <w:rPr>
          <w:color w:val="000000"/>
        </w:rPr>
        <w:t>macosko</w:t>
      </w:r>
      <w:proofErr w:type="spellEnd"/>
      <w:r>
        <w:rPr>
          <w:color w:val="000000"/>
        </w:rPr>
        <w:t xml:space="preserve"> 2015 paper</w:t>
      </w:r>
    </w:p>
  </w:comment>
  <w:comment w:id="47" w:author="Alessandra Aleotti" w:date="2022-12-06T16:30:00Z" w:initials="">
    <w:p w14:paraId="0B6A3EDA" w14:textId="77777777" w:rsidR="00D57823" w:rsidRDefault="002B567E">
      <w:pPr>
        <w:widowControl w:val="0"/>
        <w:pBdr>
          <w:top w:val="nil"/>
          <w:left w:val="nil"/>
          <w:bottom w:val="nil"/>
          <w:right w:val="nil"/>
          <w:between w:val="nil"/>
        </w:pBdr>
        <w:spacing w:line="240" w:lineRule="auto"/>
        <w:rPr>
          <w:color w:val="000000"/>
        </w:rPr>
      </w:pPr>
      <w:r>
        <w:rPr>
          <w:color w:val="000000"/>
        </w:rPr>
        <w:t>did we use genome or transcriptome?</w:t>
      </w:r>
    </w:p>
  </w:comment>
  <w:comment w:id="52" w:author="Alessandra Aleotti" w:date="2022-12-06T16:30:00Z" w:initials="">
    <w:p w14:paraId="0B6A3EDB"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according to literature what are </w:t>
      </w:r>
      <w:proofErr w:type="gramStart"/>
      <w:r>
        <w:rPr>
          <w:color w:val="000000"/>
        </w:rPr>
        <w:t>these opsin</w:t>
      </w:r>
      <w:proofErr w:type="gramEnd"/>
      <w:r>
        <w:rPr>
          <w:color w:val="000000"/>
        </w:rPr>
        <w:t xml:space="preserve"> considered? c- or r- type?</w:t>
      </w:r>
    </w:p>
  </w:comment>
  <w:comment w:id="53" w:author="Alessandra Aleotti" w:date="2022-12-06T16:40:00Z" w:initials="">
    <w:p w14:paraId="0B6A3EDC"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In </w:t>
      </w:r>
      <w:proofErr w:type="spellStart"/>
      <w:r>
        <w:rPr>
          <w:color w:val="000000"/>
        </w:rPr>
        <w:t>Paganos</w:t>
      </w:r>
      <w:proofErr w:type="spellEnd"/>
      <w:r>
        <w:rPr>
          <w:color w:val="000000"/>
        </w:rPr>
        <w:t>, Ullrich-</w:t>
      </w:r>
      <w:proofErr w:type="spellStart"/>
      <w:r>
        <w:rPr>
          <w:color w:val="000000"/>
        </w:rPr>
        <w:t>Lueter</w:t>
      </w:r>
      <w:proofErr w:type="spellEnd"/>
      <w:r>
        <w:rPr>
          <w:color w:val="000000"/>
        </w:rPr>
        <w:t xml:space="preserve"> et al 2022 Cells:</w:t>
      </w:r>
    </w:p>
    <w:p w14:paraId="0B6A3EDD" w14:textId="77777777" w:rsidR="00D57823" w:rsidRDefault="002B567E">
      <w:pPr>
        <w:widowControl w:val="0"/>
        <w:pBdr>
          <w:top w:val="nil"/>
          <w:left w:val="nil"/>
          <w:bottom w:val="nil"/>
          <w:right w:val="nil"/>
          <w:between w:val="nil"/>
        </w:pBdr>
        <w:spacing w:line="240" w:lineRule="auto"/>
        <w:rPr>
          <w:color w:val="000000"/>
        </w:rPr>
      </w:pPr>
      <w:r>
        <w:rPr>
          <w:color w:val="000000"/>
        </w:rPr>
        <w:t>sea urchins have:</w:t>
      </w:r>
    </w:p>
    <w:p w14:paraId="0B6A3EDE" w14:textId="77777777" w:rsidR="00D57823" w:rsidRDefault="002B567E">
      <w:pPr>
        <w:widowControl w:val="0"/>
        <w:pBdr>
          <w:top w:val="nil"/>
          <w:left w:val="nil"/>
          <w:bottom w:val="nil"/>
          <w:right w:val="nil"/>
          <w:between w:val="nil"/>
        </w:pBdr>
        <w:spacing w:line="240" w:lineRule="auto"/>
        <w:rPr>
          <w:color w:val="000000"/>
        </w:rPr>
      </w:pPr>
      <w:r>
        <w:rPr>
          <w:color w:val="000000"/>
        </w:rPr>
        <w:t>- Opsin 1 = ciliary opsin</w:t>
      </w:r>
    </w:p>
    <w:p w14:paraId="0B6A3EDF"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 Opsin 2 = </w:t>
      </w:r>
      <w:proofErr w:type="spellStart"/>
      <w:r>
        <w:rPr>
          <w:color w:val="000000"/>
        </w:rPr>
        <w:t>Echinopsin</w:t>
      </w:r>
      <w:proofErr w:type="spellEnd"/>
      <w:r>
        <w:rPr>
          <w:color w:val="000000"/>
        </w:rPr>
        <w:t xml:space="preserve"> A</w:t>
      </w:r>
    </w:p>
    <w:p w14:paraId="0B6A3EE0" w14:textId="77777777" w:rsidR="00D57823" w:rsidRDefault="002B567E">
      <w:pPr>
        <w:widowControl w:val="0"/>
        <w:pBdr>
          <w:top w:val="nil"/>
          <w:left w:val="nil"/>
          <w:bottom w:val="nil"/>
          <w:right w:val="nil"/>
          <w:between w:val="nil"/>
        </w:pBdr>
        <w:spacing w:line="240" w:lineRule="auto"/>
        <w:rPr>
          <w:color w:val="000000"/>
        </w:rPr>
      </w:pPr>
      <w:r>
        <w:rPr>
          <w:color w:val="000000"/>
        </w:rPr>
        <w:t>- Opsin 3.1 = Go opsin</w:t>
      </w:r>
    </w:p>
    <w:p w14:paraId="0B6A3EE1" w14:textId="77777777" w:rsidR="00D57823" w:rsidRDefault="002B567E">
      <w:pPr>
        <w:widowControl w:val="0"/>
        <w:pBdr>
          <w:top w:val="nil"/>
          <w:left w:val="nil"/>
          <w:bottom w:val="nil"/>
          <w:right w:val="nil"/>
          <w:between w:val="nil"/>
        </w:pBdr>
        <w:spacing w:line="240" w:lineRule="auto"/>
        <w:rPr>
          <w:color w:val="000000"/>
        </w:rPr>
      </w:pPr>
      <w:r>
        <w:rPr>
          <w:color w:val="000000"/>
        </w:rPr>
        <w:t>- Opsin 3.2 = Go opsin</w:t>
      </w:r>
    </w:p>
    <w:p w14:paraId="0B6A3EE2" w14:textId="77777777" w:rsidR="00D57823" w:rsidRDefault="002B567E">
      <w:pPr>
        <w:widowControl w:val="0"/>
        <w:pBdr>
          <w:top w:val="nil"/>
          <w:left w:val="nil"/>
          <w:bottom w:val="nil"/>
          <w:right w:val="nil"/>
          <w:between w:val="nil"/>
        </w:pBdr>
        <w:spacing w:line="240" w:lineRule="auto"/>
        <w:rPr>
          <w:color w:val="000000"/>
        </w:rPr>
      </w:pPr>
      <w:r>
        <w:rPr>
          <w:color w:val="000000"/>
        </w:rPr>
        <w:t>- Opsin 4 = rhabdomeric opsin</w:t>
      </w:r>
    </w:p>
    <w:p w14:paraId="0B6A3EE3"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 Opsin 6 = </w:t>
      </w:r>
      <w:proofErr w:type="spellStart"/>
      <w:r>
        <w:rPr>
          <w:color w:val="000000"/>
        </w:rPr>
        <w:t>peropsin</w:t>
      </w:r>
      <w:proofErr w:type="spellEnd"/>
    </w:p>
    <w:p w14:paraId="0B6A3EE4" w14:textId="77777777" w:rsidR="00D57823" w:rsidRDefault="002B567E">
      <w:pPr>
        <w:widowControl w:val="0"/>
        <w:pBdr>
          <w:top w:val="nil"/>
          <w:left w:val="nil"/>
          <w:bottom w:val="nil"/>
          <w:right w:val="nil"/>
          <w:between w:val="nil"/>
        </w:pBdr>
        <w:spacing w:line="240" w:lineRule="auto"/>
        <w:rPr>
          <w:color w:val="000000"/>
        </w:rPr>
      </w:pPr>
      <w:r>
        <w:rPr>
          <w:color w:val="000000"/>
        </w:rPr>
        <w:t>- Opsin 7 = RGR opsin</w:t>
      </w:r>
    </w:p>
  </w:comment>
  <w:comment w:id="54" w:author="Alessandra Aleotti" w:date="2022-11-24T12:24:00Z" w:initials="">
    <w:p w14:paraId="0B6A3EE5"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r>
        <w:rPr>
          <w:color w:val="000000"/>
        </w:rPr>
        <w:t>: not descriptive</w:t>
      </w:r>
    </w:p>
  </w:comment>
  <w:comment w:id="55" w:author="Alessandra Aleotti" w:date="2022-12-06T16:31:00Z" w:initials="">
    <w:p w14:paraId="0B6A3EE6" w14:textId="77777777" w:rsidR="00D57823" w:rsidRDefault="002B567E">
      <w:pPr>
        <w:widowControl w:val="0"/>
        <w:pBdr>
          <w:top w:val="nil"/>
          <w:left w:val="nil"/>
          <w:bottom w:val="nil"/>
          <w:right w:val="nil"/>
          <w:between w:val="nil"/>
        </w:pBdr>
        <w:spacing w:line="240" w:lineRule="auto"/>
        <w:rPr>
          <w:color w:val="000000"/>
        </w:rPr>
      </w:pPr>
      <w:r>
        <w:rPr>
          <w:color w:val="000000"/>
        </w:rPr>
        <w:t>check which ones were used.</w:t>
      </w:r>
    </w:p>
  </w:comment>
  <w:comment w:id="56" w:author="Alessandra Aleotti" w:date="2022-12-06T16:31:00Z" w:initials="">
    <w:p w14:paraId="0B6A3EE7" w14:textId="77777777" w:rsidR="00D57823" w:rsidRDefault="002B567E">
      <w:pPr>
        <w:widowControl w:val="0"/>
        <w:pBdr>
          <w:top w:val="nil"/>
          <w:left w:val="nil"/>
          <w:bottom w:val="nil"/>
          <w:right w:val="nil"/>
          <w:between w:val="nil"/>
        </w:pBdr>
        <w:spacing w:line="240" w:lineRule="auto"/>
        <w:rPr>
          <w:color w:val="000000"/>
        </w:rPr>
      </w:pPr>
      <w:r>
        <w:rPr>
          <w:color w:val="000000"/>
        </w:rPr>
        <w:t>genome or transcriptome?</w:t>
      </w:r>
    </w:p>
  </w:comment>
  <w:comment w:id="57" w:author="Alessandra Aleotti" w:date="2022-12-06T16:32:00Z" w:initials="">
    <w:p w14:paraId="0B6A3EE8"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60" w:author="Alessandra Aleotti" w:date="2022-12-06T16:32:00Z" w:initials="">
    <w:p w14:paraId="0B6A3EE9"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64" w:author="Alessandra Aleotti" w:date="2022-11-24T12:28:00Z" w:initials="">
    <w:p w14:paraId="0B6A3EEA"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Flav</w:t>
      </w:r>
      <w:proofErr w:type="spellEnd"/>
      <w:r>
        <w:rPr>
          <w:color w:val="000000"/>
        </w:rPr>
        <w:t xml:space="preserve"> comment:</w:t>
      </w:r>
    </w:p>
  </w:comment>
  <w:comment w:id="65" w:author="Alessandra Aleotti" w:date="2022-12-06T16:32:00Z" w:initials="">
    <w:p w14:paraId="0B6A3EEB" w14:textId="77777777" w:rsidR="00D57823" w:rsidRDefault="002B567E">
      <w:pPr>
        <w:widowControl w:val="0"/>
        <w:pBdr>
          <w:top w:val="nil"/>
          <w:left w:val="nil"/>
          <w:bottom w:val="nil"/>
          <w:right w:val="nil"/>
          <w:between w:val="nil"/>
        </w:pBdr>
        <w:spacing w:line="240" w:lineRule="auto"/>
        <w:rPr>
          <w:color w:val="000000"/>
        </w:rPr>
      </w:pPr>
      <w:proofErr w:type="spellStart"/>
      <w:r>
        <w:rPr>
          <w:color w:val="000000"/>
        </w:rPr>
        <w:t>ezio</w:t>
      </w:r>
      <w:proofErr w:type="spellEnd"/>
      <w:r>
        <w:rPr>
          <w:color w:val="000000"/>
        </w:rPr>
        <w:t xml:space="preserve"> comment: still not clear how reconciliation </w:t>
      </w:r>
      <w:proofErr w:type="gramStart"/>
      <w:r>
        <w:rPr>
          <w:color w:val="000000"/>
        </w:rPr>
        <w:t>works..</w:t>
      </w:r>
      <w:proofErr w:type="gramEnd"/>
      <w:r>
        <w:rPr>
          <w:color w:val="000000"/>
        </w:rPr>
        <w:t xml:space="preserve"> in the thesis can be explained in the methods </w:t>
      </w:r>
      <w:proofErr w:type="gramStart"/>
      <w:r>
        <w:rPr>
          <w:color w:val="000000"/>
        </w:rPr>
        <w:t>chapter..</w:t>
      </w:r>
      <w:proofErr w:type="gramEnd"/>
      <w:r>
        <w:rPr>
          <w:color w:val="000000"/>
        </w:rPr>
        <w:t xml:space="preserve"> in the paper does it need additional </w:t>
      </w:r>
      <w:proofErr w:type="spellStart"/>
      <w:r>
        <w:rPr>
          <w:color w:val="000000"/>
        </w:rPr>
        <w:t>explanantion</w:t>
      </w:r>
      <w:proofErr w:type="spellEnd"/>
      <w:r>
        <w:rPr>
          <w:color w:val="000000"/>
        </w:rPr>
        <w:t>?</w:t>
      </w:r>
    </w:p>
  </w:comment>
  <w:comment w:id="66" w:author="Alessandra Aleotti" w:date="2022-12-06T16:34:00Z" w:initials="">
    <w:p w14:paraId="0B6A3EEC" w14:textId="77777777" w:rsidR="00D57823" w:rsidRDefault="002B567E">
      <w:pPr>
        <w:widowControl w:val="0"/>
        <w:pBdr>
          <w:top w:val="nil"/>
          <w:left w:val="nil"/>
          <w:bottom w:val="nil"/>
          <w:right w:val="nil"/>
          <w:between w:val="nil"/>
        </w:pBdr>
        <w:spacing w:line="240" w:lineRule="auto"/>
        <w:rPr>
          <w:color w:val="000000"/>
        </w:rPr>
      </w:pPr>
      <w:r>
        <w:rPr>
          <w:color w:val="000000"/>
        </w:rPr>
        <w:t>doublecheck this and find examples. Really confirm number of cell types that you would expect to find in huma</w:t>
      </w:r>
      <w:r>
        <w:rPr>
          <w:color w:val="000000"/>
        </w:rPr>
        <w:t>n/mouse retina is less than number of cell types you can find in fly optic lobe.</w:t>
      </w:r>
    </w:p>
  </w:comment>
  <w:comment w:id="67" w:author="Alessandra Aleotti" w:date="2022-12-06T17:33:00Z" w:initials="">
    <w:p w14:paraId="0B6A3EED"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 make </w:t>
      </w:r>
      <w:proofErr w:type="spellStart"/>
      <w:r>
        <w:rPr>
          <w:color w:val="000000"/>
        </w:rPr>
        <w:t>tbx</w:t>
      </w:r>
      <w:proofErr w:type="spellEnd"/>
      <w:r>
        <w:rPr>
          <w:color w:val="000000"/>
        </w:rPr>
        <w:t xml:space="preserve"> bold.</w:t>
      </w:r>
    </w:p>
    <w:p w14:paraId="0B6A3EEE" w14:textId="77777777" w:rsidR="00D57823" w:rsidRDefault="002B567E">
      <w:pPr>
        <w:widowControl w:val="0"/>
        <w:pBdr>
          <w:top w:val="nil"/>
          <w:left w:val="nil"/>
          <w:bottom w:val="nil"/>
          <w:right w:val="nil"/>
          <w:between w:val="nil"/>
        </w:pBdr>
        <w:spacing w:line="240" w:lineRule="auto"/>
        <w:rPr>
          <w:color w:val="000000"/>
        </w:rPr>
      </w:pPr>
      <w:r>
        <w:rPr>
          <w:color w:val="000000"/>
        </w:rPr>
        <w:t>- in general re-check which to put in bold.</w:t>
      </w:r>
    </w:p>
    <w:p w14:paraId="0B6A3EEF" w14:textId="77777777" w:rsidR="00D57823" w:rsidRDefault="002B567E">
      <w:pPr>
        <w:widowControl w:val="0"/>
        <w:pBdr>
          <w:top w:val="nil"/>
          <w:left w:val="nil"/>
          <w:bottom w:val="nil"/>
          <w:right w:val="nil"/>
          <w:between w:val="nil"/>
        </w:pBdr>
        <w:spacing w:line="240" w:lineRule="auto"/>
        <w:rPr>
          <w:color w:val="000000"/>
        </w:rPr>
      </w:pPr>
      <w:r>
        <w:rPr>
          <w:color w:val="000000"/>
        </w:rPr>
        <w:t xml:space="preserve">- different colours for if involved in ciliary PRC or in </w:t>
      </w:r>
      <w:proofErr w:type="spellStart"/>
      <w:r>
        <w:rPr>
          <w:color w:val="000000"/>
        </w:rPr>
        <w:t>thabdomeric</w:t>
      </w:r>
      <w:proofErr w:type="spellEnd"/>
      <w:r>
        <w:rPr>
          <w:color w:val="000000"/>
        </w:rPr>
        <w:t xml:space="preserve"> PRC?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A3EAF" w15:done="0"/>
  <w15:commentEx w15:paraId="0B6A3EB0" w15:done="0"/>
  <w15:commentEx w15:paraId="0B6A3EB1" w15:done="0"/>
  <w15:commentEx w15:paraId="0B6A3EB2" w15:done="0"/>
  <w15:commentEx w15:paraId="0B6A3EB3" w15:done="0"/>
  <w15:commentEx w15:paraId="0B6A3EB4" w15:done="0"/>
  <w15:commentEx w15:paraId="0B6A3EB5" w15:done="0"/>
  <w15:commentEx w15:paraId="0B6A3EB6" w15:done="0"/>
  <w15:commentEx w15:paraId="0B6A3EB7" w15:done="0"/>
  <w15:commentEx w15:paraId="0B6A3EB8" w15:done="0"/>
  <w15:commentEx w15:paraId="0B6A3EB9" w15:done="0"/>
  <w15:commentEx w15:paraId="0B6A3EBC" w15:done="0"/>
  <w15:commentEx w15:paraId="0B6A3EBD" w15:done="0"/>
  <w15:commentEx w15:paraId="0B6A3EBE" w15:done="0"/>
  <w15:commentEx w15:paraId="0B6A3EBF" w15:done="0"/>
  <w15:commentEx w15:paraId="0B6A3EC0" w15:done="0"/>
  <w15:commentEx w15:paraId="0B6A3EC1" w15:done="0"/>
  <w15:commentEx w15:paraId="0B6A3EC2" w15:done="0"/>
  <w15:commentEx w15:paraId="0B6A3EC3" w15:done="0"/>
  <w15:commentEx w15:paraId="0B6A3EC4" w15:done="0"/>
  <w15:commentEx w15:paraId="0B6A3EC5" w15:done="0"/>
  <w15:commentEx w15:paraId="0B6A3EC6" w15:done="0"/>
  <w15:commentEx w15:paraId="0B6A3EC7" w15:done="0"/>
  <w15:commentEx w15:paraId="0B6A3EC8" w15:done="0"/>
  <w15:commentEx w15:paraId="0B6A3EC9" w15:done="0"/>
  <w15:commentEx w15:paraId="0B6A3ECA" w15:done="0"/>
  <w15:commentEx w15:paraId="0B6A3ECC" w15:done="0"/>
  <w15:commentEx w15:paraId="0B6A3ECD" w15:done="0"/>
  <w15:commentEx w15:paraId="0B6A3ECE" w15:done="0"/>
  <w15:commentEx w15:paraId="0B6A3ECF" w15:done="0"/>
  <w15:commentEx w15:paraId="0B6A3ED0" w15:done="0"/>
  <w15:commentEx w15:paraId="0B6A3ED1" w15:done="0"/>
  <w15:commentEx w15:paraId="0B6A3ED2" w15:done="0"/>
  <w15:commentEx w15:paraId="0B6A3ED3" w15:done="0"/>
  <w15:commentEx w15:paraId="0B6A3ED4" w15:done="0"/>
  <w15:commentEx w15:paraId="0B6A3ED5" w15:done="0"/>
  <w15:commentEx w15:paraId="0B6A3ED6" w15:done="0"/>
  <w15:commentEx w15:paraId="0B6A3ED7" w15:done="0"/>
  <w15:commentEx w15:paraId="0B6A3ED9" w15:done="0"/>
  <w15:commentEx w15:paraId="0B6A3EDA" w15:done="0"/>
  <w15:commentEx w15:paraId="0B6A3EDB" w15:done="0"/>
  <w15:commentEx w15:paraId="0B6A3EE4" w15:done="0"/>
  <w15:commentEx w15:paraId="0B6A3EE5" w15:done="0"/>
  <w15:commentEx w15:paraId="0B6A3EE6" w15:done="0"/>
  <w15:commentEx w15:paraId="0B6A3EE7" w15:done="0"/>
  <w15:commentEx w15:paraId="0B6A3EE8" w15:done="0"/>
  <w15:commentEx w15:paraId="0B6A3EE9" w15:done="0"/>
  <w15:commentEx w15:paraId="0B6A3EEA" w15:done="0"/>
  <w15:commentEx w15:paraId="0B6A3EEB" w15:done="0"/>
  <w15:commentEx w15:paraId="0B6A3EEC" w15:done="0"/>
  <w15:commentEx w15:paraId="0B6A3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A3EAF" w16cid:durableId="28204F56"/>
  <w16cid:commentId w16cid:paraId="0B6A3EB0" w16cid:durableId="28204F57"/>
  <w16cid:commentId w16cid:paraId="0B6A3EB1" w16cid:durableId="28204F58"/>
  <w16cid:commentId w16cid:paraId="0B6A3EB2" w16cid:durableId="28204F59"/>
  <w16cid:commentId w16cid:paraId="0B6A3EB3" w16cid:durableId="28204F5A"/>
  <w16cid:commentId w16cid:paraId="0B6A3EB4" w16cid:durableId="28204F5B"/>
  <w16cid:commentId w16cid:paraId="0B6A3EB5" w16cid:durableId="28204F5C"/>
  <w16cid:commentId w16cid:paraId="0B6A3EB6" w16cid:durableId="28204F5D"/>
  <w16cid:commentId w16cid:paraId="0B6A3EB7" w16cid:durableId="28204F5E"/>
  <w16cid:commentId w16cid:paraId="0B6A3EB8" w16cid:durableId="28204F5F"/>
  <w16cid:commentId w16cid:paraId="0B6A3EB9" w16cid:durableId="28204F60"/>
  <w16cid:commentId w16cid:paraId="0B6A3EBC" w16cid:durableId="28204F61"/>
  <w16cid:commentId w16cid:paraId="0B6A3EBD" w16cid:durableId="28204F62"/>
  <w16cid:commentId w16cid:paraId="0B6A3EBE" w16cid:durableId="28204F63"/>
  <w16cid:commentId w16cid:paraId="0B6A3EBF" w16cid:durableId="28204F64"/>
  <w16cid:commentId w16cid:paraId="0B6A3EC0" w16cid:durableId="28204F65"/>
  <w16cid:commentId w16cid:paraId="0B6A3EC1" w16cid:durableId="28204F66"/>
  <w16cid:commentId w16cid:paraId="0B6A3EC2" w16cid:durableId="28204F67"/>
  <w16cid:commentId w16cid:paraId="0B6A3EC3" w16cid:durableId="28204F68"/>
  <w16cid:commentId w16cid:paraId="0B6A3EC4" w16cid:durableId="28204F69"/>
  <w16cid:commentId w16cid:paraId="0B6A3EC5" w16cid:durableId="28204F6A"/>
  <w16cid:commentId w16cid:paraId="0B6A3EC6" w16cid:durableId="28204F6B"/>
  <w16cid:commentId w16cid:paraId="0B6A3EC7" w16cid:durableId="28204F6C"/>
  <w16cid:commentId w16cid:paraId="0B6A3EC8" w16cid:durableId="28204F6D"/>
  <w16cid:commentId w16cid:paraId="0B6A3EC9" w16cid:durableId="28204F6E"/>
  <w16cid:commentId w16cid:paraId="0B6A3ECA" w16cid:durableId="28204F6F"/>
  <w16cid:commentId w16cid:paraId="0B6A3ECC" w16cid:durableId="28204F70"/>
  <w16cid:commentId w16cid:paraId="0B6A3ECD" w16cid:durableId="28204F71"/>
  <w16cid:commentId w16cid:paraId="0B6A3ECE" w16cid:durableId="28204F72"/>
  <w16cid:commentId w16cid:paraId="0B6A3ECF" w16cid:durableId="28204F73"/>
  <w16cid:commentId w16cid:paraId="0B6A3ED0" w16cid:durableId="28204F74"/>
  <w16cid:commentId w16cid:paraId="0B6A3ED1" w16cid:durableId="28204F75"/>
  <w16cid:commentId w16cid:paraId="0B6A3ED2" w16cid:durableId="28204F76"/>
  <w16cid:commentId w16cid:paraId="0B6A3ED3" w16cid:durableId="28204F77"/>
  <w16cid:commentId w16cid:paraId="0B6A3ED4" w16cid:durableId="28204F78"/>
  <w16cid:commentId w16cid:paraId="0B6A3ED5" w16cid:durableId="28204F79"/>
  <w16cid:commentId w16cid:paraId="0B6A3ED6" w16cid:durableId="28204F7A"/>
  <w16cid:commentId w16cid:paraId="0B6A3ED7" w16cid:durableId="28204F7B"/>
  <w16cid:commentId w16cid:paraId="0B6A3ED9" w16cid:durableId="28204F7C"/>
  <w16cid:commentId w16cid:paraId="0B6A3EDA" w16cid:durableId="28204F7D"/>
  <w16cid:commentId w16cid:paraId="0B6A3EDB" w16cid:durableId="28204F7E"/>
  <w16cid:commentId w16cid:paraId="0B6A3EE4" w16cid:durableId="28204F7F"/>
  <w16cid:commentId w16cid:paraId="0B6A3EE5" w16cid:durableId="28204F80"/>
  <w16cid:commentId w16cid:paraId="0B6A3EE6" w16cid:durableId="28204F81"/>
  <w16cid:commentId w16cid:paraId="0B6A3EE7" w16cid:durableId="28204F82"/>
  <w16cid:commentId w16cid:paraId="0B6A3EE8" w16cid:durableId="28204F83"/>
  <w16cid:commentId w16cid:paraId="0B6A3EE9" w16cid:durableId="28204F84"/>
  <w16cid:commentId w16cid:paraId="0B6A3EEA" w16cid:durableId="28204F85"/>
  <w16cid:commentId w16cid:paraId="0B6A3EEB" w16cid:durableId="28204F86"/>
  <w16cid:commentId w16cid:paraId="0B6A3EEC" w16cid:durableId="28204F87"/>
  <w16cid:commentId w16cid:paraId="0B6A3EEF" w16cid:durableId="28204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147C8" w14:textId="77777777" w:rsidR="002B567E" w:rsidRDefault="002B567E">
      <w:pPr>
        <w:spacing w:line="240" w:lineRule="auto"/>
      </w:pPr>
      <w:r>
        <w:separator/>
      </w:r>
    </w:p>
  </w:endnote>
  <w:endnote w:type="continuationSeparator" w:id="0">
    <w:p w14:paraId="23D2D76E" w14:textId="77777777" w:rsidR="002B567E" w:rsidRDefault="002B5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3EF0" w14:textId="03E1786E" w:rsidR="00D57823" w:rsidRDefault="002B567E">
    <w:pPr>
      <w:jc w:val="right"/>
    </w:pPr>
    <w:r>
      <w:fldChar w:fldCharType="begin"/>
    </w:r>
    <w:r>
      <w:instrText>PAGE</w:instrText>
    </w:r>
    <w:r>
      <w:fldChar w:fldCharType="separate"/>
    </w:r>
    <w:r w:rsidR="004B01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1526" w14:textId="77777777" w:rsidR="002B567E" w:rsidRDefault="002B567E">
      <w:pPr>
        <w:spacing w:line="240" w:lineRule="auto"/>
      </w:pPr>
      <w:r>
        <w:separator/>
      </w:r>
    </w:p>
  </w:footnote>
  <w:footnote w:type="continuationSeparator" w:id="0">
    <w:p w14:paraId="7AADF16C" w14:textId="77777777" w:rsidR="002B567E" w:rsidRDefault="002B56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3"/>
    <w:rsid w:val="002B567E"/>
    <w:rsid w:val="004B01C8"/>
    <w:rsid w:val="00D57823"/>
    <w:rsid w:val="00E2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3DE9"/>
  <w15:docId w15:val="{06AA92CF-13A7-4FD7-96D4-D2C1BB9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B01C8"/>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55507</Words>
  <Characters>316394</Characters>
  <Application>Microsoft Office Word</Application>
  <DocSecurity>0</DocSecurity>
  <Lines>2636</Lines>
  <Paragraphs>742</Paragraphs>
  <ScaleCrop>false</ScaleCrop>
  <Company>University of Leicester</Company>
  <LinksUpToDate>false</LinksUpToDate>
  <CharactersWithSpaces>371159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Aleotti, Alessandra</cp:lastModifiedBy>
  <cp:revision>3</cp:revision>
  <dcterms:created xsi:type="dcterms:W3CDTF">2023-05-30T09:32:00Z</dcterms:created>
  <dcterms:modified xsi:type="dcterms:W3CDTF">2023-05-30T09:34:00Z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{"style":{"styleID":"http://www.zotero.org/styles/molecular-biology-and-evolution","hasBibliography":true,"bibliographyStyleHasBeenSet":true},"prefs":{"fieldType":"Field","automaticJournalAbbreviations":true,"delayCitationUpdates":false,"noteType":0},"ses</vt:lpwstr>
  </property>
  <property fmtid="{D5CDD505-2E9C-101B-9397-08002B2CF9AE}" pid="3" name="ZOTERO_PREF_2">
    <vt:lpwstr>sionID":"66CPTnXQ","zoteroVersion":"6.0.20","dataVersion":4}</vt:lpwstr>
  </property>
</Properties>
</file>
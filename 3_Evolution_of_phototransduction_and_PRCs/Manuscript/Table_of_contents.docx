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B116" w14:textId="3B6EBA3D" w:rsidR="00DC6915" w:rsidRPr="00F22D86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22D86">
        <w:rPr>
          <w:rFonts w:ascii="Times New Roman" w:eastAsia="Times New Roman" w:hAnsi="Times New Roman" w:cs="Times New Roman"/>
          <w:sz w:val="36"/>
          <w:szCs w:val="36"/>
        </w:rPr>
        <w:t>The molecular evolution of animal phototransduction and photoreceptor cells</w:t>
      </w:r>
    </w:p>
    <w:p w14:paraId="21EB9373" w14:textId="65845BB9" w:rsidR="00DC6915" w:rsidRPr="00DC6915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B765D" w14:textId="6EC62CE0" w:rsidR="007F3B07" w:rsidRPr="009E4E1F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4E1F">
        <w:rPr>
          <w:rFonts w:ascii="Times New Roman" w:eastAsia="Times New Roman" w:hAnsi="Times New Roman" w:cs="Times New Roman"/>
          <w:sz w:val="32"/>
          <w:szCs w:val="32"/>
        </w:rPr>
        <w:t>Abstract (250)</w:t>
      </w:r>
    </w:p>
    <w:p w14:paraId="43B491EC" w14:textId="77777777" w:rsidR="007F3B07" w:rsidRPr="007F3B07" w:rsidRDefault="007F3B07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619F1F" w14:textId="05DC3526" w:rsidR="00DC6915" w:rsidRPr="00A74002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002">
        <w:rPr>
          <w:rFonts w:ascii="Times New Roman" w:eastAsia="Times New Roman" w:hAnsi="Times New Roman" w:cs="Times New Roman"/>
          <w:sz w:val="32"/>
          <w:szCs w:val="32"/>
        </w:rPr>
        <w:t>Introduction</w:t>
      </w:r>
    </w:p>
    <w:p w14:paraId="6BEF9798" w14:textId="77777777" w:rsidR="007F3B07" w:rsidRPr="007F3B07" w:rsidRDefault="007F3B07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11D36" w14:textId="77777777" w:rsidR="00DC6915" w:rsidRPr="00CB4BD3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B4BD3">
        <w:rPr>
          <w:rFonts w:ascii="Times New Roman" w:eastAsia="Times New Roman" w:hAnsi="Times New Roman" w:cs="Times New Roman"/>
          <w:sz w:val="32"/>
          <w:szCs w:val="32"/>
        </w:rPr>
        <w:t>Results and Discussion</w:t>
      </w:r>
    </w:p>
    <w:p w14:paraId="67511254" w14:textId="77777777" w:rsidR="00DC6915" w:rsidRPr="00D53A82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D53A8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Extended gene families of phototransduction components are generally broadly distributed throughout Eukarya.</w:t>
      </w:r>
    </w:p>
    <w:p w14:paraId="408D5568" w14:textId="77777777" w:rsidR="00DC6915" w:rsidRPr="00764134" w:rsidRDefault="00DC6915" w:rsidP="007F3B07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64134">
        <w:rPr>
          <w:rFonts w:ascii="Times New Roman" w:eastAsia="Times New Roman" w:hAnsi="Times New Roman" w:cs="Times New Roman"/>
          <w:color w:val="00B050"/>
          <w:sz w:val="24"/>
          <w:szCs w:val="24"/>
        </w:rPr>
        <w:t>Common phototransduction components</w:t>
      </w:r>
    </w:p>
    <w:p w14:paraId="6291719E" w14:textId="77777777" w:rsidR="00DC6915" w:rsidRPr="00764134" w:rsidRDefault="00DC6915" w:rsidP="007F3B07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64134">
        <w:rPr>
          <w:rFonts w:ascii="Times New Roman" w:eastAsia="Times New Roman" w:hAnsi="Times New Roman" w:cs="Times New Roman"/>
          <w:color w:val="00B050"/>
          <w:sz w:val="24"/>
          <w:szCs w:val="24"/>
        </w:rPr>
        <w:t>Rhabdomeric-specific phototransduction components</w:t>
      </w:r>
    </w:p>
    <w:p w14:paraId="780C2DEE" w14:textId="64E23242" w:rsidR="00DC6915" w:rsidRPr="00764134" w:rsidRDefault="00DC6915" w:rsidP="007F3B07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64134">
        <w:rPr>
          <w:rFonts w:ascii="Times New Roman" w:eastAsia="Times New Roman" w:hAnsi="Times New Roman" w:cs="Times New Roman"/>
          <w:color w:val="00B050"/>
          <w:sz w:val="24"/>
          <w:szCs w:val="24"/>
        </w:rPr>
        <w:t>Ciliary-specific phototransduction components</w:t>
      </w:r>
    </w:p>
    <w:p w14:paraId="38029467" w14:textId="77777777" w:rsidR="00DC6915" w:rsidRPr="00EC3847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EC38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Patterns of major duplication, speciation and loss events clarify gene family expansions.</w:t>
      </w:r>
    </w:p>
    <w:p w14:paraId="25BC9601" w14:textId="77777777" w:rsidR="00DC6915" w:rsidRPr="00415173" w:rsidRDefault="00DC6915" w:rsidP="007F3B0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15173">
        <w:rPr>
          <w:rFonts w:ascii="Times New Roman" w:eastAsia="Times New Roman" w:hAnsi="Times New Roman" w:cs="Times New Roman"/>
          <w:color w:val="00B050"/>
          <w:sz w:val="24"/>
          <w:szCs w:val="24"/>
        </w:rPr>
        <w:t>GPCR Kinases: an ancient family that expands in Metazoa</w:t>
      </w:r>
    </w:p>
    <w:p w14:paraId="75170A69" w14:textId="77777777" w:rsidR="00DC6915" w:rsidRPr="00415173" w:rsidRDefault="00DC6915" w:rsidP="007F3B0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151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Phospholipase C: Holozoan origin of the beta subgroup from an ancient eukaryotic family </w:t>
      </w:r>
    </w:p>
    <w:p w14:paraId="1D6A4AD9" w14:textId="5407A9DB" w:rsidR="00DC6915" w:rsidRPr="00415173" w:rsidRDefault="00DC6915" w:rsidP="007F3B0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15173">
        <w:rPr>
          <w:rFonts w:ascii="Times New Roman" w:eastAsia="Times New Roman" w:hAnsi="Times New Roman" w:cs="Times New Roman"/>
          <w:color w:val="00B050"/>
          <w:sz w:val="24"/>
          <w:szCs w:val="24"/>
        </w:rPr>
        <w:t>Cyclic Nucleotide Gated Ion Channels: ancient origin of alpha and beta subtypes</w:t>
      </w:r>
    </w:p>
    <w:p w14:paraId="0A30C002" w14:textId="77777777" w:rsidR="00DC6915" w:rsidRPr="006467BD" w:rsidRDefault="00DC6915" w:rsidP="007F3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467B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Identification of putative photoreceptor cells throughout animals</w:t>
      </w:r>
    </w:p>
    <w:p w14:paraId="7E0BF7C5" w14:textId="77777777" w:rsidR="00DC6915" w:rsidRPr="0000602A" w:rsidRDefault="00DC6915" w:rsidP="007F3B07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D. melanogaster</w:t>
      </w:r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rhabdomeric PRC profile is more distinguished than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H. sapiens</w:t>
      </w:r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and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M. musculus</w:t>
      </w:r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ciliary profiles</w:t>
      </w:r>
    </w:p>
    <w:p w14:paraId="40EC01B7" w14:textId="77777777" w:rsidR="00DC6915" w:rsidRPr="0000602A" w:rsidRDefault="00DC6915" w:rsidP="007F3B07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C. intestinalis</w:t>
      </w:r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and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S. purpuratus</w:t>
      </w:r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PRC </w:t>
      </w:r>
      <w:proofErr w:type="spellStart"/>
      <w:r w:rsidRPr="0000602A">
        <w:rPr>
          <w:rFonts w:ascii="Times New Roman" w:eastAsia="Times New Roman" w:hAnsi="Times New Roman" w:cs="Times New Roman"/>
          <w:color w:val="0070C0"/>
          <w:sz w:val="24"/>
          <w:szCs w:val="24"/>
        </w:rPr>
        <w:t>metacells</w:t>
      </w:r>
      <w:proofErr w:type="spellEnd"/>
    </w:p>
    <w:p w14:paraId="3868CF44" w14:textId="77777777" w:rsidR="00DC6915" w:rsidRPr="001A0F72" w:rsidRDefault="00DC6915" w:rsidP="007F3B07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rPrChange w:id="0" w:author="Aleotti, Alessandra" w:date="2023-06-06T17:35:00Z">
            <w:rPr>
              <w:rFonts w:ascii="Times New Roman" w:eastAsia="Times New Roman" w:hAnsi="Times New Roman" w:cs="Times New Roman"/>
              <w:color w:val="0070C0"/>
              <w:sz w:val="24"/>
              <w:szCs w:val="24"/>
              <w:lang w:val="it-IT"/>
            </w:rPr>
          </w:rPrChange>
        </w:rPr>
      </w:pPr>
      <w:r w:rsidRPr="001A0F72">
        <w:rPr>
          <w:rFonts w:ascii="Times New Roman" w:eastAsia="Times New Roman" w:hAnsi="Times New Roman" w:cs="Times New Roman"/>
          <w:color w:val="0070C0"/>
          <w:sz w:val="24"/>
          <w:szCs w:val="24"/>
          <w:rPrChange w:id="1" w:author="Aleotti, Alessandra" w:date="2023-06-06T17:35:00Z">
            <w:rPr>
              <w:rFonts w:ascii="Times New Roman" w:eastAsia="Times New Roman" w:hAnsi="Times New Roman" w:cs="Times New Roman"/>
              <w:color w:val="0070C0"/>
              <w:sz w:val="24"/>
              <w:szCs w:val="24"/>
              <w:lang w:val="it-IT"/>
            </w:rPr>
          </w:rPrChange>
        </w:rPr>
        <w:t xml:space="preserve">Photoreceptor-like </w:t>
      </w:r>
      <w:proofErr w:type="spellStart"/>
      <w:r w:rsidRPr="001A0F72">
        <w:rPr>
          <w:rFonts w:ascii="Times New Roman" w:eastAsia="Times New Roman" w:hAnsi="Times New Roman" w:cs="Times New Roman"/>
          <w:color w:val="0070C0"/>
          <w:sz w:val="24"/>
          <w:szCs w:val="24"/>
          <w:rPrChange w:id="2" w:author="Aleotti, Alessandra" w:date="2023-06-06T17:35:00Z">
            <w:rPr>
              <w:rFonts w:ascii="Times New Roman" w:eastAsia="Times New Roman" w:hAnsi="Times New Roman" w:cs="Times New Roman"/>
              <w:color w:val="0070C0"/>
              <w:sz w:val="24"/>
              <w:szCs w:val="24"/>
              <w:lang w:val="it-IT"/>
            </w:rPr>
          </w:rPrChange>
        </w:rPr>
        <w:t>metacells</w:t>
      </w:r>
      <w:proofErr w:type="spellEnd"/>
      <w:r w:rsidRPr="001A0F72">
        <w:rPr>
          <w:rFonts w:ascii="Times New Roman" w:eastAsia="Times New Roman" w:hAnsi="Times New Roman" w:cs="Times New Roman"/>
          <w:color w:val="0070C0"/>
          <w:sz w:val="24"/>
          <w:szCs w:val="24"/>
          <w:rPrChange w:id="3" w:author="Aleotti, Alessandra" w:date="2023-06-06T17:35:00Z">
            <w:rPr>
              <w:rFonts w:ascii="Times New Roman" w:eastAsia="Times New Roman" w:hAnsi="Times New Roman" w:cs="Times New Roman"/>
              <w:color w:val="0070C0"/>
              <w:sz w:val="24"/>
              <w:szCs w:val="24"/>
              <w:lang w:val="it-IT"/>
            </w:rPr>
          </w:rPrChange>
        </w:rPr>
        <w:t xml:space="preserve"> in non-</w:t>
      </w:r>
      <w:proofErr w:type="spellStart"/>
      <w:r w:rsidRPr="001A0F72">
        <w:rPr>
          <w:rFonts w:ascii="Times New Roman" w:eastAsia="Times New Roman" w:hAnsi="Times New Roman" w:cs="Times New Roman"/>
          <w:color w:val="0070C0"/>
          <w:sz w:val="24"/>
          <w:szCs w:val="24"/>
          <w:rPrChange w:id="4" w:author="Aleotti, Alessandra" w:date="2023-06-06T17:35:00Z">
            <w:rPr>
              <w:rFonts w:ascii="Times New Roman" w:eastAsia="Times New Roman" w:hAnsi="Times New Roman" w:cs="Times New Roman"/>
              <w:color w:val="0070C0"/>
              <w:sz w:val="24"/>
              <w:szCs w:val="24"/>
              <w:lang w:val="it-IT"/>
            </w:rPr>
          </w:rPrChange>
        </w:rPr>
        <w:t>bilateria</w:t>
      </w:r>
      <w:proofErr w:type="spellEnd"/>
    </w:p>
    <w:p w14:paraId="51262550" w14:textId="77777777" w:rsidR="00DC6915" w:rsidRPr="0000602A" w:rsidRDefault="00DC6915" w:rsidP="007F3B0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  <w:t xml:space="preserve">PRC-like in </w:t>
      </w:r>
      <w:proofErr w:type="spellStart"/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  <w:t>Cnidaria</w:t>
      </w:r>
      <w:proofErr w:type="spellEnd"/>
    </w:p>
    <w:p w14:paraId="23152B6B" w14:textId="77777777" w:rsidR="00DC6915" w:rsidRPr="0000602A" w:rsidRDefault="00DC6915" w:rsidP="007F3B0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  <w:t xml:space="preserve">PRC-like in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Placozoa</w:t>
      </w:r>
    </w:p>
    <w:p w14:paraId="5DB3B5F6" w14:textId="77777777" w:rsidR="00DC6915" w:rsidRPr="0000602A" w:rsidRDefault="00DC6915" w:rsidP="007F3B0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  <w:t xml:space="preserve">PRC-like in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Porifera</w:t>
      </w:r>
    </w:p>
    <w:p w14:paraId="04C1D66E" w14:textId="1237BA62" w:rsidR="00DC6915" w:rsidRPr="0000602A" w:rsidRDefault="00DC6915" w:rsidP="007F3B0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  <w:lang w:val="it-IT"/>
        </w:rPr>
        <w:t xml:space="preserve">PRC-like in </w:t>
      </w:r>
      <w:r w:rsidRPr="0000602A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Ctenophora</w:t>
      </w:r>
    </w:p>
    <w:p w14:paraId="047FDA28" w14:textId="77777777" w:rsidR="00DC6915" w:rsidRPr="00A1721A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A1721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Genetic profile of PRC-Like metacells and transcription factors in common throughout animals</w:t>
      </w:r>
    </w:p>
    <w:p w14:paraId="61571B32" w14:textId="77777777" w:rsidR="00DC6915" w:rsidRPr="003001B6" w:rsidRDefault="00DC6915" w:rsidP="007F3B0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001B6">
        <w:rPr>
          <w:rFonts w:ascii="Times New Roman" w:eastAsia="Times New Roman" w:hAnsi="Times New Roman" w:cs="Times New Roman"/>
          <w:color w:val="0070C0"/>
          <w:sz w:val="24"/>
          <w:szCs w:val="24"/>
        </w:rPr>
        <w:t>Network analysis reveals structure of relationships amongst metacells</w:t>
      </w:r>
    </w:p>
    <w:p w14:paraId="45024729" w14:textId="77777777" w:rsidR="00DC6915" w:rsidRPr="003001B6" w:rsidRDefault="00DC6915" w:rsidP="007F3B0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001B6">
        <w:rPr>
          <w:rFonts w:ascii="Times New Roman" w:eastAsia="Times New Roman" w:hAnsi="Times New Roman" w:cs="Times New Roman"/>
          <w:color w:val="0070C0"/>
          <w:sz w:val="24"/>
          <w:szCs w:val="24"/>
        </w:rPr>
        <w:t>Species-specific combinations of transcription factors across Metazoan PRC-like metacells</w:t>
      </w:r>
    </w:p>
    <w:p w14:paraId="0C9030FD" w14:textId="77777777" w:rsidR="007F3B07" w:rsidRDefault="007F3B07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4FA64" w14:textId="6197832D" w:rsidR="00DC6915" w:rsidRPr="005410F0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410F0">
        <w:rPr>
          <w:rFonts w:ascii="Times New Roman" w:eastAsia="Times New Roman" w:hAnsi="Times New Roman" w:cs="Times New Roman"/>
          <w:sz w:val="32"/>
          <w:szCs w:val="32"/>
        </w:rPr>
        <w:t>Conclusions</w:t>
      </w:r>
    </w:p>
    <w:p w14:paraId="2149F6F0" w14:textId="77777777" w:rsidR="007F3B07" w:rsidRDefault="007F3B07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7DE438" w14:textId="12B41302" w:rsidR="00DC6915" w:rsidRPr="00C107BB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107BB">
        <w:rPr>
          <w:rFonts w:ascii="Times New Roman" w:eastAsia="Times New Roman" w:hAnsi="Times New Roman" w:cs="Times New Roman"/>
          <w:sz w:val="32"/>
          <w:szCs w:val="32"/>
        </w:rPr>
        <w:lastRenderedPageBreak/>
        <w:t>Methods</w:t>
      </w:r>
    </w:p>
    <w:p w14:paraId="442D87B3" w14:textId="77777777" w:rsidR="00DC6915" w:rsidRPr="00C107BB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r w:rsidRPr="00C107B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Reconstruction of the Evolution of Phototransduction Components</w:t>
      </w:r>
    </w:p>
    <w:p w14:paraId="49E41597" w14:textId="77777777" w:rsidR="00DC6915" w:rsidRPr="00D7150B" w:rsidRDefault="00DC6915" w:rsidP="007F3B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7150B">
        <w:rPr>
          <w:rFonts w:ascii="Times New Roman" w:eastAsia="Times New Roman" w:hAnsi="Times New Roman" w:cs="Times New Roman"/>
          <w:color w:val="00B050"/>
          <w:sz w:val="24"/>
          <w:szCs w:val="24"/>
        </w:rPr>
        <w:t>Species List and Species Tree</w:t>
      </w:r>
    </w:p>
    <w:p w14:paraId="02B5E98C" w14:textId="77777777" w:rsidR="00DC6915" w:rsidRPr="00D7150B" w:rsidRDefault="00DC6915" w:rsidP="007F3B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7150B">
        <w:rPr>
          <w:rFonts w:ascii="Times New Roman" w:eastAsia="Times New Roman" w:hAnsi="Times New Roman" w:cs="Times New Roman"/>
          <w:color w:val="00B050"/>
          <w:sz w:val="24"/>
          <w:szCs w:val="24"/>
        </w:rPr>
        <w:t>Data Mining</w:t>
      </w:r>
    </w:p>
    <w:p w14:paraId="4F9334C2" w14:textId="77777777" w:rsidR="00DC6915" w:rsidRPr="00D7150B" w:rsidRDefault="00DC6915" w:rsidP="007F3B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7150B">
        <w:rPr>
          <w:rFonts w:ascii="Times New Roman" w:eastAsia="Times New Roman" w:hAnsi="Times New Roman" w:cs="Times New Roman"/>
          <w:color w:val="00B050"/>
          <w:sz w:val="24"/>
          <w:szCs w:val="24"/>
        </w:rPr>
        <w:t>Phylogenetic Trees</w:t>
      </w:r>
    </w:p>
    <w:p w14:paraId="5FE29787" w14:textId="4F0A0CA0" w:rsidR="00DC6915" w:rsidRPr="00D7150B" w:rsidRDefault="00DC6915" w:rsidP="007F3B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7150B">
        <w:rPr>
          <w:rFonts w:ascii="Times New Roman" w:eastAsia="Times New Roman" w:hAnsi="Times New Roman" w:cs="Times New Roman"/>
          <w:color w:val="00B050"/>
          <w:sz w:val="24"/>
          <w:szCs w:val="24"/>
        </w:rPr>
        <w:t>Gene tree to species tree reconciliation</w:t>
      </w:r>
    </w:p>
    <w:p w14:paraId="7D4F94F7" w14:textId="2E9B62CE" w:rsidR="00DC6915" w:rsidRPr="00D7150B" w:rsidRDefault="00DC6915" w:rsidP="007F3B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7150B">
        <w:rPr>
          <w:rFonts w:ascii="Times New Roman" w:eastAsia="Times New Roman" w:hAnsi="Times New Roman" w:cs="Times New Roman"/>
          <w:color w:val="00B050"/>
          <w:sz w:val="24"/>
          <w:szCs w:val="24"/>
        </w:rPr>
        <w:t>Collection of phototransduction marker genes for photoreceptor cells in non-model organisms</w:t>
      </w:r>
    </w:p>
    <w:p w14:paraId="340289B0" w14:textId="77777777" w:rsidR="00DC6915" w:rsidRPr="000B650B" w:rsidRDefault="00DC6915" w:rsidP="007F3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  <w:r w:rsidRPr="000B650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Identification of putative photoreceptor cell types from single-cell </w:t>
      </w:r>
      <w:proofErr w:type="spellStart"/>
      <w:r w:rsidRPr="000B650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RNAseq</w:t>
      </w:r>
      <w:proofErr w:type="spellEnd"/>
      <w:r w:rsidRPr="000B650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data</w:t>
      </w:r>
    </w:p>
    <w:p w14:paraId="725B6BD8" w14:textId="77777777" w:rsidR="00DC6915" w:rsidRPr="000B650B" w:rsidRDefault="00DC6915" w:rsidP="007F3B07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>Species datasets</w:t>
      </w:r>
    </w:p>
    <w:p w14:paraId="6958B86B" w14:textId="77777777" w:rsidR="00DC6915" w:rsidRPr="000B650B" w:rsidRDefault="00DC6915" w:rsidP="007F3B07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proofErr w:type="spellStart"/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>MetaCell</w:t>
      </w:r>
      <w:proofErr w:type="spellEnd"/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pipeline for clustering cells</w:t>
      </w:r>
    </w:p>
    <w:p w14:paraId="492694F2" w14:textId="77777777" w:rsidR="00DC6915" w:rsidRPr="000B650B" w:rsidRDefault="00DC6915" w:rsidP="007F3B07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</w:pP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Identification of photoreceptor metacells in the model organisms </w:t>
      </w:r>
      <w:r w:rsidRPr="000B650B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D. melanogaster</w:t>
      </w: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, </w:t>
      </w:r>
      <w:r w:rsidRPr="000B650B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H. sapiens</w:t>
      </w: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and </w:t>
      </w:r>
      <w:r w:rsidRPr="000B650B">
        <w:rPr>
          <w:rFonts w:ascii="Times New Roman" w:eastAsia="Times New Roman" w:hAnsi="Times New Roman" w:cs="Times New Roman"/>
          <w:i/>
          <w:color w:val="00B0F0"/>
          <w:sz w:val="24"/>
          <w:szCs w:val="24"/>
        </w:rPr>
        <w:t>M. musculus</w:t>
      </w:r>
    </w:p>
    <w:p w14:paraId="1A65173D" w14:textId="0DAA209F" w:rsidR="00DC6915" w:rsidRPr="000B650B" w:rsidRDefault="00DC6915" w:rsidP="007F3B0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>Identification of candidate photoreceptor metacells in non-model organisms</w:t>
      </w:r>
    </w:p>
    <w:p w14:paraId="0750A63C" w14:textId="77777777" w:rsidR="00DC6915" w:rsidRPr="000B650B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  <w:r w:rsidRPr="000B650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Exploration of the genetic profile of candidate PRCs and comparison across species</w:t>
      </w:r>
    </w:p>
    <w:p w14:paraId="2B06ACD1" w14:textId="77777777" w:rsidR="00DC6915" w:rsidRPr="000B650B" w:rsidRDefault="00DC6915" w:rsidP="007F3B0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>Identification of genes involved in transcription</w:t>
      </w:r>
    </w:p>
    <w:p w14:paraId="5DBA8D96" w14:textId="6B1EFB2F" w:rsidR="00DC6915" w:rsidRPr="000B650B" w:rsidRDefault="00DC6915" w:rsidP="007F3B0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del w:id="5" w:author="Aleotti, Alessandra" w:date="2023-06-06T18:18:00Z">
        <w:r w:rsidRPr="000B650B" w:rsidDel="00592D34">
          <w:rPr>
            <w:rFonts w:ascii="Times New Roman" w:eastAsia="Times New Roman" w:hAnsi="Times New Roman" w:cs="Times New Roman"/>
            <w:color w:val="00B0F0"/>
            <w:sz w:val="24"/>
            <w:szCs w:val="24"/>
          </w:rPr>
          <w:delText xml:space="preserve">Visualisation </w:delText>
        </w:r>
      </w:del>
      <w:ins w:id="6" w:author="Aleotti, Alessandra" w:date="2023-06-06T18:18:00Z">
        <w:r w:rsidR="00592D34" w:rsidRPr="000B650B">
          <w:rPr>
            <w:rFonts w:ascii="Times New Roman" w:eastAsia="Times New Roman" w:hAnsi="Times New Roman" w:cs="Times New Roman"/>
            <w:color w:val="00B0F0"/>
            <w:sz w:val="24"/>
            <w:szCs w:val="24"/>
          </w:rPr>
          <w:t>Comparison</w:t>
        </w:r>
        <w:r w:rsidR="00592D34" w:rsidRPr="000B650B">
          <w:rPr>
            <w:rFonts w:ascii="Times New Roman" w:eastAsia="Times New Roman" w:hAnsi="Times New Roman" w:cs="Times New Roman"/>
            <w:color w:val="00B0F0"/>
            <w:sz w:val="24"/>
            <w:szCs w:val="24"/>
          </w:rPr>
          <w:t xml:space="preserve"> </w:t>
        </w:r>
      </w:ins>
      <w:r w:rsidRPr="000B650B">
        <w:rPr>
          <w:rFonts w:ascii="Times New Roman" w:eastAsia="Times New Roman" w:hAnsi="Times New Roman" w:cs="Times New Roman"/>
          <w:color w:val="00B0F0"/>
          <w:sz w:val="24"/>
          <w:szCs w:val="24"/>
        </w:rPr>
        <w:t>of genes in common across species</w:t>
      </w:r>
    </w:p>
    <w:p w14:paraId="021B55BF" w14:textId="77777777" w:rsidR="007F3B07" w:rsidRDefault="007F3B07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85205" w14:textId="2D932C68" w:rsidR="00DC6915" w:rsidRPr="00CE4A09" w:rsidRDefault="00DC6915" w:rsidP="007F3B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E4A09">
        <w:rPr>
          <w:rFonts w:ascii="Times New Roman" w:eastAsia="Times New Roman" w:hAnsi="Times New Roman" w:cs="Times New Roman"/>
          <w:sz w:val="32"/>
          <w:szCs w:val="32"/>
        </w:rPr>
        <w:t>References</w:t>
      </w:r>
    </w:p>
    <w:p w14:paraId="5BF05135" w14:textId="77777777" w:rsidR="00DC6915" w:rsidRPr="00DC6915" w:rsidRDefault="00DC6915" w:rsidP="007F3B07">
      <w:pPr>
        <w:spacing w:line="240" w:lineRule="auto"/>
        <w:rPr>
          <w:sz w:val="24"/>
          <w:szCs w:val="24"/>
        </w:rPr>
      </w:pPr>
    </w:p>
    <w:sectPr w:rsidR="00DC6915" w:rsidRPr="00DC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98A"/>
    <w:multiLevelType w:val="hybridMultilevel"/>
    <w:tmpl w:val="D35A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2A0"/>
    <w:multiLevelType w:val="hybridMultilevel"/>
    <w:tmpl w:val="AF468E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12BE6"/>
    <w:multiLevelType w:val="hybridMultilevel"/>
    <w:tmpl w:val="ACEA00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47DC"/>
    <w:multiLevelType w:val="hybridMultilevel"/>
    <w:tmpl w:val="2856DC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5262A"/>
    <w:multiLevelType w:val="hybridMultilevel"/>
    <w:tmpl w:val="8F12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B28B1"/>
    <w:multiLevelType w:val="hybridMultilevel"/>
    <w:tmpl w:val="A25C34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F707F5"/>
    <w:multiLevelType w:val="hybridMultilevel"/>
    <w:tmpl w:val="D998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657630">
    <w:abstractNumId w:val="4"/>
  </w:num>
  <w:num w:numId="2" w16cid:durableId="394663282">
    <w:abstractNumId w:val="6"/>
  </w:num>
  <w:num w:numId="3" w16cid:durableId="1920753219">
    <w:abstractNumId w:val="0"/>
  </w:num>
  <w:num w:numId="4" w16cid:durableId="1190947451">
    <w:abstractNumId w:val="3"/>
  </w:num>
  <w:num w:numId="5" w16cid:durableId="55474761">
    <w:abstractNumId w:val="2"/>
  </w:num>
  <w:num w:numId="6" w16cid:durableId="1834293834">
    <w:abstractNumId w:val="5"/>
  </w:num>
  <w:num w:numId="7" w16cid:durableId="20121783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15"/>
    <w:rsid w:val="0000602A"/>
    <w:rsid w:val="000B650B"/>
    <w:rsid w:val="00102A64"/>
    <w:rsid w:val="001514AE"/>
    <w:rsid w:val="001A0F72"/>
    <w:rsid w:val="003001B6"/>
    <w:rsid w:val="00402D63"/>
    <w:rsid w:val="00415173"/>
    <w:rsid w:val="00483F03"/>
    <w:rsid w:val="005410F0"/>
    <w:rsid w:val="00592D34"/>
    <w:rsid w:val="006467BD"/>
    <w:rsid w:val="00764134"/>
    <w:rsid w:val="007F3B07"/>
    <w:rsid w:val="008A522B"/>
    <w:rsid w:val="00903888"/>
    <w:rsid w:val="009E4E1F"/>
    <w:rsid w:val="00A1721A"/>
    <w:rsid w:val="00A74002"/>
    <w:rsid w:val="00C107BB"/>
    <w:rsid w:val="00CB0060"/>
    <w:rsid w:val="00CB4BD3"/>
    <w:rsid w:val="00CE4A09"/>
    <w:rsid w:val="00D53A82"/>
    <w:rsid w:val="00D7150B"/>
    <w:rsid w:val="00DC6915"/>
    <w:rsid w:val="00EC3847"/>
    <w:rsid w:val="00F22D86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F905"/>
  <w15:chartTrackingRefBased/>
  <w15:docId w15:val="{57598889-7C20-4066-8457-F07EC37D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C6915"/>
    <w:pPr>
      <w:spacing w:after="0" w:line="240" w:lineRule="auto"/>
    </w:pPr>
    <w:rPr>
      <w:rFonts w:ascii="Arial" w:eastAsia="Arial" w:hAnsi="Arial" w:cs="Arial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915"/>
    <w:rPr>
      <w:rFonts w:ascii="Arial" w:eastAsia="Arial" w:hAnsi="Arial" w:cs="Arial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C691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C6915"/>
    <w:pPr>
      <w:ind w:left="720"/>
      <w:contextualSpacing/>
    </w:pPr>
  </w:style>
  <w:style w:type="paragraph" w:styleId="Revision">
    <w:name w:val="Revision"/>
    <w:hidden/>
    <w:uiPriority w:val="99"/>
    <w:semiHidden/>
    <w:rsid w:val="001A0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26</cp:revision>
  <dcterms:created xsi:type="dcterms:W3CDTF">2023-06-05T13:40:00Z</dcterms:created>
  <dcterms:modified xsi:type="dcterms:W3CDTF">2023-06-06T17:19:00Z</dcterms:modified>
</cp:coreProperties>
</file>
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3DED" w14:textId="77777777" w:rsidR="00D57823" w:rsidRPr="00B62991" w:rsidRDefault="002B567E" w:rsidP="008553FC">
      <w:pPr>
        <w:spacing w:line="360" w:lineRule="auto"/>
        <w:jc w:val="both"/>
        <w:rPr>
          <w:rFonts w:ascii="Times New Roman" w:eastAsia="Times New Roman" w:hAnsi="Times New Roman" w:cs="Times New Roman"/>
          <w:sz w:val="36"/>
          <w:szCs w:val="36"/>
        </w:rPr>
      </w:pPr>
      <w:r w:rsidRPr="00B62991">
        <w:rPr>
          <w:rFonts w:ascii="Times New Roman" w:eastAsia="Times New Roman" w:hAnsi="Times New Roman" w:cs="Times New Roman"/>
          <w:sz w:val="36"/>
          <w:szCs w:val="36"/>
        </w:rPr>
        <w:t>The molecular evolution of animal phototransduction and photoreceptor cells</w:t>
      </w:r>
    </w:p>
    <w:p w14:paraId="0B6A3DEE"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DEF" w14:textId="77777777" w:rsidR="00D57823" w:rsidRPr="00320DD6" w:rsidRDefault="002B567E" w:rsidP="00CA041D">
      <w:pPr>
        <w:spacing w:line="360" w:lineRule="auto"/>
        <w:jc w:val="both"/>
        <w:rPr>
          <w:rFonts w:ascii="Times New Roman" w:eastAsia="Times New Roman" w:hAnsi="Times New Roman" w:cs="Times New Roman"/>
          <w:sz w:val="32"/>
          <w:szCs w:val="32"/>
        </w:rPr>
      </w:pPr>
      <w:r w:rsidRPr="00320DD6">
        <w:rPr>
          <w:rFonts w:ascii="Times New Roman" w:eastAsia="Times New Roman" w:hAnsi="Times New Roman" w:cs="Times New Roman"/>
          <w:sz w:val="32"/>
          <w:szCs w:val="32"/>
        </w:rPr>
        <w:t>Abstract (250)</w:t>
      </w:r>
    </w:p>
    <w:p w14:paraId="0B6A3DF0"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DF2" w14:textId="6F202838" w:rsidR="00D57823" w:rsidRPr="00086D70" w:rsidRDefault="002B567E" w:rsidP="00CA041D">
      <w:pPr>
        <w:spacing w:line="360" w:lineRule="auto"/>
        <w:jc w:val="both"/>
        <w:rPr>
          <w:rFonts w:ascii="Times New Roman" w:eastAsia="Times New Roman" w:hAnsi="Times New Roman" w:cs="Times New Roman"/>
          <w:sz w:val="24"/>
          <w:szCs w:val="24"/>
          <w:shd w:val="clear" w:color="auto" w:fill="FFD966"/>
        </w:rPr>
      </w:pPr>
      <w:r w:rsidRPr="00086D70">
        <w:rPr>
          <w:rFonts w:ascii="Times New Roman" w:eastAsia="Times New Roman" w:hAnsi="Times New Roman" w:cs="Times New Roman"/>
          <w:sz w:val="24"/>
          <w:szCs w:val="24"/>
        </w:rPr>
        <w:t xml:space="preserve">The origin of vision has been </w:t>
      </w:r>
      <w:r w:rsidR="00804799" w:rsidRPr="00086D70">
        <w:rPr>
          <w:rFonts w:ascii="Times New Roman" w:eastAsia="Times New Roman" w:hAnsi="Times New Roman" w:cs="Times New Roman"/>
          <w:sz w:val="24"/>
          <w:szCs w:val="24"/>
        </w:rPr>
        <w:t>a major</w:t>
      </w:r>
      <w:r w:rsidRPr="00086D70">
        <w:rPr>
          <w:rFonts w:ascii="Times New Roman" w:eastAsia="Times New Roman" w:hAnsi="Times New Roman" w:cs="Times New Roman"/>
          <w:sz w:val="24"/>
          <w:szCs w:val="24"/>
        </w:rPr>
        <w:t xml:space="preserve"> novelt</w:t>
      </w:r>
      <w:r w:rsidR="00804799" w:rsidRPr="00086D70">
        <w:rPr>
          <w:rFonts w:ascii="Times New Roman" w:eastAsia="Times New Roman" w:hAnsi="Times New Roman" w:cs="Times New Roman"/>
          <w:sz w:val="24"/>
          <w:szCs w:val="24"/>
        </w:rPr>
        <w:t>y</w:t>
      </w:r>
      <w:r w:rsidRPr="00086D70">
        <w:rPr>
          <w:rFonts w:ascii="Times New Roman" w:eastAsia="Times New Roman" w:hAnsi="Times New Roman" w:cs="Times New Roman"/>
          <w:sz w:val="24"/>
          <w:szCs w:val="24"/>
        </w:rPr>
        <w:t xml:space="preserve"> in animals</w:t>
      </w:r>
      <w:r w:rsidR="00804799" w:rsidRPr="00086D70">
        <w:rPr>
          <w:rFonts w:ascii="Times New Roman" w:eastAsia="Times New Roman" w:hAnsi="Times New Roman" w:cs="Times New Roman"/>
          <w:sz w:val="24"/>
          <w:szCs w:val="24"/>
        </w:rPr>
        <w:t>,</w:t>
      </w:r>
      <w:r w:rsidR="00573B57"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sz w:val="24"/>
          <w:szCs w:val="24"/>
        </w:rPr>
        <w:t>play</w:t>
      </w:r>
      <w:r w:rsidR="00804799" w:rsidRPr="00086D70">
        <w:rPr>
          <w:rFonts w:ascii="Times New Roman" w:eastAsia="Times New Roman" w:hAnsi="Times New Roman" w:cs="Times New Roman"/>
          <w:sz w:val="24"/>
          <w:szCs w:val="24"/>
        </w:rPr>
        <w:t>ing</w:t>
      </w:r>
      <w:r w:rsidRPr="00086D70">
        <w:rPr>
          <w:rFonts w:ascii="Times New Roman" w:eastAsia="Times New Roman" w:hAnsi="Times New Roman" w:cs="Times New Roman"/>
          <w:sz w:val="24"/>
          <w:szCs w:val="24"/>
        </w:rPr>
        <w:t xml:space="preserve"> a fundamental role in the evolution of complex behaviours, such as mate choice and predator avoidance, that distinguish animals from other organisms. </w:t>
      </w:r>
      <w:del w:id="0" w:author="Aleotti, Alessandra" w:date="2023-06-28T19:09:00Z">
        <w:r w:rsidR="00351728" w:rsidRPr="00086D70" w:rsidDel="00557BE2">
          <w:rPr>
            <w:rFonts w:ascii="Times New Roman" w:eastAsia="Times New Roman" w:hAnsi="Times New Roman" w:cs="Times New Roman"/>
            <w:sz w:val="24"/>
            <w:szCs w:val="24"/>
          </w:rPr>
          <w:delText>The</w:delText>
        </w:r>
        <w:r w:rsidRPr="00086D70" w:rsidDel="00557BE2">
          <w:rPr>
            <w:rFonts w:ascii="Times New Roman" w:eastAsia="Times New Roman" w:hAnsi="Times New Roman" w:cs="Times New Roman"/>
            <w:sz w:val="24"/>
            <w:szCs w:val="24"/>
          </w:rPr>
          <w:delText xml:space="preserve"> visual function involves</w:delText>
        </w:r>
      </w:del>
      <w:ins w:id="1" w:author="Aleotti, Alessandra" w:date="2023-06-28T19:09:00Z">
        <w:r w:rsidR="00557BE2">
          <w:rPr>
            <w:rFonts w:ascii="Times New Roman" w:eastAsia="Times New Roman" w:hAnsi="Times New Roman" w:cs="Times New Roman"/>
            <w:sz w:val="24"/>
            <w:szCs w:val="24"/>
          </w:rPr>
          <w:t>Vision starts wit</w:t>
        </w:r>
      </w:ins>
      <w:ins w:id="2" w:author="Aleotti, Alessandra" w:date="2023-06-28T19:10:00Z">
        <w:r w:rsidR="00557BE2">
          <w:rPr>
            <w:rFonts w:ascii="Times New Roman" w:eastAsia="Times New Roman" w:hAnsi="Times New Roman" w:cs="Times New Roman"/>
            <w:sz w:val="24"/>
            <w:szCs w:val="24"/>
          </w:rPr>
          <w:t>h</w:t>
        </w:r>
      </w:ins>
      <w:r w:rsidRPr="00086D70">
        <w:rPr>
          <w:rFonts w:ascii="Times New Roman" w:eastAsia="Times New Roman" w:hAnsi="Times New Roman" w:cs="Times New Roman"/>
          <w:sz w:val="24"/>
          <w:szCs w:val="24"/>
        </w:rPr>
        <w:t xml:space="preserve"> a light-triggered phototransduction cascade that occurs in specialised neurons, known as the photoreceptor cells</w:t>
      </w:r>
      <w:r w:rsidR="004219CC" w:rsidRPr="00086D70">
        <w:rPr>
          <w:rFonts w:ascii="Times New Roman" w:eastAsia="Times New Roman" w:hAnsi="Times New Roman" w:cs="Times New Roman"/>
          <w:sz w:val="24"/>
          <w:szCs w:val="24"/>
        </w:rPr>
        <w:t xml:space="preserve"> (PRCs)</w:t>
      </w:r>
      <w:r w:rsidRPr="00086D70">
        <w:rPr>
          <w:rFonts w:ascii="Times New Roman" w:eastAsia="Times New Roman" w:hAnsi="Times New Roman" w:cs="Times New Roman"/>
          <w:sz w:val="24"/>
          <w:szCs w:val="24"/>
        </w:rPr>
        <w:t xml:space="preserve">. The two main </w:t>
      </w:r>
      <w:r w:rsidR="00785EF4" w:rsidRPr="00086D70">
        <w:rPr>
          <w:rFonts w:ascii="Times New Roman" w:eastAsia="Times New Roman" w:hAnsi="Times New Roman" w:cs="Times New Roman"/>
          <w:sz w:val="24"/>
          <w:szCs w:val="24"/>
        </w:rPr>
        <w:t>PRC</w:t>
      </w:r>
      <w:r w:rsidRPr="00086D70">
        <w:rPr>
          <w:rFonts w:ascii="Times New Roman" w:eastAsia="Times New Roman" w:hAnsi="Times New Roman" w:cs="Times New Roman"/>
          <w:sz w:val="24"/>
          <w:szCs w:val="24"/>
        </w:rPr>
        <w:t xml:space="preserve"> types, </w:t>
      </w:r>
      <w:commentRangeStart w:id="3"/>
      <w:r w:rsidRPr="00086D70">
        <w:rPr>
          <w:rFonts w:ascii="Times New Roman" w:eastAsia="Times New Roman" w:hAnsi="Times New Roman" w:cs="Times New Roman"/>
          <w:sz w:val="24"/>
          <w:szCs w:val="24"/>
        </w:rPr>
        <w:t>ciliary and rhabdomeric</w:t>
      </w:r>
      <w:commentRangeEnd w:id="3"/>
      <w:r w:rsidRPr="00086D70">
        <w:rPr>
          <w:rFonts w:ascii="Times New Roman" w:hAnsi="Times New Roman" w:cs="Times New Roman"/>
          <w:sz w:val="24"/>
          <w:szCs w:val="24"/>
        </w:rPr>
        <w:commentReference w:id="3"/>
      </w:r>
      <w:r w:rsidRPr="00086D70">
        <w:rPr>
          <w:rFonts w:ascii="Times New Roman" w:eastAsia="Times New Roman" w:hAnsi="Times New Roman" w:cs="Times New Roman"/>
          <w:sz w:val="24"/>
          <w:szCs w:val="24"/>
        </w:rPr>
        <w:t xml:space="preserve">, employ specific as well as common genes for phototransduction. </w:t>
      </w:r>
      <w:r w:rsidRPr="00086D70">
        <w:rPr>
          <w:rFonts w:ascii="Times New Roman" w:eastAsia="Times New Roman" w:hAnsi="Times New Roman" w:cs="Times New Roman"/>
          <w:sz w:val="24"/>
          <w:szCs w:val="24"/>
          <w:shd w:val="clear" w:color="auto" w:fill="FFD966"/>
        </w:rPr>
        <w:t>While fundamental for vision, the origin and evolution of photoreceptor cells and their phototransduction pathways are still unclear.</w:t>
      </w:r>
    </w:p>
    <w:p w14:paraId="0B6A3DF4" w14:textId="3F6CDE96" w:rsidR="00D57823" w:rsidRPr="00086D70" w:rsidRDefault="002B567E" w:rsidP="00CA041D">
      <w:pPr>
        <w:spacing w:before="240" w:after="240" w:line="360" w:lineRule="auto"/>
        <w:jc w:val="both"/>
        <w:rPr>
          <w:rFonts w:ascii="Times New Roman" w:eastAsia="Times New Roman" w:hAnsi="Times New Roman" w:cs="Times New Roman"/>
          <w:sz w:val="24"/>
          <w:szCs w:val="24"/>
        </w:rPr>
      </w:pPr>
      <w:commentRangeStart w:id="4"/>
      <w:r w:rsidRPr="00086D70">
        <w:rPr>
          <w:rFonts w:ascii="Times New Roman" w:eastAsia="Times New Roman" w:hAnsi="Times New Roman" w:cs="Times New Roman"/>
          <w:sz w:val="24"/>
          <w:szCs w:val="24"/>
        </w:rPr>
        <w:t xml:space="preserve">Using gene-tree species-tree reconciliation methods </w:t>
      </w:r>
      <w:commentRangeEnd w:id="4"/>
      <w:r w:rsidRPr="00086D70">
        <w:rPr>
          <w:rFonts w:ascii="Times New Roman" w:hAnsi="Times New Roman" w:cs="Times New Roman"/>
          <w:sz w:val="24"/>
          <w:szCs w:val="24"/>
        </w:rPr>
        <w:commentReference w:id="4"/>
      </w:r>
      <w:r w:rsidRPr="00086D70">
        <w:rPr>
          <w:rFonts w:ascii="Times New Roman" w:eastAsia="Times New Roman" w:hAnsi="Times New Roman" w:cs="Times New Roman"/>
          <w:sz w:val="24"/>
          <w:szCs w:val="24"/>
        </w:rPr>
        <w:t xml:space="preserve">we studied the pattern of gene duplications for all phototransduction genes in more than 80 species, including non-bilaterian metazoans and other eukaryotes. Next, we investigated the expression of phototransduction genes in available single-cell RNA-sequencing data of </w:t>
      </w:r>
      <w:r w:rsidR="00FE371E" w:rsidRPr="00086D70">
        <w:rPr>
          <w:rFonts w:ascii="Times New Roman" w:eastAsia="Times New Roman" w:hAnsi="Times New Roman" w:cs="Times New Roman"/>
          <w:sz w:val="24"/>
          <w:szCs w:val="24"/>
        </w:rPr>
        <w:t>various</w:t>
      </w:r>
      <w:r w:rsidRPr="00086D70">
        <w:rPr>
          <w:rFonts w:ascii="Times New Roman" w:eastAsia="Times New Roman" w:hAnsi="Times New Roman" w:cs="Times New Roman"/>
          <w:sz w:val="24"/>
          <w:szCs w:val="24"/>
        </w:rPr>
        <w:t xml:space="preserve"> animals, including non-bilaterians. </w:t>
      </w:r>
      <w:commentRangeStart w:id="5"/>
      <w:r w:rsidRPr="00086D70">
        <w:rPr>
          <w:rFonts w:ascii="Times New Roman" w:eastAsia="Times New Roman" w:hAnsi="Times New Roman" w:cs="Times New Roman"/>
          <w:sz w:val="24"/>
          <w:szCs w:val="24"/>
        </w:rPr>
        <w:t xml:space="preserve">Using phototransduction genes as markers, we identified putative photoreceptor-like </w:t>
      </w:r>
      <w:r w:rsidR="00FC715A" w:rsidRPr="00086D70">
        <w:rPr>
          <w:rFonts w:ascii="Times New Roman" w:eastAsia="Times New Roman" w:hAnsi="Times New Roman" w:cs="Times New Roman"/>
          <w:sz w:val="24"/>
          <w:szCs w:val="24"/>
        </w:rPr>
        <w:t>cells</w:t>
      </w:r>
      <w:r w:rsidRPr="00086D70">
        <w:rPr>
          <w:rFonts w:ascii="Times New Roman" w:eastAsia="Times New Roman" w:hAnsi="Times New Roman" w:cs="Times New Roman"/>
          <w:sz w:val="24"/>
          <w:szCs w:val="24"/>
        </w:rPr>
        <w:t>. We further compared the set of transcription factors differentially expressed in each candidate photoreceptor-like cell across animals.</w:t>
      </w:r>
      <w:commentRangeEnd w:id="5"/>
      <w:r w:rsidRPr="00086D70">
        <w:rPr>
          <w:rFonts w:ascii="Times New Roman" w:hAnsi="Times New Roman" w:cs="Times New Roman"/>
          <w:sz w:val="24"/>
          <w:szCs w:val="24"/>
        </w:rPr>
        <w:commentReference w:id="5"/>
      </w:r>
    </w:p>
    <w:p w14:paraId="0B6A3DF5" w14:textId="41E4B7CD"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shd w:val="clear" w:color="auto" w:fill="FFD966"/>
        </w:rPr>
        <w:t xml:space="preserve">We found that </w:t>
      </w:r>
      <w:r w:rsidR="0072179C" w:rsidRPr="00086D70">
        <w:rPr>
          <w:rFonts w:ascii="Times New Roman" w:eastAsia="Times New Roman" w:hAnsi="Times New Roman" w:cs="Times New Roman"/>
          <w:sz w:val="24"/>
          <w:szCs w:val="24"/>
          <w:shd w:val="clear" w:color="auto" w:fill="FFD966"/>
        </w:rPr>
        <w:t xml:space="preserve">the broad gene families of </w:t>
      </w:r>
      <w:r w:rsidRPr="00086D70">
        <w:rPr>
          <w:rFonts w:ascii="Times New Roman" w:eastAsia="Times New Roman" w:hAnsi="Times New Roman" w:cs="Times New Roman"/>
          <w:sz w:val="24"/>
          <w:szCs w:val="24"/>
          <w:shd w:val="clear" w:color="auto" w:fill="FFD966"/>
        </w:rPr>
        <w:t>phototransduction gene</w:t>
      </w:r>
      <w:r w:rsidR="0072179C" w:rsidRPr="00086D70">
        <w:rPr>
          <w:rFonts w:ascii="Times New Roman" w:eastAsia="Times New Roman" w:hAnsi="Times New Roman" w:cs="Times New Roman"/>
          <w:sz w:val="24"/>
          <w:szCs w:val="24"/>
          <w:shd w:val="clear" w:color="auto" w:fill="FFD966"/>
        </w:rPr>
        <w:t>s</w:t>
      </w:r>
      <w:r w:rsidRPr="00086D70">
        <w:rPr>
          <w:rFonts w:ascii="Times New Roman" w:eastAsia="Times New Roman" w:hAnsi="Times New Roman" w:cs="Times New Roman"/>
          <w:sz w:val="24"/>
          <w:szCs w:val="24"/>
          <w:shd w:val="clear" w:color="auto" w:fill="FFD966"/>
        </w:rPr>
        <w:t xml:space="preserve"> are generally very ancient</w:t>
      </w:r>
      <w:r w:rsidR="0072179C" w:rsidRPr="00086D70">
        <w:rPr>
          <w:rFonts w:ascii="Times New Roman" w:eastAsia="Times New Roman" w:hAnsi="Times New Roman" w:cs="Times New Roman"/>
          <w:sz w:val="24"/>
          <w:szCs w:val="24"/>
          <w:shd w:val="clear" w:color="auto" w:fill="FFD966"/>
        </w:rPr>
        <w:t>, predating the origin of vision,</w:t>
      </w:r>
      <w:r w:rsidRPr="00086D70">
        <w:rPr>
          <w:rFonts w:ascii="Times New Roman" w:eastAsia="Times New Roman" w:hAnsi="Times New Roman" w:cs="Times New Roman"/>
          <w:sz w:val="24"/>
          <w:szCs w:val="24"/>
          <w:shd w:val="clear" w:color="auto" w:fill="FFD966"/>
        </w:rPr>
        <w:t xml:space="preserve"> and that the major events of family expansions often occurred prior to or at the base of animals, reflecting the ability of animals to broaden their responses to the environment. </w:t>
      </w:r>
      <w:r w:rsidRPr="00086D70">
        <w:rPr>
          <w:rFonts w:ascii="Times New Roman" w:eastAsia="Times New Roman" w:hAnsi="Times New Roman" w:cs="Times New Roman"/>
          <w:sz w:val="24"/>
          <w:szCs w:val="24"/>
        </w:rPr>
        <w:t>Cells with a photoreceptor-like profile in non-bilateria appear to express some but not all components of the two well characterised phototransduction pathways, suggesting that these early branching animals may have some lineage-specific components involved in phototransduction. Finally, species-specific combinations of transcription factors seem to be expressed in PRC-like cells across animals</w:t>
      </w:r>
      <w:commentRangeStart w:id="6"/>
      <w:r w:rsidRPr="00086D70">
        <w:rPr>
          <w:rFonts w:ascii="Times New Roman" w:eastAsia="Times New Roman" w:hAnsi="Times New Roman" w:cs="Times New Roman"/>
          <w:sz w:val="24"/>
          <w:szCs w:val="24"/>
        </w:rPr>
        <w:t>.</w:t>
      </w:r>
      <w:commentRangeEnd w:id="6"/>
      <w:r w:rsidRPr="00086D70">
        <w:rPr>
          <w:rFonts w:ascii="Times New Roman" w:hAnsi="Times New Roman" w:cs="Times New Roman"/>
          <w:sz w:val="24"/>
          <w:szCs w:val="24"/>
        </w:rPr>
        <w:commentReference w:id="6"/>
      </w:r>
    </w:p>
    <w:p w14:paraId="0B6A3DF6" w14:textId="78C27958" w:rsidR="004C4104" w:rsidRDefault="004C4104" w:rsidP="00CA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A3DF7" w14:textId="77777777" w:rsidR="00D57823" w:rsidRPr="00874A89" w:rsidRDefault="002B567E" w:rsidP="00CA041D">
      <w:pPr>
        <w:spacing w:line="360" w:lineRule="auto"/>
        <w:jc w:val="both"/>
        <w:rPr>
          <w:rFonts w:ascii="Times New Roman" w:eastAsia="Times New Roman" w:hAnsi="Times New Roman" w:cs="Times New Roman"/>
          <w:sz w:val="32"/>
          <w:szCs w:val="32"/>
        </w:rPr>
      </w:pPr>
      <w:r w:rsidRPr="00874A89">
        <w:rPr>
          <w:rFonts w:ascii="Times New Roman" w:eastAsia="Times New Roman" w:hAnsi="Times New Roman" w:cs="Times New Roman"/>
          <w:sz w:val="32"/>
          <w:szCs w:val="32"/>
        </w:rPr>
        <w:lastRenderedPageBreak/>
        <w:t>Introduction</w:t>
      </w:r>
    </w:p>
    <w:p w14:paraId="0B6A3DF8"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DF9" w14:textId="43AF68C0"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Animal evolution has gone hand in hand with an increasing refinement of the ability to sense and respond to the environment. One fundamental sense for animals is vision. While non-visual photoreception is present throughout the tree of life, visual photoreception is an animal-specific trait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{"citationID":"pK3xWY2w","properties":{"formattedCitation":"(Nilsson 2009; Nilsson 2013)","plainCitation":"(Nilsson 2009; Nilsson 2013)","noteIndex":0},"citationItems":[{"id":344,"uris":["http://zotero.org/users/8176000/items/ETFMIF7M"],"itemData":{"id":344,"type":"article-journal","abstract":"The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behaviour","volume":"364","author":[{"family":"Nilsson","given":"Dan-Eric"}],"issued":{"date-parts":[["2009",10,12]]}}},{"id":341,"uris":["http://zotero.org/users/8176000/items/A76IXMGB"],"itemData":{"id":341,"type":"article-journal","abstract":"Eye evolution is driven by the evolution of visually guided behavior. Accumulation of gradually more demanding behaviors have continuously increased the performance requirements on the photoreceptor organs. Starting with nondirectional photoreception, I argue for an evolutionary sequence continuing with directional photoreception, low-resolution vision, and finally, high-resolution vision. Calculations of the physical requirements for these four sensory tasks show that they correlate with major innovations in eye evolution and thus work as a relevant classification for a functional analysis of eye evolution. Together with existing molecular and morphological data, the functional analysis suggests that urbilateria had a simple set of rhabdomeric and ciliary receptors used for directional photoreception, and that organ duplications, positional shifts and functional shifts account for the diverse patterns of eyes and photoreceptors seen in extant animals. The analysis also suggests that directional photoreception evolved independently at least twice before the last common ancestor of bilateria and proceeded several times independently to true vision in different bilaterian and cnidarian groups. This scenario is compatible with Pax-gene expression in eye development in the different animal groups. The whole process from the first opsin to high-resolution vision took about 170 million years and was largely completed by the onset of the Cambrian, about 530 million years ago. Evolution from shadow detectors to multiple directional photoreceptors has further led to secondary cases of eye evolution in bivalves, fan worms, and chitons.","container-title":"Visual Neuroscience","DOI":"10.1017/S0952523813000035","ISSN":"0952-5238, 1469-8714","issue":"1-2","language":"en","note":"publisher: Cambridge University Press","page":"5-20","source":"Cambridge University Press","title":"Eye evolution and its functional basis","volume":"30","author":[{"family":"Nilsson","given":"Dan-E."}],"issued":{"date-parts":[["2013",3]]}}}],"schema":"https://github.com/citation-style-language/schema/raw/master/csl-citation.json"}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(Nilsson 2009; Nilsson 2013)</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At a molecular level, the visual process begins with the reception of light by a photosensitive molecule. This light-activated molecule in turn triggers a chain of molecular signalling within the cell that culminates into ion channel opening/closing resulting in electrical signalling. This phototransduction process occurs within specialised neurons called photoreceptor cells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{"citationID":"zW4VhcTr","properties":{"formattedCitation":"(Nilsson 2009)","plainCitation":"(Nilsson 2009)","noteIndex":0},"citationItems":[{"id":344,"uris":["http://zotero.org/users/8176000/items/ETFMIF7M"],"itemData":{"id":344,"type":"article-journal","abstract":"The morphology and molecular mechanisms of animal photoreceptor cells and eyes reveal a complex pattern of duplications and co-option of genetic modules, leading to a number of different light-sensitive systems that share many components, in which clear-cut homologies are rare. On the basis of molecular and morphological findings, I discuss the functional requirements for vision and how these have constrained the evolution of eyes. The fact that natural selection on eyes acts through the consequences of visually guided behaviour leads to a concept of task-punctuated evolution, where sensory systems evolve by a sequential acquisition of sensory tasks. I identify four key innovations that, one after the other, paved the way for the evolution of efficient eyes. These innovations are (i) efficient photopigments, (ii) directionality through screening pigment, (iii) photoreceptor membrane folding, and (iv) focusing optics. A corresponding evolutionary sequence is suggested, starting at non-directional monitoring of ambient luminance and leading to comparisons of luminances within a scene, first by a scanning mode and later by parallel spatial channels in imaging eyes.","container-title":"Philosophical Transactions of the Royal Society B: Biological Sciences","DOI":"10.1098/rstb.2009.0083","issue":"1531","note":"publisher: Royal Society","page":"2833-2847","source":"royalsocietypublishing.org (Atypon)","title":"The evolution of eyes and visually guided behaviour","volume":"364","author":[{"family":"Nilsson","given":"Dan-Eric"}],"issued":{"date-parts":[["2009",10,12]]}}}],"schema":"https://github.com/citation-style-language/schema/raw/master/csl-citation.json"}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(Nilsson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w:t>
      </w:r>
    </w:p>
    <w:p w14:paraId="0B6A3DFA" w14:textId="07877E40" w:rsidR="00D57823" w:rsidRPr="00086D70" w:rsidRDefault="002B567E" w:rsidP="00CA041D">
      <w:pPr>
        <w:spacing w:before="240" w:after="240" w:line="360" w:lineRule="auto"/>
        <w:jc w:val="both"/>
        <w:rPr>
          <w:rFonts w:ascii="Times New Roman" w:eastAsia="Times New Roman" w:hAnsi="Times New Roman" w:cs="Times New Roman"/>
          <w:sz w:val="24"/>
          <w:szCs w:val="24"/>
        </w:rPr>
      </w:pPr>
      <w:bookmarkStart w:id="7" w:name="_30j0zll" w:colFirst="0" w:colLast="0"/>
      <w:bookmarkEnd w:id="7"/>
      <w:r w:rsidRPr="00086D70">
        <w:rPr>
          <w:rFonts w:ascii="Times New Roman" w:eastAsia="Times New Roman" w:hAnsi="Times New Roman" w:cs="Times New Roman"/>
          <w:sz w:val="24"/>
          <w:szCs w:val="24"/>
        </w:rPr>
        <w:t xml:space="preserve">The photosensitive molecule is composed of an opsin, a membrane bound G-protein coupled receptor (GPCR), and a light-sensitive chromophore bound to it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{"citationID":"KQdNFBYP","properties":{"formattedCitation":"(Terakita 2005)","plainCitation":"(Terakita 2005)","noteIndex":0},"citationItems":[{"id":346,"uris":["http://zotero.org/users/8176000/items/7W5BCB2M"],"itemData":{"id":346,"type":"article-journal","abstract":"The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(Terakita 2005)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This chromophore, the retinal, derives from the metabolism of vitamin A. In dark, the retinal is in its 11-cis state. When hit by light photons, it isomerizes into its all-trans state, inducing the structural change in the opsin that in turn initiates the phototransduction pathway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{"citationID":"7V9aVuHi","properties":{"formattedCitation":"(Terakita 2005; Palczewski and Kiser 2020; Widjaja-Adhi and Golczak 2020)","plainCitation":"(Terakita 2005; Palczewski and Kiser 2020; Widjaja-Adhi and Golczak 2020)","noteIndex":0},"citationItems":[{"id":346,"uris":["http://zotero.org/users/8176000/items/7W5BCB2M"],"itemData":{"id":346,"type":"article-journal","abstract":"The photosensitive molecule rhodopsin and its relatives consist of a protein moiety - an opsin - and a non-protein moiety - the chromophore retinal. Opsins, which are G-protein-coupled receptors (GPCRs), are found in animals, and more than a thousand have been identified so far. Detailed molecular phylogenetic analyses show that the opsin family is divided into seven subfamilies, which correspond well to functional classifications within the family: the vertebrate visual (transducin-coupled) and non-visual opsin subfamily, the encephalopsin/tmt-opsin subfamily, the Gq-coupled opsin/melanopsin subfamily, the Go-coupled opsin subfamily, the neuropsin subfamily, the peropsin subfamily and the retinal photoisomerase subfamily. The subfamilies diversified before the deuterostomes (including vertebrates) split from the protostomes (most invertebrates), suggesting that a common animal ancestor had multiple opsin genes. Opsins have a seven-transmembrane structure similar to that of other GPCRs, but are distinguished by a lysine residue that is a retinal-binding site in the seventh helix. Accumulated evidence suggests that most opsins act as pigments that activate G proteins in a light-dependent manner in both visual and non-visual systems, whereas a few serve as retinal photoisomerases, generating the chromophore used by other opsins, and some opsins have unknown functions.","container-title":"Genome Biology","DOI":"10.1186/gb-2005-6-3-213","ISSN":"1474-760X","issue":"3","journalAbbreviation":"Genome Biology","page":"213","source":"BioMed Central","title":"The opsins","volume":"6","author":[{"family":"Terakita","given":"Akihisa"}],"issued":{"date-parts":[["2005",3,1]]}}},{"id":349,"uris":["http://zotero.org/users/8176000/items/5R7WG7DN"],"itemData":{"id":349,"type":"article-journal","abstract":"The visual phototransduction cascade begins with a cis–trans photoisomerization of a retinylidene chromophore associated with the visual pigments of rod and cone photoreceptors. Visual opsins release their all-trans-retinal chromophore following photoactivation, which necessitates the existence of pathways that produce 11-cis-retinal for continued formation of visual pigments and sustained vision. Proteins in the retinal pigment epithelium (RPE), a cell layer adjacent to the photoreceptor outer segments, form the well-established “dark” regeneration pathway known as the classical visual cycle. This pathway is sufficient to maintain continuous rod function and support cone photoreceptors as well although its throughput has to be augmented by additional mechanism(s) to maintain pigment levels in the face of high rates of photon capture. Recent studies indicate that the classical visual cycle works together with light-dependent processes in both the RPE and neural retina to ensure adequate 11-cis-retinal production under natural illuminances that can span ten orders of magnitude. Further elucidation of the interplay between these complementary systems is fundamental to understanding how cone-mediated vision is sustained in vivo. Here, we describe recent advances in understanding how 11-cis-retinal is synthesized via light-dependent mechanisms.","container-title":"Proceedings of the National Academy of Sciences of the United States of America","DOI":"10.1073/pnas.2008211117","ISSN":"0027-8424","issue":"33","journalAbbreviation":"Proc Natl Acad Sci U S A","note":"PMID: 32759209\nPMCID: PMC7443880","page":"19629-19638","source":"PubMed Central","title":"Shedding new light on the generation of the visual chromophore","volume":"117","author":[{"family":"Palczewski","given":"Krzysztof"},{"family":"Kiser","given":"Philip D."}],"issued":{"date-parts":[["2020",8,18]]}}},{"id":352,"uris":["http://zotero.org/users/8176000/items/FBF6H6IZ"],"itemData":{"id":352,"type":"article-journal","abstract":"Vitamin A is an essential nutrient necessary for numerous basic physiological functions, including reproduction and development, immune cell differentiation and communication, as well as the perception of light. To evade the dire consequences of vitamin A deficiency, vertebrates have evolved specialized metabolic pathways that enable the absorption, transport, and storage of vitamin A acquired from dietary sources as preformed retinoids or provitamin A carotenoids. This evolutionary advantage requires a complex interplay between numerous specialized retinoid-transport proteins, receptors, and enzymes. Recent advances in molecular and structural biology resulted in a rapid expansion of our understanding of these processes at the molecular level. This progress opened new avenues for the therapeutic manipulation of retinoid homeostasis. In this review, we summarize current research related to the biochemistry of carotenoid and retinoid-processing proteins with special emphasis on the structural aspects of their physiological actions. This article is part of a Special Issue entitled Carotenoids recent advances in cell and molecular biology edited by Johannes von Lintig and Loredana Quadro.","container-title":"Biochimica Et Biophysica Acta. Molecular and Cell Biology of Lipids","DOI":"10.1016/j.bbalip.2019.158571","ISSN":"1879-2618","issue":"11","journalAbbreviation":"Biochim Biophys Acta Mol Cell Biol Lipids","language":"eng","note":"PMID: 31770587\nPMCID: PMC7244374","page":"158571","source":"PubMed","title":"The molecular aspects of absorption and metabolism of carotenoids and retinoids in vertebrates","volume":"1865","author":[{"family":"Widjaja-Adhi","given":"Made Airanthi K."},{"family":"Golczak","given":"Marcin"}],"issued":{"date-parts":[["2020",11]]}}}],"schema":"https://github.com/citation-style-language/schema/raw/master/csl-citation.json"}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(Terakita 2005; Palczewski and Kiser 2020; Widjaja-Adhi and Golczak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w:t>
      </w:r>
    </w:p>
    <w:p w14:paraId="0B6A3DFB" w14:textId="5507076E"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Two alternative phototransduction cascades have been described in detail. In </w:t>
      </w:r>
      <w:r w:rsidRPr="00086D70">
        <w:rPr>
          <w:rFonts w:ascii="Times New Roman" w:eastAsia="Times New Roman" w:hAnsi="Times New Roman" w:cs="Times New Roman"/>
          <w:i/>
          <w:sz w:val="24"/>
          <w:szCs w:val="24"/>
        </w:rPr>
        <w:t xml:space="preserve">Drosophila melanogaster </w:t>
      </w:r>
      <w:r w:rsidRPr="00086D70">
        <w:rPr>
          <w:rFonts w:ascii="Times New Roman" w:eastAsia="Times New Roman" w:hAnsi="Times New Roman" w:cs="Times New Roman"/>
          <w:sz w:val="24"/>
          <w:szCs w:val="24"/>
        </w:rPr>
        <w:t xml:space="preserve">(Figure 1A), the opsin activates a Gq-type G protein. The alpha subunit detaches from the complex and activates phospholipase C beta that initiates a phosphoinositide cascade. This results in the opening of transient receptor potential (trp) and trp-like (trpl) channels with consequent depolarization of the cell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{"citationID":"zgRoa8uJ","properties":{"formattedCitation":"(Wang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(Wang and Montell 2007; Hardie and Juusola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Whereas in vertebrates, as exemplified by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(Figure 1B), the opsin activates transducin (Gt) a G protein of the Gi/o-type that activates phosphodiesterase 6 (PDE6) that hydrolyses cyclic GMP. The drop in cGMP levels causes the cyclic nucleotide gated ion channels (CNGCs) to close, followed by a hyperpolarization of the cell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{"citationID":"HRlrJPU6","properties":{"formattedCitation":"(Lamb 2020)","plainCitation":"(Lamb 2020)","noteIndex":0},"citationItems":[{"id":783,"uris":["http://zotero.org/users/8176000/items/I7FNK3K5"],"itemData":{"id":783,"type":"article-journal","abstract":"This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(Lamb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Some molecular components are shared between both pathways, whilst others are specific to either one or the other pathway (Figure 1 and Table 1). Reconstructing the evolutionary history of each phototransduction gene family is necessary to understand when the complete phototransduction pathways originated and may have started to acquire their visual function.</w:t>
      </w:r>
    </w:p>
    <w:p w14:paraId="0B6A3DFC" w14:textId="22002E40"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The two phototransduction pathways occur in different subtypes of photoreceptor cells (PRCs). Rhabdomeric PRCs utilise the phosphoinositide pathway while the ciliary PRCs use the phosphodiesterase 6 pathway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{"citationID":"Osu7Q5xp","properties":{"formattedCitation":"(Arendt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(Arendt 2003)</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Both cell types occur throughout Metazoa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{"citationID":"EFtVYFFz","properties":{"formattedCitation":"(Horridge 1964; Hattar et al. 2002; Arendt 2003; Nordstr\\uc0\\u246{}m et al. 2003; Arendt et al. 2004; Kozmik et al. 2008; Passamaneck et al. 2011; Ullrich-L\\uc0\\u252{}ter et al. 2011; J\\uc0\\u233{}kely et al. 2015; Tamm 2016; von D\\uc0\\u246{}hren and Bartolomaeus 2018; Picciani et al. 2018; Valencia et al. 2021)","plainCitation":"(Horridge 1964; Hattar et al. 2002; Arendt 2003; Nordström et al. 2003; Arendt et al. 2004; Kozmik et al. 2008; Passamaneck et al. 2011; Ullrich-Lüter et al. 2011; Jékely et al. 2015; Tamm 2016; von Döhren and Bartolomaeus 2018; Picciani et al. 2018; Valencia et al. 2021)","noteIndex":0},"citationItems":[{"id":388,"uris":["http://zotero.org/users/8176000/items/4W6QTQDQ"],"itemData":{"id":388,"type":"article-journal","abstract":"Four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types","volume":"47","author":[{"family":"Arendt","given":"Detlev"}],"issued":{"date-parts":[["2003"]]}}},{"id":379,"uris":["http://zotero.org/users/8176000/items/IWNLDWBR"],"itemData":{"id":379,"type":"article-journal","abstract":"Earlier detailed studies of cnidarian planula larvae have revealed a simple nervous system but no eyes or identifiable light sensing structures. Here, we describe the planula of a box jellyfish, Tripedalia cystophora, and report that these larvae have an extremely simple organization with no nervous system at all. Their only advanced feature is the presence of 10–15 pigment–cup ocelli, evenly spaced across the posterior half of the larval ectoderm. The ocelli are single cell structures containing a cup of screening pigment filled with presumably photosensory microvilli. These rhabdomeric photoreceptors have no neural connections to any other cells, but each has a well–developed motor-cilium, appearing to be the only means by which light can control the behaviour of the larva. The ocelli are thus self–contained sensory–motor entities, making a nervous system superfluous.","container-title":"Proceedings of the Royal Society of London. Series B: Biological Sciences","DOI":"10.1098/rspb.2003.2504","issue":"1531","note":"publisher: Royal Society","page":"2349-2354","source":"royalsocietypublishing.org (Atypon)","title":"A simple visual system without neurons in jellyfish larvae","volume":"270","author":[{"family":"Nordström","given":"K."},{"family":"Wallén","given":"null"},{"family":"Seymour","given":"J."},{"family":"Nilsson","given":"D."}],"issued":{"date-parts":[["2003",11,22]]}}},{"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larva","volume":"2","author":[{"family":"Passamaneck","given":"Yale J."},{"family":"Furchheim","given":"Nina"},{"family":"Hejnol","given":"Andreas"},{"family":"Martindale","given":"Mark Q."},{"family":"Lüter","given":"Carsten"}],"issued":{"date-parts":[["2011",3,1]]}}},{"id":370,"uris":["http://zotero.org/users/8176000/items/BY7Y3BUU"],"itemData":{"id":370,"type":"article-journal","abstract":"Different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volume":"137","author":[{"family":"Döhren","given":"Jörn","non-dropping-particle":"von"},{"family":"Bartolomaeus","given":"Thomas"}],"issued":{"date-parts":[["2018",6,1]]}}},{"id":385,"uris":["http://zotero.org/users/8176000/items/TNU58WJH"],"itemData":{"id":385,"type":"article-journal","abstract":"Animal eyes vary considerably in morphology and complexity and are thus ideal for understanding the evolution of complex biological traits [1]. While eyes evolved many times in bilaterian animals with elaborate nervous systems, image-forming and simpler eyes also exist in cnidarians, which are ancient non-bilaterians with neural nets and regions with condensed neurons to process information. How often eyes of varying complexity, including image-forming eyes, arose in animals with such simple neural circuitry remains obscure. Here, we produced large-scale phylogenies of Cnidaria and their photosensitive proteins and coupled them with an extensive literature search on eyes and light-sensing behavior to show that cnidarian eyes originated at least eight times, with complex, lensed-eyes having a history separate from other eye types. Compiled data show widespread light-sensing behavior in eyeless cnidarians, and comparative analyses support ancestors without eyes that already sensed light with dispersed photoreceptor cells. The history of expression of photoreceptive opsin proteins supports the inference of distinct eye origins via separate co-option of different non-visual opsin paralogs into eyes. Overall, our results show eyes evolved repeatedly from ancestral photoreceptor cells in non-bilaterian animals with simple nervous systems, co-opting existing precursors, similar to what occurred in Bilateria. Our study underscores the potential for multiple, evolutionarily distinct visual systems even in animals with simple nervous systems.","container-title":"Current Biology","DOI":"10.1016/j.cub.2018.05.055","ISSN":"0960-9822","issue":"15","journalAbbreviation":"Current Biology","language":"en","page":"2413-2419.e4","source":"ScienceDirect","title":"Prolific Origination of Eyes in Cnidaria with Co-option of Non-visual Opsins","volume":"28","author":[{"family":"Picciani","given":"Natasha"},{"family":"Kerlin","given":"Jamie R."},{"family":"Sierra","given":"Noemie"},{"family":"Swafford","given":"Andrew J. M."},{"family":"Ramirez","given":"M. Desmond"},{"family":"Roberts","given":"Nickellaus G."},{"family":"Cannon","given":"Johanna T."},{"family":"Daly","given":"Marymegan"},{"family":"Oakley","given":"Todd H."}],"issued":{"date-parts":[["2018",8,6]]}}},{"id":863,"uris":["http://zotero.org/users/8176000/items/LMPZ4V9P"],"itemData":{"id":863,"type":"article-journal","abstract":"The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(Horridge 1964; Hattar et al. 2002; Arendt 2003; Nordström et al. 2003; Arendt et al. 2004; Kozmik et al. 2008; Passamaneck et al. 2011; Ullrich-Lüter et al. 2011; Jékely et al. 2015; Tamm 2016; von Döhren and Bartolomaeus 2018; Picciani et al. 2018; Valencia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homology of the two photoreceptor cell types is still under debate, as is the question of the ancestral state in the ancestor to all animals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{"citationID":"nN48aP8m","properties":{"formattedCitation":"(Arendt 2008; Arendt et al. 2016)","plainCitation":"(Arendt 2008; Arendt et al. 2016)","noteIndex":0},"citationItems":[{"id":396,"uris":["http://zotero.org/users/8176000/items/9IRJGACY"],"itemData":{"id":396,"type":"article-journal","abstract":"Cell types in animals evolved by step-wise diversification into sister cell types, which is analogous to the evolution of species or genes. We can identify homologous cell types between species by comparing molecular fingerprints, which represent the unique aspects of the gene expression profile of a specific cell type.Molecular fingerprint comparisons recently allowed the identification of homologous cell types in distantly related phyla, for example: motor neurons that are conserved across insects, vertebrates, nematodes and annelids; photoreceptors that are conserved across the animal kingdom; and blood cells in various bilaterian animals.Ancient cell types are multifunctional, for example: the light-sensitive and locomotor steering rudder cell of sponges and cnidarians; the epithelial muscle cells in cnidarians; and the photosensitive–neurosecretory 'protoneuron'.During cell type evolution, the multiple functions of ancient cell types are distributed in a complementary manner to descendant sister cell types. This major principle of cell type evolution is referred to here as functional segregation.Cell type functional segregation explains the evolutionary emergence of axonal circuits in nervous-system evolution. For example, the wiring of the vertebrate retina and of the nose–hypothalamus–pituitary axis may have arisen by the functional segregation of sister cell types.Functional divergence is a second important principle of cell type evolution. Here, cellular functions are retained in both descendant cell types but modified in different directions. Cell type functional divergence often involves gene duplication.The acquisition of new functions can occur via the co-option of differentiation genes that were previously used by other cell types or by the de novo emergence of genes that are added to existing gene batteries.In many cases, the development of cell types recapitulates the evolution of cell types. However, highly divergent developmental paths frequently generate homologous cell types that are shared between species, which indicate that cell type development is more plastic than cell type identity.","container-title":"Nature Reviews Genetics","DOI":"10.1038/nrg2416","ISSN":"1471-0064","issue":"11","journalAbbreviation":"Nat Rev Genet","language":"en","license":"2008 Nature Publishing Group","note":"Bandiera_abtest: a\nCg_type: Nature Research Journals\nnumber: 11\nPrimary_atype: Reviews\npublisher: Nature Publishing Group","page":"868-882","source":"www.nature.com","title":"The evolution of cell types in animals: emerging principles from molecular studies","title-short":"The evolution of cell types in animals","volume":"9","author":[{"family":"Arendt","given":"Detlev"}],"issued":{"date-parts":[["2008",11]]}}},{"id":399,"uris":["http://zotero.org/users/8176000/items/D42LKGBL"],"itemData":{"id":399,"type":"article-journal","abstract":"Cell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(Arendt 2008; Arendt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While the identification of PRCs throughout animals has traditionally relied on morphological studies, now, the availability of single-cell RNA sequencing allows us to explore the presence of these cell-types in a growing number of organisms. </w:t>
      </w:r>
    </w:p>
    <w:p w14:paraId="0B6A3DFD" w14:textId="4F65AEFE"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In this study we explored the evolutionary history of the molecular components essential for vision </w:t>
      </w:r>
      <w:r w:rsidR="00441B4F" w:rsidRPr="00086D70">
        <w:rPr>
          <w:rFonts w:ascii="Times New Roman" w:eastAsia="Times New Roman" w:hAnsi="Times New Roman" w:cs="Times New Roman"/>
          <w:sz w:val="24"/>
          <w:szCs w:val="24"/>
        </w:rPr>
        <w:t>by first</w:t>
      </w:r>
      <w:r w:rsidRPr="00086D70">
        <w:rPr>
          <w:rFonts w:ascii="Times New Roman" w:eastAsia="Times New Roman" w:hAnsi="Times New Roman" w:cs="Times New Roman"/>
          <w:sz w:val="24"/>
          <w:szCs w:val="24"/>
        </w:rPr>
        <w:t xml:space="preserve"> reconstructing the evolution of the genes involved in the two major phototransduction pathways; and then identifying PRC-like cell-types throughout animals and comparing their genetic profiles. </w:t>
      </w:r>
    </w:p>
    <w:p w14:paraId="0B6A3DFE" w14:textId="3201621F" w:rsidR="004C4104" w:rsidRDefault="004C4104" w:rsidP="00CA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A3DFF" w14:textId="77777777" w:rsidR="00D57823" w:rsidRPr="007F40FB" w:rsidRDefault="002B567E" w:rsidP="00CA041D">
      <w:pPr>
        <w:spacing w:line="360" w:lineRule="auto"/>
        <w:jc w:val="both"/>
        <w:rPr>
          <w:rFonts w:ascii="Times New Roman" w:eastAsia="Times New Roman" w:hAnsi="Times New Roman" w:cs="Times New Roman"/>
          <w:sz w:val="32"/>
          <w:szCs w:val="32"/>
        </w:rPr>
      </w:pPr>
      <w:r w:rsidRPr="007F40FB">
        <w:rPr>
          <w:rFonts w:ascii="Times New Roman" w:eastAsia="Times New Roman" w:hAnsi="Times New Roman" w:cs="Times New Roman"/>
          <w:sz w:val="32"/>
          <w:szCs w:val="32"/>
        </w:rPr>
        <w:lastRenderedPageBreak/>
        <w:t>Results and Discussion</w:t>
      </w:r>
    </w:p>
    <w:p w14:paraId="0B6A3E00"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01" w14:textId="4A38F581" w:rsidR="00D57823" w:rsidRPr="00AD3DE6" w:rsidRDefault="002B567E" w:rsidP="00CA041D">
      <w:pPr>
        <w:spacing w:line="360" w:lineRule="auto"/>
        <w:jc w:val="both"/>
        <w:rPr>
          <w:rFonts w:ascii="Times New Roman" w:eastAsia="Times New Roman" w:hAnsi="Times New Roman" w:cs="Times New Roman"/>
          <w:b/>
          <w:sz w:val="28"/>
          <w:szCs w:val="28"/>
        </w:rPr>
      </w:pPr>
      <w:r w:rsidRPr="00AD3DE6">
        <w:rPr>
          <w:rFonts w:ascii="Times New Roman" w:eastAsia="Times New Roman" w:hAnsi="Times New Roman" w:cs="Times New Roman"/>
          <w:b/>
          <w:sz w:val="28"/>
          <w:szCs w:val="28"/>
        </w:rPr>
        <w:t xml:space="preserve">Extended gene families of phototransduction components are generally broadly distributed throughout </w:t>
      </w:r>
      <w:r w:rsidR="004729F6" w:rsidRPr="00AD3DE6">
        <w:rPr>
          <w:rFonts w:ascii="Times New Roman" w:eastAsia="Times New Roman" w:hAnsi="Times New Roman" w:cs="Times New Roman"/>
          <w:b/>
          <w:sz w:val="28"/>
          <w:szCs w:val="28"/>
        </w:rPr>
        <w:t>Eukarya.</w:t>
      </w:r>
    </w:p>
    <w:p w14:paraId="0B6A3E02"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03" w14:textId="4F94041F"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To study the evolution of the phototransduction cascades, we first investigated the presence of each phototransduction component in 86 eukaryotic species (Figure 2). We focused on early-branching animals and sister groups to animals, but also included in our search a balanced sampling of all major eukaryotic groups (</w:t>
      </w:r>
      <w:commentRangeStart w:id="8"/>
      <w:r w:rsidRPr="00086D70">
        <w:rPr>
          <w:rFonts w:ascii="Times New Roman" w:eastAsia="Times New Roman" w:hAnsi="Times New Roman" w:cs="Times New Roman"/>
          <w:sz w:val="24"/>
          <w:szCs w:val="24"/>
          <w:shd w:val="clear" w:color="auto" w:fill="FFD966"/>
        </w:rPr>
        <w:t>see Supplementary File with species list and BUSCO values</w:t>
      </w:r>
      <w:commentRangeEnd w:id="8"/>
      <w:r w:rsidRPr="00086D70">
        <w:rPr>
          <w:rFonts w:ascii="Times New Roman" w:hAnsi="Times New Roman" w:cs="Times New Roman"/>
          <w:sz w:val="24"/>
          <w:szCs w:val="24"/>
        </w:rPr>
        <w:commentReference w:id="8"/>
      </w:r>
      <w:r w:rsidRPr="00086D70">
        <w:rPr>
          <w:rFonts w:ascii="Times New Roman" w:eastAsia="Times New Roman" w:hAnsi="Times New Roman" w:cs="Times New Roman"/>
          <w:sz w:val="24"/>
          <w:szCs w:val="24"/>
        </w:rPr>
        <w:t>). The phototransduction components examined were based primarily on the Kegg maps ko04745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rhabdomeric cascade) and ko04744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ciliary cascade). The data mining was carried out with a combination of sequence similarity and protein motif analyses. We then constructed maximum likelihood phylogenetic trees and gene tree to species tree reconciliations for each gene family (see Methods for details). </w:t>
      </w:r>
      <w:ins w:id="9" w:author="Aleotti, Alessandra" w:date="2023-06-05T12:05:00Z">
        <w:r w:rsidR="00A53326" w:rsidRPr="00086D70">
          <w:rPr>
            <w:rFonts w:ascii="Times New Roman" w:eastAsia="Times New Roman" w:hAnsi="Times New Roman" w:cs="Times New Roman"/>
            <w:sz w:val="24"/>
            <w:szCs w:val="24"/>
          </w:rPr>
          <w:t>Gene tree to species tree reconcilia</w:t>
        </w:r>
      </w:ins>
      <w:ins w:id="10" w:author="Aleotti, Alessandra" w:date="2023-06-05T12:06:00Z">
        <w:r w:rsidR="00A53326" w:rsidRPr="00086D70">
          <w:rPr>
            <w:rFonts w:ascii="Times New Roman" w:eastAsia="Times New Roman" w:hAnsi="Times New Roman" w:cs="Times New Roman"/>
            <w:sz w:val="24"/>
            <w:szCs w:val="24"/>
          </w:rPr>
          <w:t xml:space="preserve">tions were </w:t>
        </w:r>
        <w:r w:rsidR="009802B1" w:rsidRPr="00086D70">
          <w:rPr>
            <w:rFonts w:ascii="Times New Roman" w:eastAsia="Times New Roman" w:hAnsi="Times New Roman" w:cs="Times New Roman"/>
            <w:sz w:val="24"/>
            <w:szCs w:val="24"/>
          </w:rPr>
          <w:t xml:space="preserve">performed both with ctenophore-first and sponge-first scenarios and comparison of total number of events (duplications and losses) revealed that </w:t>
        </w:r>
      </w:ins>
      <w:ins w:id="11" w:author="Aleotti, Alessandra" w:date="2023-06-05T14:30:00Z">
        <w:r w:rsidR="00875ABB" w:rsidRPr="00086D70">
          <w:rPr>
            <w:rFonts w:ascii="Times New Roman" w:eastAsia="Times New Roman" w:hAnsi="Times New Roman" w:cs="Times New Roman"/>
            <w:sz w:val="24"/>
            <w:szCs w:val="24"/>
          </w:rPr>
          <w:t>overall,</w:t>
        </w:r>
      </w:ins>
      <w:ins w:id="12" w:author="Aleotti, Alessandra" w:date="2023-06-05T12:23:00Z">
        <w:r w:rsidR="002426DC" w:rsidRPr="00086D70">
          <w:rPr>
            <w:rFonts w:ascii="Times New Roman" w:eastAsia="Times New Roman" w:hAnsi="Times New Roman" w:cs="Times New Roman"/>
            <w:sz w:val="24"/>
            <w:szCs w:val="24"/>
          </w:rPr>
          <w:t xml:space="preserve"> </w:t>
        </w:r>
      </w:ins>
      <w:ins w:id="13" w:author="Aleotti, Alessandra" w:date="2023-06-05T12:06:00Z">
        <w:r w:rsidR="009802B1" w:rsidRPr="00086D70">
          <w:rPr>
            <w:rFonts w:ascii="Times New Roman" w:eastAsia="Times New Roman" w:hAnsi="Times New Roman" w:cs="Times New Roman"/>
            <w:sz w:val="24"/>
            <w:szCs w:val="24"/>
          </w:rPr>
          <w:t>there were no major differences between the two scenarios.</w:t>
        </w:r>
      </w:ins>
    </w:p>
    <w:p w14:paraId="0B6A3E04" w14:textId="15DF33F4"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Most gene families examined were broad, therefore, within each gene family we focused on identifying the sub-group containing the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and/or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genes that are known to function in the phototransduction cascades. These subgroups are the ones of major interest when studying the evolution of phototransduction. Phylogenetic studies often restrict their reconstructions to a set of orthologous sequences (</w:t>
      </w:r>
      <w:r w:rsidRPr="00086D70">
        <w:rPr>
          <w:rFonts w:ascii="Times New Roman" w:eastAsia="Times New Roman" w:hAnsi="Times New Roman" w:cs="Times New Roman"/>
          <w:sz w:val="24"/>
          <w:szCs w:val="24"/>
          <w:shd w:val="clear" w:color="auto" w:fill="FFD966"/>
        </w:rPr>
        <w:t>REF</w:t>
      </w:r>
      <w:r w:rsidRPr="00086D70">
        <w:rPr>
          <w:rFonts w:ascii="Times New Roman" w:eastAsia="Times New Roman" w:hAnsi="Times New Roman" w:cs="Times New Roman"/>
          <w:sz w:val="24"/>
          <w:szCs w:val="24"/>
        </w:rPr>
        <w:t>). As in</w:t>
      </w:r>
      <w:commentRangeStart w:id="14"/>
      <w:r w:rsidRPr="00086D70">
        <w:rPr>
          <w:rFonts w:ascii="Times New Roman" w:eastAsia="Times New Roman" w:hAnsi="Times New Roman" w:cs="Times New Roman"/>
          <w:sz w:val="24"/>
          <w:szCs w:val="24"/>
        </w:rPr>
        <w:t xml:space="preserve"> our case</w:t>
      </w:r>
      <w:commentRangeEnd w:id="14"/>
      <w:r w:rsidRPr="00086D70">
        <w:rPr>
          <w:rFonts w:ascii="Times New Roman" w:hAnsi="Times New Roman" w:cs="Times New Roman"/>
          <w:sz w:val="24"/>
          <w:szCs w:val="24"/>
        </w:rPr>
        <w:commentReference w:id="14"/>
      </w:r>
      <w:r w:rsidRPr="00086D70">
        <w:rPr>
          <w:rFonts w:ascii="Times New Roman" w:eastAsia="Times New Roman" w:hAnsi="Times New Roman" w:cs="Times New Roman"/>
          <w:sz w:val="24"/>
          <w:szCs w:val="24"/>
        </w:rPr>
        <w:t xml:space="preserve">, we were interested in understanding whether early-branching animals and non-animal species might possess genes that could perform in phototransduction, and in many cases this might include </w:t>
      </w:r>
      <w:r w:rsidR="002D502C" w:rsidRPr="00086D70">
        <w:rPr>
          <w:rFonts w:ascii="Times New Roman" w:eastAsia="Times New Roman" w:hAnsi="Times New Roman" w:cs="Times New Roman"/>
          <w:sz w:val="24"/>
          <w:szCs w:val="24"/>
        </w:rPr>
        <w:t>non-orthologous</w:t>
      </w:r>
      <w:r w:rsidRPr="00086D70">
        <w:rPr>
          <w:rFonts w:ascii="Times New Roman" w:eastAsia="Times New Roman" w:hAnsi="Times New Roman" w:cs="Times New Roman"/>
          <w:sz w:val="24"/>
          <w:szCs w:val="24"/>
        </w:rPr>
        <w:t xml:space="preserve"> but related genes, we expanded our definition of the group of interest to include a broader set of genes within an orthogroup of interest. We found that while the specific-orthogroup of interest is often present only within animals or in sister-groups to animals (Figure 2), closely related sub-groups were present in the next related species, and when considering the extended gene family as a whole, the distribution would often span Eukarya. This adds an extra layer of detail to our knowledge of when exactly the functional phototransduction pathways might have originated.</w:t>
      </w:r>
    </w:p>
    <w:p w14:paraId="0B6A3E05"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06" w14:textId="77777777" w:rsidR="00D57823" w:rsidRPr="00F642D1" w:rsidRDefault="002B567E" w:rsidP="00CA041D">
      <w:pPr>
        <w:spacing w:line="360" w:lineRule="auto"/>
        <w:jc w:val="both"/>
        <w:rPr>
          <w:rFonts w:ascii="Times New Roman" w:eastAsia="Times New Roman" w:hAnsi="Times New Roman" w:cs="Times New Roman"/>
          <w:b/>
          <w:sz w:val="24"/>
          <w:szCs w:val="24"/>
        </w:rPr>
      </w:pPr>
      <w:r w:rsidRPr="00F642D1">
        <w:rPr>
          <w:rFonts w:ascii="Times New Roman" w:eastAsia="Times New Roman" w:hAnsi="Times New Roman" w:cs="Times New Roman"/>
          <w:b/>
          <w:sz w:val="24"/>
          <w:szCs w:val="24"/>
        </w:rPr>
        <w:lastRenderedPageBreak/>
        <w:t>Common phototransduction components</w:t>
      </w:r>
    </w:p>
    <w:p w14:paraId="0B6A3E07" w14:textId="140CD622"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sz w:val="24"/>
          <w:szCs w:val="24"/>
        </w:rPr>
        <w:t>Amongst the common components (Figure 2A), the orthogroup of interest is present either strictly in animals (opsin</w:t>
      </w:r>
      <w:r w:rsidR="001F431A" w:rsidRPr="00086D70">
        <w:rPr>
          <w:rFonts w:ascii="Times New Roman" w:eastAsia="Times New Roman" w:hAnsi="Times New Roman" w:cs="Times New Roman"/>
          <w:sz w:val="24"/>
          <w:szCs w:val="24"/>
        </w:rPr>
        <w:t>s</w:t>
      </w:r>
      <w:r w:rsidRPr="00086D70">
        <w:rPr>
          <w:rFonts w:ascii="Times New Roman" w:eastAsia="Times New Roman" w:hAnsi="Times New Roman" w:cs="Times New Roman"/>
          <w:sz w:val="24"/>
          <w:szCs w:val="24"/>
        </w:rPr>
        <w:t xml:space="preserve">, G gamma and arrestin) or within Holozoa (G beta, calmodulin, GRK). However, if we consider the extended gene family, then G beta, calmodulin and GRK span all Eukarya, arrestin is present up to Holozoa, and only opsin and G gamma remain animal-specific. While for opsin this reflects the expected scenario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{"citationID":"Lj4w9rCD","properties":{"formattedCitation":"(Fleming et al. 2020)","plainCitation":"(Fleming et al. 2020)","noteIndex":0},"citationItems":[{"id":478,"uris":["http://zotero.org/users/8176000/items/TBLLLTYP"],"itemData":{"id":478,"type":"article-journal","abstract":"Our ability to correctly reconstruct a phylogenetic tree is strongly affected by both systematic errors and the amount of phylogenetic signal in the data. Current approaches to tackle tree reconstruction artifacts, such as the use of parameter-rich models, do not translate readily to single-gene alignments. This, coupled with the limited amount of phylogenetic information contained in single-gene alignments, makes gene trees particularly difficult to reconstruct. Opsin phylogeny illustrates this problem clearly. Opsins are G-protein coupled receptors utilized in photoreceptive processes across Metazoa and their protein sequences are roughly 300 amino acids long. A number of incongruent opsin phylogenies have been published and opsin evolution remains poorly understood. Here, we present a novel approach, the canary sequence approach, to investigate and potentially circumvent errors in single-gene phylogenies. First, we demonstrate our approach using two well-understood cases of long-branch attraction in single-gene data sets, and simulations. After that, we apply our approach to a large collection of well-characterized opsins to clarify the relationships of the three main opsin subfamilies.","container-title":"Genome Biology and Evolution","DOI":"10.1093/gbe/evaa015","ISSN":"1759-6653","issue":"2","journalAbbreviation":"Genome Biology and Evolution","page":"3906-3916","source":"Silverchair","title":"A Novel Approach to Investigate the Effect of Tree Reconstruction Artifacts in Single-Gene Analysis Clarifies Opsin Evolution in Nonbilaterian Metazoans","volume":"12","author":[{"family":"Fleming","given":"James F"},{"family":"Feuda","given":"Roberto"},{"family":"Roberts","given":"Nicholas W"},{"family":"Pisani","given":"Davide"}],"issued":{"date-parts":[["2020",2,1]]}}}],"schema":"https://github.com/citation-style-language/schema/raw/master/csl-citation.json"}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(Fleming et al.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for G gamma, an animal-oriented definition of the gene family (e.g. during protein motif filtering) may have resulted in the exclusion of non-animal G gamma-types. Indeed G gamma is the least studied subunit of the G protein and its subtypes outside of animals are not well characterised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{"citationID":"Wen5YQqL","properties":{"formattedCitation":"(Krishnan et al. 2015)","plainCitation":"(Krishnan et al. 2015)","noteIndex":0},"citationItems":[{"id":481,"uris":["http://zotero.org/users/8176000/items/BHCHYQFK"],"itemData":{"id":481,"type":"article-journal","abstract":"Heterotrimeric G proteins perform a crucial role as molecular switches controlling various cellular responses mediated by G protein-coupled receptor (GPCR) signaling pathway. Recent data have shown that the vertebrate-like G protein families are found across metazoans and their closest unicellular relatives. However, an overall evolutionary hierarchy of vertebrate-like G proteins, including gene family annotations and in particular mapping individual gene gain/loss events across diverse holozoan lineages is still incomplete. Here, with more expanded invertebrate taxon sampling, we have reconstructed phylogenetic trees for each of the G protein classes/families and provide a robust classification and hierarchy of vertebrate-like heterotrimeric G proteins. Our results further extend the evidence that the common ancestor (CA) of holozoans had at least five ancestral Gα genes corresponding to all major vertebrate Gα classes and contain a total of eight genes including two Gβ and one Gγ. Our results also indicate that the GNAI/O-like gene likely duplicated in the last CA of metazoans to give rise to GNAI- and GNAO-like genes, which are conserved across invertebrates. Moreover, homologs of GNB1–4 paralogon- and GNB5 family-like genes are found in most metazoans and that the unicellular holozoans encode two ancestral Gβ genes. Similarly, most bilaterian invertebrates encode two Gγ genes which include a representative of the GNG gene cluster and a putative homolog of GNG13. Interestingly, our results also revealed key evolutionary events such as the Drosophila melanogaster eye specific Gβ subunit that is found conserved in most arthropods and several previously unidentified species specific expansions within Gαi/o, Gαs, Gαq, Gα12/13 classes and the GNB1–4 paralogon. Also, we provide an overall proposed evolutionary scenario on the expansions of all G protein families in vertebrate tetraploidizations. Our robust classification/hierarchy is essential to further understand the differential roles of GPCR/G protein mediated intracellular signaling system across various metazoan lineages.","container-title":"Molecular Phylogenetics and Evolution","DOI":"10.1016/j.ympev.2015.05.009","ISSN":"1055-7903","journalAbbreviation":"Molecular Phylogenetics and Evolution","language":"en","page":"27-40","source":"ScienceDirect","title":"Evolutionary hierarchy of vertebrate-like heterotrimeric G protein families","volume":"91","author":[{"family":"Krishnan","given":"Arunkumar"},{"family":"Mustafa","given":"Arshi"},{"family":"Almén","given":"Markus Sällman"},{"family":"Fredriksson","given":"Robert"},{"family":"Williams","given":"Michael J."},{"family":"Schiöth","given":"Helgi B."}],"issued":{"date-parts":[["2015",10,1]]}}}],"schema":"https://github.com/citation-style-language/schema/raw/master/csl-citation.json"}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(Krishnan et al.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As the other two subunits of the G protein (G beta and G alpha) are present outside of animals, it is likely that a non-animal G gamma-type exists but was not detected here. Of note regarding</w:t>
      </w:r>
      <w:commentRangeStart w:id="15"/>
      <w:commentRangeStart w:id="16"/>
      <w:r w:rsidRPr="00086D70">
        <w:rPr>
          <w:rFonts w:ascii="Times New Roman" w:eastAsia="Times New Roman" w:hAnsi="Times New Roman" w:cs="Times New Roman"/>
          <w:sz w:val="24"/>
          <w:szCs w:val="24"/>
        </w:rPr>
        <w:t xml:space="preserve"> G alpha</w:t>
      </w:r>
      <w:commentRangeEnd w:id="15"/>
      <w:r w:rsidRPr="00086D70">
        <w:rPr>
          <w:rFonts w:ascii="Times New Roman" w:hAnsi="Times New Roman" w:cs="Times New Roman"/>
          <w:sz w:val="24"/>
          <w:szCs w:val="24"/>
        </w:rPr>
        <w:commentReference w:id="15"/>
      </w:r>
      <w:commentRangeEnd w:id="16"/>
      <w:r w:rsidR="00B30284" w:rsidRPr="00086D70">
        <w:rPr>
          <w:rStyle w:val="CommentReference"/>
          <w:rFonts w:ascii="Times New Roman" w:hAnsi="Times New Roman" w:cs="Times New Roman"/>
          <w:sz w:val="24"/>
          <w:szCs w:val="24"/>
        </w:rPr>
        <w:commentReference w:id="16"/>
      </w:r>
      <w:r w:rsidRPr="00086D70">
        <w:rPr>
          <w:rFonts w:ascii="Times New Roman" w:eastAsia="Times New Roman" w:hAnsi="Times New Roman" w:cs="Times New Roman"/>
          <w:sz w:val="24"/>
          <w:szCs w:val="24"/>
        </w:rPr>
        <w:t xml:space="preserve">, focus was given primarily to the subgroups used in fly rhabdomeric (Gq family)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{"citationID":"Od5AmcAS","properties":{"formattedCitation":"(Hardie and Juusola 2015)","plainCitation":"(Hardie and Juusola 2015)","noteIndex":0},"citationItems":[{"id":358,"uris":["http://zotero.org/users/8176000/items/ECYJFCK3"],"itemData":{"id":358,"type":"article-journal","abstract":"Phototransduction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(Hardie and Juusola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vertebrate ciliary (Gi/o family)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{"citationID":"k78ff8j3","properties":{"formattedCitation":"(Lagman et al. 2012)","plainCitation":"(Lagman et al. 2012)","noteIndex":0},"citationItems":[{"id":483,"uris":["http://zotero.org/users/8176000/items/9VA785D4"],"itemData":{"id":483,"type":"article-journal","abstract":"Hundreds of gene families expanded in the early vertebrate tetraploidizations including many gene families in the phototransduction cascade. We have investigated the evolution of the heterotrimeric G-proteins of photoreceptors, the transducins, in relation to these events using both phylogenetic analyses and synteny comparisons. Three alpha subunit genes were identified in amniotes and the coelacanth, GNAT1–3; two of these were identified in amphibians and teleost fish, GNAT1 and GNAT2. Most tetrapods have four beta genes, GNB1–4, and teleosts have additional duplicates. Finally, three gamma genes were identified in mammals, GNGT1, GNG11 and GNGT2. Of these, GNGT1 and GNGT2 were found in the other vertebrates. In frog and zebrafish additional duplicates of GNGT2 were identified. Our analyses show all three transducin families expanded during the early vertebrate tetraploidizations and the beta and gamma families gained additional copies in the teleost-specific genome duplication. This suggests that the tetraploidizations contributed to visual specialisations.","container-title":"Genomics","DOI":"10.1016/j.ygeno.2012.07.005","ISSN":"0888-7543","issue":"4","journalAbbreviation":"Genomics","language":"en","page":"203-211","source":"ScienceDirect","title":"Expansion of transducin subunit gene families in early vertebrate tetraploidizations","volume":"100","author":[{"family":"Lagman","given":"David"},{"family":"Sundström","given":"Görel"},{"family":"Ocampo Daza","given":"Daniel"},{"family":"Abalo","given":"Xesús M."},{"family":"Larhammar","given":"Dan"}],"issued":{"date-parts":[["2012",10,1]]}}}],"schema":"https://github.com/citation-style-language/schema/raw/master/csl-citation.json"}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(Lagman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phototransduction pathways as these are the two pathways that we used as reference.</w:t>
      </w:r>
    </w:p>
    <w:p w14:paraId="0B6A3E08"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09" w14:textId="77777777" w:rsidR="00D57823" w:rsidRPr="00F642D1" w:rsidRDefault="002B567E" w:rsidP="00CA041D">
      <w:pPr>
        <w:spacing w:line="360" w:lineRule="auto"/>
        <w:jc w:val="both"/>
        <w:rPr>
          <w:rFonts w:ascii="Times New Roman" w:eastAsia="Times New Roman" w:hAnsi="Times New Roman" w:cs="Times New Roman"/>
          <w:b/>
          <w:sz w:val="24"/>
          <w:szCs w:val="24"/>
        </w:rPr>
      </w:pPr>
      <w:r w:rsidRPr="00F642D1">
        <w:rPr>
          <w:rFonts w:ascii="Times New Roman" w:eastAsia="Times New Roman" w:hAnsi="Times New Roman" w:cs="Times New Roman"/>
          <w:b/>
          <w:sz w:val="24"/>
          <w:szCs w:val="24"/>
        </w:rPr>
        <w:t>Rhabdomeric-specific phototransduction components</w:t>
      </w:r>
    </w:p>
    <w:p w14:paraId="0B6A3E0A" w14:textId="29E7D86E"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Within the gene families of the rhabdomeric-specific components (Figure 2B), the orthogroup of interest is animal-specific for seven out of eleven gene families, with the remaining 4 families being holozoan-specific. It is therefore of striking contrast that the extended gene families are all present throughout Eukarya, </w:t>
      </w:r>
      <w:r w:rsidR="008B44EF" w:rsidRPr="00086D70">
        <w:rPr>
          <w:rFonts w:ascii="Times New Roman" w:eastAsia="Times New Roman" w:hAnsi="Times New Roman" w:cs="Times New Roman"/>
          <w:sz w:val="24"/>
          <w:szCs w:val="24"/>
        </w:rPr>
        <w:t>except for</w:t>
      </w:r>
      <w:r w:rsidRPr="00086D70">
        <w:rPr>
          <w:rFonts w:ascii="Times New Roman" w:eastAsia="Times New Roman" w:hAnsi="Times New Roman" w:cs="Times New Roman"/>
          <w:sz w:val="24"/>
          <w:szCs w:val="24"/>
        </w:rPr>
        <w:t xml:space="preserve"> INAD (inactivation no afterpotential D) that appears to be restricted to animals and choanoflagellates. The presence outside of Holozoa is perhaps questionable also for G alpha q and TRP C, however, overall rhabdomeric extended gene families appear to be ancient.</w:t>
      </w:r>
    </w:p>
    <w:p w14:paraId="0B6A3E0B"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0C"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Ciliary-specific phototransduction components</w:t>
      </w:r>
    </w:p>
    <w:p w14:paraId="0B6A3E0D" w14:textId="122024D5"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majority of the ciliary-specific orthogroups of interest (Figure 2C), are also animal-specific (eight out of eleven). Two components are present also in holozoa, while only NCKX, a sodium-calcium-potassium exchanger involved in numerous other pathways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{"citationID":"Jr0RJ41h","properties":{"formattedCitation":"(Altimimi and Schnetkamp 2007)","plainCitation":"(Altimimi and Schnetkamp 2007)","noteIndex":0},"citationItems":[{"id":485,"uris":["http://zotero.org/users/8176000/items/NB9P9I4W"],"itemData":{"id":485,"type":"article-journal","abstract":"The most numerous Ca2+ extrusion protein family, in terms of distinct genes, is the SLC24 gene family of Na+/Ca2+-K+ exchangers (NCKX). Five distinct gene products have been identified, mostly from specific animal excitable tissues such as neurons and smooth muscle, but also in places like skin pigment epithelium, signifying that NCKX proteins may play very specific roles, related to Ca2+ homeostasis, in these tissues. However, progress in elucidating the specific physiological roles of NCKX proteins has been slow in coming, largely because of challenges relating to isolating the activity of these proteins in their native tissues. Herein, we provide an overview of NCKX protein functional characteristics, highlighting properties that are unique and useful as distinguishing features over other Ca2+ handling mechanisms. We also present the first comprehensive review of the literature concerning physiological roles of NCKX proteins.","container-title":"Channels","DOI":"10.4161/chan.4366","ISSN":"1933-6950","issue":"2","note":"publisher: Taylor &amp; Francis\n_eprint: https://doi.org/10.4161/chan.4366\nPMID: 18690016","page":"62-69","source":"Taylor and Francis+NEJM","title":"Na+/Ca2+-K+ Exchangers (NCKX):Functional Properties and Physiological Roles","title-short":"Na+/Ca2+-K+ Exchangers (NCKX)","volume":"1","author":[{"family":"Altimimi","given":"Haider F."},{"family":"Schnetkamp","given":"Paul P.M."}],"issued":{"date-parts":[["2007",3,2]]}}}],"schema":"https://github.com/citation-style-language/schema/raw/master/csl-citation.json"}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(Altimimi and Schnetkamp 2007)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is present throughout Eukarya. The situation is dramatically different if you consider the extended gene families, as in this case nine families are present in Eukarya and only two remain animal-specific. Of further note for the ciliary components, in contrast to common and rhabdomeric components that within animals are more or less distributed in all or most phyla, the ciliary components often </w:t>
      </w:r>
      <w:r w:rsidRPr="00086D70">
        <w:rPr>
          <w:rFonts w:ascii="Times New Roman" w:eastAsia="Times New Roman" w:hAnsi="Times New Roman" w:cs="Times New Roman"/>
          <w:sz w:val="24"/>
          <w:szCs w:val="24"/>
        </w:rPr>
        <w:lastRenderedPageBreak/>
        <w:t xml:space="preserve">have a patchy presence also within animals, with vertebrates being the only group that contains all the gene families. This indicates that some of the components of the ciliary pathway we used as reference are likely vertebrate innovations, while other components are more ancient and represent the core part of the cascade. An example of this can be seen for the PDE6 complex. The alpha/beta subunits belong to the same protein family and constitute the essential catalytic subunits of the complex, while the gamma subunits are accessory inhibitory subunits that have been described only in vertebrate PDE6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{"citationID":"AQyHNbt3","properties":{"formattedCitation":"(Lagman et al. 2016; Lamb 2020)","plainCitation":"(Lagman et al. 2016; Lamb 2020)","noteIndex":0},"citationItems":[{"id":490,"uris":["http://zotero.org/users/8176000/items/GZEEQUC5"],"itemData":{"id":490,"type":"article-journal","abstract":"Phosphodiesterase 6 (PDE6) is a protein complex that hydrolyses cGMP and acts as the effector of the vertebrate phototransduction cascade. The PDE6 holoenzyme consists of catalytic and inhibitory subunits belonging to two unrelated gene families. Rods and cones express distinct genes from both families: PDE6A and PDE6B code for the catalytic and PDE6G the inhibitory subunits in rods while PDE6C codes for the catalytic and PDE6H the inhibitory subunits in cones. We performed phylogenetic and comparative synteny analyses for both gene families in genomes from a broad range of animals. Furthermore, gene expression was investigated in zebrafish.","container-title":"BMC Evolutionary Biology","DOI":"10.1186/s12862-016-0695-z","ISSN":"1471-2148","issue":"1","journalAbbreviation":"BMC Evolutionary Biology","page":"124","source":"BioMed Central","title":"Evolution and expression of the phosphodiesterase 6 genes unveils vertebrate novelty to control photosensitivity","volume":"16","author":[{"family":"Lagman","given":"David"},{"family":"Franzén","given":"Ilkin E."},{"family":"Eggert","given":"Joel"},{"family":"Larhammar","given":"Dan"},{"family":"Abalo","given":"Xesús M."}],"issued":{"date-parts":[["2016",6,13]]}}},{"id":783,"uris":["http://zotero.org/users/8176000/items/I7FNK3K5"],"itemData":{"id":783,"type":"article-journal","abstract":"This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(Lagman et al. 2016; Lamb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Here, our result confirms the notion that PDE6 gamma subunits are a vertebrate novelty. </w:t>
      </w:r>
    </w:p>
    <w:p w14:paraId="0B6A3E0E"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0F" w14:textId="12D06D60" w:rsidR="00D57823" w:rsidRPr="00B95325" w:rsidRDefault="002B567E" w:rsidP="00CA041D">
      <w:pPr>
        <w:spacing w:line="360" w:lineRule="auto"/>
        <w:jc w:val="both"/>
        <w:rPr>
          <w:rFonts w:ascii="Times New Roman" w:eastAsia="Times New Roman" w:hAnsi="Times New Roman" w:cs="Times New Roman"/>
          <w:b/>
          <w:sz w:val="28"/>
          <w:szCs w:val="28"/>
        </w:rPr>
      </w:pPr>
      <w:r w:rsidRPr="00B95325">
        <w:rPr>
          <w:rFonts w:ascii="Times New Roman" w:eastAsia="Times New Roman" w:hAnsi="Times New Roman" w:cs="Times New Roman"/>
          <w:b/>
          <w:sz w:val="28"/>
          <w:szCs w:val="28"/>
        </w:rPr>
        <w:t xml:space="preserve">Patterns of major duplication, speciation and loss events clarify gene family </w:t>
      </w:r>
      <w:r w:rsidR="004729F6" w:rsidRPr="00B95325">
        <w:rPr>
          <w:rFonts w:ascii="Times New Roman" w:eastAsia="Times New Roman" w:hAnsi="Times New Roman" w:cs="Times New Roman"/>
          <w:b/>
          <w:sz w:val="28"/>
          <w:szCs w:val="28"/>
        </w:rPr>
        <w:t>expansions.</w:t>
      </w:r>
    </w:p>
    <w:p w14:paraId="0B6A3E10"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11" w14:textId="77777777" w:rsidR="00D57823" w:rsidRPr="00086D70" w:rsidRDefault="002B567E" w:rsidP="00CA041D">
      <w:pPr>
        <w:spacing w:line="360" w:lineRule="auto"/>
        <w:jc w:val="both"/>
        <w:rPr>
          <w:rFonts w:ascii="Times New Roman" w:eastAsia="Times New Roman" w:hAnsi="Times New Roman" w:cs="Times New Roman"/>
          <w:sz w:val="24"/>
          <w:szCs w:val="24"/>
          <w:shd w:val="clear" w:color="auto" w:fill="FFD966"/>
        </w:rPr>
      </w:pPr>
      <w:r w:rsidRPr="00086D70">
        <w:rPr>
          <w:rFonts w:ascii="Times New Roman" w:eastAsia="Times New Roman" w:hAnsi="Times New Roman" w:cs="Times New Roman"/>
          <w:sz w:val="24"/>
          <w:szCs w:val="24"/>
        </w:rPr>
        <w:t>Our approach of reconciling the gene trees to the species tree not only allowed us to define the orthogroups of interest, but also revealed the specific patterns of duplication, speciation and loss events that characterise the lineage of the orthogroup of interest and all other lineages in the gene family. Here, we discuss the key findings for a few gene families of particular interest, while the details for all other gene families can be found in the</w:t>
      </w:r>
      <w:r w:rsidRPr="00086D70">
        <w:rPr>
          <w:rFonts w:ascii="Times New Roman" w:eastAsia="Times New Roman" w:hAnsi="Times New Roman" w:cs="Times New Roman"/>
          <w:sz w:val="24"/>
          <w:szCs w:val="24"/>
          <w:shd w:val="clear" w:color="auto" w:fill="FFD966"/>
        </w:rPr>
        <w:t xml:space="preserve"> Supplementary Figure with Full reconciliation.</w:t>
      </w:r>
    </w:p>
    <w:p w14:paraId="0B6A3E12"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13"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GPCR Kinases: an ancient family that expands in Metazoa</w:t>
      </w:r>
    </w:p>
    <w:p w14:paraId="0B6A3E14"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An interesting case amongst the common phototransduction components is that of the G-protein-coupled receptor kinases (GRK) (Figure 3A). This family has an ancient origin with presence in some distantly related eukaryotes, however, it is characterised by a series of key duplications just prior to and at the base of animals that gave rise to the various sub lineages of interest for either rhabdomeric or ciliary phototransduction (Figure 3A). </w:t>
      </w:r>
    </w:p>
    <w:p w14:paraId="0B6A3E15" w14:textId="5CD4E62A"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In photoreceptor cells, the GRKs are essential for the inactivation phase of phototransduction. The light-activated visual pigment is capable of activating hundreds of G proteins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{"citationID":"qJDERUN1","properties":{"formattedCitation":"(Shichida and Matsuyama 2009)","plainCitation":"(Shichida and Matsuyama 2009)","noteIndex":0},"citationItems":[{"id":661,"uris":["http://zotero.org/users/8176000/items/YKISGEZX"],"itemData":{"id":661,"type":"article-journal","abstract":"Opsins are the universal photoreceptor molecules of all visual systems in the animal kingdom. They can change their conformation from a resting state to a signalling state upon light absorption, which activates the G protein, thereby resulting in a signalling cascade that produces physiological responses. This process of capturing a photon and transforming it into a physiological response is known as phototransduction. Recent cloning techniques have revealed the rich and diverse nature of these molecules, found in organisms ranging from jellyfish to humans, functioning in visual and non-visual phototransduction systems and photoisomerases. Here we describe the diversity of these proteins and their role in phototransduction. Then we explore the molecular properties of opsins, by analysing site-directed mutants, strategically designed by phylogenetic comparison. This site-directed mutant approach led us to identify many key features in the evolution of the photoreceptor molecules. In particular, we will discuss the evolution of the counterion, the reduction of agonist binding to the receptor, and the molecular properties that characterize rod opsins apart from cone opsins. We will show how the advances in molecular biology and biophysics have given us insights into how evolution works at the molecular level.","container-title":"Philosophical Transactions of the Royal Society B: Biological Sciences","DOI":"10.1098/rstb.2009.0051","ISSN":"0962-8436","issue":"1531","journalAbbreviation":"Philos Trans R Soc Lond B Biol Sci","note":"PMID: 19720651\nPMCID: PMC2781858","page":"2881-2895","source":"PubMed Central","title":"Evolution of opsins and phototransduction","volume":"364","author":[{"family":"Shichida","given":"Yoshinori"},{"family":"Matsuyama","given":"Take"}],"issued":{"date-parts":[["2009",10,12]]}}}],"schema":"https://github.com/citation-style-language/schema/raw/master/csl-citation.json"}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(Shichida and Matsuyama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To avoid the signal to continue long after the original light stimulus occurred, the visual pigment must be shut-off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{"citationID":"SgRrIZLh","properties":{"formattedCitation":"(Wang and Montell 2007; Lamb et al. 2018)","plainCitation":"(Wang and Montell 2007; Lamb et al. 2018)","noteIndex":0},"citationItems":[{"id":356,"uris":["http://zotero.org/users/8176000/items/RJN538JY"],"itemData":{"id":356,"type":"article-journal","abstract":"Drosophila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(Wang and Montell 2007; Lamb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After shut-off, photoreceptors have to recover their pre-illumination state and the quicker this occurs, the more they can adjust to rapidly changing lighting conditions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{"citationID":"XFwVwwGy","properties":{"formattedCitation":"(Orban and Palczewski 2016)","plainCitation":"(Orban and Palczewski 2016)","noteIndex":0},"citationItems":[{"id":771,"uris":["http://zotero.org/users/8176000/items/JMEDZ7QN"],"itemData":{"id":771,"type":"chapter","abstract":"The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(Orban and Palczewski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GRKs, protein kinases of the </w:t>
      </w:r>
      <w:r w:rsidRPr="00086D70">
        <w:rPr>
          <w:rFonts w:ascii="Times New Roman" w:eastAsia="Times New Roman" w:hAnsi="Times New Roman" w:cs="Times New Roman"/>
          <w:sz w:val="24"/>
          <w:szCs w:val="24"/>
        </w:rPr>
        <w:lastRenderedPageBreak/>
        <w:t xml:space="preserve">serine/threonine protein kinases superfamily, phosphorylate target GPCRs facilitating the binding of arrestin to the GPCR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{"citationID":"Og2I3lfF","properties":{"formattedCitation":"(Mushegian et al. 2012; Orban and Palczewski 2016)","plainCitation":"(Mushegian et al. 2012; Orban and Palczewski 2016)","noteIndex":0},"citationItems":[{"id":731,"uris":["http://zotero.org/users/8176000/items/IVNVYCSP"],"itemData":{"id":731,"type":"article-journal","abstract":"G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 Orban and Palczewski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arrestin-capped GPCR is blocked from interacting with its G-protein. Therefore, GRKs initiate the desensitisation of GPCRs and deactivation of GPCR signalling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{"citationID":"JYbFQju4","properties":{"formattedCitation":"(Gurevich and Gurevich 2016; Orban and Palczewski 2016)","plainCitation":"(Gurevich and Gurevich 2016; Orban and Palczewski 2016)","noteIndex":0},"citationItems":[{"id":767,"uris":["http://zotero.org/users/8176000/items/8TPWNEX5"],"itemData":{"id":767,"type":"chapter","abstract":"The discovery of rhodopsin kinase (GRK1) was a major conceptual breakthrough in visual biochemistry that was later found to be relevant to the whole GPCR field. The existence of GRKs and arrestins revealed the primary mechanism for termination of GPCR signaling. GRKs appeared in evolution long before animals, and it remains to be elucidated whether their first substrates were GPCRs or other proteins. It is also unclear whether and how GRKs are activated to phosphorylate non-receptor substrates. All mammals have far fewer GRK subtypes than GPCRs. Despite this fact, GRKs are not totally promiscuous: impressive receptor-specific phenotypes of GRK knockouts along with lack of dramatic receptor preference in vitro suggest that receptor specificity in vivo is largely determined by differential expression in various cell types, as well as subcellular localization of particular GRKs to compartments where certain GPCRs reside. Biological role of GRKs is wider than just phosphorylation of GPCRs: these kinases modify a variety of non-receptor substrates and regulate cell signaling via mechanisms that do not depend on their enzymatic activity.","container-title":"G Protein-Coupled Receptor Kinases","event-place":"New York, NY","ISBN":"978-1-4939-3798-1","note":"DOI: 10.1007/978-1-4939-3798-1_1","page":"3-22","publisher":"Springer New York","publisher-place":"New York, NY","title":"G Protein-Coupled Receptor Kinases (GRKs) History: Evolution and Discovery","URL":"https://doi.org/10.1007/978-1-4939-3798-1_1","author":[{"family":"Gurevich","given":"Vsevolod V."},{"family":"Gurevich","given":"Eugenia V."}],"editor":[{"family":"Gurevich","given":"Vsevolod V."},{"family":"Gurevich","given":"Eugenia V."},{"family":"Tesmer","given":"John J.G."}],"issued":{"date-parts":[["2016"]]}}},{"id":771,"uris":["http://zotero.org/users/8176000/items/JMEDZ7QN"],"itemData":{"id":771,"type":"chapter","abstract":"The importance of G protein-coupled receptor (GPCR) kinases (GRKs) as regulators of GPCR signaling has been widely recognized. In humans, GRKs constitute a family of seven protein kinases involved in the phosphorylation and desensitization of agonist-activated GPCRs in many physiological processes. The GPCR desensitization process is initiated by GRKs, but involves several subsequent steps including arrestin capping of phosphorylated receptors. High-resolution crystal structures were determined for four members of the GRK family, i.e., GRK1, GRK2, GRK5, and GRK6. This allowed decoding of the molecular basis of GRK activation and interactions with GPCR substrates, as well as the GRK interactions with cellular membranes and inhibitors. Here, we focused on retinal GRKs, or photopigment kinases, rhodopsin kinase (GRK1), and GRK7, in the context of major general advances in the GRK field.","container-title":"G Protein-Coupled Receptor Kinases","event-place":"New York, NY","ISBN":"978-1-4939-3798-1","note":"DOI: 10.1007/978-1-4939-3798-1_2","page":"25-43","publisher":"Springer New York","publisher-place":"New York, NY","title":"Structure and Function of G-Protein-Coupled Receptor Kinases 1 and 7","URL":"https://doi.org/10.1007/978-1-4939-3798-1_2","author":[{"family":"Orban","given":"Tivadar"},{"family":"Palczewski","given":"Krzysztof"}],"editor":[{"family":"Gurevich","given":"Vsevolod V."},{"family":"Gurevich","given":"Eugenia V."},{"family":"Tesmer","given":"John J.G."}],"issued":{"date-parts":[["2016"]]}}}],"schema":"https://github.com/citation-style-language/schema/raw/master/csl-citation.json"}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(Gurevich and Gurevich 2016; Orban and Palczewski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p>
    <w:p w14:paraId="0B6A3E16" w14:textId="463C3063"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In vertebrates there are seven GPCR kinases (GRK 1-7), and the ones involved in phototransduction shut-off are GRK1 (rods) and GRK7 (cones)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{"citationID":"2uyH5lMZ","properties":{"formattedCitation":"(Lamb et al. 2018; Lamb 2020)","plainCitation":"(Lamb et al. 2018; Lamb 2020)","noteIndex":0},"citationItems":[{"id":677,"uris":["http://zotero.org/users/8176000/items/SSEKBH7R"],"itemData":{"id":677,"type":"article-journal","abstract":"Different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photoreceptors","volume":"76","author":[{"family":"Lamb","given":"Trevor D."}],"issued":{"date-parts":[["2020",5,1]]}}}],"schema":"https://github.com/citation-style-language/schema/raw/master/csl-citation.json"}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(Lamb et al. 2018; Lamb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fruit fly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possesses two GRK genes, Gprk1 and Gprk2. The one that is involved in phototransduction shut-off is Gprk1, which is more closely related to GRK 2/3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{"citationID":"dQroxhz7","properties":{"formattedCitation":"(Lee et al. 2004; Wang and Montell 2007)","plainCitation":"(Lee et al. 2004; Wang and Montell 2007)","noteIndex":0},"citationItems":[{"id":775,"uris":["http://zotero.org/users/8176000/items/94KX7MQI"],"itemData":{"id":775,"type":"article-journal","abstract":"A feature shared between Drosophila rhodopsin and nearly all other G protein-coupled receptors is agonist-dependent protein phosphorylation. Despite extensive analyses of Drosophila phototransduction, the identity and function of the rhodopsin kinase (RK) have been elusive. Here, we provide evidence that G protein-coupled receptor kinase 1 (GPRK1), which is most similar to the ?-adrenergic receptor kinases, G protein-coupled receptor kinase 2 (GRK2) and GRK3, is the fly RK. We show that GPRK1 is enriched in photoreceptor cells, associates with the major Drosophila rhodopsin, Rh1, and phosphorylates the receptor. As is the case with mammalian GRK2 and GRK3, Drosophila GPRK1 includes a C-terminal pleckstrin homology domain, which binds to phosphoinositides and the G?? subunit. To address the role of GPRK1, we generated transgenic flies that expressed higher and lower levels of RK activity. Those flies with depressed levels of RK activity displayed a light response with a much larger amplitude than WT. Conversely, the amplitude of the light response was greatly suppressed in transgenic flies expressing abnormally high levels of RK activity. These data point to an evolutionarily conserved role for GPRK1 in modulating the amplitude of the visual response.","container-title":"Proceedings of the National Academy of Sciences","DOI":"10.1073/pnas.0402205101","issue":"32","journalAbbreviation":"Proceedings of the National Academy of Sciences","note":"publisher: Proceedings of the National Academy of Sciences","page":"11874-11879","title":"Rhodopsin kinase activity modulates the amplitude of the visual response in Drosophila","volume":"101","author":[{"family":"Lee","given":"Seung-Jae"},{"family":"Xu","given":"Hong"},{"family":"Montell","given":"Craig"}],"issued":{"date-parts":[["2004",8,10]]}}},{"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(Lee et al. 2004; Wang and Montell 2007)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Overall within Metazoa, the GRK family is split into two major clades: one clade includes GRK 2 and 3; while the other contains all other GRKs and in turn is composed of two subgroups, one with GRK 1 and 7 and the other with GRK 4, 5, and 6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{"citationID":"MbD3nvvN","properties":{"formattedCitation":"(Mushegian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 extensive phylogenetic analysis of GRKs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{"citationID":"GWmNEs59","properties":{"formattedCitation":"(Mushegian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previously found that GRKs are an ancient family that arose well before Metazoa. In that study, the authors concluded that the GRK family underwent a first split into GRK 2/3 type and GRK 1/7+4/5/6 type at some point before the advent of animals within the history of opisthokonts. Further expansions occurred later within animals, likely to reflect the greater need for rapid signalling to adapt to the surrounding environment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{"citationID":"VFgowv4e","properties":{"formattedCitation":"(Mushegian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p>
    <w:p w14:paraId="0B6A3E17" w14:textId="711D6F55"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With our much broader set of eukaryotic lineages examined, our focus on early-branching animals and sister groups of animals, and our gene tree to species tree reconciliation, we were able to expand our knowledge of the evolution of the GRK family adding further details compared to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{"citationID":"EeoCu4jl","properties":{"formattedCitation":"(Mushegian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In accordance with previous results, the duplication that gives rise to the GRK 1 and 7 sub-groups is at the split between urochordates and vertebrates (</w:t>
      </w:r>
      <w:r w:rsidRPr="00086D70">
        <w:rPr>
          <w:rFonts w:ascii="Times New Roman" w:eastAsia="Times New Roman" w:hAnsi="Times New Roman" w:cs="Times New Roman"/>
          <w:sz w:val="24"/>
          <w:szCs w:val="24"/>
          <w:shd w:val="clear" w:color="auto" w:fill="FFD966"/>
        </w:rPr>
        <w:t>Supplementary Figure with Full reconciliation</w:t>
      </w:r>
      <w:r w:rsidRPr="00086D70">
        <w:rPr>
          <w:rFonts w:ascii="Times New Roman" w:eastAsia="Times New Roman" w:hAnsi="Times New Roman" w:cs="Times New Roman"/>
          <w:sz w:val="24"/>
          <w:szCs w:val="24"/>
        </w:rPr>
        <w:t xml:space="preserve">). The GRK 4/5/6 sub-groups all derive from two subsequent duplications at the base of </w:t>
      </w:r>
      <w:r w:rsidR="004729F6" w:rsidRPr="00086D70">
        <w:rPr>
          <w:rFonts w:ascii="Times New Roman" w:eastAsia="Times New Roman" w:hAnsi="Times New Roman" w:cs="Times New Roman"/>
          <w:sz w:val="24"/>
          <w:szCs w:val="24"/>
        </w:rPr>
        <w:t>jawed vertebrates</w:t>
      </w:r>
      <w:r w:rsidRPr="00086D70">
        <w:rPr>
          <w:rFonts w:ascii="Times New Roman" w:eastAsia="Times New Roman" w:hAnsi="Times New Roman" w:cs="Times New Roman"/>
          <w:sz w:val="24"/>
          <w:szCs w:val="24"/>
        </w:rPr>
        <w:t xml:space="preserve">. Interestingly, the split between GRK 1/7 and GRK 4/5/6 appears much more ancient than expected as it derives from a gene duplication at the base of Metazoa. This holds true in both ctenophore-first and sponge-first scenarios (Figure 3A). Whilst the GRK 4/5/6 lineage is widespread throughout animals, the GRK 1/7 lineage seems to have been lost in all animal groups except in Olfactores (urochordates and vertebrates) and potentially in ctenophores, according to the sponge-first scenario only (Figure 3A). </w:t>
      </w:r>
    </w:p>
    <w:p w14:paraId="0B6A3E18" w14:textId="27E8429A"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The duplication that gave rise to the split between GRK 2/3 and GRK 1/7+4/5/6 occurred at the base of Holozoa (Figure 3). Therefore, the closest relatives to Metazoa inherited both lineages, as previously proposed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{"citationID":"BNUzDKBM","properties":{"formattedCitation":"(Mushegian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Although we too see that several holozoans lost either one or the other lineage as described previously, our larger taxonomic sampling allowed us to clarify that at least within choanoflagellates, both lineages were originally present, contrary to what previously thought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{"citationID":"qzG5Rc61","properties":{"formattedCitation":"(Mushegian et al. 2012)","plainCitation":"(Mushegian et al. 2012)","noteIndex":0},"citationItems":[{"id":731,"uris":["http://zotero.org/users/8176000/items/IVNVYCSP"],"itemData":{"id":731,"type":"article-journal","abstract":"G protein-coupled receptor (GPCR) kinases (GRKs) play key role in homologous desensitization of GPCRs. GRKs phosphorylate activated receptors, promoting high affinity binding of arrestins, which precludes G protein coupling. Direct binding to active GPCRs activates GRKs, so that they selectively phosphorylate only the activated form of the receptor regardless of the accessibility of the substrate peptides within it and their Ser/Thr-containing sequence. Mammalian GRKs were classified into three main lineages, but earlier GRK evolution has not been studied. Here we show that GRKs emerged at the early stages of eukaryotic evolution via an insertion of a kinase similar to ribosomal protein S6 kinase into a loop in RGS domain. GRKs in Metazoa fall into two clades, one including GRK2 and GRK3, and the other consisting of all remaining GRKs, split into GRK1-GRK7 lineage and GRK4-GRK5-GRK6 lineage in vertebrates. One representative of each of the two ancient clades is found as early as placozoan Trichoplax adhaerens. Several protists, two oomycetes and unicellular brown algae have one GRK-like protein, suggesting that the insertion of a kinase domain into the RGS domain preceded the origin of Metazoa. The two GRK families acquired distinct structural units in the N- and C-termini responsible for membrane recruitment and receptor association. Thus, GRKs apparently emerged before animals and rapidly expanded in true Metazoa, most likely due to the need for rapid signalling adjustments in fast-moving animals.","container-title":"PLOS ONE","DOI":"10.1371/journal.pone.0033806","ISSN":"1932-6203","issue":"3","journalAbbreviation":"PLOS ONE","language":"en","note":"publisher: Public Library of Science","page":"e33806","source":"PLoS Journals","title":"The Origin and Evolution of G Protein-Coupled Receptor Kinases","volume":"7","author":[{"family":"Mushegian","given":"Arcady"},{"family":"Gurevich","given":"Vsevolod V."},{"family":"Gurevich","given":"Eugenia V."}],"issued":{"date-parts":[["2012",3,19]]}}}],"schema":"https://github.com/citation-style-language/schema/raw/master/csl-citation.json"}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(Mushegian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w:t>
      </w:r>
    </w:p>
    <w:p w14:paraId="0B6A3E19"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Finally, outside of Holozoa, GRKs are not present in other opisthokonts (e.g. fungi) nor in any other Amorphea group (e.g. Amoebozoa). An orthologous lineage to the GRKs 1-7 is instead present in the other major eukaryotic branch, the Diaphoretickes (Figure 3A). However, the presence is limited to a small subset of groups, namely the SAR and Haptophyta (</w:t>
      </w:r>
      <w:r w:rsidRPr="00086D70">
        <w:rPr>
          <w:rFonts w:ascii="Times New Roman" w:eastAsia="Times New Roman" w:hAnsi="Times New Roman" w:cs="Times New Roman"/>
          <w:sz w:val="24"/>
          <w:szCs w:val="24"/>
          <w:shd w:val="clear" w:color="auto" w:fill="FFD966"/>
        </w:rPr>
        <w:t>Supplementary Figure with Full reconciliation</w:t>
      </w:r>
      <w:r w:rsidRPr="00086D70">
        <w:rPr>
          <w:rFonts w:ascii="Times New Roman" w:eastAsia="Times New Roman" w:hAnsi="Times New Roman" w:cs="Times New Roman"/>
          <w:sz w:val="24"/>
          <w:szCs w:val="24"/>
        </w:rPr>
        <w:t>).</w:t>
      </w:r>
    </w:p>
    <w:p w14:paraId="0B6A3E1A"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Gene tree to species tree reconciliations under either ctenophore-first or sponge-first scenarios provided the same overall results, with one minor exception: in ctenophore-first scenario, the GRK 1/7 lineage is present only in Olfactores and the ctenophore branch includes only GRK 2/3 and GRK 4/5/6; instead in the sponge-first scenario, the GRK 1/7 lineage is present also in the ctenophore branch, that has lost GRK 4/5/6 (but retained GRK 2/3) (Figure 3A). </w:t>
      </w:r>
    </w:p>
    <w:p w14:paraId="0B6A3E1B"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Further details about this family as well as all the other families of common phototransduction components can be found in the </w:t>
      </w:r>
      <w:r w:rsidRPr="00086D70">
        <w:rPr>
          <w:rFonts w:ascii="Times New Roman" w:eastAsia="Times New Roman" w:hAnsi="Times New Roman" w:cs="Times New Roman"/>
          <w:sz w:val="24"/>
          <w:szCs w:val="24"/>
          <w:shd w:val="clear" w:color="auto" w:fill="FFD966"/>
        </w:rPr>
        <w:t>Supplementary Results File</w:t>
      </w:r>
      <w:r w:rsidRPr="00086D70">
        <w:rPr>
          <w:rFonts w:ascii="Times New Roman" w:eastAsia="Times New Roman" w:hAnsi="Times New Roman" w:cs="Times New Roman"/>
          <w:sz w:val="24"/>
          <w:szCs w:val="24"/>
        </w:rPr>
        <w:t>.</w:t>
      </w:r>
    </w:p>
    <w:p w14:paraId="0B6A3E1C"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1D"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 xml:space="preserve">Phospholipase C: Holozoan origin of the beta subgroup from an ancient eukaryotic family </w:t>
      </w:r>
    </w:p>
    <w:p w14:paraId="0B6A3E1E" w14:textId="77777777" w:rsidR="00D57823" w:rsidRPr="00086D70" w:rsidRDefault="002B567E" w:rsidP="00CA041D">
      <w:pPr>
        <w:spacing w:line="360" w:lineRule="auto"/>
        <w:jc w:val="both"/>
        <w:rPr>
          <w:del w:id="17" w:author="Alessandra Aleotti" w:date="2022-11-24T12:14:00Z"/>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As mentioned, most rhabdomeric gene families have an ancient origin. An example of a gene family with an extensive repertoire of sub lineages deriving from very ancient gene duplications is the family of phospholipases of type C (PLC) (Figure 3B).</w:t>
      </w:r>
      <w:ins w:id="18" w:author="Alessandra Aleotti" w:date="2022-11-24T12:14:00Z">
        <w:r w:rsidRPr="00086D70">
          <w:rPr>
            <w:rFonts w:ascii="Times New Roman" w:eastAsia="Times New Roman" w:hAnsi="Times New Roman" w:cs="Times New Roman"/>
            <w:sz w:val="24"/>
            <w:szCs w:val="24"/>
          </w:rPr>
          <w:t xml:space="preserve"> </w:t>
        </w:r>
      </w:ins>
    </w:p>
    <w:p w14:paraId="0B6A3E1F" w14:textId="53D6CF28"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PLCs are a broad family of enzymes that catalyse the hydrolysis of the phospholipid PIP2 into DAG and IP3, that both function as second messengers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{"citationID":"dXhKSYcs","properties":{"formattedCitation":"(Suh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(Suh et al. 2008)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In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a PLC of type beta is the one used in phototransduction. During the phototransduction cascade, IP3 interacts with its receptor (IP3R) on the endoplasmic reticulum, causing the release of calcium, and DAG goes on to activate the eye-specific protein kinase C (PKC) that is involved in the deactivation of the visual cascade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{"citationID":"p96j205D","properties":{"formattedCitation":"(Wang and Montell 2007; Hardie and Juusola 2015)","plainCitation":"(Wang and Montell 2007; Hardie and Juusola 2015)","noteIndex":0},"citationItems":[{"id":356,"uris":["http://zotero.org/users/8176000/items/RJN538JY"],"itemData":{"id":356,"type":"article-journal","abstract":"Drosophila visual transduction is the fastest known G-protein-coupled signaling cascade and has therefore served as a genetically tractable animal model for characterizing rapid responses to sensory stimulation. Mutations in over 30 genes have been identified, which affect activation, adaptation, or termination of the photoresponse. Based on analyses of these genes, a model for phototransduction has emerged, which involves phosphoinoside signaling and culminates with opening of the TRP and TRPL cation channels. Many of the proteins that function in phototransduction are coupled to the PDZ containing scaffold protein INAD and form a supramolecular signaling complex, the signalplex. Arrestin, TRPL, and Gαq undergo dynamic light-dependent trafficking, and these movements function in long-term adaptation. Other proteins play important roles either in the formation or maturation of rhodopsin, or in regeneration of phosphatidylinositol 4,5-bisphosphate (PIP2), which is required for the photoresponse. Mutation of nearly any gene that functions in the photoresponse results in retinal degeneration. The underlying bases of photoreceptor cell death are diverse and involve mechanisms such as excessive endocytosis of rhodopsin due to stable rhodopsin/arrestin complexes and abnormally low or high levels of Ca2+. Drosophila visual transduction appears to have particular relevance to the cascade in the intrinsically photosensitive retinal ganglion cells in mammals, as the photoresponse in these latter cells appears to operate through a remarkably similar mechanism.","container-title":"Pflügers Archiv - European Journal of Physiology","DOI":"10.1007/s00424-007-0251-1","ISSN":"1432-2013","issue":"5","journalAbbreviation":"Pflugers Arch - Eur J Physiol","language":"en","page":"821-847","source":"Springer Link","title":"Phototransduction and retinal degeneration in Drosophila","volume":"454","author":[{"family":"Wang","given":"Tao"},{"family":"Montell","given":"Craig"}],"issued":{"date-parts":[["2007",8,1]]}}},{"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Drosophila","volume":"34","author":[{"family":"Hardie","given":"Roger C"},{"family":"Juusola","given":"Mikko"}],"issued":{"date-parts":[["2015",10,1]]}}}],"schema":"https://github.com/citation-style-language/schema/raw/master/csl-citation.json"}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(Wang and Montell 2007; Hardie and Juusola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p>
    <w:p w14:paraId="0B6A3E20" w14:textId="1D687682"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Although PLCs have been described throughout Eukarya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{"citationID":"xpr9vjZP","properties":{"formattedCitation":"(Tsutsui et al. 1995; Koyanagi et al. 1998; Rebecchi and Pentyala 2000; Mikami 2014; Wang et al. 2020)","plainCitation":"(Tsutsui et al. 1995; Koyanagi et al. 1998; Rebecchi and Pentyala 2000; Mikami 2014; Wang et al. 2020)","noteIndex":0},"citationItems":[{"id":506,"uris":["http://zotero.org/users/8176000/items/J3YL4XVA"],"itemData":{"id":506,"type":"article-journal","container-title":"Journal of Bacteriology","DOI":"10.1128/jb.177.24.7164-7170.1995","issue":"24","note":"publisher: American Society for Microbiology","page":"7164-7170","source":"journals.asm.org (Atypon)","title":"Phylogenetic analysis of phospholipase C genes from Clostridium perfringens types A to E and Clostridium novyi","volume":"177","author":[{"family":"Tsutsui","given":"K"},{"family":"Minami","given":"J"},{"family":"Matsushita","given":"O"},{"family":"Katayama","given":"S"},{"family":"Taniguchi","given":"Y"},{"family":"Nakamura","given":"S"},{"family":"Nishioka","given":"M"},{"family":"Okabe","given":"A"}],"issued":{"date-parts":[["1995",12,1]]}}},{"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N."}],"issued":{"date-parts":[["2000",1,10]]}}},{"id":502,"uris":["http://zotero.org/users/8176000/items/EE7SEFV8"],"itemData":{"id":502,"type":"article-journal","container-title":"Frontiers in Plant Science","DOI":"10.3389/fpls.2014.00380","ISSN":"1664-462X","page":"380","source":"Frontiers","title":"Structural divergence and loss of phosphoinositide-specific phospholipase C signaling components during the evolution of the green plant lineage: implications from structural characteristics of algal components","title-short":"Structural divergence and loss of phosphoinositide-specific phospholipase C signaling components during the evolution of the green plant lineage","volume":"5","author":[{"family":"Mikami","given":"Koji"}],"issued":{"date-parts":[["2014"]]}}},{"id":693,"uris":["http://zotero.org/users/8176000/items/MIIQVUD4"],"itemData":{"id":693,"type":"article-journal","abstract":"Phospholipase C (PLC) is an enzyme that hydrolyzes phospholipids and plays an important role in plant growth and development. The Brachypodium distachyon is a model plant of Gramineae, but the research on PLC gene family of Brachypodium has not been reported.","container-title":"Genes &amp; Genomics","DOI":"10.1007/s13258-020-00973-1","ISSN":"2092-9293","issue":"9","journalAbbreviation":"Genes Genom","language":"en","page":"1041-1053","source":"Springer Link","title":"Expression and evolution of the phospholipase C gene family in Brachypodium distachyon","volume":"42","author":[{"family":"Wang","given":"Xianguo"},{"family":"Liu","given":"Yang"},{"family":"Li","given":"Zheng"},{"family":"Gao","given":"Xiang"},{"family":"Dong","given":"Jian"},{"family":"Yang","given":"Mingming"}],"issued":{"date-parts":[["2020",9,1]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(Tsutsui et al. 1995; Koyanagi et al. 1998; Rebecchi and Pentyala 2000; Mikami 2014; Wang et al.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few studies have looked into their evolution. In mammals there are 6 subgroups of PLCs: beta; gamma; delta; epsilon; zeta; and eta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{"citationID":"PsXVuLfI","properties":{"formattedCitation":"(Suh et al. 2008)","plainCitation":"(Suh et al. 2008)","noteIndex":0},"citationItems":[{"id":497,"uris":["http://zotero.org/users/8176000/items/8SDTMLA8"],"itemData":{"id":497,"type":"article-journal","abstract":"Phosphoinositide-specific phospholipase C is an effector molecule in the signal transduction process. It generates two second messengers, inositol-1,4,5-trisphosphate and diacylglycerol from phosphatidylinositol 4,5-bisphosphate. Currently, thirteen mammal PLC isozymes have been identified, and they are divided into six groups: PLC-beta, -gamma, -delta, -epsilon, -zeta and -eta. Sequence analysis studies demonstrated that each isozyme has more than one alternative splicing variant. PLC isozymes contain the X and Y domains that are responsible for catalytic activity. Several other domains including the PH domain, the C2 domain and EF hand motifs are involved in various biological functions of PLC isozymes as signaling proteins. The distribution of PLC isozymes is tissue and organ specific. Recent studies on isolated cells and knockout mice depleted of PLC isozymes have revealed their distinct phenotypes. Given the specificity in distribution and cellular localization, it is clear that each PLC isozyme bears a unique function in the modulation of physiological responses. In this review, we discuss the structural organization, enzymatic properties and molecular diversity of PLC splicing variants and study functional and physiological roles of each isozyme.","container-title":"BMB reports","DOI":"10.5483/bmbrep.2008.41.6.415","ISSN":"1976-6696","issue":"6","journalAbbreviation":"BMB Rep","language":"eng","note":"PMID: 18593525","page":"415-434","source":"PubMed","title":"Multiple roles of phosphoinositide-specific phospholipase C isozymes","volume":"41","author":[{"family":"Suh","given":"Pann-Ghill"},{"family":"Park","given":"Jae-Il"},{"family":"Manzoli","given":"Lucia"},{"family":"Cocco","given":"Lucio"},{"family":"Peak","given":"Joanna C."},{"family":"Katan","given":"Matilda"},{"family":"Fukami","given":"Kiyoko"},{"family":"Kataoka","given":"Tohru"},{"family":"Yun","given":"Sanguk"},{"family":"Ryu","given":"Sung Ho"}],"issued":{"date-parts":[["2008",6,30]]}}}],"schema":"https://github.com/citation-style-language/schema/raw/master/csl-citation.json"}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(Suh et al. 2008)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Candidate beta-type and gamma-type PLCs have been cloned in the sponge </w:t>
      </w:r>
      <w:r w:rsidRPr="00086D70">
        <w:rPr>
          <w:rFonts w:ascii="Times New Roman" w:eastAsia="Times New Roman" w:hAnsi="Times New Roman" w:cs="Times New Roman"/>
          <w:i/>
          <w:sz w:val="24"/>
          <w:szCs w:val="24"/>
        </w:rPr>
        <w:t>Ephydatia fluviatilis</w:t>
      </w:r>
      <w:r w:rsidRPr="00086D70">
        <w:rPr>
          <w:rFonts w:ascii="Times New Roman" w:eastAsia="Times New Roman" w:hAnsi="Times New Roman" w:cs="Times New Roman"/>
          <w:sz w:val="24"/>
          <w:szCs w:val="24"/>
        </w:rPr>
        <w:t xml:space="preserve"> and a delta-like in the cnidarian </w:t>
      </w:r>
      <w:r w:rsidRPr="00086D70">
        <w:rPr>
          <w:rFonts w:ascii="Times New Roman" w:eastAsia="Times New Roman" w:hAnsi="Times New Roman" w:cs="Times New Roman"/>
          <w:i/>
          <w:sz w:val="24"/>
          <w:szCs w:val="24"/>
        </w:rPr>
        <w:t>Hydra magnipapillata</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{"citationID":"FleWZ3Oy","properties":{"formattedCitation":"(Koyanagi et al. 1998)","plainCitation":"(Koyanagi et al. 1998)","noteIndex":0},"citationItems":[{"id":500,"uris":["http://zotero.org/users/8176000/items/8S683645"],"itemData":{"id":500,"type":"article-journal","abstract":"To know whether or not the set of genes involved in the inositol phospholipid signaling pathway already existed in the early evolution of animals, we carried out cloning of cDNAs encoding phospholipase Cs (PLCs) from Ephydatia fluviatilis (freshwater sponge) and Hydra magnipapillata strain 105 (hydra). We isolated two PLC cDNAs, PLC-βS and PLC-γS, from sponge and three cDNAs, PLC-βH1, PLC-βH2, and PLC-δH, from hydra. From the domain organization and the divergence pattern in the PLC family tree, the sponge PLC-βS and PLC-γS and the hydra PLC-δH are possibly homologous to the vertebrate PLC-β, PLC-γ and PLC-δ subtypes, respectively. A detailed phylogenetic analysis suggests that the hydra PLC-βH1 and PLC-βH2 are homologs of the vertebrate PLC-β1/2/3/Drosophila PLC21 and the vertebrate PLC-β4/Drosophila norpA, respectively. A phylogenetic analysis of the PLC family and the protein kinase C (PKC) family, together with that of the G protein α subunit (Gα) family, revealed that the origin of the set of genes Gαq, PLC, PKC involved in the inositol phospholipid signaling pathway is very old, going back to dates before the parazoan-eumetazoan split, the earliest branching among extant animal phyla.","container-title":"FEBS Letters","DOI":"10.1016/S0014-5793(98)01339-8","ISSN":"0014-5793","issue":"1","journalAbbreviation":"FEBS Letters","language":"en","page":"66-70","source":"ScienceDirect","title":"Phospholipase C cDNAs from sponge and hydra: antiquity of genes involved in the inositol phospholipid signaling pathway1The nucleotide sequence data reported in this paper will appear in the DDBJ, EMBL and GenBank nucleotide sequence databases.1","title-short":"Phospholipase C cDNAs from sponge and hydra","volume":"439","author":[{"family":"Koyanagi","given":"Mitsumasa"},{"family":"Ono","given":"Kanako"},{"family":"Suga","given":"Hiroshi"},{"family":"Iwabe","given":"Naoyuki"},{"family":"Miyata","given":"Takashi"}],"issued":{"date-parts":[["1998",11,13]]}}}],"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(Koyanagi et al. 1998)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While the PLCs in fungi (and plants) have been described as similar to delta-type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{"citationID":"Mrc2J0ZI","properties":{"formattedCitation":"(Rebecchi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(Rebecchi and Pentyala 2000)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 comprehensive phylogenetic analysis of the family is lacking. </w:t>
      </w:r>
    </w:p>
    <w:p w14:paraId="0B6A3E21" w14:textId="5F38608C"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Our data mining recovered for Human, the 13 known PLCs belonging to the 6 subgroups plus two inactive PLC-Like sequences; and for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the PLC beta used in phototransduction, encoded by NorpA, plus two other PLCs: PLC21C and small wing (sl). Gene tree to species tree reconciliation revealed that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NorpA arises from a duplication at the base of Cnidaria+Bilateria and that from the same duplication arises Human PLCbeta4 (</w:t>
      </w:r>
      <w:r w:rsidRPr="00086D70">
        <w:rPr>
          <w:rFonts w:ascii="Times New Roman" w:eastAsia="Times New Roman" w:hAnsi="Times New Roman" w:cs="Times New Roman"/>
          <w:sz w:val="24"/>
          <w:szCs w:val="24"/>
          <w:shd w:val="clear" w:color="auto" w:fill="FFD966"/>
        </w:rPr>
        <w:t>Supplementary Figure with Full reconciliation</w:t>
      </w:r>
      <w:r w:rsidRPr="00086D70">
        <w:rPr>
          <w:rFonts w:ascii="Times New Roman" w:eastAsia="Times New Roman" w:hAnsi="Times New Roman" w:cs="Times New Roman"/>
          <w:sz w:val="24"/>
          <w:szCs w:val="24"/>
        </w:rPr>
        <w:t xml:space="preserve">). </w:t>
      </w:r>
      <w:r w:rsidR="00271F56" w:rsidRPr="00086D70">
        <w:rPr>
          <w:rFonts w:ascii="Times New Roman" w:eastAsia="Times New Roman" w:hAnsi="Times New Roman" w:cs="Times New Roman"/>
          <w:sz w:val="24"/>
          <w:szCs w:val="24"/>
        </w:rPr>
        <w:t>Instead,</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PLC21C is more related to Human PLCbeta1/2/3, and their lineage originates with a duplication at the base of Metazoa. A prior duplication at the same species node is the one that separates the PLC21C + PLCbeta1/2/3 on the one hand from the NorpA + PLCbeta4 on the other. These duplication patterns are consistent between ctenophore-first and sponge-first scenarios. Several additional duplications for the PLC beta lineage also occur at the base of Metazoa (in both ctenophore-first and sponge-first scenarios), indicating that PLC beta underwent a great expansion at the base of Metazoa (</w:t>
      </w:r>
      <w:r w:rsidRPr="00086D70">
        <w:rPr>
          <w:rFonts w:ascii="Times New Roman" w:eastAsia="Times New Roman" w:hAnsi="Times New Roman" w:cs="Times New Roman"/>
          <w:sz w:val="24"/>
          <w:szCs w:val="24"/>
          <w:shd w:val="clear" w:color="auto" w:fill="FFD966"/>
        </w:rPr>
        <w:t>Supplementary Figure with Full reconciliation)</w:t>
      </w:r>
      <w:r w:rsidRPr="00086D70">
        <w:rPr>
          <w:rFonts w:ascii="Times New Roman" w:eastAsia="Times New Roman" w:hAnsi="Times New Roman" w:cs="Times New Roman"/>
          <w:sz w:val="24"/>
          <w:szCs w:val="24"/>
        </w:rPr>
        <w:t>. The origin of the PLC beta lineage is from a duplication at the base of Holozoa where its direct paralog lineage is the PLC epsilons (Figure 3B).</w:t>
      </w:r>
      <w:commentRangeStart w:id="19"/>
      <w:r w:rsidRPr="00086D70">
        <w:rPr>
          <w:rFonts w:ascii="Times New Roman" w:eastAsia="Times New Roman" w:hAnsi="Times New Roman" w:cs="Times New Roman"/>
          <w:sz w:val="24"/>
          <w:szCs w:val="24"/>
        </w:rPr>
        <w:t xml:space="preserve"> At the same species node, a previous duplication gave rise to the PLC beta/epsilon lineage on the one hand and the PLC gamma on the other. The position of PLC epsilon as sister group to PLC beta is recovered with both ctenophore-first and sponge-first scenarios.</w:t>
      </w:r>
      <w:commentRangeEnd w:id="19"/>
      <w:r w:rsidRPr="00086D70">
        <w:rPr>
          <w:rFonts w:ascii="Times New Roman" w:hAnsi="Times New Roman" w:cs="Times New Roman"/>
          <w:sz w:val="24"/>
          <w:szCs w:val="24"/>
        </w:rPr>
        <w:commentReference w:id="19"/>
      </w:r>
      <w:r w:rsidRPr="00086D70">
        <w:rPr>
          <w:rFonts w:ascii="Times New Roman" w:eastAsia="Times New Roman" w:hAnsi="Times New Roman" w:cs="Times New Roman"/>
          <w:sz w:val="24"/>
          <w:szCs w:val="24"/>
        </w:rPr>
        <w:t xml:space="preserve"> This is a novel insight into the evolution of PLC subfamilies, as PLC beta has been considered to be related to gamma and delta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{"citationID":"OD0e0som","properties":{"formattedCitation":"(Rebecchi and Pentyala 2000)","plainCitation":"(Rebecchi and Pentyala 2000)","noteIndex":0},"citationItems":[{"id":508,"uris":["http://zotero.org/users/8176000/items/MKRG4Z2P"],"itemData":{"id":508,"type":"article-journal","abstract":"Phosphoinositide-specific phospholipase C (PLC) subtypes β, γ, and δ comprise a related group of multidomain phosphodiesterases that cleave the polar head groups from inositol lipids. Activated by all classes of cell surface receptor, these enzymes generate the ubiquitous second messengers inositol 1,4,5-trisphosphate and diacylglycerol. The last 5 years have seen remarkable advances in our understanding of the molecular and biological facets of PLCs. New insights into their multidomain arrangement and catalytic mechanism have been gained from crystallographic studies of PLC-δ1 , while new modes of controlling PLC activity have been uncovered in cellular studies. Most notable is the realization that PLC-β, -γ, and -δ isoforms act in concert, each contributing to a specific aspect of the cellular response. Clues to their true biological roles were also obtained. Long assumed to function broadly in calcium-regulated processes, genetic studies in yeast, slime molds, plants, flies, and mammals point to specific and conditional roles for each PLC isoform in cell signaling and development. In this review we consider each subtype of PLC in organisms ranging from yeast to mammals and discuss their molecular regulation and biological function.","container-title":"Physiological Reviews","DOI":"10.1152/physrev.2000.80.4.1291","ISSN":"0031-9333","issue":"4","note":"publisher: American Physiological Society","page":"1291-1335","source":"journals.physiology.org (Atypon)","title":"Structure, Function, and Control of Phosphoinositide-Specific Phospholipase C","volume":"80","author":[{"family":"Rebecchi","given":"Mario J."},{"family":"Pentyala","given":"Srinivas N."}],"issued":{"date-parts":[["2000",1,10]]}}}],"schema":"https://github.com/citation-style-language/schema/raw/master/csl-citation.json"}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(Rebecchi and Pentyala 2000)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while here we show that its closest relative seems to be epsilon. Our data shows that PLC beta/epsilon/gamma are more related to each other than to the other PLCs including PLC delta (Figure 3B). This clarification can be crucial, especially when trying to identify possible candidate genes involved in a putative rhabdomeric-like phototransduction pathway in non-model organisms such as non-bilateria. Tracing backwards the lineage of PLC beta/epsilon/gamma, uncovers that it originates from a </w:t>
      </w:r>
      <w:r w:rsidRPr="00086D70">
        <w:rPr>
          <w:rFonts w:ascii="Times New Roman" w:eastAsia="Times New Roman" w:hAnsi="Times New Roman" w:cs="Times New Roman"/>
          <w:sz w:val="24"/>
          <w:szCs w:val="24"/>
        </w:rPr>
        <w:lastRenderedPageBreak/>
        <w:t>duplication at the base of Eukaryotes (Figure 3B). Here at this species node, there are multiple other duplications, including the one that gives rise to the lineage of all the other subgroups of PLCs (delta, zeta, eta) known in mammals. These major subgroup relationships remain consistent between ctenophore-first and sponge-first scenarios (Figure 3B).</w:t>
      </w:r>
    </w:p>
    <w:p w14:paraId="0B6A3E22"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Further details about this family as well as all the other families of rhabdomeric phototransduction components can be found in the </w:t>
      </w:r>
      <w:r w:rsidRPr="00086D70">
        <w:rPr>
          <w:rFonts w:ascii="Times New Roman" w:eastAsia="Times New Roman" w:hAnsi="Times New Roman" w:cs="Times New Roman"/>
          <w:sz w:val="24"/>
          <w:szCs w:val="24"/>
          <w:shd w:val="clear" w:color="auto" w:fill="FFD966"/>
        </w:rPr>
        <w:t>Supplementary Results File</w:t>
      </w:r>
      <w:r w:rsidRPr="00086D70">
        <w:rPr>
          <w:rFonts w:ascii="Times New Roman" w:eastAsia="Times New Roman" w:hAnsi="Times New Roman" w:cs="Times New Roman"/>
          <w:sz w:val="24"/>
          <w:szCs w:val="24"/>
        </w:rPr>
        <w:t>.</w:t>
      </w:r>
    </w:p>
    <w:p w14:paraId="0B6A3E23"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24"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Cyclic Nucleotide Gated Ion Channels: ancient origin of alpha and beta subtypes</w:t>
      </w:r>
    </w:p>
    <w:p w14:paraId="0B6A3E26" w14:textId="05EFCD50"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Amongst the ciliary phototransduction components the cyclic nucleotide gated ion channels (CNGs) gene family is one of the ones with the broadest distribution across Eukarya (Figure 2C and Figure 3C). CNGs belong to the broad family of voltage-gated ion channels (Anderson and Grenberg 2001) and function in response to the binding of cyclic nucleotides. They are </w:t>
      </w:r>
      <w:r w:rsidR="00EF6FC3" w:rsidRPr="00086D70">
        <w:rPr>
          <w:rFonts w:ascii="Times New Roman" w:eastAsia="Times New Roman" w:hAnsi="Times New Roman" w:cs="Times New Roman"/>
          <w:sz w:val="24"/>
          <w:szCs w:val="24"/>
        </w:rPr>
        <w:t>non-selective</w:t>
      </w:r>
      <w:r w:rsidRPr="00086D70">
        <w:rPr>
          <w:rFonts w:ascii="Times New Roman" w:eastAsia="Times New Roman" w:hAnsi="Times New Roman" w:cs="Times New Roman"/>
          <w:sz w:val="24"/>
          <w:szCs w:val="24"/>
        </w:rPr>
        <w:t xml:space="preserve"> cation channels through which the passage of Ca2+ ions in particular is of importance for the excitation of sensory cells (Kaupp and Seifert 2002). </w:t>
      </w:r>
    </w:p>
    <w:p w14:paraId="0B6A3E27"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During phototransduction the drop of cyclic GMP, caused by its hydrolysis by phosphodiesterase (PDE), induces the closure of CNG channels which in turn causes the hyperpolarization of the photoreceptor cell. Apart from this role in the activation of phototransduction, CNG channels are also involved in the Ca2+-feedback regulation of the cascade and thus in photoreceptor light adaptation (Kaupp and Seifert 2002).</w:t>
      </w:r>
    </w:p>
    <w:p w14:paraId="0B6A3E28" w14:textId="3229B49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ion channel complex is composed of two groups of subunits, alpha and beta. Jawed vertebrates possess six genes encoding for CNG subunits: CNGA1-4 encode for four alpha subunits while CNGB1 and CNGB3 encode for beta subunits (Kaupp and Seifert 2002, Lamb 2020). The ion channel complex consists in the combination of four subunits around a pore. Native rod channels consist of three alpha1 (CNGA1) and one beta1 (CNGB1) subunits, while cone channels comprise two alpha3 (CNGA3) and two beta3 (CNGB3) subunits. Subunits alpha2 (CNGA2) and alpha4 (CNGA4) together with beta1 (CNGB1) are instead used in CNG channels of olfactory receptor neurons. Phylogenetic and gene synteny analyses led (Lamb 2020) to the reconstruction that the gene lineages of alpha and beta subunits derived from a duplication that </w:t>
      </w:r>
      <w:r w:rsidR="00414E9A" w:rsidRPr="00086D70">
        <w:rPr>
          <w:rFonts w:ascii="Times New Roman" w:eastAsia="Times New Roman" w:hAnsi="Times New Roman" w:cs="Times New Roman"/>
          <w:sz w:val="24"/>
          <w:szCs w:val="24"/>
        </w:rPr>
        <w:t>occurred</w:t>
      </w:r>
      <w:r w:rsidRPr="00086D70">
        <w:rPr>
          <w:rFonts w:ascii="Times New Roman" w:eastAsia="Times New Roman" w:hAnsi="Times New Roman" w:cs="Times New Roman"/>
          <w:sz w:val="24"/>
          <w:szCs w:val="24"/>
        </w:rPr>
        <w:t xml:space="preserve"> before the split of protostomes and deuterostomes (Lamb 2020). Likewise, CNGA4 split from the other branch of CNGA that later gave rise to CNGA1-3, prior to the protostome-deuterostome </w:t>
      </w:r>
      <w:r w:rsidRPr="00086D70">
        <w:rPr>
          <w:rFonts w:ascii="Times New Roman" w:eastAsia="Times New Roman" w:hAnsi="Times New Roman" w:cs="Times New Roman"/>
          <w:sz w:val="24"/>
          <w:szCs w:val="24"/>
        </w:rPr>
        <w:lastRenderedPageBreak/>
        <w:t>split. The authors speculate that the ancestral CNG channel was composed of two alpha and two beta subunits (Lamb 2020).</w:t>
      </w:r>
    </w:p>
    <w:p w14:paraId="0B6A3E29"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Outside of vertebrates, homologs to the CNG genes have been found in the nematode </w:t>
      </w:r>
      <w:r w:rsidRPr="00086D70">
        <w:rPr>
          <w:rFonts w:ascii="Times New Roman" w:eastAsia="Times New Roman" w:hAnsi="Times New Roman" w:cs="Times New Roman"/>
          <w:i/>
          <w:sz w:val="24"/>
          <w:szCs w:val="24"/>
        </w:rPr>
        <w:t>Caenorhabditis elegans</w:t>
      </w:r>
      <w:r w:rsidRPr="00086D70">
        <w:rPr>
          <w:rFonts w:ascii="Times New Roman" w:eastAsia="Times New Roman" w:hAnsi="Times New Roman" w:cs="Times New Roman"/>
          <w:sz w:val="24"/>
          <w:szCs w:val="24"/>
        </w:rPr>
        <w:t xml:space="preserve">, the fruit fly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and the horseshoe crab </w:t>
      </w:r>
      <w:r w:rsidRPr="00086D70">
        <w:rPr>
          <w:rFonts w:ascii="Times New Roman" w:eastAsia="Times New Roman" w:hAnsi="Times New Roman" w:cs="Times New Roman"/>
          <w:i/>
          <w:sz w:val="24"/>
          <w:szCs w:val="24"/>
        </w:rPr>
        <w:t>Limulus polyphemus</w:t>
      </w:r>
      <w:r w:rsidRPr="00086D70">
        <w:rPr>
          <w:rFonts w:ascii="Times New Roman" w:eastAsia="Times New Roman" w:hAnsi="Times New Roman" w:cs="Times New Roman"/>
          <w:sz w:val="24"/>
          <w:szCs w:val="24"/>
        </w:rPr>
        <w:t xml:space="preserve">, where likely they are involved in chemosensation (Kaupp and Seifert 2002). Amongst early branching animals, CNGs have been found in the cnidarian </w:t>
      </w:r>
      <w:r w:rsidRPr="00086D70">
        <w:rPr>
          <w:rFonts w:ascii="Times New Roman" w:eastAsia="Times New Roman" w:hAnsi="Times New Roman" w:cs="Times New Roman"/>
          <w:i/>
          <w:sz w:val="24"/>
          <w:szCs w:val="24"/>
        </w:rPr>
        <w:t>Hydra magnipapillata</w:t>
      </w:r>
      <w:r w:rsidRPr="00086D70">
        <w:rPr>
          <w:rFonts w:ascii="Times New Roman" w:eastAsia="Times New Roman" w:hAnsi="Times New Roman" w:cs="Times New Roman"/>
          <w:sz w:val="24"/>
          <w:szCs w:val="24"/>
        </w:rPr>
        <w:t xml:space="preserve"> where it is implicated in phototransduction (Plachetzki et al. 2010). CNG channels are in fact not confined to animals as they are present also in plants (Saand et al 2015) and prokaryotes (Brams et al 2014, Napolitano et al 2021). However, while much attention has been given to the evolution of the CNG genes within and at the base of vertebrates, not much is known about the ancient evolutionary history of this gene family and the relationship between animal and non-animal CNG lineages.</w:t>
      </w:r>
    </w:p>
    <w:p w14:paraId="0B6A3E2A"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Our phylogenetic analysis and gene tree to species tree reconciliation of the CNG family revealed that the alpha and beta gene lineages derive from a gene duplication at the split between choanoflagellates and animals (Figure 3C). This remains constant whether the species tree used for reconciliation is ctenophore-first or sponge-first. Although it was already hypothesised that this gene duplication was ancient (Lamb 2020), it had not yet been clarified when it had occurred precisely.</w:t>
      </w:r>
    </w:p>
    <w:p w14:paraId="0B6A3E2B"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According to our reconstructions, while the alpha lineage seems to be present in all major animal groups and choanoflagellates, the beta lineage seems to be present only in Bilateria and sponges (Figure 3C). </w:t>
      </w:r>
    </w:p>
    <w:p w14:paraId="0B6A3E2C"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orthologous lineage to the CNG alpha/beta lineage is present in other holozoan species and in some Diaphoretickes. More distantly related CNG genes are present throughout Eukarya, but not in animals, according to the ctenophore-first reconciliation. </w:t>
      </w:r>
      <w:commentRangeStart w:id="20"/>
      <w:r w:rsidRPr="00086D70">
        <w:rPr>
          <w:rFonts w:ascii="Times New Roman" w:eastAsia="Times New Roman" w:hAnsi="Times New Roman" w:cs="Times New Roman"/>
          <w:sz w:val="24"/>
          <w:szCs w:val="24"/>
        </w:rPr>
        <w:t>While in the sponge-first reconciliation, this group of less related CNGs appears to be present also in Porifera, Cnidaria and Bilateria.</w:t>
      </w:r>
      <w:commentRangeEnd w:id="20"/>
      <w:r w:rsidRPr="00086D70">
        <w:rPr>
          <w:rFonts w:ascii="Times New Roman" w:hAnsi="Times New Roman" w:cs="Times New Roman"/>
          <w:sz w:val="24"/>
          <w:szCs w:val="24"/>
        </w:rPr>
        <w:commentReference w:id="20"/>
      </w:r>
    </w:p>
    <w:p w14:paraId="0B6A3E2D"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Further details about this family as well as all the other families of ciliary phototransduction components can be found in the </w:t>
      </w:r>
      <w:r w:rsidRPr="00086D70">
        <w:rPr>
          <w:rFonts w:ascii="Times New Roman" w:eastAsia="Times New Roman" w:hAnsi="Times New Roman" w:cs="Times New Roman"/>
          <w:sz w:val="24"/>
          <w:szCs w:val="24"/>
          <w:shd w:val="clear" w:color="auto" w:fill="FFD966"/>
        </w:rPr>
        <w:t>Supplementary Results File</w:t>
      </w:r>
      <w:r w:rsidRPr="00086D70">
        <w:rPr>
          <w:rFonts w:ascii="Times New Roman" w:eastAsia="Times New Roman" w:hAnsi="Times New Roman" w:cs="Times New Roman"/>
          <w:sz w:val="24"/>
          <w:szCs w:val="24"/>
        </w:rPr>
        <w:t>.</w:t>
      </w:r>
    </w:p>
    <w:p w14:paraId="0B6A3E2E" w14:textId="77777777" w:rsidR="00D57823" w:rsidRPr="00086D70" w:rsidRDefault="00D57823" w:rsidP="00CA041D">
      <w:pPr>
        <w:spacing w:before="240" w:after="240" w:line="360" w:lineRule="auto"/>
        <w:jc w:val="both"/>
        <w:rPr>
          <w:rFonts w:ascii="Times New Roman" w:eastAsia="Times New Roman" w:hAnsi="Times New Roman" w:cs="Times New Roman"/>
          <w:sz w:val="24"/>
          <w:szCs w:val="24"/>
        </w:rPr>
      </w:pPr>
    </w:p>
    <w:p w14:paraId="0B6A3E2F" w14:textId="77777777" w:rsidR="00D57823" w:rsidRPr="002126BD" w:rsidRDefault="002B567E" w:rsidP="00CA041D">
      <w:pPr>
        <w:spacing w:before="240" w:after="240" w:line="360" w:lineRule="auto"/>
        <w:jc w:val="both"/>
        <w:rPr>
          <w:rFonts w:ascii="Times New Roman" w:eastAsia="Times New Roman" w:hAnsi="Times New Roman" w:cs="Times New Roman"/>
          <w:b/>
          <w:sz w:val="28"/>
          <w:szCs w:val="28"/>
          <w:u w:val="single"/>
        </w:rPr>
      </w:pPr>
      <w:r w:rsidRPr="002126BD">
        <w:rPr>
          <w:rFonts w:ascii="Times New Roman" w:eastAsia="Times New Roman" w:hAnsi="Times New Roman" w:cs="Times New Roman"/>
          <w:b/>
          <w:sz w:val="28"/>
          <w:szCs w:val="28"/>
        </w:rPr>
        <w:t>Identification of putative photoreceptor cells throughout animals</w:t>
      </w:r>
    </w:p>
    <w:p w14:paraId="0B6A3E30" w14:textId="3483000E"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To understand the origin and early evolution of vision, we </w:t>
      </w:r>
      <w:r w:rsidR="0028391D" w:rsidRPr="00086D70">
        <w:rPr>
          <w:rFonts w:ascii="Times New Roman" w:eastAsia="Times New Roman" w:hAnsi="Times New Roman" w:cs="Times New Roman"/>
          <w:sz w:val="24"/>
          <w:szCs w:val="24"/>
        </w:rPr>
        <w:t>must</w:t>
      </w:r>
      <w:r w:rsidRPr="00086D70">
        <w:rPr>
          <w:rFonts w:ascii="Times New Roman" w:eastAsia="Times New Roman" w:hAnsi="Times New Roman" w:cs="Times New Roman"/>
          <w:sz w:val="24"/>
          <w:szCs w:val="24"/>
        </w:rPr>
        <w:t xml:space="preserve"> understand not only when a functional phototransduction pathway evolved, but also in which cell type it started to function.</w:t>
      </w:r>
    </w:p>
    <w:p w14:paraId="0B6A3E31" w14:textId="6C332ACE"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Our detailed analysis of phototransduction gene family evolution with clarifications of the relationships amongst sub lineages, allowed us to compile a list of best candidate phototransduction genes for every species. These were used as markers to identify candidate photoreceptor cells (PRCs) from the available single-cell RNA sequencing data of a variety of animal species. We focused our investigation on twelve species that spanned Metazoa with particular emphasis on early-branching animals.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was used as representative of rhabdomeric PRCs;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Mus musculus</w:t>
      </w:r>
      <w:r w:rsidRPr="00086D70">
        <w:rPr>
          <w:rFonts w:ascii="Times New Roman" w:eastAsia="Times New Roman" w:hAnsi="Times New Roman" w:cs="Times New Roman"/>
          <w:sz w:val="24"/>
          <w:szCs w:val="24"/>
        </w:rPr>
        <w:t xml:space="preserve"> as representatives of ciliary PRCs. The urochordate </w:t>
      </w:r>
      <w:r w:rsidRPr="00086D70">
        <w:rPr>
          <w:rFonts w:ascii="Times New Roman" w:eastAsia="Times New Roman" w:hAnsi="Times New Roman" w:cs="Times New Roman"/>
          <w:i/>
          <w:sz w:val="24"/>
          <w:szCs w:val="24"/>
        </w:rPr>
        <w:t>Ciona intestinalis</w:t>
      </w:r>
      <w:r w:rsidRPr="00086D70">
        <w:rPr>
          <w:rFonts w:ascii="Times New Roman" w:eastAsia="Times New Roman" w:hAnsi="Times New Roman" w:cs="Times New Roman"/>
          <w:sz w:val="24"/>
          <w:szCs w:val="24"/>
        </w:rPr>
        <w:t xml:space="preserve"> and the sea urchin </w:t>
      </w:r>
      <w:r w:rsidRPr="00086D70">
        <w:rPr>
          <w:rFonts w:ascii="Times New Roman" w:eastAsia="Times New Roman" w:hAnsi="Times New Roman" w:cs="Times New Roman"/>
          <w:i/>
          <w:sz w:val="24"/>
          <w:szCs w:val="24"/>
        </w:rPr>
        <w:t>Strongylocentrotus purpuratus</w:t>
      </w:r>
      <w:r w:rsidRPr="00086D70">
        <w:rPr>
          <w:rFonts w:ascii="Times New Roman" w:eastAsia="Times New Roman" w:hAnsi="Times New Roman" w:cs="Times New Roman"/>
          <w:sz w:val="24"/>
          <w:szCs w:val="24"/>
        </w:rPr>
        <w:t xml:space="preserve"> were used as bridge species between protostomes and vertebrates. Finally, amongst non-bilaterians we investigated the cnidarians </w:t>
      </w:r>
      <w:r w:rsidRPr="00086D70">
        <w:rPr>
          <w:rFonts w:ascii="Times New Roman" w:eastAsia="Times New Roman" w:hAnsi="Times New Roman" w:cs="Times New Roman"/>
          <w:i/>
          <w:sz w:val="24"/>
          <w:szCs w:val="24"/>
        </w:rPr>
        <w:t>Hydra vulgaris</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Clytia hemisphaerica</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Stylophora pistillata</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Nematostella vectensis</w:t>
      </w:r>
      <w:r w:rsidRPr="00086D70">
        <w:rPr>
          <w:rFonts w:ascii="Times New Roman" w:eastAsia="Times New Roman" w:hAnsi="Times New Roman" w:cs="Times New Roman"/>
          <w:sz w:val="24"/>
          <w:szCs w:val="24"/>
        </w:rPr>
        <w:t xml:space="preserve">; the placozoan </w:t>
      </w:r>
      <w:r w:rsidRPr="00086D70">
        <w:rPr>
          <w:rFonts w:ascii="Times New Roman" w:eastAsia="Times New Roman" w:hAnsi="Times New Roman" w:cs="Times New Roman"/>
          <w:i/>
          <w:sz w:val="24"/>
          <w:szCs w:val="24"/>
        </w:rPr>
        <w:t>Trichoplax adhaerens</w:t>
      </w:r>
      <w:r w:rsidRPr="00086D70">
        <w:rPr>
          <w:rFonts w:ascii="Times New Roman" w:eastAsia="Times New Roman" w:hAnsi="Times New Roman" w:cs="Times New Roman"/>
          <w:sz w:val="24"/>
          <w:szCs w:val="24"/>
        </w:rPr>
        <w:t xml:space="preserve">, the sponge </w:t>
      </w:r>
      <w:r w:rsidRPr="00086D70">
        <w:rPr>
          <w:rFonts w:ascii="Times New Roman" w:eastAsia="Times New Roman" w:hAnsi="Times New Roman" w:cs="Times New Roman"/>
          <w:i/>
          <w:sz w:val="24"/>
          <w:szCs w:val="24"/>
        </w:rPr>
        <w:t>Amphimedon queenslandica</w:t>
      </w:r>
      <w:r w:rsidRPr="00086D70">
        <w:rPr>
          <w:rFonts w:ascii="Times New Roman" w:eastAsia="Times New Roman" w:hAnsi="Times New Roman" w:cs="Times New Roman"/>
          <w:sz w:val="24"/>
          <w:szCs w:val="24"/>
        </w:rPr>
        <w:t xml:space="preserve"> and the ctenophore </w:t>
      </w:r>
      <w:r w:rsidRPr="00086D70">
        <w:rPr>
          <w:rFonts w:ascii="Times New Roman" w:eastAsia="Times New Roman" w:hAnsi="Times New Roman" w:cs="Times New Roman"/>
          <w:i/>
          <w:sz w:val="24"/>
          <w:szCs w:val="24"/>
        </w:rPr>
        <w:t>Mnemiopsis leidyi</w:t>
      </w:r>
      <w:r w:rsidRPr="00086D70">
        <w:rPr>
          <w:rFonts w:ascii="Times New Roman" w:eastAsia="Times New Roman" w:hAnsi="Times New Roman" w:cs="Times New Roman"/>
          <w:sz w:val="24"/>
          <w:szCs w:val="24"/>
        </w:rPr>
        <w:t xml:space="preserve">. A comprehensive list of scRNAseq data sources and sample details for each species are in </w:t>
      </w:r>
      <w:r w:rsidRPr="00086D70">
        <w:rPr>
          <w:rFonts w:ascii="Times New Roman" w:eastAsia="Times New Roman" w:hAnsi="Times New Roman" w:cs="Times New Roman"/>
          <w:sz w:val="24"/>
          <w:szCs w:val="24"/>
          <w:shd w:val="clear" w:color="auto" w:fill="FFD966"/>
        </w:rPr>
        <w:t>Supplementary File X</w:t>
      </w:r>
      <w:r w:rsidRPr="00086D70">
        <w:rPr>
          <w:rFonts w:ascii="Times New Roman" w:eastAsia="Times New Roman" w:hAnsi="Times New Roman" w:cs="Times New Roman"/>
          <w:sz w:val="24"/>
          <w:szCs w:val="24"/>
        </w:rPr>
        <w:t xml:space="preserve">. </w:t>
      </w:r>
    </w:p>
    <w:p w14:paraId="0B6A3E32"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While for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M. musculus</w:t>
      </w:r>
      <w:r w:rsidRPr="00086D70">
        <w:rPr>
          <w:rFonts w:ascii="Times New Roman" w:eastAsia="Times New Roman" w:hAnsi="Times New Roman" w:cs="Times New Roman"/>
          <w:sz w:val="24"/>
          <w:szCs w:val="24"/>
        </w:rPr>
        <w:t xml:space="preserve"> photoreceptor cells are well characterised, and for </w:t>
      </w:r>
      <w:r w:rsidRPr="00086D70">
        <w:rPr>
          <w:rFonts w:ascii="Times New Roman" w:eastAsia="Times New Roman" w:hAnsi="Times New Roman" w:cs="Times New Roman"/>
          <w:i/>
          <w:sz w:val="24"/>
          <w:szCs w:val="24"/>
        </w:rPr>
        <w:t>C. intestinalis</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S. purpuratus</w:t>
      </w:r>
      <w:r w:rsidRPr="00086D70">
        <w:rPr>
          <w:rFonts w:ascii="Times New Roman" w:eastAsia="Times New Roman" w:hAnsi="Times New Roman" w:cs="Times New Roman"/>
          <w:sz w:val="24"/>
          <w:szCs w:val="24"/>
        </w:rPr>
        <w:t xml:space="preserve"> and some species of cnidaria photoreceptors have at least been reported, for other species the presence of photoreceptors is unknown. Moreover, when searching for putative homologous cell types to the PRCs in these species, it is uncertain whether they might possess a more rhabdomeric-like or ciliary-like profile. Therefore, we developed a pipeline, described in detail in the Methods section, to identify PRC-like “metacells” or cell states based on phototransduction gene expression. </w:t>
      </w:r>
    </w:p>
    <w:p w14:paraId="0B6A3E33"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The presence/absence of phototransduction genes, whether belonging to the best orthogroup or to another related lineage, provides some form of evidence to understand the diversity of PRC-like profiles amongst animals (Figure 4).</w:t>
      </w:r>
    </w:p>
    <w:p w14:paraId="0B6A3E34"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35" w14:textId="1D3CF11A" w:rsidR="00D57823" w:rsidRPr="00086D70" w:rsidRDefault="002B567E" w:rsidP="00CA041D">
      <w:pPr>
        <w:spacing w:line="360" w:lineRule="auto"/>
        <w:jc w:val="both"/>
        <w:rPr>
          <w:rFonts w:ascii="Times New Roman" w:eastAsia="Times New Roman" w:hAnsi="Times New Roman" w:cs="Times New Roman"/>
          <w:b/>
          <w:sz w:val="24"/>
          <w:szCs w:val="24"/>
        </w:rPr>
      </w:pPr>
      <w:commentRangeStart w:id="21"/>
      <w:r w:rsidRPr="00086D70">
        <w:rPr>
          <w:rFonts w:ascii="Times New Roman" w:eastAsia="Times New Roman" w:hAnsi="Times New Roman" w:cs="Times New Roman"/>
          <w:b/>
          <w:i/>
          <w:sz w:val="24"/>
          <w:szCs w:val="24"/>
          <w:highlight w:val="yellow"/>
        </w:rPr>
        <w:t>D. melanogaster</w:t>
      </w:r>
      <w:r w:rsidRPr="00086D70">
        <w:rPr>
          <w:rFonts w:ascii="Times New Roman" w:eastAsia="Times New Roman" w:hAnsi="Times New Roman" w:cs="Times New Roman"/>
          <w:b/>
          <w:sz w:val="24"/>
          <w:szCs w:val="24"/>
          <w:highlight w:val="yellow"/>
        </w:rPr>
        <w:t xml:space="preserve"> rhabdomeric PRC profile is more distinguished than </w:t>
      </w:r>
      <w:r w:rsidRPr="00086D70">
        <w:rPr>
          <w:rFonts w:ascii="Times New Roman" w:eastAsia="Times New Roman" w:hAnsi="Times New Roman" w:cs="Times New Roman"/>
          <w:b/>
          <w:i/>
          <w:sz w:val="24"/>
          <w:szCs w:val="24"/>
          <w:highlight w:val="yellow"/>
        </w:rPr>
        <w:t>H. sapiens</w:t>
      </w:r>
      <w:r w:rsidRPr="00086D70">
        <w:rPr>
          <w:rFonts w:ascii="Times New Roman" w:eastAsia="Times New Roman" w:hAnsi="Times New Roman" w:cs="Times New Roman"/>
          <w:b/>
          <w:sz w:val="24"/>
          <w:szCs w:val="24"/>
          <w:highlight w:val="yellow"/>
        </w:rPr>
        <w:t xml:space="preserve"> and </w:t>
      </w:r>
      <w:r w:rsidRPr="00086D70">
        <w:rPr>
          <w:rFonts w:ascii="Times New Roman" w:eastAsia="Times New Roman" w:hAnsi="Times New Roman" w:cs="Times New Roman"/>
          <w:b/>
          <w:i/>
          <w:sz w:val="24"/>
          <w:szCs w:val="24"/>
          <w:highlight w:val="yellow"/>
        </w:rPr>
        <w:t>M. musculus</w:t>
      </w:r>
      <w:r w:rsidRPr="00086D70">
        <w:rPr>
          <w:rFonts w:ascii="Times New Roman" w:eastAsia="Times New Roman" w:hAnsi="Times New Roman" w:cs="Times New Roman"/>
          <w:b/>
          <w:sz w:val="24"/>
          <w:szCs w:val="24"/>
          <w:highlight w:val="yellow"/>
        </w:rPr>
        <w:t xml:space="preserve"> ciliary profiles</w:t>
      </w:r>
      <w:commentRangeEnd w:id="21"/>
      <w:r w:rsidR="00F512AD" w:rsidRPr="00086D70">
        <w:rPr>
          <w:rStyle w:val="CommentReference"/>
          <w:rFonts w:ascii="Times New Roman" w:hAnsi="Times New Roman" w:cs="Times New Roman"/>
          <w:sz w:val="24"/>
          <w:szCs w:val="24"/>
        </w:rPr>
        <w:commentReference w:id="21"/>
      </w:r>
    </w:p>
    <w:p w14:paraId="0B6A3E36" w14:textId="45231F23"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As expected,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PRC type expresses rhabdomeric phototransduction genes while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M. musculus</w:t>
      </w:r>
      <w:r w:rsidRPr="00086D70">
        <w:rPr>
          <w:rFonts w:ascii="Times New Roman" w:eastAsia="Times New Roman" w:hAnsi="Times New Roman" w:cs="Times New Roman"/>
          <w:sz w:val="24"/>
          <w:szCs w:val="24"/>
        </w:rPr>
        <w:t xml:space="preserve"> express ciliary genes (Figure 4). </w:t>
      </w:r>
      <w:r w:rsidR="0023597D" w:rsidRPr="00086D70">
        <w:rPr>
          <w:rFonts w:ascii="Times New Roman" w:eastAsia="Times New Roman" w:hAnsi="Times New Roman" w:cs="Times New Roman"/>
          <w:sz w:val="24"/>
          <w:szCs w:val="24"/>
        </w:rPr>
        <w:t xml:space="preserve">The </w:t>
      </w:r>
      <w:r w:rsidRPr="00086D70">
        <w:rPr>
          <w:rFonts w:ascii="Times New Roman" w:eastAsia="Times New Roman" w:hAnsi="Times New Roman" w:cs="Times New Roman"/>
          <w:i/>
          <w:sz w:val="24"/>
          <w:szCs w:val="24"/>
        </w:rPr>
        <w:t>Drosophil</w:t>
      </w:r>
      <w:r w:rsidRPr="00086D70">
        <w:rPr>
          <w:rFonts w:ascii="Times New Roman" w:eastAsia="Times New Roman" w:hAnsi="Times New Roman" w:cs="Times New Roman"/>
          <w:sz w:val="24"/>
          <w:szCs w:val="24"/>
        </w:rPr>
        <w:t>a</w:t>
      </w:r>
      <w:r w:rsidR="0023597D" w:rsidRPr="00086D70">
        <w:rPr>
          <w:rFonts w:ascii="Times New Roman" w:eastAsia="Times New Roman" w:hAnsi="Times New Roman" w:cs="Times New Roman"/>
          <w:sz w:val="24"/>
          <w:szCs w:val="24"/>
        </w:rPr>
        <w:t xml:space="preserve"> PRC metacell</w:t>
      </w:r>
      <w:r w:rsidRPr="00086D70">
        <w:rPr>
          <w:rFonts w:ascii="Times New Roman" w:eastAsia="Times New Roman" w:hAnsi="Times New Roman" w:cs="Times New Roman"/>
          <w:sz w:val="24"/>
          <w:szCs w:val="24"/>
        </w:rPr>
        <w:t xml:space="preserve"> possess</w:t>
      </w:r>
      <w:r w:rsidR="00714E8F" w:rsidRPr="00086D70">
        <w:rPr>
          <w:rFonts w:ascii="Times New Roman" w:eastAsia="Times New Roman" w:hAnsi="Times New Roman" w:cs="Times New Roman"/>
          <w:sz w:val="24"/>
          <w:szCs w:val="24"/>
        </w:rPr>
        <w:t>es</w:t>
      </w:r>
      <w:r w:rsidRPr="00086D70">
        <w:rPr>
          <w:rFonts w:ascii="Times New Roman" w:eastAsia="Times New Roman" w:hAnsi="Times New Roman" w:cs="Times New Roman"/>
          <w:sz w:val="24"/>
          <w:szCs w:val="24"/>
        </w:rPr>
        <w:t xml:space="preserve"> a rhabdomeric-exclusive profile</w:t>
      </w:r>
      <w:r w:rsidR="009615A0" w:rsidRPr="00086D70">
        <w:rPr>
          <w:rFonts w:ascii="Times New Roman" w:eastAsia="Times New Roman" w:hAnsi="Times New Roman" w:cs="Times New Roman"/>
          <w:sz w:val="24"/>
          <w:szCs w:val="24"/>
        </w:rPr>
        <w:t>, with the</w:t>
      </w:r>
      <w:r w:rsidR="001270BC" w:rsidRPr="00086D70">
        <w:rPr>
          <w:rFonts w:ascii="Times New Roman" w:eastAsia="Times New Roman" w:hAnsi="Times New Roman" w:cs="Times New Roman"/>
          <w:sz w:val="24"/>
          <w:szCs w:val="24"/>
        </w:rPr>
        <w:t xml:space="preserve"> </w:t>
      </w:r>
      <w:r w:rsidR="00F1529E" w:rsidRPr="00086D70">
        <w:rPr>
          <w:rFonts w:ascii="Times New Roman" w:eastAsia="Times New Roman" w:hAnsi="Times New Roman" w:cs="Times New Roman"/>
          <w:sz w:val="24"/>
          <w:szCs w:val="24"/>
        </w:rPr>
        <w:t xml:space="preserve">only ciliary gene </w:t>
      </w:r>
      <w:r w:rsidR="009615A0" w:rsidRPr="00086D70">
        <w:rPr>
          <w:rFonts w:ascii="Times New Roman" w:eastAsia="Times New Roman" w:hAnsi="Times New Roman" w:cs="Times New Roman"/>
          <w:sz w:val="24"/>
          <w:szCs w:val="24"/>
        </w:rPr>
        <w:t>expressed</w:t>
      </w:r>
      <w:r w:rsidR="00F1529E" w:rsidRPr="00086D70">
        <w:rPr>
          <w:rFonts w:ascii="Times New Roman" w:eastAsia="Times New Roman" w:hAnsi="Times New Roman" w:cs="Times New Roman"/>
          <w:sz w:val="24"/>
          <w:szCs w:val="24"/>
        </w:rPr>
        <w:t xml:space="preserve"> </w:t>
      </w:r>
      <w:r w:rsidR="009615A0" w:rsidRPr="00086D70">
        <w:rPr>
          <w:rFonts w:ascii="Times New Roman" w:eastAsia="Times New Roman" w:hAnsi="Times New Roman" w:cs="Times New Roman"/>
          <w:sz w:val="24"/>
          <w:szCs w:val="24"/>
        </w:rPr>
        <w:lastRenderedPageBreak/>
        <w:t>being</w:t>
      </w:r>
      <w:r w:rsidR="00F1529E" w:rsidRPr="00086D70">
        <w:rPr>
          <w:rFonts w:ascii="Times New Roman" w:eastAsia="Times New Roman" w:hAnsi="Times New Roman" w:cs="Times New Roman"/>
          <w:sz w:val="24"/>
          <w:szCs w:val="24"/>
        </w:rPr>
        <w:t xml:space="preserve"> the G alpha of type i/o. All other ciliary genes were either not detected in the </w:t>
      </w:r>
      <w:r w:rsidR="00F1529E" w:rsidRPr="00086D70">
        <w:rPr>
          <w:rFonts w:ascii="Times New Roman" w:eastAsia="Times New Roman" w:hAnsi="Times New Roman" w:cs="Times New Roman"/>
          <w:i/>
          <w:sz w:val="24"/>
          <w:szCs w:val="24"/>
        </w:rPr>
        <w:t>Drosophila</w:t>
      </w:r>
      <w:r w:rsidR="00F1529E" w:rsidRPr="00086D70">
        <w:rPr>
          <w:rFonts w:ascii="Times New Roman" w:eastAsia="Times New Roman" w:hAnsi="Times New Roman" w:cs="Times New Roman"/>
          <w:sz w:val="24"/>
          <w:szCs w:val="24"/>
        </w:rPr>
        <w:t xml:space="preserve"> genome or are not expressed in its PRC metacell. </w:t>
      </w:r>
      <w:r w:rsidR="0023597D" w:rsidRPr="00086D70">
        <w:rPr>
          <w:rFonts w:ascii="Times New Roman" w:eastAsia="Times New Roman" w:hAnsi="Times New Roman" w:cs="Times New Roman"/>
          <w:sz w:val="24"/>
          <w:szCs w:val="24"/>
        </w:rPr>
        <w:t>In contrast,</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M. musculus</w:t>
      </w:r>
      <w:r w:rsidRPr="00086D70">
        <w:rPr>
          <w:rFonts w:ascii="Times New Roman" w:eastAsia="Times New Roman" w:hAnsi="Times New Roman" w:cs="Times New Roman"/>
          <w:sz w:val="24"/>
          <w:szCs w:val="24"/>
        </w:rPr>
        <w:t xml:space="preserve"> metacells, while having a clear ciliary-oriented profile, still have a significant amount of rhabdomeric genes expressed</w:t>
      </w:r>
      <w:r w:rsidR="00F1529E" w:rsidRPr="00086D70">
        <w:rPr>
          <w:rFonts w:ascii="Times New Roman" w:eastAsia="Times New Roman" w:hAnsi="Times New Roman" w:cs="Times New Roman"/>
          <w:sz w:val="24"/>
          <w:szCs w:val="24"/>
        </w:rPr>
        <w:t>, albeit at a lower level compared to ciliary genes</w:t>
      </w:r>
      <w:r w:rsidR="001F0138" w:rsidRPr="00086D70">
        <w:rPr>
          <w:rFonts w:ascii="Times New Roman" w:eastAsia="Times New Roman" w:hAnsi="Times New Roman" w:cs="Times New Roman"/>
          <w:sz w:val="24"/>
          <w:szCs w:val="24"/>
        </w:rPr>
        <w:t>.</w:t>
      </w:r>
      <w:r w:rsidR="00067F3C" w:rsidRPr="00086D70">
        <w:rPr>
          <w:rFonts w:ascii="Times New Roman" w:eastAsia="Times New Roman" w:hAnsi="Times New Roman" w:cs="Times New Roman"/>
          <w:sz w:val="24"/>
          <w:szCs w:val="24"/>
        </w:rPr>
        <w:t xml:space="preserve"> This could reflect </w:t>
      </w:r>
      <w:r w:rsidR="005A72D8" w:rsidRPr="00086D70">
        <w:rPr>
          <w:rFonts w:ascii="Times New Roman" w:eastAsia="Times New Roman" w:hAnsi="Times New Roman" w:cs="Times New Roman"/>
          <w:sz w:val="24"/>
          <w:szCs w:val="24"/>
        </w:rPr>
        <w:t xml:space="preserve">the </w:t>
      </w:r>
      <w:r w:rsidR="006F2894" w:rsidRPr="00086D70">
        <w:rPr>
          <w:rFonts w:ascii="Times New Roman" w:eastAsia="Times New Roman" w:hAnsi="Times New Roman" w:cs="Times New Roman"/>
          <w:sz w:val="24"/>
          <w:szCs w:val="24"/>
        </w:rPr>
        <w:t>possibility</w:t>
      </w:r>
      <w:r w:rsidR="005A72D8" w:rsidRPr="00086D70">
        <w:rPr>
          <w:rFonts w:ascii="Times New Roman" w:eastAsia="Times New Roman" w:hAnsi="Times New Roman" w:cs="Times New Roman"/>
          <w:sz w:val="24"/>
          <w:szCs w:val="24"/>
        </w:rPr>
        <w:t xml:space="preserve"> that </w:t>
      </w:r>
      <w:r w:rsidR="00697225" w:rsidRPr="00086D70">
        <w:rPr>
          <w:rFonts w:ascii="Times New Roman" w:eastAsia="Times New Roman" w:hAnsi="Times New Roman" w:cs="Times New Roman"/>
          <w:sz w:val="24"/>
          <w:szCs w:val="24"/>
        </w:rPr>
        <w:t>ciliary photoreceptor cells, whil</w:t>
      </w:r>
      <w:r w:rsidR="007D26E6" w:rsidRPr="00086D70">
        <w:rPr>
          <w:rFonts w:ascii="Times New Roman" w:eastAsia="Times New Roman" w:hAnsi="Times New Roman" w:cs="Times New Roman"/>
          <w:sz w:val="24"/>
          <w:szCs w:val="24"/>
        </w:rPr>
        <w:t>st</w:t>
      </w:r>
      <w:r w:rsidR="00697225" w:rsidRPr="00086D70">
        <w:rPr>
          <w:rFonts w:ascii="Times New Roman" w:eastAsia="Times New Roman" w:hAnsi="Times New Roman" w:cs="Times New Roman"/>
          <w:sz w:val="24"/>
          <w:szCs w:val="24"/>
        </w:rPr>
        <w:t xml:space="preserve"> using </w:t>
      </w:r>
      <w:r w:rsidR="00391ACA" w:rsidRPr="00086D70">
        <w:rPr>
          <w:rFonts w:ascii="Times New Roman" w:eastAsia="Times New Roman" w:hAnsi="Times New Roman" w:cs="Times New Roman"/>
          <w:sz w:val="24"/>
          <w:szCs w:val="24"/>
        </w:rPr>
        <w:t>the</w:t>
      </w:r>
      <w:r w:rsidR="00697225" w:rsidRPr="00086D70">
        <w:rPr>
          <w:rFonts w:ascii="Times New Roman" w:eastAsia="Times New Roman" w:hAnsi="Times New Roman" w:cs="Times New Roman"/>
          <w:sz w:val="24"/>
          <w:szCs w:val="24"/>
        </w:rPr>
        <w:t xml:space="preserve"> ciliary pathway for phototransduction, </w:t>
      </w:r>
      <w:r w:rsidR="002F4BF2" w:rsidRPr="00086D70">
        <w:rPr>
          <w:rFonts w:ascii="Times New Roman" w:eastAsia="Times New Roman" w:hAnsi="Times New Roman" w:cs="Times New Roman"/>
          <w:sz w:val="24"/>
          <w:szCs w:val="24"/>
        </w:rPr>
        <w:t>may</w:t>
      </w:r>
      <w:r w:rsidR="00697225" w:rsidRPr="00086D70">
        <w:rPr>
          <w:rFonts w:ascii="Times New Roman" w:eastAsia="Times New Roman" w:hAnsi="Times New Roman" w:cs="Times New Roman"/>
          <w:sz w:val="24"/>
          <w:szCs w:val="24"/>
        </w:rPr>
        <w:t xml:space="preserve"> contemporarily </w:t>
      </w:r>
      <w:r w:rsidR="00FD3A2F" w:rsidRPr="00086D70">
        <w:rPr>
          <w:rFonts w:ascii="Times New Roman" w:eastAsia="Times New Roman" w:hAnsi="Times New Roman" w:cs="Times New Roman"/>
          <w:sz w:val="24"/>
          <w:szCs w:val="24"/>
        </w:rPr>
        <w:t>employ</w:t>
      </w:r>
      <w:r w:rsidR="00697225" w:rsidRPr="00086D70">
        <w:rPr>
          <w:rFonts w:ascii="Times New Roman" w:eastAsia="Times New Roman" w:hAnsi="Times New Roman" w:cs="Times New Roman"/>
          <w:sz w:val="24"/>
          <w:szCs w:val="24"/>
        </w:rPr>
        <w:t xml:space="preserve"> rhabdomeric-like </w:t>
      </w:r>
      <w:r w:rsidR="00634355" w:rsidRPr="00086D70">
        <w:rPr>
          <w:rFonts w:ascii="Times New Roman" w:eastAsia="Times New Roman" w:hAnsi="Times New Roman" w:cs="Times New Roman"/>
          <w:sz w:val="24"/>
          <w:szCs w:val="24"/>
        </w:rPr>
        <w:t>signalling</w:t>
      </w:r>
      <w:r w:rsidR="00B72F83" w:rsidRPr="00086D70">
        <w:rPr>
          <w:rFonts w:ascii="Times New Roman" w:eastAsia="Times New Roman" w:hAnsi="Times New Roman" w:cs="Times New Roman"/>
          <w:sz w:val="24"/>
          <w:szCs w:val="24"/>
        </w:rPr>
        <w:t xml:space="preserve"> either</w:t>
      </w:r>
      <w:r w:rsidR="00697225" w:rsidRPr="00086D70">
        <w:rPr>
          <w:rFonts w:ascii="Times New Roman" w:eastAsia="Times New Roman" w:hAnsi="Times New Roman" w:cs="Times New Roman"/>
          <w:sz w:val="24"/>
          <w:szCs w:val="24"/>
        </w:rPr>
        <w:t xml:space="preserve"> to </w:t>
      </w:r>
      <w:r w:rsidR="00075D5A" w:rsidRPr="00086D70">
        <w:rPr>
          <w:rFonts w:ascii="Times New Roman" w:eastAsia="Times New Roman" w:hAnsi="Times New Roman" w:cs="Times New Roman"/>
          <w:sz w:val="24"/>
          <w:szCs w:val="24"/>
        </w:rPr>
        <w:t>modulate</w:t>
      </w:r>
      <w:r w:rsidR="000205C9" w:rsidRPr="00086D70">
        <w:rPr>
          <w:rFonts w:ascii="Times New Roman" w:eastAsia="Times New Roman" w:hAnsi="Times New Roman" w:cs="Times New Roman"/>
          <w:sz w:val="24"/>
          <w:szCs w:val="24"/>
        </w:rPr>
        <w:t xml:space="preserve"> the</w:t>
      </w:r>
      <w:r w:rsidR="00075D5A" w:rsidRPr="00086D70">
        <w:rPr>
          <w:rFonts w:ascii="Times New Roman" w:eastAsia="Times New Roman" w:hAnsi="Times New Roman" w:cs="Times New Roman"/>
          <w:sz w:val="24"/>
          <w:szCs w:val="24"/>
        </w:rPr>
        <w:t xml:space="preserve"> </w:t>
      </w:r>
      <w:r w:rsidR="00634355" w:rsidRPr="00086D70">
        <w:rPr>
          <w:rFonts w:ascii="Times New Roman" w:eastAsia="Times New Roman" w:hAnsi="Times New Roman" w:cs="Times New Roman"/>
          <w:sz w:val="24"/>
          <w:szCs w:val="24"/>
        </w:rPr>
        <w:t xml:space="preserve">phototransduction </w:t>
      </w:r>
      <w:r w:rsidR="00075D5A" w:rsidRPr="00086D70">
        <w:rPr>
          <w:rFonts w:ascii="Times New Roman" w:eastAsia="Times New Roman" w:hAnsi="Times New Roman" w:cs="Times New Roman"/>
          <w:sz w:val="24"/>
          <w:szCs w:val="24"/>
        </w:rPr>
        <w:t>or</w:t>
      </w:r>
      <w:r w:rsidR="00EA3078" w:rsidRPr="00086D70">
        <w:rPr>
          <w:rFonts w:ascii="Times New Roman" w:eastAsia="Times New Roman" w:hAnsi="Times New Roman" w:cs="Times New Roman"/>
          <w:sz w:val="24"/>
          <w:szCs w:val="24"/>
        </w:rPr>
        <w:t>, alternatively, to perform</w:t>
      </w:r>
      <w:r w:rsidR="00075D5A" w:rsidRPr="00086D70">
        <w:rPr>
          <w:rFonts w:ascii="Times New Roman" w:eastAsia="Times New Roman" w:hAnsi="Times New Roman" w:cs="Times New Roman"/>
          <w:sz w:val="24"/>
          <w:szCs w:val="24"/>
        </w:rPr>
        <w:t xml:space="preserve"> unrelated tasks, </w:t>
      </w:r>
      <w:r w:rsidR="00283D46" w:rsidRPr="00086D70">
        <w:rPr>
          <w:rFonts w:ascii="Times New Roman" w:eastAsia="Times New Roman" w:hAnsi="Times New Roman" w:cs="Times New Roman"/>
          <w:sz w:val="24"/>
          <w:szCs w:val="24"/>
        </w:rPr>
        <w:t>as previously proposed</w:t>
      </w:r>
      <w:r w:rsidR="00FA4CCC" w:rsidRPr="00086D70">
        <w:rPr>
          <w:rFonts w:ascii="Times New Roman" w:eastAsia="Times New Roman" w:hAnsi="Times New Roman" w:cs="Times New Roman"/>
          <w:sz w:val="24"/>
          <w:szCs w:val="24"/>
        </w:rPr>
        <w:t xml:space="preserve"> </w:t>
      </w:r>
      <w:r w:rsidR="00224BBC" w:rsidRPr="00086D70">
        <w:rPr>
          <w:rFonts w:ascii="Times New Roman" w:eastAsia="Times New Roman" w:hAnsi="Times New Roman" w:cs="Times New Roman"/>
          <w:sz w:val="24"/>
          <w:szCs w:val="24"/>
        </w:rPr>
        <w:fldChar w:fldCharType="begin"/>
      </w:r>
      <w:r w:rsidR="00224BBC" w:rsidRPr="00086D70">
        <w:rPr>
          <w:rFonts w:ascii="Times New Roman" w:eastAsia="Times New Roman" w:hAnsi="Times New Roman" w:cs="Times New Roman"/>
          <w:sz w:val="24"/>
          <w:szCs w:val="24"/>
        </w:rPr>
        <w:instrText xml:space="preserve"> ADDIN ZOTERO_ITEM CSL_CITATION {"citationID":"wBfdfnGo","properties":{"formattedCitation":"(Yau and Hardie 2009)","plainCitation":"(Yau and Hardie 2009)","noteIndex":0},"citationItems":[{"id":856,"uris":["http://zotero.org/users/8176000/items/MN6GRP6E"],"itemData":{"id":856,"type":"article-journal","abstract":"Seeing begins in the photoreceptors, where light is absorbed and signaled to the nervous system. Throughout the animal kingdom, photoreceptors are diverse in design and purpose. Nonetheless, phototransduction—the mechanism by which absorbed photons are converted into an electrical response—is highly conserved and based almost exclusively on a single class of photoproteins, the opsins. In this Review, we survey the G protein-coupled signaling cascades downstream from opsins in photoreceptors across vertebrate and invertebrate species, noting their similarities as well as differences.","container-title":"Cell","DOI":"10.1016/j.cell.2009.09.029","ISSN":"0092-8674","issue":"2","journalAbbreviation":"Cell","language":"en","page":"246-264","source":"ScienceDirect","title":"Phototransduction Motifs and Variations","volume":"139","author":[{"family":"Yau","given":"King-Wai"},{"family":"Hardie","given":"Roger C."}],"issued":{"date-parts":[["2009",10,16]]}}}],"schema":"https://github.com/citation-style-language/schema/raw/master/csl-citation.json"} </w:instrText>
      </w:r>
      <w:r w:rsidR="00224BBC" w:rsidRPr="00086D70">
        <w:rPr>
          <w:rFonts w:ascii="Times New Roman" w:eastAsia="Times New Roman" w:hAnsi="Times New Roman" w:cs="Times New Roman"/>
          <w:sz w:val="24"/>
          <w:szCs w:val="24"/>
        </w:rPr>
        <w:fldChar w:fldCharType="separate"/>
      </w:r>
      <w:r w:rsidR="00224BBC" w:rsidRPr="00086D70">
        <w:rPr>
          <w:rFonts w:ascii="Times New Roman" w:hAnsi="Times New Roman" w:cs="Times New Roman"/>
          <w:sz w:val="24"/>
          <w:szCs w:val="24"/>
        </w:rPr>
        <w:t>(Yau and Hardie 2009)</w:t>
      </w:r>
      <w:r w:rsidR="00224BBC" w:rsidRPr="00086D70">
        <w:rPr>
          <w:rFonts w:ascii="Times New Roman" w:eastAsia="Times New Roman" w:hAnsi="Times New Roman" w:cs="Times New Roman"/>
          <w:sz w:val="24"/>
          <w:szCs w:val="24"/>
        </w:rPr>
        <w:fldChar w:fldCharType="end"/>
      </w:r>
      <w:r w:rsidR="00075D5A" w:rsidRPr="00086D70">
        <w:rPr>
          <w:rFonts w:ascii="Times New Roman" w:eastAsia="Times New Roman" w:hAnsi="Times New Roman" w:cs="Times New Roman"/>
          <w:sz w:val="24"/>
          <w:szCs w:val="24"/>
        </w:rPr>
        <w:t xml:space="preserve">. </w:t>
      </w:r>
    </w:p>
    <w:p w14:paraId="0B6A3E3B" w14:textId="5F10DA1B"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Furthermore, it has been proposed that melanopsin (</w:t>
      </w:r>
      <w:commentRangeStart w:id="22"/>
      <w:r w:rsidRPr="00086D70">
        <w:rPr>
          <w:rFonts w:ascii="Times New Roman" w:eastAsia="Times New Roman" w:hAnsi="Times New Roman" w:cs="Times New Roman"/>
          <w:sz w:val="24"/>
          <w:szCs w:val="24"/>
        </w:rPr>
        <w:t>OPN4</w:t>
      </w:r>
      <w:commentRangeEnd w:id="22"/>
      <w:r w:rsidRPr="00086D70">
        <w:rPr>
          <w:rFonts w:ascii="Times New Roman" w:hAnsi="Times New Roman" w:cs="Times New Roman"/>
          <w:sz w:val="24"/>
          <w:szCs w:val="24"/>
        </w:rPr>
        <w:commentReference w:id="22"/>
      </w:r>
      <w:r w:rsidRPr="00086D70">
        <w:rPr>
          <w:rFonts w:ascii="Times New Roman" w:eastAsia="Times New Roman" w:hAnsi="Times New Roman" w:cs="Times New Roman"/>
          <w:sz w:val="24"/>
          <w:szCs w:val="24"/>
        </w:rPr>
        <w:t>) expressing cells in the vertebrate retina</w:t>
      </w:r>
      <w:del w:id="23" w:author="Aleotti, Alessandra" w:date="2023-06-26T16:58:00Z">
        <w:r w:rsidRPr="00086D70" w:rsidDel="00BD733B">
          <w:rPr>
            <w:rFonts w:ascii="Times New Roman" w:eastAsia="Times New Roman" w:hAnsi="Times New Roman" w:cs="Times New Roman"/>
            <w:sz w:val="24"/>
            <w:szCs w:val="24"/>
          </w:rPr>
          <w:delText>,</w:delText>
        </w:r>
      </w:del>
      <w:r w:rsidRPr="00086D70">
        <w:rPr>
          <w:rFonts w:ascii="Times New Roman" w:eastAsia="Times New Roman" w:hAnsi="Times New Roman" w:cs="Times New Roman"/>
          <w:sz w:val="24"/>
          <w:szCs w:val="24"/>
        </w:rPr>
        <w:t xml:space="preserve"> </w:t>
      </w:r>
      <w:del w:id="24" w:author="Aleotti, Alessandra" w:date="2023-06-26T16:58:00Z">
        <w:r w:rsidRPr="00086D70" w:rsidDel="00BD733B">
          <w:rPr>
            <w:rFonts w:ascii="Times New Roman" w:eastAsia="Times New Roman" w:hAnsi="Times New Roman" w:cs="Times New Roman"/>
            <w:sz w:val="24"/>
            <w:szCs w:val="24"/>
          </w:rPr>
          <w:delText>such as the</w:delText>
        </w:r>
        <w:commentRangeStart w:id="25"/>
        <w:commentRangeStart w:id="26"/>
        <w:r w:rsidRPr="00086D70" w:rsidDel="00BD733B">
          <w:rPr>
            <w:rFonts w:ascii="Times New Roman" w:eastAsia="Times New Roman" w:hAnsi="Times New Roman" w:cs="Times New Roman"/>
            <w:sz w:val="24"/>
            <w:szCs w:val="24"/>
          </w:rPr>
          <w:delText xml:space="preserve"> retinal ganglion cells</w:delText>
        </w:r>
        <w:commentRangeEnd w:id="25"/>
        <w:r w:rsidRPr="00086D70" w:rsidDel="00BD733B">
          <w:rPr>
            <w:rFonts w:ascii="Times New Roman" w:hAnsi="Times New Roman" w:cs="Times New Roman"/>
            <w:sz w:val="24"/>
            <w:szCs w:val="24"/>
          </w:rPr>
          <w:commentReference w:id="25"/>
        </w:r>
        <w:commentRangeEnd w:id="26"/>
        <w:r w:rsidR="00AC4705" w:rsidDel="00BD733B">
          <w:rPr>
            <w:rStyle w:val="CommentReference"/>
          </w:rPr>
          <w:commentReference w:id="26"/>
        </w:r>
        <w:r w:rsidRPr="00086D70" w:rsidDel="00BD733B">
          <w:rPr>
            <w:rFonts w:ascii="Times New Roman" w:eastAsia="Times New Roman" w:hAnsi="Times New Roman" w:cs="Times New Roman"/>
            <w:sz w:val="24"/>
            <w:szCs w:val="24"/>
          </w:rPr>
          <w:delText xml:space="preserve">, </w:delText>
        </w:r>
      </w:del>
      <w:r w:rsidRPr="00086D70">
        <w:rPr>
          <w:rFonts w:ascii="Times New Roman" w:eastAsia="Times New Roman" w:hAnsi="Times New Roman" w:cs="Times New Roman"/>
          <w:sz w:val="24"/>
          <w:szCs w:val="24"/>
        </w:rPr>
        <w:t xml:space="preserve">are the homologous cell type to rhabdomeric photoreceptor cells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{"citationID":"Wu5nrbfE","properties":{"formattedCitation":"(Provencio et al. 2000; Hattar et al. 2002; Arendt 2003; Rollag et al. 2003; Fu et al. 2005)","plainCitation":"(Provencio et al. 2000; Hattar et al. 2002; Arendt 2003; Rollag et al. 2003; Fu et al. 2005)","noteIndex":0},"citationItems":[{"id":871,"uris":["http://zotero.org/users/8176000/items/M7BL6PWB"],"itemData":{"id":871,"type":"article-journal","abstract":"Here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pacemaker.","container-title":"Journal of Neuroscience","DOI":"10.1523/JNEUROSCI.20-02-00600.2000","ISSN":"0270-6474, 1529-2401","issue":"2","journalAbbreviation":"J. Neurosci.","language":"en","license":"Copyright © 2000 Society for Neuroscience","note":"publisher: Society for Neuroscience\nsection: ARTICLE\nPMID: 10632589","page":"600-605","source":"www.jneurosci.org","title":"A Novel Human Opsin in the Inner Retina","volume":"20","author":[{"family":"Provencio","given":"Ignacio"},{"family":"Rodriguez","given":"Ignacio R."},{"family":"Jiang","given":"Guisen"},{"family":"Hayes","given":"William Pär"},{"family":"Moreira","given":"Ernesto F."},{"family":"Rollag","given":"Mark D."}],"issued":{"date-parts":[["2000",1,15]]}}},{"id":373,"uris":["http://zotero.org/users/8176000/items/YJTYGX3E"],"itemData":{"id":373,"type":"article-journal","abstract":"The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types","volume":"47","author":[{"family":"Arendt","given":"Detlev"}],"issued":{"date-parts":[["2003"]]}}},{"id":874,"uris":["http://zotero.org/users/8176000/items/NM2543TU"],"itemData":{"id":874,"type":"article-journal","abstract":"An understanding of the retinal mechanisms in mammalian photoentrainment will greatly facilitate optimization of the wavelength, intensity, and duration of phototherapeutic treatments designed to phase shift endogenous biological rhythms. A small population of widely dispersed retinal ganglion cells projecting to the suprachiasmatic nucleus in the hypothalamus is the source of the critical photic input. Recent evidence has shown that many of these ganglion cells are directly photosensitive and serve as photoreceptors. Melanopsin, a presumptive photopigment, is an essential component in the phototransduction cascade within these intrinsically photosensitive ganglion cells and plays an important role in the retinal photoentrainment pathway. This review summarizes recent findings related to melanopsin and melanopsin ganglion cells and lists other retinal proteins that might serve as photopigments in the mammalian photoentrainment input pathway.","container-title":"Journal of Biological Rhythms","DOI":"10.1177/0748730403018003005","ISSN":"0748-7304","issue":"3","journalAbbreviation":"J Biol Rhythms","language":"en","note":"publisher: SAGE Publications Inc","page":"227-234","source":"SAGE Journals","title":"Melanopsin, Ganglion-Cell Photoreceptors, and Mammalian Photoentrainment","volume":"18","author":[{"family":"Rollag","given":"Mark D."},{"family":"Berson","given":"David M."},{"family":"Provencio","given":"Ignacio"}],"issued":{"date-parts":[["2003",6,1]]}}},{"id":875,"uris":["http://zotero.org/users/8176000</w:instrText>
      </w:r>
      <w:r w:rsidR="00D10504" w:rsidRPr="00086D70">
        <w:rPr>
          <w:rFonts w:ascii="Times New Roman" w:hAnsi="Times New Roman" w:cs="Times New Roman"/>
          <w:sz w:val="24"/>
          <w:szCs w:val="24"/>
          <w:lang w:val="it-IT"/>
        </w:rPr>
        <w:instrText xml:space="preserve">/items/BCJCPKC5"],"itemData":{"id":875,"type":"article-journal","abstract":"It has been accepted for a hundred years or more that rods and cones are the only photoreceptive cells in the retina. The light signals generated in rods and cones, after processing by downstream retinal neurons (bipolar, horizontal, amacrine and ganglion cells), are transmitted to the brain via the axons of the ganglion cells for further analysis. In the past few years, however, convincing evidence has rapidly emerged indicating that a small subset of retinal ganglion cells in mammals is also intrinsically photosensitive. Melanopsin is the signaling photopigment in these cells. The main function of the inner-retina photoreceptors is to generate and transmit non-image-forming visual information, although some role in conventional vision (image detection) is also possible.","collection-title":"Sensory systems","container-title":"Current Opinion in Neurobiology","DOI":"10.1016/j.conb.2005.06.011","ISSN":"0959-4388","issue":"4","journalAbbreviation":"Current Opinion in Neurobiology","language":"en","page":"415-422","source":"ScienceDirect","title":"Non-image-forming ocular photoreception in vertebrates","volume":"15","author":[{"family":"Fu","given":"Yingbin"},{"family":"Liao","given":"Hsi-Wen"},{"family":"Do","given":"Michael Tri H."},{"family":"Yau","given":"King-Wai"}],"issued":{"date-parts":[["2005",8,1]]}}}],"schema":"https://github.com/citation-style-language/schema/raw/master/csl-citation.json"}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lang w:val="it-IT"/>
        </w:rPr>
        <w:t>(Provencio et al. 2000; Hattar et al. 2002; Arendt 2003; Rollag et al. 2003; Fu et al. 2005)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lang w:val="it-IT"/>
        </w:rPr>
        <w:t>.</w:t>
      </w:r>
      <w:ins w:id="27" w:author="Aleotti, Alessandra" w:date="2023-06-26T16:58:00Z">
        <w:r w:rsidR="00BD733B">
          <w:rPr>
            <w:rFonts w:ascii="Times New Roman" w:eastAsia="Times New Roman" w:hAnsi="Times New Roman" w:cs="Times New Roman"/>
            <w:sz w:val="24"/>
            <w:szCs w:val="24"/>
            <w:lang w:val="it-IT"/>
          </w:rPr>
          <w:t xml:space="preserve"> </w:t>
        </w:r>
        <w:r w:rsidR="00BD733B" w:rsidRPr="00BD733B">
          <w:rPr>
            <w:rFonts w:ascii="Times New Roman" w:eastAsia="Times New Roman" w:hAnsi="Times New Roman" w:cs="Times New Roman"/>
            <w:sz w:val="24"/>
            <w:szCs w:val="24"/>
            <w:rPrChange w:id="28" w:author="Aleotti, Alessandra" w:date="2023-06-26T16:58:00Z">
              <w:rPr>
                <w:rFonts w:ascii="Times New Roman" w:eastAsia="Times New Roman" w:hAnsi="Times New Roman" w:cs="Times New Roman"/>
                <w:sz w:val="24"/>
                <w:szCs w:val="24"/>
                <w:lang w:val="it-IT"/>
              </w:rPr>
            </w:rPrChange>
          </w:rPr>
          <w:t>Sp</w:t>
        </w:r>
        <w:r w:rsidR="00BD733B">
          <w:rPr>
            <w:rFonts w:ascii="Times New Roman" w:eastAsia="Times New Roman" w:hAnsi="Times New Roman" w:cs="Times New Roman"/>
            <w:sz w:val="24"/>
            <w:szCs w:val="24"/>
          </w:rPr>
          <w:t>ecifically</w:t>
        </w:r>
        <w:r w:rsidR="008E3891">
          <w:rPr>
            <w:rFonts w:ascii="Times New Roman" w:eastAsia="Times New Roman" w:hAnsi="Times New Roman" w:cs="Times New Roman"/>
            <w:sz w:val="24"/>
            <w:szCs w:val="24"/>
          </w:rPr>
          <w:t>, a sub</w:t>
        </w:r>
      </w:ins>
      <w:ins w:id="29" w:author="Aleotti, Alessandra" w:date="2023-06-26T16:59:00Z">
        <w:r w:rsidR="008E3891">
          <w:rPr>
            <w:rFonts w:ascii="Times New Roman" w:eastAsia="Times New Roman" w:hAnsi="Times New Roman" w:cs="Times New Roman"/>
            <w:sz w:val="24"/>
            <w:szCs w:val="24"/>
          </w:rPr>
          <w:t xml:space="preserve">class of retinal ganglion cells, called intrinsically photosensitive retinal ganglion cells (ipRGC), are known </w:t>
        </w:r>
      </w:ins>
      <w:ins w:id="30" w:author="Aleotti, Alessandra" w:date="2023-06-26T17:03:00Z">
        <w:r w:rsidR="00DC4143">
          <w:rPr>
            <w:rFonts w:ascii="Times New Roman" w:eastAsia="Times New Roman" w:hAnsi="Times New Roman" w:cs="Times New Roman"/>
            <w:sz w:val="24"/>
            <w:szCs w:val="24"/>
          </w:rPr>
          <w:t>to use OPN4</w:t>
        </w:r>
      </w:ins>
      <w:ins w:id="31" w:author="Aleotti, Alessandra" w:date="2023-06-26T17:00:00Z">
        <w:r w:rsidR="00BE40FC">
          <w:rPr>
            <w:rFonts w:ascii="Times New Roman" w:eastAsia="Times New Roman" w:hAnsi="Times New Roman" w:cs="Times New Roman"/>
            <w:sz w:val="24"/>
            <w:szCs w:val="24"/>
          </w:rPr>
          <w:t xml:space="preserve"> to mediate non-visual forming light sensing</w:t>
        </w:r>
        <w:r w:rsidR="005732B3">
          <w:rPr>
            <w:rFonts w:ascii="Times New Roman" w:eastAsia="Times New Roman" w:hAnsi="Times New Roman" w:cs="Times New Roman"/>
            <w:sz w:val="24"/>
            <w:szCs w:val="24"/>
          </w:rPr>
          <w:t xml:space="preserve"> functions, </w:t>
        </w:r>
      </w:ins>
      <w:ins w:id="32" w:author="Aleotti, Alessandra" w:date="2023-06-26T17:02:00Z">
        <w:r w:rsidR="00F058F1">
          <w:rPr>
            <w:rFonts w:ascii="Times New Roman" w:eastAsia="Times New Roman" w:hAnsi="Times New Roman" w:cs="Times New Roman"/>
            <w:sz w:val="24"/>
            <w:szCs w:val="24"/>
          </w:rPr>
          <w:t>e.g.,</w:t>
        </w:r>
      </w:ins>
      <w:ins w:id="33" w:author="Aleotti, Alessandra" w:date="2023-06-26T17:00:00Z">
        <w:r w:rsidR="005732B3">
          <w:rPr>
            <w:rFonts w:ascii="Times New Roman" w:eastAsia="Times New Roman" w:hAnsi="Times New Roman" w:cs="Times New Roman"/>
            <w:sz w:val="24"/>
            <w:szCs w:val="24"/>
          </w:rPr>
          <w:t xml:space="preserve"> circadian entrainment and pupillary lig</w:t>
        </w:r>
      </w:ins>
      <w:ins w:id="34" w:author="Aleotti, Alessandra" w:date="2023-06-26T17:01:00Z">
        <w:r w:rsidR="005732B3">
          <w:rPr>
            <w:rFonts w:ascii="Times New Roman" w:eastAsia="Times New Roman" w:hAnsi="Times New Roman" w:cs="Times New Roman"/>
            <w:sz w:val="24"/>
            <w:szCs w:val="24"/>
          </w:rPr>
          <w:t>ht reflex</w:t>
        </w:r>
        <w:r w:rsidR="0004607F">
          <w:rPr>
            <w:rFonts w:ascii="Times New Roman" w:eastAsia="Times New Roman" w:hAnsi="Times New Roman" w:cs="Times New Roman"/>
            <w:sz w:val="24"/>
            <w:szCs w:val="24"/>
          </w:rPr>
          <w:t xml:space="preserve"> (cite Hahn et al 2023)</w:t>
        </w:r>
        <w:r w:rsidR="005732B3">
          <w:rPr>
            <w:rFonts w:ascii="Times New Roman" w:eastAsia="Times New Roman" w:hAnsi="Times New Roman" w:cs="Times New Roman"/>
            <w:sz w:val="24"/>
            <w:szCs w:val="24"/>
          </w:rPr>
          <w:t>.</w:t>
        </w:r>
      </w:ins>
      <w:r w:rsidRPr="00BD733B">
        <w:rPr>
          <w:rFonts w:ascii="Times New Roman" w:eastAsia="Times New Roman" w:hAnsi="Times New Roman" w:cs="Times New Roman"/>
          <w:sz w:val="24"/>
          <w:szCs w:val="24"/>
          <w:rPrChange w:id="35" w:author="Aleotti, Alessandra" w:date="2023-06-26T16:58:00Z">
            <w:rPr>
              <w:rFonts w:ascii="Times New Roman" w:eastAsia="Times New Roman" w:hAnsi="Times New Roman" w:cs="Times New Roman"/>
              <w:sz w:val="24"/>
              <w:szCs w:val="24"/>
              <w:lang w:val="it-IT"/>
            </w:rPr>
          </w:rPrChange>
        </w:rPr>
        <w:t xml:space="preserve"> </w:t>
      </w:r>
      <w:r w:rsidRPr="00086D70">
        <w:rPr>
          <w:rFonts w:ascii="Times New Roman" w:eastAsia="Times New Roman" w:hAnsi="Times New Roman" w:cs="Times New Roman"/>
          <w:sz w:val="24"/>
          <w:szCs w:val="24"/>
        </w:rPr>
        <w:t xml:space="preserve">The human OPN4 was not detected in the human retina single cell dataset used in this study, so no candidate rhabdomeric profile could be identified. Instead in the mouse dataset, two metacells were found to express the mouse OPN4 (metacells 41 and 64) (Figure 4). </w:t>
      </w:r>
      <w:ins w:id="36" w:author="Aleotti, Alessandra" w:date="2023-06-26T17:05:00Z">
        <w:r w:rsidR="00B91314">
          <w:rPr>
            <w:rFonts w:ascii="Times New Roman" w:eastAsia="Times New Roman" w:hAnsi="Times New Roman" w:cs="Times New Roman"/>
            <w:sz w:val="24"/>
            <w:szCs w:val="24"/>
          </w:rPr>
          <w:t>Both</w:t>
        </w:r>
      </w:ins>
      <w:ins w:id="37" w:author="Aleotti, Alessandra" w:date="2023-06-26T17:03:00Z">
        <w:r w:rsidR="000D3609">
          <w:rPr>
            <w:rFonts w:ascii="Times New Roman" w:eastAsia="Times New Roman" w:hAnsi="Times New Roman" w:cs="Times New Roman"/>
            <w:sz w:val="24"/>
            <w:szCs w:val="24"/>
          </w:rPr>
          <w:t xml:space="preserve"> also expressed </w:t>
        </w:r>
      </w:ins>
      <w:ins w:id="38" w:author="Aleotti, Alessandra" w:date="2023-06-26T17:04:00Z">
        <w:r w:rsidR="00B91314">
          <w:rPr>
            <w:rFonts w:ascii="Times New Roman" w:eastAsia="Times New Roman" w:hAnsi="Times New Roman" w:cs="Times New Roman"/>
            <w:sz w:val="24"/>
            <w:szCs w:val="24"/>
          </w:rPr>
          <w:t>another ipRGC marker, the transcription factor</w:t>
        </w:r>
      </w:ins>
      <w:ins w:id="39" w:author="Aleotti, Alessandra" w:date="2023-06-26T17:03:00Z">
        <w:r w:rsidR="000D3609">
          <w:rPr>
            <w:rFonts w:ascii="Times New Roman" w:eastAsia="Times New Roman" w:hAnsi="Times New Roman" w:cs="Times New Roman"/>
            <w:sz w:val="24"/>
            <w:szCs w:val="24"/>
          </w:rPr>
          <w:t xml:space="preserve"> </w:t>
        </w:r>
        <w:r w:rsidR="00B91314">
          <w:rPr>
            <w:rFonts w:ascii="Times New Roman" w:eastAsia="Times New Roman" w:hAnsi="Times New Roman" w:cs="Times New Roman"/>
            <w:sz w:val="24"/>
            <w:szCs w:val="24"/>
          </w:rPr>
          <w:t>EO</w:t>
        </w:r>
      </w:ins>
      <w:ins w:id="40" w:author="Aleotti, Alessandra" w:date="2023-06-26T17:04:00Z">
        <w:r w:rsidR="00B91314">
          <w:rPr>
            <w:rFonts w:ascii="Times New Roman" w:eastAsia="Times New Roman" w:hAnsi="Times New Roman" w:cs="Times New Roman"/>
            <w:sz w:val="24"/>
            <w:szCs w:val="24"/>
          </w:rPr>
          <w:t>MES</w:t>
        </w:r>
      </w:ins>
      <w:ins w:id="41" w:author="Aleotti, Alessandra" w:date="2023-06-26T17:05:00Z">
        <w:r w:rsidR="00B91314">
          <w:rPr>
            <w:rFonts w:ascii="Times New Roman" w:eastAsia="Times New Roman" w:hAnsi="Times New Roman" w:cs="Times New Roman"/>
            <w:sz w:val="24"/>
            <w:szCs w:val="24"/>
          </w:rPr>
          <w:t xml:space="preserve"> (REF)</w:t>
        </w:r>
      </w:ins>
      <w:ins w:id="42" w:author="Aleotti, Alessandra" w:date="2023-06-26T17:04:00Z">
        <w:r w:rsidR="00B91314">
          <w:rPr>
            <w:rFonts w:ascii="Times New Roman" w:eastAsia="Times New Roman" w:hAnsi="Times New Roman" w:cs="Times New Roman"/>
            <w:sz w:val="24"/>
            <w:szCs w:val="24"/>
          </w:rPr>
          <w:t xml:space="preserve">. </w:t>
        </w:r>
      </w:ins>
      <w:r w:rsidRPr="00086D70">
        <w:rPr>
          <w:rFonts w:ascii="Times New Roman" w:eastAsia="Times New Roman" w:hAnsi="Times New Roman" w:cs="Times New Roman"/>
          <w:sz w:val="24"/>
          <w:szCs w:val="24"/>
        </w:rPr>
        <w:t>Interestingly, these two mouse metacells express a lot less ciliary genes compared to other mouse metacells. Metacell 64 in particular is missing some of the key genes involved in the ciliary pathway, including all the PDE6 subunits and the CNG channel. Additionally, metacells 41 and 64 are the mouse metacells that express the highest number of rhabdomeric genes, with metacell 64 expressing all except two rhabdomeric genes.</w:t>
      </w:r>
      <w:commentRangeStart w:id="43"/>
      <w:r w:rsidRPr="00086D70">
        <w:rPr>
          <w:rFonts w:ascii="Times New Roman" w:eastAsia="Times New Roman" w:hAnsi="Times New Roman" w:cs="Times New Roman"/>
          <w:sz w:val="24"/>
          <w:szCs w:val="24"/>
        </w:rPr>
        <w:t xml:space="preserve"> These results suggest that based on phototransduction genes these two </w:t>
      </w:r>
      <w:ins w:id="44" w:author="Aleotti, Alessandra" w:date="2023-06-26T17:05:00Z">
        <w:r w:rsidR="00013264">
          <w:rPr>
            <w:rFonts w:ascii="Times New Roman" w:eastAsia="Times New Roman" w:hAnsi="Times New Roman" w:cs="Times New Roman"/>
            <w:sz w:val="24"/>
            <w:szCs w:val="24"/>
          </w:rPr>
          <w:t xml:space="preserve">ipRGC </w:t>
        </w:r>
      </w:ins>
      <w:r w:rsidRPr="00086D70">
        <w:rPr>
          <w:rFonts w:ascii="Times New Roman" w:eastAsia="Times New Roman" w:hAnsi="Times New Roman" w:cs="Times New Roman"/>
          <w:sz w:val="24"/>
          <w:szCs w:val="24"/>
        </w:rPr>
        <w:t>metacells have a rhabdomeric profile.</w:t>
      </w:r>
      <w:commentRangeEnd w:id="43"/>
      <w:r w:rsidRPr="00086D70">
        <w:rPr>
          <w:rFonts w:ascii="Times New Roman" w:hAnsi="Times New Roman" w:cs="Times New Roman"/>
          <w:sz w:val="24"/>
          <w:szCs w:val="24"/>
        </w:rPr>
        <w:commentReference w:id="43"/>
      </w:r>
    </w:p>
    <w:p w14:paraId="0B6A3E3C"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3D"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i/>
          <w:sz w:val="24"/>
          <w:szCs w:val="24"/>
        </w:rPr>
        <w:t>C. intestinalis</w:t>
      </w:r>
      <w:r w:rsidRPr="00086D70">
        <w:rPr>
          <w:rFonts w:ascii="Times New Roman" w:eastAsia="Times New Roman" w:hAnsi="Times New Roman" w:cs="Times New Roman"/>
          <w:b/>
          <w:sz w:val="24"/>
          <w:szCs w:val="24"/>
        </w:rPr>
        <w:t xml:space="preserve"> and </w:t>
      </w:r>
      <w:r w:rsidRPr="00086D70">
        <w:rPr>
          <w:rFonts w:ascii="Times New Roman" w:eastAsia="Times New Roman" w:hAnsi="Times New Roman" w:cs="Times New Roman"/>
          <w:b/>
          <w:i/>
          <w:sz w:val="24"/>
          <w:szCs w:val="24"/>
        </w:rPr>
        <w:t>S. purpuratus</w:t>
      </w:r>
      <w:r w:rsidRPr="00086D70">
        <w:rPr>
          <w:rFonts w:ascii="Times New Roman" w:eastAsia="Times New Roman" w:hAnsi="Times New Roman" w:cs="Times New Roman"/>
          <w:b/>
          <w:sz w:val="24"/>
          <w:szCs w:val="24"/>
        </w:rPr>
        <w:t xml:space="preserve"> PRC metacell</w:t>
      </w:r>
      <w:r w:rsidRPr="00086D70">
        <w:rPr>
          <w:rFonts w:ascii="Times New Roman" w:eastAsia="Times New Roman" w:hAnsi="Times New Roman" w:cs="Times New Roman"/>
          <w:b/>
          <w:bCs/>
          <w:sz w:val="24"/>
          <w:szCs w:val="24"/>
        </w:rPr>
        <w:t>s</w:t>
      </w:r>
    </w:p>
    <w:p w14:paraId="0B6A3E3E" w14:textId="4B040F58"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two deuterostome invertebrates examined here have both been reported to possess photoreceptor cells. The sea squirt </w:t>
      </w:r>
      <w:r w:rsidRPr="00086D70">
        <w:rPr>
          <w:rFonts w:ascii="Times New Roman" w:eastAsia="Times New Roman" w:hAnsi="Times New Roman" w:cs="Times New Roman"/>
          <w:i/>
          <w:sz w:val="24"/>
          <w:szCs w:val="24"/>
        </w:rPr>
        <w:t>Ciona intestinalis</w:t>
      </w:r>
      <w:r w:rsidRPr="00086D70">
        <w:rPr>
          <w:rFonts w:ascii="Times New Roman" w:eastAsia="Times New Roman" w:hAnsi="Times New Roman" w:cs="Times New Roman"/>
          <w:sz w:val="24"/>
          <w:szCs w:val="24"/>
        </w:rPr>
        <w:t xml:space="preserve"> is known to possess a ciliary-type PRC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{"citationID":"LlmJAVs8","properties":{"formattedCitation":"(Eakin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(Eakin and Kuda 1970; Ryan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sea urchin </w:t>
      </w:r>
      <w:r w:rsidRPr="00086D70">
        <w:rPr>
          <w:rFonts w:ascii="Times New Roman" w:eastAsia="Times New Roman" w:hAnsi="Times New Roman" w:cs="Times New Roman"/>
          <w:i/>
          <w:sz w:val="24"/>
          <w:szCs w:val="24"/>
        </w:rPr>
        <w:t>Strongylocentrotus purpuratus</w:t>
      </w:r>
      <w:r w:rsidRPr="00086D70">
        <w:rPr>
          <w:rFonts w:ascii="Times New Roman" w:eastAsia="Times New Roman" w:hAnsi="Times New Roman" w:cs="Times New Roman"/>
          <w:sz w:val="24"/>
          <w:szCs w:val="24"/>
        </w:rPr>
        <w:t xml:space="preserve"> has been reported to have both rhabdomeric-type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{"citationID":"SrId4iXI","properties":{"formattedCitation":"(Ullrich-L\\uc0\\u252{}ter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(Ullrich-Lüter et al. 2011)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ciliary-type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{"citationID":"EKPOwLRM","properties":{"formattedCitation":"(Valencia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(Valencia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PRCs. For both species the expression of phototransduction genes provided somewhat mixed results (Figure 4).</w:t>
      </w:r>
    </w:p>
    <w:p w14:paraId="0B6A3E3F" w14:textId="533A2815"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i/>
          <w:sz w:val="24"/>
          <w:szCs w:val="24"/>
        </w:rPr>
        <w:lastRenderedPageBreak/>
        <w:t>C. intestinalis</w:t>
      </w:r>
      <w:r w:rsidRPr="00086D70">
        <w:rPr>
          <w:rFonts w:ascii="Times New Roman" w:eastAsia="Times New Roman" w:hAnsi="Times New Roman" w:cs="Times New Roman"/>
          <w:sz w:val="24"/>
          <w:szCs w:val="24"/>
        </w:rPr>
        <w:t xml:space="preserve"> metacells express both some rhabdomeric and some ciliary genes, with the common components being predominantly of ciliary type. However, many genes were either not found in the </w:t>
      </w:r>
      <w:commentRangeStart w:id="45"/>
      <w:r w:rsidRPr="00086D70">
        <w:rPr>
          <w:rFonts w:ascii="Times New Roman" w:eastAsia="Times New Roman" w:hAnsi="Times New Roman" w:cs="Times New Roman"/>
          <w:sz w:val="24"/>
          <w:szCs w:val="24"/>
        </w:rPr>
        <w:t>genome</w:t>
      </w:r>
      <w:commentRangeEnd w:id="45"/>
      <w:r w:rsidRPr="00086D70">
        <w:rPr>
          <w:rFonts w:ascii="Times New Roman" w:hAnsi="Times New Roman" w:cs="Times New Roman"/>
          <w:sz w:val="24"/>
          <w:szCs w:val="24"/>
        </w:rPr>
        <w:commentReference w:id="45"/>
      </w:r>
      <w:r w:rsidRPr="00086D70">
        <w:rPr>
          <w:rFonts w:ascii="Times New Roman" w:eastAsia="Times New Roman" w:hAnsi="Times New Roman" w:cs="Times New Roman"/>
          <w:sz w:val="24"/>
          <w:szCs w:val="24"/>
        </w:rPr>
        <w:t xml:space="preserve"> or not detected in the single cell data, so cannot be assessed. If focusing on the opsins, then the majority of the metacells express only c-opsins, while some express contemporarily c-opsins and r-opsins. In this sense our results are consistent with the literature that has described a ciliary type PRC based on morphology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{"citationID":"y5Pg13B3","properties":{"formattedCitation":"(Eakin and Kuda 1970; Ryan et al. 2016)","plainCitation":"(Eakin and Kuda 1970; Ryan et al. 2016)","noteIndex":0},"citationItems":[{"id":881,"uris":["http://zotero.org/users/8176000/items/HT4S4UD8"],"itemData":{"id":881,"type":"article-journal","abstract":"An analysis of fine structure and function was conducted on three types of receptors in the cerebral vesicle of two species of ascidian tadpoles (Ciona intestinalis andDistaplia occidentalis). Theocellus is composed of one pigmented, cup-shaped supportive cell, an estimated 15–20 sensory cells, and three lens cells, each with a large body of granules (glycogen ?). The outer segments of the photoreceptoral processes are modified cilia, one per sensory cell, consisting of many lamellae, formed by infoldings of the ciliary membranes, and axonemes of 9 + 0 doublets of microtubules. The lamellae are homologous to retinal disks of vertebrates.Hydrostatic pressure (?)receptors are modified cilia containing tubules which open to the lumen of the cerebral vesicle. These receptors closely resemble the globular, ciliary processes of coronet cells in the saccus vasculosus of fishes. Thestatocyte is a onecell gravity receptor. The part extending into the lumen of the brain contains the nucleus and a large black body which is thought to function as a float. The foot-piece of the cell is firmly anchored in the brain wall; the neck is probably the site of generation of signals.","container-title":"Zeitschrift für Zellforschung und Mikroskopische Anatomie","DOI":"10.1007/BF02584045","ISSN":"1432-0878","issue":"3","journalAbbreviation":"Z.Zellforsch","language":"en","page":"287-312","source":"Springer Link","title":"Ultrastructure of sensory receptors in ascidian tadpoles","volume":"112","author":[{"family":"Eakin","given":"Richard M."},{"family":"Kuda","given":"Aileen"}],"issued":{"date-parts":[["1970",12,1]]}}},{"id":880,"uris":["http://zotero.org/users/8176000/items/SVKTW4LP"],"itemData":{"id":880,"type":"article-journal","abstract":"Left-right asymmetries in brains are usually minor or cryptic. We report brain asymmetries in the tiny, dorsal tubular nervous system of the ascidian tadpole larva, Ciona intestinalis. Chordate in body plan and development, the larva provides an outstanding example of brain asymmetry. Although early neural development is well studied, detailed cellular organization of the swimming larva’s CNS remains unreported. Using serial-section EM we document the synaptic connectome of the larva’s 177 CNS neurons. These formed 6618 synapses including 1772 neuromuscular junctions, augmented by 1206 gap junctions. Neurons are unipolar with at most a single dendrite, and few synapses. Some synapses are unpolarised, others form reciprocal or serial motifs; 922 were polyadic. Axo-axonal synapses predominate. Most neurons have ciliary organelles, and many features lack structural specialization. Despite equal cell numbers on both sides, neuron identities and pathways differ left/right. Brain vesicle asymmetries include a right ocellus and left coronet cells.","container-title":"eLife","DOI":"10.7554/eLife.16962","ISSN":"2050-084X","note":"publisher: eLife Sciences Publications, Ltd","page":"e16962","source":"eLife","title":"The CNS connectome of a tadpole larva of Ciona intestinalis (L.) highlights sidedness in the brain of a chordate sibling","volume":"5","author":[{"family":"Ryan","given":"Kerrianne"},{"family":"Lu","given":"Zhiyuan"},{"family":"Meinertzhagen","given":"Ian A"}],"editor":[{"family":"Marder","given":"Eve"}],"issued":{"date-parts":[["2016",12,6]]}}}],"schema":"https://github.com/citation-style-language/schema/raw/master/csl-citation.json"}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(Eakin and Kuda 1970; Ryan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Whereas we are unable to exclude or to suggest the possibility of the presence of a rhabdomeric-type PRC profile.</w:t>
      </w:r>
    </w:p>
    <w:p w14:paraId="0B6A3E40" w14:textId="242826C0" w:rsidR="00D57823" w:rsidRPr="00086D70" w:rsidRDefault="0039336D"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Similarly, i</w:t>
      </w:r>
      <w:r w:rsidR="002B567E" w:rsidRPr="00086D70">
        <w:rPr>
          <w:rFonts w:ascii="Times New Roman" w:eastAsia="Times New Roman" w:hAnsi="Times New Roman" w:cs="Times New Roman"/>
          <w:sz w:val="24"/>
          <w:szCs w:val="24"/>
        </w:rPr>
        <w:t xml:space="preserve">n </w:t>
      </w:r>
      <w:r w:rsidR="002B567E" w:rsidRPr="00086D70">
        <w:rPr>
          <w:rFonts w:ascii="Times New Roman" w:eastAsia="Times New Roman" w:hAnsi="Times New Roman" w:cs="Times New Roman"/>
          <w:i/>
          <w:sz w:val="24"/>
          <w:szCs w:val="24"/>
        </w:rPr>
        <w:t>S. purpuratus</w:t>
      </w:r>
      <w:r w:rsidR="002B567E" w:rsidRPr="00086D70">
        <w:rPr>
          <w:rFonts w:ascii="Times New Roman" w:eastAsia="Times New Roman" w:hAnsi="Times New Roman" w:cs="Times New Roman"/>
          <w:sz w:val="24"/>
          <w:szCs w:val="24"/>
        </w:rPr>
        <w:t xml:space="preserve"> several genes are missing either from the genome or from the single cell data (Figure 4). However, compared to </w:t>
      </w:r>
      <w:r w:rsidR="002B567E" w:rsidRPr="00086D70">
        <w:rPr>
          <w:rFonts w:ascii="Times New Roman" w:eastAsia="Times New Roman" w:hAnsi="Times New Roman" w:cs="Times New Roman"/>
          <w:i/>
          <w:sz w:val="24"/>
          <w:szCs w:val="24"/>
        </w:rPr>
        <w:t>Ciona</w:t>
      </w:r>
      <w:r w:rsidR="002B567E" w:rsidRPr="00086D70">
        <w:rPr>
          <w:rFonts w:ascii="Times New Roman" w:eastAsia="Times New Roman" w:hAnsi="Times New Roman" w:cs="Times New Roman"/>
          <w:sz w:val="24"/>
          <w:szCs w:val="24"/>
        </w:rPr>
        <w:t xml:space="preserve">, in the sea urchin there are also many genes that are present in the genome and the single cell data but that are not expressed in the PRC-like metacells. Of note we were only able to identify 3 PRC-like metacells in the sea urchin, likely due to the fact that of all the opsins expressed in the genome, only two opsins were detected in the single cell data. For example, neither Sp-Opsin-4,  described to be expressed in candidate rhabdomeric cells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{"citationID":"BkC3OCqp","properties":{"formattedCitation":"(Ullrich-L\\uc0\\u252{}ter et al. 2011)","plainCitation":"(Ullrich-Lüter et al. 2011)","noteIndex":0},"citationItems":[{"id":370,"uris":["http://zotero.org/users/8176000/items/BY7Y3BUU"],"itemData":{"id":370,"type":"article-journal","abstract":"Different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(Ullrich-Lüter et al. 2011)</w:t>
      </w:r>
      <w:r w:rsidR="004B01C8" w:rsidRPr="00086D70">
        <w:rPr>
          <w:rFonts w:ascii="Times New Roman" w:hAnsi="Times New Roman" w:cs="Times New Roman"/>
          <w:sz w:val="24"/>
          <w:szCs w:val="24"/>
        </w:rPr>
        <w:fldChar w:fldCharType="end"/>
      </w:r>
      <w:r w:rsidR="002B567E" w:rsidRPr="00086D70">
        <w:rPr>
          <w:rFonts w:ascii="Times New Roman" w:eastAsia="Times New Roman" w:hAnsi="Times New Roman" w:cs="Times New Roman"/>
          <w:sz w:val="24"/>
          <w:szCs w:val="24"/>
        </w:rPr>
        <w:t xml:space="preserve">, nor Sp-Opsin-3.2, expressed in candidate ciliary cells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{"citationID":"oDU4bBry","properties":{"formattedCitation":"(Valencia et al. 2021)","plainCitation":"(Valencia et al. 2021)","noteIndex":0},"citationItems":[{"id":863,"uris":["http://zotero.org/users/8176000/items/LMPZ4V9P"],"itemData":{"id":863,"type":"article-journal","abstract":"The evolutionary history of cell types provides insights into how morphological and functional complexity arose during animal evolution. Photoreceptor cell types are particularly broadly distributed throughout Bilateria; however, their evolutionary relationship is so far unresolved. Previous studies indicate that ciliary photoreceptors are homologous at least within chordates, and here, we present evidence that a related form of this cell type is also present in echinoderm larvae.","container-title":"BMC Biology","DOI":"10.1186/s12915-021-01194-y","ISSN":"1741-7007","issue":"1","journalAbbreviation":"BMC Biol","language":"en","page":"257","source":"Springer Link","title":"Ciliary photoreceptors in sea urchin larvae indicate pan-deuterostome cell type conservation","volume":"19","author":[{"family":"Valencia","given":"Jonathan E."},{"family":"Feuda","given":"Roberto"},{"family":"Mellott","given":"Dan O."},{"family":"Burke","given":"Robert D."},{"family":"Peter","given":"Isabelle S."}],"issued":{"date-parts":[["2021",12,4]]}}}],"schema":"https://github.com/citation-style-language/schema/raw/master/csl-citation.json"}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(Valencia et al. 2021)</w:t>
      </w:r>
      <w:r w:rsidR="004B01C8" w:rsidRPr="00086D70">
        <w:rPr>
          <w:rFonts w:ascii="Times New Roman" w:hAnsi="Times New Roman" w:cs="Times New Roman"/>
          <w:sz w:val="24"/>
          <w:szCs w:val="24"/>
        </w:rPr>
        <w:fldChar w:fldCharType="end"/>
      </w:r>
      <w:r w:rsidR="002B567E" w:rsidRPr="00086D70">
        <w:rPr>
          <w:rFonts w:ascii="Times New Roman" w:eastAsia="Times New Roman" w:hAnsi="Times New Roman" w:cs="Times New Roman"/>
          <w:sz w:val="24"/>
          <w:szCs w:val="24"/>
        </w:rPr>
        <w:t xml:space="preserve">, were detected in the single cell dataset. The opsins that are in the single cell dataset </w:t>
      </w:r>
      <w:commentRangeStart w:id="46"/>
      <w:commentRangeStart w:id="47"/>
      <w:r w:rsidR="002B567E" w:rsidRPr="00086D70">
        <w:rPr>
          <w:rFonts w:ascii="Times New Roman" w:eastAsia="Times New Roman" w:hAnsi="Times New Roman" w:cs="Times New Roman"/>
          <w:sz w:val="24"/>
          <w:szCs w:val="24"/>
        </w:rPr>
        <w:t xml:space="preserve">(Sp-Opsin2 and Sp-Opn5L) </w:t>
      </w:r>
      <w:commentRangeEnd w:id="46"/>
      <w:r w:rsidR="002B567E" w:rsidRPr="00086D70">
        <w:rPr>
          <w:rFonts w:ascii="Times New Roman" w:hAnsi="Times New Roman" w:cs="Times New Roman"/>
          <w:sz w:val="24"/>
          <w:szCs w:val="24"/>
        </w:rPr>
        <w:commentReference w:id="46"/>
      </w:r>
      <w:commentRangeEnd w:id="47"/>
      <w:r w:rsidR="002B567E" w:rsidRPr="00086D70">
        <w:rPr>
          <w:rFonts w:ascii="Times New Roman" w:hAnsi="Times New Roman" w:cs="Times New Roman"/>
          <w:sz w:val="24"/>
          <w:szCs w:val="24"/>
        </w:rPr>
        <w:commentReference w:id="47"/>
      </w:r>
      <w:r w:rsidR="002B567E" w:rsidRPr="00086D70">
        <w:rPr>
          <w:rFonts w:ascii="Times New Roman" w:eastAsia="Times New Roman" w:hAnsi="Times New Roman" w:cs="Times New Roman"/>
          <w:sz w:val="24"/>
          <w:szCs w:val="24"/>
        </w:rPr>
        <w:t xml:space="preserve">according to our phylogenetic analysis fall in the lineage of RGR/Go opsins. While they could still very well be functioning in a phototransduction cascade, it does not help us in terms of understanding whether they are rhabdomeric or ciliary type cells. </w:t>
      </w:r>
    </w:p>
    <w:p w14:paraId="0B6A3E41"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42" w14:textId="27EDF857" w:rsidR="00D57823" w:rsidRPr="007C17AA" w:rsidRDefault="00D77097" w:rsidP="00CA041D">
      <w:pPr>
        <w:spacing w:line="360" w:lineRule="auto"/>
        <w:jc w:val="both"/>
        <w:rPr>
          <w:rFonts w:ascii="Times New Roman" w:eastAsia="Times New Roman" w:hAnsi="Times New Roman" w:cs="Times New Roman"/>
          <w:b/>
          <w:sz w:val="24"/>
          <w:szCs w:val="24"/>
        </w:rPr>
      </w:pPr>
      <w:r w:rsidRPr="007C17AA">
        <w:rPr>
          <w:rFonts w:ascii="Times New Roman" w:eastAsia="Times New Roman" w:hAnsi="Times New Roman" w:cs="Times New Roman"/>
          <w:b/>
          <w:sz w:val="24"/>
          <w:szCs w:val="24"/>
        </w:rPr>
        <w:t>Photoreceptor</w:t>
      </w:r>
      <w:r w:rsidR="002B567E" w:rsidRPr="007C17AA">
        <w:rPr>
          <w:rFonts w:ascii="Times New Roman" w:eastAsia="Times New Roman" w:hAnsi="Times New Roman" w:cs="Times New Roman"/>
          <w:b/>
          <w:sz w:val="24"/>
          <w:szCs w:val="24"/>
        </w:rPr>
        <w:t>-like metacells in non-bilateria</w:t>
      </w:r>
    </w:p>
    <w:p w14:paraId="0B6A3E43" w14:textId="76E4E66B" w:rsidR="00D57823" w:rsidRPr="007C17AA" w:rsidRDefault="00D77097" w:rsidP="00CA041D">
      <w:pPr>
        <w:spacing w:line="360" w:lineRule="auto"/>
        <w:jc w:val="both"/>
        <w:rPr>
          <w:rFonts w:ascii="Times New Roman" w:eastAsia="Times New Roman" w:hAnsi="Times New Roman" w:cs="Times New Roman"/>
          <w:b/>
          <w:i/>
          <w:sz w:val="24"/>
          <w:szCs w:val="24"/>
        </w:rPr>
      </w:pPr>
      <w:r w:rsidRPr="007C17AA">
        <w:rPr>
          <w:rFonts w:ascii="Times New Roman" w:eastAsia="Times New Roman" w:hAnsi="Times New Roman" w:cs="Times New Roman"/>
          <w:b/>
          <w:i/>
          <w:sz w:val="24"/>
          <w:szCs w:val="24"/>
        </w:rPr>
        <w:t xml:space="preserve">PRC-like in </w:t>
      </w:r>
      <w:r w:rsidR="002B567E" w:rsidRPr="007C17AA">
        <w:rPr>
          <w:rFonts w:ascii="Times New Roman" w:eastAsia="Times New Roman" w:hAnsi="Times New Roman" w:cs="Times New Roman"/>
          <w:b/>
          <w:i/>
          <w:sz w:val="24"/>
          <w:szCs w:val="24"/>
        </w:rPr>
        <w:t>Cnidaria</w:t>
      </w:r>
    </w:p>
    <w:p w14:paraId="0B6A3E44" w14:textId="5CF3A88F"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Amongst all the non-bilaterian phyla, the Cnidaria are the only group in which there is clear evidence of the presence of photoreceptor cells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{"citationID":"Cly8iDXg","properties":{"formattedCitation":"(Piatigorsky and Kozmik 2004; Kozmik et al. 2008; V\\uc0\\u246{}cking et al. 2022)","plainCitation":"(Piatigorsky and Kozmik 2004; Kozmik et al. 2008; Vöcking et al. 2022)","noteIndex":0},"citationItems":[{"id":882,"uris":["http://zotero.org/users/8176000/items/HCV8J5YU"],"itemData":{"id":882,"type":"article-journal","abstract":"Cnidaria are the most basal phylum containing a well-developed visual system located on specialized sensory structures (rhopalia) with eyes and statocyts. We have been exploring the cubozoan jellyfish, Tripedalia cystophora. In addition to containing simple photoreceptive ocelli, each rhopalium in Tridedalia has a large and small complex, camera-type eye with a cellular lens containing three distinct families of crystallins which apparently serve non-lenticular functions. Thus, Tridpedalia recruited crystallins by a gene sharing strategy as have mollusks and vertebrates. Tripedalia has a single Pax gene, PaxB, which encodes a structural and functional Pax 2/5/8-like paired domain as well as an octapeptide and Pax6-like homeodomain. PaxB binds to and activates Tripedalia crystallin promoters (especially J3-crystallin) and the Drosophila rhodopsin rh6 gene in transfection tests and induces ectopic eyes in Drosophila. In situ hybridization showed that PaxB and crystallin genes are expressed in the lens, retina and statocysts. We suggest from these results that an ancestral PaxB gene was a primordial gene in eye evolution and that eyes and ears (mechanoreceptors) may have had a common evolutionary origin. Thus, the numerous structural and molecular features of Tridpalia rhopalia indicate that ancient cubozoan jellyfish are fascinating models for evo/devo insights into eyes and other sensory systems.","container-title":"International Journal of Developmental Biology","DOI":"10.1387/ijdb.041851jp","ISSN":"0214-6282, 1696-3547","issue":"8-9","journalAbbreviation":"Int. J. Dev. Biol.","language":"en","note":"number: 8-9\npublisher: UPV/EHU Press\nPMID: 15558464","page":"719-729","source":"www.ijdb.ehu.es","title":"Cubozoan jellyfish: an Evo/Devo model for eyes and other sensory systems","title-short":"Cubozoan jellyfish","volume":"48","author":[{"family":"Piatigorsky","given":"Joram"},{"family":"Kozmik","given":"Zbynek"}],"issued":{"date-parts":[["2004",11,1]]}}},{"id":381,"uris":["http://zotero.org/users/8176000/items/WVG3T6HX"],"itemData":{"id":381,"type":"article-journal","abstract":"Animal eyes are morphologically diverse. Their assembly, however, always relies on the same basic principle, i.e., photoreceptors located in the vicinity of dark shielding pigment. Cnidaria as the likely sister group to the Bilateria are the earliest branching phylum with a well developed visual system. Here, we show that camera-type eyes of the cubozoan jellyfish, Tripedalia cystophora, use genetic building blocks typical of vertebrate eyes, namely, a ciliary phototransduction cascade and melanogenic pathway. Our findings indicative of parallelism provide an insight into eye evolution. Combined, the available data favor the possibility that vertebrate and cubozoan eyes arose by independent recruitment of orthologous genes during evolution.","container-title":"Proceedings of the National Academy of Sciences","DOI":"10.1073/pnas.0800388105","ISSN":"0027-8424, 1091-6490","issue":"26","journalAbbreviation":"PNAS","language":"en","license":"© 2008 by The National Academy of Sciences of the USA.                          Freely available online through the PNAS open access option.","note":"publisher: National Academy of Sciences\nsection: Biological Sciences\nPMID: 18577593","page":"8989-8993","source":"www.pnas.org","title":"Assembly of the cnidarian camera-type eye from vertebrate-like components","volume":"105","author":[{"family":"Kozmik","given":"Zbynek"},{"family":"Ruzickova","given":"Jana"},{"family":"Jonasova","given":"Kristyna"},{"family":"Matsumoto","given":"Yoshifumi"},{"family":"Vopalensky","given":"Pavel"},{"family":"Kozmikova","given":"Iryna"},{"family":"Strnad","given":"Hynek"},{"family":"Kawamura","given":"Shoji"},{"family":"Piatigorsky","given":"Joram"},{"family":"Paces","given":"Vaclav"},{"family":"Vlcek","given":"Cestmir"}],"issued":{"date-parts":[["2008",7,1]]}}},{"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(Piatigorsky and Kozmik 2004; Kozmik et al. 2008; Vöcking et al. 2022)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of which some components of the phototransduction cascade have been described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{"citationID":"Sco7L79F","properties":{"formattedCitation":"(Plachetzki et al. 2010; Gornik et al. 2021)","plainCitation":"(Plachetzki et al. 2010; Gornik et al. 2021)","noteIndex":0},"citationItems":[{"id":527,"uris":["http://zotero.org/users/8176000/items/ZIYIFMIN"],"itemData":{"id":527,"type":"article-journal","abstract":"The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H."}],"issued":{"date-parts":[["2010",7,7]]}}},{"id":810,"uris":["http://zotero.org/users/8176000/items/UUCDKV8D"],"itemData":{"id":810,"type":"article-journal","abstract":"Anthozoan corals are an ecologically important group of cnidarians, which power the productivity of reef ecosystems. They are sessile, inhabit shallow, tropical oceans and are highly dependent on sun- and moonlight to regulate sexual reproduction, phototaxis, and photosymbiosis. However, their exposure to high levels of sunlight also imposes an increased risk of UV-induced DNA damage. How have these challenging photic environments influenced photoreceptor evolution and function in these animals? To address this question, we initially screened the cnidarian photoreceptor repertoire for Anthozoa-specific signatures by a broad-scale evolutionary analysis. We compared transcriptomic data of more than 36 cnidarian species and revealed a more diverse photoreceptor repertoire in the anthozoan subphylum than in the subphylum Medusozoa. We classified the three principle opsin classes into distinct subtypes and showed that Anthozoa retained all three classes, which diversified into at least six subtypes. In contrast, in Medusozoa, only one class with a single subtype persists. Similarly, in Anthozoa, we documented three photolyase classes and two cryptochrome (CRY) classes, whereas CRYs are entirely absent in Medusozoa. Interestingly, we also identified one anthozoan CRY class, which exhibited unique tandem duplications of the core functional domains. We next explored the functionality of anthozoan photoreceptors in the model species Exaiptasia diaphana (Aiptasia), which recapitulates key photo-behaviors of corals. We show that the diverse opsin genes are differentially expressed in important life stages common to reef-building corals and Aiptasia and that CRY expression is light regulated. We thereby provide important clues linking coral evolution with photoreceptor diversification.","container-title":"Molecular Biology and Evolution","DOI":"10.1093/molbev/msaa304","ISSN":"1537-1719","issue":"5","journalAbbreviation":"Molecular Biology and Evolution","page":"1744-1760","source":"Silverchair","title":"Photoreceptor Diversification Accompanies the Evolution of Anthozoa","volume":"38","author":[{"family":"Gornik","given":"Sebastian G"},{"family":"Bergheim","given":"Bruno Gideon"},{"family":"Morel","given":"Benoit"},{"family":"Stamatakis","given":"Alexandros"},{"family":"Foulkes","given":"Nicholas S"},{"family":"Guse","given":"Annika"}],"issued":{"date-parts":[["2021",5,1]]}}}],"schema":"https://github.com/citation-style-language/schema/raw/master/csl-citation.json"}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(Plachetzki et al. 2010; Gornik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results from our analysis revealed that although several phototransduction genes were missing in the </w:t>
      </w:r>
      <w:commentRangeStart w:id="48"/>
      <w:r w:rsidRPr="00086D70">
        <w:rPr>
          <w:rFonts w:ascii="Times New Roman" w:eastAsia="Times New Roman" w:hAnsi="Times New Roman" w:cs="Times New Roman"/>
          <w:sz w:val="24"/>
          <w:szCs w:val="24"/>
        </w:rPr>
        <w:t>genomes/transcriptomes</w:t>
      </w:r>
      <w:commentRangeEnd w:id="48"/>
      <w:r w:rsidRPr="00086D70">
        <w:rPr>
          <w:rFonts w:ascii="Times New Roman" w:hAnsi="Times New Roman" w:cs="Times New Roman"/>
          <w:sz w:val="24"/>
          <w:szCs w:val="24"/>
        </w:rPr>
        <w:commentReference w:id="48"/>
      </w:r>
      <w:r w:rsidRPr="00086D70">
        <w:rPr>
          <w:rFonts w:ascii="Times New Roman" w:eastAsia="Times New Roman" w:hAnsi="Times New Roman" w:cs="Times New Roman"/>
          <w:sz w:val="24"/>
          <w:szCs w:val="24"/>
        </w:rPr>
        <w:t xml:space="preserve"> and/or in the single cell data of cnidarian species, </w:t>
      </w:r>
      <w:r w:rsidR="00AF53C3" w:rsidRPr="00086D70">
        <w:rPr>
          <w:rFonts w:ascii="Times New Roman" w:eastAsia="Times New Roman" w:hAnsi="Times New Roman" w:cs="Times New Roman"/>
          <w:sz w:val="24"/>
          <w:szCs w:val="24"/>
        </w:rPr>
        <w:t>overall,</w:t>
      </w:r>
      <w:r w:rsidRPr="00086D70">
        <w:rPr>
          <w:rFonts w:ascii="Times New Roman" w:eastAsia="Times New Roman" w:hAnsi="Times New Roman" w:cs="Times New Roman"/>
          <w:sz w:val="24"/>
          <w:szCs w:val="24"/>
        </w:rPr>
        <w:t xml:space="preserve"> this phylum seems to have the most complete repertoire of phototransduction components compared to other non-bilateria (Figure 4). Furthermore, having examined four species, we were able in part to compensate for absences in single species. In general, there is no </w:t>
      </w:r>
      <w:r w:rsidR="00101D30" w:rsidRPr="00086D70">
        <w:rPr>
          <w:rFonts w:ascii="Times New Roman" w:eastAsia="Times New Roman" w:hAnsi="Times New Roman" w:cs="Times New Roman"/>
          <w:sz w:val="24"/>
          <w:szCs w:val="24"/>
        </w:rPr>
        <w:t>clear-cut</w:t>
      </w:r>
      <w:r w:rsidRPr="00086D70">
        <w:rPr>
          <w:rFonts w:ascii="Times New Roman" w:eastAsia="Times New Roman" w:hAnsi="Times New Roman" w:cs="Times New Roman"/>
          <w:sz w:val="24"/>
          <w:szCs w:val="24"/>
        </w:rPr>
        <w:t xml:space="preserve"> distinction between rhabdomeric profile or ciliary </w:t>
      </w:r>
      <w:r w:rsidRPr="00086D70">
        <w:rPr>
          <w:rFonts w:ascii="Times New Roman" w:eastAsia="Times New Roman" w:hAnsi="Times New Roman" w:cs="Times New Roman"/>
          <w:sz w:val="24"/>
          <w:szCs w:val="24"/>
        </w:rPr>
        <w:lastRenderedPageBreak/>
        <w:t xml:space="preserve">profile. </w:t>
      </w:r>
      <w:r w:rsidRPr="00086D70">
        <w:rPr>
          <w:rFonts w:ascii="Times New Roman" w:eastAsia="Times New Roman" w:hAnsi="Times New Roman" w:cs="Times New Roman"/>
          <w:i/>
          <w:sz w:val="24"/>
          <w:szCs w:val="24"/>
        </w:rPr>
        <w:t>Stylophora pistillata</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Nematostella vectensis</w:t>
      </w:r>
      <w:r w:rsidRPr="00086D70">
        <w:rPr>
          <w:rFonts w:ascii="Times New Roman" w:eastAsia="Times New Roman" w:hAnsi="Times New Roman" w:cs="Times New Roman"/>
          <w:sz w:val="24"/>
          <w:szCs w:val="24"/>
        </w:rPr>
        <w:t xml:space="preserve"> both express ciliary type opsins, </w:t>
      </w:r>
      <w:commentRangeStart w:id="49"/>
      <w:r w:rsidRPr="00086D70">
        <w:rPr>
          <w:rFonts w:ascii="Times New Roman" w:eastAsia="Times New Roman" w:hAnsi="Times New Roman" w:cs="Times New Roman"/>
          <w:sz w:val="24"/>
          <w:szCs w:val="24"/>
        </w:rPr>
        <w:t xml:space="preserve">while </w:t>
      </w:r>
      <w:r w:rsidRPr="00086D70">
        <w:rPr>
          <w:rFonts w:ascii="Times New Roman" w:eastAsia="Times New Roman" w:hAnsi="Times New Roman" w:cs="Times New Roman"/>
          <w:i/>
          <w:sz w:val="24"/>
          <w:szCs w:val="24"/>
        </w:rPr>
        <w:t>Hydra vulgaris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Clytia hemisphaerica</w:t>
      </w:r>
      <w:r w:rsidRPr="00086D70">
        <w:rPr>
          <w:rFonts w:ascii="Times New Roman" w:eastAsia="Times New Roman" w:hAnsi="Times New Roman" w:cs="Times New Roman"/>
          <w:sz w:val="24"/>
          <w:szCs w:val="24"/>
        </w:rPr>
        <w:t xml:space="preserve"> express opsins that are RGR/Go type</w:t>
      </w:r>
      <w:commentRangeEnd w:id="49"/>
      <w:r w:rsidR="00101D30" w:rsidRPr="00086D70">
        <w:rPr>
          <w:rStyle w:val="CommentReference"/>
          <w:rFonts w:ascii="Times New Roman" w:hAnsi="Times New Roman" w:cs="Times New Roman"/>
          <w:sz w:val="24"/>
          <w:szCs w:val="24"/>
        </w:rPr>
        <w:commentReference w:id="49"/>
      </w:r>
      <w:r w:rsidRPr="00086D70">
        <w:rPr>
          <w:rFonts w:ascii="Times New Roman" w:eastAsia="Times New Roman" w:hAnsi="Times New Roman" w:cs="Times New Roman"/>
          <w:sz w:val="24"/>
          <w:szCs w:val="24"/>
        </w:rPr>
        <w:t xml:space="preserve"> according to our phylogenetic analysis. The opsin expression may suggest a potentially more ciliary-like profile as has been suggested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{"citationID":"6SPscohr","properties":{"formattedCitation":"(Plachetzki et al. 2010)","plainCitation":"(Plachetzki et al. 2010)","noteIndex":0},"citationItems":[{"id":527,"uris":["http://zotero.org/users/8176000/items/ZIYIFMIN"],"itemData":{"id":527,"type":"article-journal","abstract":"The evolutionary histories of complex traits are complicated because such traits are comprised of multiple integrated and interacting components, which may have different individual histories. Phylogenetic studies of complex trait evolution often do not take this into account, instead focusing only on the history of whole, integrated traits; for example, mapping eyes as simply present or absent through history. Using the biochemistry of animal vision as a model, we demonstrate how investigating the individual components of complex systems can aid in elucidating both the origins and diversification of such systems. Opsin-based phototransduction underlies all visual phenotypes in animals, using complex protein cascades that translate light information into changes in cyclic nucleotide gated (CNG) or canonical transient receptor potential (TRPC) ion-channel activity. Here we show that CNG ion channels play a role in cnidarian phototransduction. Transcripts of a CNG ion channel co-localize with opsin in specific cell types of the eyeless cnidarian Hydra magnipapillata. Further, the CNG inhibitor cis-diltiazem ablates a stereotypical photoresponse in the hydra. Our findings in the Cnidaria, the only non-bilaterian lineage to possess functional opsins, allow us to trace the history of CNG-based photosensitivity to the very origin of animal phototransduction. Our general analytical approach, based on explicit phylogenetic analysis of individual components, contrasts the deep evolutionary history of CNG-based phototransduction, today used in vertebrate vision, with the more recent assembly of TRPC-based systems that are common to protostome (e.g. fly and mollusc) vision.","container-title":"Proceedings of the Royal Society B: Biological Sciences","DOI":"10.1098/rspb.2009.1797","issue":"1690","note":"publisher: Royal Society","page":"1963-1969","source":"royalsocietypublishing.org (Atypon)","title":"The evolution of phototransduction from an ancestral cyclic nucleotide gated pathway","volume":"277","author":[{"family":"Plachetzki","given":"David C."},{"family":"Fong","given":"Caitlin R."},{"family":"Oakley","given":"Todd H."}],"issued":{"date-parts":[["2010",7,7]]}}}],"schema":"https://github.com/citation-style-language/schema/raw/master/csl-citation.json"}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(Plachetzki et al. 2010)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However, the overall difficulty in distinguishing between rhabdomeric and ciliary profile may reflect a growing view that cnidaria possess a different pathway, that while sharing some components with the two traditional cascades, also includes cnidaria-specific elements yet to be characterised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{"citationID":"hsryOKpb","properties":{"formattedCitation":"(V\\uc0\\u246{}cking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(Vöcking et al. 2022)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p>
    <w:p w14:paraId="0B6A3E45"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46" w14:textId="5AE4DA30" w:rsidR="00D57823" w:rsidRPr="00086D70" w:rsidRDefault="00D77097" w:rsidP="00CA041D">
      <w:pPr>
        <w:spacing w:line="360" w:lineRule="auto"/>
        <w:jc w:val="both"/>
        <w:rPr>
          <w:rFonts w:ascii="Times New Roman" w:eastAsia="Times New Roman" w:hAnsi="Times New Roman" w:cs="Times New Roman"/>
          <w:b/>
          <w:i/>
          <w:sz w:val="24"/>
          <w:szCs w:val="24"/>
        </w:rPr>
      </w:pPr>
      <w:r w:rsidRPr="00557BE2">
        <w:rPr>
          <w:rFonts w:ascii="Times New Roman" w:eastAsia="Times New Roman" w:hAnsi="Times New Roman" w:cs="Times New Roman"/>
          <w:b/>
          <w:i/>
          <w:sz w:val="24"/>
          <w:szCs w:val="24"/>
          <w:rPrChange w:id="50" w:author="Aleotti, Alessandra" w:date="2023-06-28T19:02:00Z">
            <w:rPr>
              <w:rFonts w:ascii="Times New Roman" w:eastAsia="Times New Roman" w:hAnsi="Times New Roman" w:cs="Times New Roman"/>
              <w:b/>
              <w:i/>
              <w:sz w:val="24"/>
              <w:szCs w:val="24"/>
              <w:lang w:val="it-IT"/>
            </w:rPr>
          </w:rPrChange>
        </w:rPr>
        <w:t xml:space="preserve">PRC-like in </w:t>
      </w:r>
      <w:r w:rsidR="002B567E" w:rsidRPr="00086D70">
        <w:rPr>
          <w:rFonts w:ascii="Times New Roman" w:eastAsia="Times New Roman" w:hAnsi="Times New Roman" w:cs="Times New Roman"/>
          <w:b/>
          <w:i/>
          <w:sz w:val="24"/>
          <w:szCs w:val="24"/>
        </w:rPr>
        <w:t>Placozoa</w:t>
      </w:r>
    </w:p>
    <w:p w14:paraId="0B6A3E47" w14:textId="0DF4B334"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placozoan </w:t>
      </w:r>
      <w:r w:rsidRPr="00086D70">
        <w:rPr>
          <w:rFonts w:ascii="Times New Roman" w:eastAsia="Times New Roman" w:hAnsi="Times New Roman" w:cs="Times New Roman"/>
          <w:i/>
          <w:sz w:val="24"/>
          <w:szCs w:val="24"/>
        </w:rPr>
        <w:t>Trichoplax adhaerens</w:t>
      </w:r>
      <w:r w:rsidRPr="00086D70">
        <w:rPr>
          <w:rFonts w:ascii="Times New Roman" w:eastAsia="Times New Roman" w:hAnsi="Times New Roman" w:cs="Times New Roman"/>
          <w:sz w:val="24"/>
          <w:szCs w:val="24"/>
        </w:rPr>
        <w:t xml:space="preserve"> has a very simple body plan in which only a handful of cell types have been described morphologically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{"citationID":"5UI8zvUr","properties":{"formattedCitation":"(Smith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(Smith et al. 2014)</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although molecular studies have uncovered a broader diversity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{"citationID":"V4VG22yA","properties":{"formattedCitation":"(Seb\\uc0\\u233{}-Pedr\\uc0\\u243{}s, Chomsky, et al. 2018; Varoqueaux et al. 2018)","plainCitation":"(Sebé-Pedrós, Chomsky, et al. 2018; Varoqueaux et al. 2018)","noteIndex":0},"citationItems":[{"id":"kTjbO3nB/pc7NuGOy","uris":["http://zotero.org/users/8176000/items/KA8XVWPQ"],"itemData":{"id":"bXYiu3cI/V3weaOLK","type":"article-journal","container-title":"Nature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M."},{"family":"Tanay","given":"Amos"}],"issued":{"date-parts":[["2018",7]]}}},{"id":888,"uris":["http://zotero.org/users/8176000/items/SEHAXEGD"],"itemData":{"id":888,"type":"article-journal","abstract":"Placozoans, together with sponges, are the only animals devoid of a nervous system and muscles, yet both respond to sensory stimulation in a coordinated manner. How behavioral control in these free-living animals is achieved in the absence of neurons and, more fundamentally, how the first neurons evolved from more primitive cells for communication during the rise of animals are not yet understood [1, 2, 3, 4, 5]. The placozoan Trichoplax adhaerens is a millimeter-wide, flat, free-living marine animal composed of six morphologically identified cell types distributed across a simple body plan [6, 7, 8, 9]: a thin upper epithelium and a columnar lower epithelium interspersed with a loose layer of fiber cells in between. Its genome contains genes encoding several neuropeptide-precursor-like proteins and orthologs of proteins involved in neurosecretion in animals with a nervous system [10, 11, 12]. Here we investigate peptidergic signaling in T. adhaerens. We found specific expression of several neuropeptide-like molecules in non-overlapping cell populations distributed over the three cell layers, revealing an unsuspected cell-type diversity of T. adhaerens. Using live imaging, we discovered that treatments with 11 different peptides elicited striking and consistent effects on the animals’ shape, patterns of movement, and velocity that we categorized under three main types: (1) crinkling, (2) turning, and (3) flattening and churning. Together, the data demonstrate a crucial role for peptidergic signaling in nerveless placozoans and suggest that peptidergic volume signaling may have pre-dated synaptic signaling in the evolution of nervous systems.","container-title":"Current Biology","DOI":"10.1016/j.cub.2018.08.067","ISSN":"0960-9822","issue":"21","journalAbbreviation":"Current Biology","language":"en","page":"3495-3501.e2","source":"ScienceDirect","title":"High Cell Diversity and Complex Peptidergic Signaling Underlie Placozoan Behavior","volume":"28","author":[{"family":"Varoqueaux","given":"Frédérique"},{"family":"Williams","given":"Elizabeth A."},{"family":"Grandemange","given":"Susie"},{"family":"Truscello","given":"Luca"},{"family":"Kamm","given":"Kai"},{"family":"Schierwater","given":"Bernd"},{"family":"Jékely","given":"Gáspár"},{"family":"Fasshauer","given":"Dirk"}],"issued":{"date-parts":[["2018",11,5]]}}}],"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(Sebé-Pedrós, Chomsky, et al. 2018; Varoqueaux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While </w:t>
      </w:r>
      <w:r w:rsidRPr="00086D70">
        <w:rPr>
          <w:rFonts w:ascii="Times New Roman" w:eastAsia="Times New Roman" w:hAnsi="Times New Roman" w:cs="Times New Roman"/>
          <w:i/>
          <w:sz w:val="24"/>
          <w:szCs w:val="24"/>
        </w:rPr>
        <w:t>Trichoplax</w:t>
      </w:r>
      <w:r w:rsidRPr="00086D70">
        <w:rPr>
          <w:rFonts w:ascii="Times New Roman" w:eastAsia="Times New Roman" w:hAnsi="Times New Roman" w:cs="Times New Roman"/>
          <w:sz w:val="24"/>
          <w:szCs w:val="24"/>
        </w:rPr>
        <w:t xml:space="preserve"> seems to have at least some basic response to light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{"citationID":"beWKWZDj","properties":{"formattedCitation":"(Heyland et al. 2014)","plainCitation":"(Heyland et al. 2014)","noteIndex":0},"citationItems":[{"id":890,"uris":["http://zotero.org/users/8176000/items/GHWJ4P27"],"itemData":{"id":890,"type":"chapter","abstract":"Trichoplax adhaerens is an enigmatic basal animal with an extraordinarily simple morphological organization and surprisingly complex behaviors. Basic morphological, molecular and behavioral work is essential to better understand the unique and curious life style of these organisms. We provide basic instructions on how Trichoplax can be cultured and studied in the laboratory emphasizing behavioral and cellular aspects.","collection-title":"Methods in Molecular Biology","container-title":"Developmental Biology of the Sea Urchin and Other Marine Invertebrates: Methods and Protocols","event-place":"Totowa, NJ","ISBN":"978-1-62703-974-1","language":"en","note":"DOI: 10.1007/978-1-62703-974-1_4","page":"45-61","publisher":"Humana Press","publisher-place":"Totowa, NJ","source":"Springer Link","title":"Trichoplax adhaerens, an Enigmatic Basal Metazoan with Potential","URL":"https://doi.org/10.1007/978-1-62703-974-1_4","author":[{"family":"Heyland","given":"Andreas"},{"family":"Croll","given":"Roger"},{"family":"Goodall","given":"Sophie"},{"family":"Kranyak","given":"Jeff"},{"family":"Wyeth","given":"Russell"}],"editor":[{"family":"Carroll","given":"David J."},{"family":"Stricker","given":"Stephen A."}],"accessed":{"date-parts":[["2022",10,16]]},"issued":{"date-parts":[["2014"]]}}}],"schema":"https://github.com/citation-style-language/schema/raw/master/csl-citation.json"}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(Heyland et al. 2014)</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there is no morphological evidence of the presence of photoreceptor cells, furthermore, it does not possess </w:t>
      </w:r>
      <w:r w:rsidRPr="00086D70">
        <w:rPr>
          <w:rFonts w:ascii="Times New Roman" w:eastAsia="Times New Roman" w:hAnsi="Times New Roman" w:cs="Times New Roman"/>
          <w:i/>
          <w:sz w:val="24"/>
          <w:szCs w:val="24"/>
        </w:rPr>
        <w:t>bona fide</w:t>
      </w:r>
      <w:r w:rsidRPr="00086D70">
        <w:rPr>
          <w:rFonts w:ascii="Times New Roman" w:eastAsia="Times New Roman" w:hAnsi="Times New Roman" w:cs="Times New Roman"/>
          <w:sz w:val="24"/>
          <w:szCs w:val="24"/>
        </w:rPr>
        <w:t xml:space="preserve"> opsins, but rather phylogenetically related placopsins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{"citationID":"X7kkkQUc","properties":{"formattedCitation":"(Feuda et al. 2012)","plainCitation":"(Feuda et al. 2012)","noteIndex":0},"citationItems":[{"id":493,"uris":["http://zotero.org/users/8176000/items/DLN2MJ75"],"itemData":{"id":493,"type":"article-journal","abstract":"All known visual pigments in Neuralia (Cnidaria, Ctenophora, and Bilateria) are composed of an opsin (a seven-transmembrane G protein-coupled receptor), and a light-sensitive chromophore, generally retinal. Accordingly, opsins play a key role in vision. There is no agreement on the relationships of the neuralian opsin subfamilies, and clarifying their phylogeny is key to elucidating the origin of this protein family and of vision. We used improved methods and data to resolve the opsin phylogeny and explain the evolution of animal vision. We found that the Placozoa have opsins, and that the opsins share a common ancestor with the melatonin receptors. Further to this, we found that all known neuralian opsins can be classified into the same three subfamilies into which the bilaterian opsins are classified: the ciliary (C), rhabdomeric (R), and go-coupled plus retinochrome, retinal G protein-coupled receptor (Go/RGR) opsins. Our results entail a simple scenario of opsin evolution. The first opsin originated from the duplication of the common ancestor of the melatonin and opsin genes in a eumetazoan (Placozoa plus Neuralia) ancestor, and an inference of its amino acid sequence suggests that this protein might not have been light-sensitive. Two more gene duplications in the ancestral neuralian lineage resulted in the origin of the R, C, and Go/RGR opsins. Accordingly, the first animal with at least a C, an R, and a Go/RGR opsin was a neuralian progenitor.","container-title":"Proceedings of the National Academy of Sciences","DOI":"10.1073/pnas.1204609109","ISSN":"0027-8424, 1091-6490","issue":"46","journalAbbreviation":"PNAS","language":"en","note":"publisher: National Academy of Sciences\nsection: Biological Sciences\nPMID: 23112152","page":"18868-18872","source":"www.pnas.org","title":"Metazoan opsin evolution reveals a simple route to animal vision","volume":"109","author":[{"family":"Feuda","given":"Roberto"},{"family":"Hamilton","given":"Sinead C."},{"family":"McInerney","given":"James O."},{"family":"Pisani","given":"Davide"}],"issued":{"date-parts":[["2012",11,13]]}}}],"schema":"https://github.com/citation-style-language/schema/raw/master/csl-citation.json"}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(Feuda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Bearing this in mind, here our goal was to test whether we could at least find any PRC-like profile that could be further explored as candidate homologous cell type to PRCs, whether or not it may indeed have a role in light response. Our analysis of single cell data (see methods) highlighted 5 candidate metacells (Figure 4). Interestingly, from the </w:t>
      </w:r>
      <w:r w:rsidRPr="00086D70">
        <w:rPr>
          <w:rFonts w:ascii="Times New Roman" w:eastAsia="Times New Roman" w:hAnsi="Times New Roman" w:cs="Times New Roman"/>
          <w:i/>
          <w:sz w:val="24"/>
          <w:szCs w:val="24"/>
        </w:rPr>
        <w:t>Trichoplax</w:t>
      </w:r>
      <w:commentRangeStart w:id="51"/>
      <w:r w:rsidRPr="00086D70">
        <w:rPr>
          <w:rFonts w:ascii="Times New Roman" w:eastAsia="Times New Roman" w:hAnsi="Times New Roman" w:cs="Times New Roman"/>
          <w:sz w:val="24"/>
          <w:szCs w:val="24"/>
        </w:rPr>
        <w:t xml:space="preserve"> genome</w:t>
      </w:r>
      <w:commentRangeEnd w:id="51"/>
      <w:r w:rsidRPr="00086D70">
        <w:rPr>
          <w:rFonts w:ascii="Times New Roman" w:hAnsi="Times New Roman" w:cs="Times New Roman"/>
          <w:sz w:val="24"/>
          <w:szCs w:val="24"/>
        </w:rPr>
        <w:commentReference w:id="51"/>
      </w:r>
      <w:r w:rsidRPr="00086D70">
        <w:rPr>
          <w:rFonts w:ascii="Times New Roman" w:eastAsia="Times New Roman" w:hAnsi="Times New Roman" w:cs="Times New Roman"/>
          <w:sz w:val="24"/>
          <w:szCs w:val="24"/>
        </w:rPr>
        <w:t xml:space="preserve"> we identified all rhabdomeric genes and these were all detected in the single cell data except one. This is in contrast to the ciliary genes, of which only a handful were present in the genome. Although this asymmetry complicates the comparison between potential rhabdomeric versus ciliary profiles, it is important to note that most rhabdomeric components are expressed in the </w:t>
      </w:r>
      <w:r w:rsidRPr="00086D70">
        <w:rPr>
          <w:rFonts w:ascii="Times New Roman" w:eastAsia="Times New Roman" w:hAnsi="Times New Roman" w:cs="Times New Roman"/>
          <w:i/>
          <w:sz w:val="24"/>
          <w:szCs w:val="24"/>
        </w:rPr>
        <w:t>Trichoplax</w:t>
      </w:r>
      <w:r w:rsidRPr="00086D70">
        <w:rPr>
          <w:rFonts w:ascii="Times New Roman" w:eastAsia="Times New Roman" w:hAnsi="Times New Roman" w:cs="Times New Roman"/>
          <w:sz w:val="24"/>
          <w:szCs w:val="24"/>
        </w:rPr>
        <w:t xml:space="preserve"> metacells. Further functional exploration of this cascade could therefore be of relevance in the future.</w:t>
      </w:r>
    </w:p>
    <w:p w14:paraId="0B6A3E48"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49" w14:textId="18934D64" w:rsidR="00D57823" w:rsidRPr="00086D70" w:rsidRDefault="00D77097" w:rsidP="00CA041D">
      <w:pPr>
        <w:spacing w:line="360" w:lineRule="auto"/>
        <w:jc w:val="both"/>
        <w:rPr>
          <w:rFonts w:ascii="Times New Roman" w:eastAsia="Times New Roman" w:hAnsi="Times New Roman" w:cs="Times New Roman"/>
          <w:b/>
          <w:i/>
          <w:sz w:val="24"/>
          <w:szCs w:val="24"/>
        </w:rPr>
      </w:pPr>
      <w:r w:rsidRPr="007C17AA">
        <w:rPr>
          <w:rFonts w:ascii="Times New Roman" w:eastAsia="Times New Roman" w:hAnsi="Times New Roman" w:cs="Times New Roman"/>
          <w:b/>
          <w:i/>
          <w:sz w:val="24"/>
          <w:szCs w:val="24"/>
        </w:rPr>
        <w:t xml:space="preserve">PRC-like in </w:t>
      </w:r>
      <w:r w:rsidR="002B567E" w:rsidRPr="00086D70">
        <w:rPr>
          <w:rFonts w:ascii="Times New Roman" w:eastAsia="Times New Roman" w:hAnsi="Times New Roman" w:cs="Times New Roman"/>
          <w:b/>
          <w:i/>
          <w:sz w:val="24"/>
          <w:szCs w:val="24"/>
        </w:rPr>
        <w:t>Porifera</w:t>
      </w:r>
    </w:p>
    <w:p w14:paraId="0B6A3E4A" w14:textId="0BAFCFE1"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Although sponges lack opsins and, like placozoans, do not possess neurons, they are known to be receptive to light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{"citationID":"OH6T0cvE","properties":{"formattedCitation":"(Leys and Degnan 2001; Maldonado et al. 2003; Elliott and Leys 2004; Wong et al. 2022)","plainCitation":"(Leys and Degnan 2001; Maldonado et al. 2003; Elliott and Leys 2004; Wong et al. 2022)","noteIndex":0},"citationItems":[{"id":893,"uris":["http://zotero.org/users/8176000/items/X4GKEMD6"],"itemData":{"id":893,"type":"article-journal","abstract":"Ontogenetic changes in the photoresponse of larvae from the demosponge Reneira sp. were studied by analyzing the swimming paths of individual larvae exposed to diffuse white light. Larvae swam upward upon release from the adult, but were negatively phototactic until at least 12 hours after release. The larval photoreceptors are presumed to be a posterior ring of columnar monociliated epithelial cells that possess 120-μm-long cilia and pigment-filled protrusions. A sudden increase in light intensity caused these cilia to become rigidly straight. If the light intensity remained high, the cilia gradually bent over the pigmented vesicles in the adjacent cytoplasm, and thus covered one entire pole of the larva. The response was reversed upon a sudden decrease in light intensity. The ciliated cells were sensitive to changes in light intensity in larvae of all ages. This response is similar to the shadow response in tunicate larvae or the shading of the photoreceptor in Euglena and is postulated to allow the larvae to steer away from brighter light to darker areas, such as under coral rubble—the preferred site of the adult sponge on the reef flat. In the absence of a coordinating system in cellular sponges, the spatial organization and autonomous behavior of the pigmented posterior cells control the rapid responses to light shown by these larvae.","archive_location":"world","container-title":"The Biological Bulletin","DOI":"10.2307/1543611","language":"en","note":"publisher: Marine Biological Laboratory","source":"www.journals.uchicago.edu","title":"Cytological Basis of Photoresponsive Behavior in a Sponge Larva","URL":"https://www.journals.uchicago.edu/doi/10.2307/1543611","author":[{"family":"Leys","given":"Sally P."},{"family":"Degnan","given":"Bernard M."}],"accessed":{"date-parts":[["2022",10,17]]},"issued":{"date-parts":[["2001",12]]}}},{"id":892,"uris":["http://zotero.org/users/8176000/items/TPR9UQND"],"itemData":{"id":892,"type":"article-journal","abstract":"The mechanisms by which light elicits a phototactic response in sponge larvae remain poorly understood. Here we investigate histological and behavioral aspects of the photoresponse in parenchymella larvae of three demosponges. Two species are photonegative during their entire larval life, while the other, initially photopositive, becomes photonegative only after swimming in the laboratory for 4 h to 6 h. All larvae are bullet-shaped, with a uniformly ciliated surface, except at their posterior end, which is unciliated but surrounded by a distinctive ring of long cilia, the tuft. The short cilia beat metachronally, generating the thrust to move the larva forward with clockwise rotation. The long cilia of the tuft do not beat metachronally and are apparently more involved in maneuvering than in the generation of thrust. Transmission electron microscopy revealed in one species that the axoneme of the short cilia contains a distinctive \"9×3+2\" microtubule pattern at its base, but the presence of such an arrangement in cilia of the tuft remains uncorroborated. Nevertheless, the differences in beating characteristics between the monociliated cells of the tuft and those in the rest of the body correspond to other cytological differences. Cilia of the tuft have a type-I basal body, a large basal foot, and a branched rootlet, whereas the remaining cilia have a type-II basal body, a smaller and simpler basal foot, and an unbranched rootlet. Furthermore, the cells forming the tuft have a characteristic distal protrusion filled with pigments and mitochondria. Several of these traits suggest that the monociliated cells of the tuft are involved in the larval photoresponse both as sensors and effectors. Drastic changes in light intensity have no effect on the beating of the short cilia. In contrast, they cause a predictable and instantaneous movement of each cilium in the tuft, triggering expansions and contractions of either a part or the entire tuft, which in turn alters the direction of swimming. Observations on free-swimming larvae suggest that the tuft works as a passive light-sensitive rudder in both photonegative species that contract their posterior cilia under high irradiance and in photopositive species that expand their cilia under high irradiance. However, in photonegative larvae that expand the tuft under high irradiance, an active ciliary coordination by the larva needs to be invoked to explain a deviation of the swimming trajectory.","container-title":"Marine Biology","DOI":"10.1007/s00227-003-1100-1","ISSN":"1432-1793","issue":"3","journalAbbreviation":"Marine Biology","language":"en","page":"427-441","source":"Springer Link","title":"The cellular basis of photobehavior in the tufted parenchymella larva of demosponges","volume":"143","author":[{"family":"Maldonado","given":"M."},{"family":"Durfort","given":"M."},{"family":"McCarthy","given":"D. A."},{"family":"Young","given":"C. M."}],"issued":{"date-parts":[["2003",9,1]]}}},{"id":895,"uris":["http://zotero.org/users/8176000/items/8TNTBK6Q"],"itemData":{"id":895,"type":"article-journal","abstract":"Recent work has shown that larvae of the tropical demosponge Reniera sp. are capable of instantaneous responses to abrupt changes in light intensity, a behaviour that allows them to settle in dark areas under coral rubble on the reef flat at Heron Is. GBR. To determine how widespread this kind of phototactic behaviour is among sponge larvae, ontogenetic changes in the photoresponse of larvae from two temperate demosponges and a calcareous sponge were studied. Most larvae from Scypha sp. swam away from a white light source for 3 days until settlement and metamorphosis; Haliclona cf. permollis larvae swam away from light for 48 hours; and larvae from Halichondria panicea were benthic until settlement and metamorphosis, and showed no responsiveness to gradients of light intensity. These results demonstrate that sponge larvae are capable of responding to environmental stimuli like other metazoan larvae and show that a coordinated behavioural response to stimuli is possible even in the absence of neurons or junctions that would allow electrical signalling between cells","container-title":"BMIB - Bollettino dei Musei e degli Istituti Biologici","ISSN":"2611-5786","language":"en","license":"Copyright (c) 2018 BMIB - Bollettino dei Musei e degli Istituti Biologici","source":"riviste.unige.it","title":"SPONGE LARVAL PHOTOTAXIS: A COMPARATIVE STUDY","title-short":"SPONGE LARVAL PHOTOTAXIS","URL":"https://riviste.unige.it/index.php/BMIB/article/view/625","volume":"68","author":[{"family":"Elliott","given":"Glen R. D."},{"family":"Leys","given":"Sally P."}],"accessed":{"date-parts":[["2022",10,17]]},"issued":{"date-parts":[["2004"]]}}},{"id":541,"uris":["http://zotero.org/users/8176000/items/APU78JYY"],"itemData":{"id":541,"type":"article-journal","abstract":"Most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(Leys and Degnan 2001; Maldonado et al. 2003; Elliott and Leys 2004; Wong et al. 2022)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In </w:t>
      </w:r>
      <w:r w:rsidRPr="00086D70">
        <w:rPr>
          <w:rFonts w:ascii="Times New Roman" w:eastAsia="Times New Roman" w:hAnsi="Times New Roman" w:cs="Times New Roman"/>
          <w:i/>
          <w:sz w:val="24"/>
          <w:szCs w:val="24"/>
        </w:rPr>
        <w:t>Amphimedon queenslandica</w:t>
      </w:r>
      <w:r w:rsidRPr="00086D70">
        <w:rPr>
          <w:rFonts w:ascii="Times New Roman" w:eastAsia="Times New Roman" w:hAnsi="Times New Roman" w:cs="Times New Roman"/>
          <w:sz w:val="24"/>
          <w:szCs w:val="24"/>
        </w:rPr>
        <w:t xml:space="preserve"> two rhabdomeric phototransduction genes have been implicated in phototactic behaviour of the larvae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{"citationID":"3hkF8262","properties":{"formattedCitation":"(Wong et al. 2022)","plainCitation":"(Wong et al. 2022)","noteIndex":0},"citationItems":[{"id":541,"uris":["http://zotero.org/users/8176000/items/APU78JYY"],"itemData":{"id":541,"type":"article-journal","abstract":"Most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vision","volume":"25","author":[{"family":"Wong","given":"Eunice"},{"family":"Anggono","given":"Victor"},{"family":"Williams","given":"Stephen R."},{"family":"Degnan","given":"Sandie M."},{"family":"Degnan","given":"Bernard M."}],"issued":{"date-parts":[["2022",6,17]]}}}],"schema":"https://github.com/citation-style-language/schema/raw/master/csl-citation.json"}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(Wong et al. 2022)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From our phylogenetic analysis, we found that a couple of </w:t>
      </w:r>
      <w:r w:rsidRPr="00086D70">
        <w:rPr>
          <w:rFonts w:ascii="Times New Roman" w:eastAsia="Times New Roman" w:hAnsi="Times New Roman" w:cs="Times New Roman"/>
          <w:sz w:val="24"/>
          <w:szCs w:val="24"/>
        </w:rPr>
        <w:lastRenderedPageBreak/>
        <w:t>rhabdomeric genes and most ciliary genes were missing from the</w:t>
      </w:r>
      <w:commentRangeStart w:id="52"/>
      <w:r w:rsidRPr="00086D70">
        <w:rPr>
          <w:rFonts w:ascii="Times New Roman" w:eastAsia="Times New Roman" w:hAnsi="Times New Roman" w:cs="Times New Roman"/>
          <w:sz w:val="24"/>
          <w:szCs w:val="24"/>
        </w:rPr>
        <w:t xml:space="preserve"> genome</w:t>
      </w:r>
      <w:commentRangeEnd w:id="52"/>
      <w:r w:rsidRPr="00086D70">
        <w:rPr>
          <w:rFonts w:ascii="Times New Roman" w:hAnsi="Times New Roman" w:cs="Times New Roman"/>
          <w:sz w:val="24"/>
          <w:szCs w:val="24"/>
        </w:rPr>
        <w:commentReference w:id="52"/>
      </w:r>
      <w:r w:rsidRPr="00086D70">
        <w:rPr>
          <w:rFonts w:ascii="Times New Roman" w:eastAsia="Times New Roman" w:hAnsi="Times New Roman" w:cs="Times New Roman"/>
          <w:sz w:val="24"/>
          <w:szCs w:val="24"/>
        </w:rPr>
        <w:t>. Overall, this species, together with the ctenophore (see below), is the one with fewest phototransduction genes recovered in the genome. In the PRC-like metacells that we recovered from the single cell analysis, the few ciliary genes found in the genome are all expressed, as are all the common genes, and most of the rhabdomeric genes. Due to the paucity of ciliary genes in comparison to the rhabdomeric genes, we may be inclined to suggest that a rhabdomeric-like profile is predominant. However, like for cnidaria, it could be that sponges utilise some components of the classic phototransduction cascades alongside more lineage-specific components.</w:t>
      </w:r>
    </w:p>
    <w:p w14:paraId="0B6A3E4B"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4C" w14:textId="660CA2A8" w:rsidR="00D57823" w:rsidRPr="00086D70" w:rsidRDefault="00D77097" w:rsidP="00CA041D">
      <w:pPr>
        <w:spacing w:line="360" w:lineRule="auto"/>
        <w:jc w:val="both"/>
        <w:rPr>
          <w:rFonts w:ascii="Times New Roman" w:eastAsia="Times New Roman" w:hAnsi="Times New Roman" w:cs="Times New Roman"/>
          <w:b/>
          <w:i/>
          <w:sz w:val="24"/>
          <w:szCs w:val="24"/>
        </w:rPr>
      </w:pPr>
      <w:r w:rsidRPr="007C17AA">
        <w:rPr>
          <w:rFonts w:ascii="Times New Roman" w:eastAsia="Times New Roman" w:hAnsi="Times New Roman" w:cs="Times New Roman"/>
          <w:b/>
          <w:i/>
          <w:sz w:val="24"/>
          <w:szCs w:val="24"/>
        </w:rPr>
        <w:t xml:space="preserve">PRC-like in </w:t>
      </w:r>
      <w:r w:rsidR="002B567E" w:rsidRPr="00086D70">
        <w:rPr>
          <w:rFonts w:ascii="Times New Roman" w:eastAsia="Times New Roman" w:hAnsi="Times New Roman" w:cs="Times New Roman"/>
          <w:b/>
          <w:i/>
          <w:sz w:val="24"/>
          <w:szCs w:val="24"/>
        </w:rPr>
        <w:t>Ctenophora</w:t>
      </w:r>
    </w:p>
    <w:p w14:paraId="0B6A3E4D" w14:textId="0D5473D2"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In the ctenophore </w:t>
      </w:r>
      <w:r w:rsidRPr="00086D70">
        <w:rPr>
          <w:rFonts w:ascii="Times New Roman" w:eastAsia="Times New Roman" w:hAnsi="Times New Roman" w:cs="Times New Roman"/>
          <w:i/>
          <w:sz w:val="24"/>
          <w:szCs w:val="24"/>
        </w:rPr>
        <w:t>Mnemiopsis leidyi</w:t>
      </w:r>
      <w:r w:rsidRPr="00086D70">
        <w:rPr>
          <w:rFonts w:ascii="Times New Roman" w:eastAsia="Times New Roman" w:hAnsi="Times New Roman" w:cs="Times New Roman"/>
          <w:sz w:val="24"/>
          <w:szCs w:val="24"/>
        </w:rPr>
        <w:t xml:space="preserve">, a morphologically ciliary-type photoreceptor cell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{"citationID":"Pi2StZ1X","properties":{"formattedCitation":"(Horridge 1964; Tamm 2016)","plainCitation":"(Horridge 1964; Tamm 2016)","noteIndex":0},"citationItems":[{"id":388,"uris":["http://zotero.org/users/8176000/items/4W6QTQDQ"],"itemData":{"id":388,"type":"article-journal","abstract":"Four groups of lamellate bodies are symmetrically arranged inter-radially in the floor of the apical organ. Each is composed of many streamed-out membranes of a group of about a dozen cilia, within an invagination of a cell. The rings of ciliary fibrils, of the 9 + 0 pattern, become disarrayed not far from the base. Their dense membranes are lined with granules so that the successive lamellae resemble those of the modified cilia of vertebrate eyes, although flattened in a different plane. On this basis, of ciliary origin, and their resemblance to photoreceptors in fine detail, these structures are interpreted as photoreceptors.","container-title":"Quarterly Journal of microscopic science","language":"en_AU","license":"© 1964 by the Company of Biologists Ltd","note":"Accepted: 2019-09-12T03:03:23Z\nLast Modified: 2020-05-19\npublisher: Company of Biologists","source":"openresearch-repository.anu.edu.au","title":"Presumed photoreceptive cilia in a ctenophore","URL":"https://openresearch-repository.anu.edu.au/handle/1885/167542","author":[{"family":"Horridge","given":"George Adrian"}],"accessed":{"date-parts":[["2021",10,1]]},"issued":{"date-parts":[["1964"]]}}},{"id":393,"uris":["http://zotero.org/users/8176000/items/U3B492G3"],"itemData":{"id":393,"type":"article-journal","container-title":"The Biological Bulletin","DOI":"10.1086/690089","ISSN":"1939-8697","issue":"2","journalAbbreviation":"Biol Bull","language":"eng","note":"PMID: 27820909","page":"97-102","source":"PubMed","title":"Novel Structures Associated with Presumed Photoreceptors in the Aboral Sense Organ of Ctenophores","volume":"231","author":[{"family":"Tamm","given":"Sidney L."}],"issued":{"date-parts":[["2016",10]]}}}],"schema":"https://github.com/citation-style-language/schema/raw/master/csl-citation.json"}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(Horridge 1964; Tamm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has been reported. Although PRCs are not entirely characterised, ctenophores are generally considered to be more likely to possess PRCs compared to placozoans and sponges, as they have neurons and complex behaviours that include predation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{"citationID":"Xm4vGx3M","properties":{"formattedCitation":"(J\\uc0\\u233{}kely et al. 2015)","plainCitation":"(Jékely et al. 2015)","noteIndex":0},"citationItems":[{"id":390,"uris":["http://zotero.org/users/8176000/items/A7P3J8WZ"],"itemData":{"id":390,"type":"article-journal","abstract":"Ctenophores have traditionally been treated as eumetazoans, but some recent whole genome studies have revived the idea that they are, rather, the sister group to all other metazoans. This deep branching position implies either that nervous systems have evolved twice, in Ctenophora and in Eumetazoa, or that an ancestral metazoan nervous system has been lost in sponges and placozoans. We caution, however, that phylogenetic-tree construction artifacts may have placed ctenophores too deep in the metazoan tree. We discuss nervous system origins under these alternative phylogenies and in light of comparative data of ctenophore and eumetazoan nervous systems. We argue that characters like neuropeptide signaling, ciliary photoreceptors, gap junctions and presynaptic molecules are consistent with a shared ancestry of nervous systems. However, if ctenophores are the sister group to all other metazoans, this ancestral nervous system was likely very simple. Further studies are needed to resolve the deep phylogeny of metazoans and to have a better understanding of the early steps of nervous system evolution.","container-title":"EvoDevo","DOI":"10.1186/2041-9139-6-1","ISSN":"2041-9139","issue":"1","journalAbbreviation":"EvoDevo","page":"1","source":"BioMed Central","title":"The phylogenetic position of ctenophores and the origin(s) of nervous systems","volume":"6","author":[{"family":"Jékely","given":"Gáspár"},{"family":"Paps","given":"Jordi"},{"family":"Nielsen","given":"Claus"}],"issued":{"date-parts":[["2015",1,13]]}}}],"schema":"https://github.com/citation-style-language/schema/raw/master/csl-citation.json"}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(Jékely et al.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Importantly, </w:t>
      </w:r>
      <w:r w:rsidRPr="00086D70">
        <w:rPr>
          <w:rFonts w:ascii="Times New Roman" w:eastAsia="Times New Roman" w:hAnsi="Times New Roman" w:cs="Times New Roman"/>
          <w:i/>
          <w:sz w:val="24"/>
          <w:szCs w:val="24"/>
        </w:rPr>
        <w:t>M. leidyi</w:t>
      </w:r>
      <w:r w:rsidRPr="00086D70">
        <w:rPr>
          <w:rFonts w:ascii="Times New Roman" w:eastAsia="Times New Roman" w:hAnsi="Times New Roman" w:cs="Times New Roman"/>
          <w:sz w:val="24"/>
          <w:szCs w:val="24"/>
        </w:rPr>
        <w:t xml:space="preserve"> has opsins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{"citationID":"4KyX7QaU","properties":{"formattedCitation":"(Schnitzler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(Schnitzler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this study) which is another clue that there might be functional PRCs, although we do not know if the phototransduction pathway used might be similar to one of the already described ones or could be independent. Here we find 4 candidate metacells (Figure 4). As many phototransduction genes, especially ciliary ones, were missing from the </w:t>
      </w:r>
      <w:commentRangeStart w:id="53"/>
      <w:r w:rsidRPr="00086D70">
        <w:rPr>
          <w:rFonts w:ascii="Times New Roman" w:eastAsia="Times New Roman" w:hAnsi="Times New Roman" w:cs="Times New Roman"/>
          <w:sz w:val="24"/>
          <w:szCs w:val="24"/>
        </w:rPr>
        <w:t>genome</w:t>
      </w:r>
      <w:commentRangeEnd w:id="53"/>
      <w:r w:rsidRPr="00086D70">
        <w:rPr>
          <w:rFonts w:ascii="Times New Roman" w:hAnsi="Times New Roman" w:cs="Times New Roman"/>
          <w:sz w:val="24"/>
          <w:szCs w:val="24"/>
        </w:rPr>
        <w:commentReference w:id="53"/>
      </w:r>
      <w:r w:rsidRPr="00086D70">
        <w:rPr>
          <w:rFonts w:ascii="Times New Roman" w:eastAsia="Times New Roman" w:hAnsi="Times New Roman" w:cs="Times New Roman"/>
          <w:sz w:val="24"/>
          <w:szCs w:val="24"/>
        </w:rPr>
        <w:t xml:space="preserve">, it is difficult to make strong conclusions. Although more rhabdomeric genes were present in the genome compared to ciliary genes, in the PRC-like metacells, the few ciliary genes are almost entirely expressed, in contrast to the rhabdomeric genes that are expressed in less metacells. The most extreme case is in metacell 39 that expresses all three ciliary genes it has in the genome but only two of the eight rhabdomeric genes available in the genome.  A previous study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{"citationID":"dcBasUyE","properties":{"formattedCitation":"(Schnitzler et al. 2012)","plainCitation":"(Schnitzler et al. 2012)","noteIndex":0},"citationItems":[{"id":801,"uris":["http://zotero.org/users/8176000/items/JVEA2X5F"],"itemData":{"id":801,"type":"article-journal","abstract":"Calcium-activated photoproteins are luciferase variants found in photocyte cells of bioluminescent jellyfish (Phylum Cnidaria) and comb jellies (Phylum Ctenophora). The complete genomic sequence from the ctenophore Mnemiopsis leidyi, a representative of the earliest branch of animals that emit light, provided an opportunity to examine the genome of an organism that uses this class of luciferase for bioluminescence and to look for genes involved in light reception. To determine when photoprotein genes first arose, we examined the genomic sequence from other early-branching taxa. We combined our genomic survey with gene trees, developmental expression patterns, and functional protein assays of photoproteins and opsins to provide a comprehensive view of light production and light reception in Mnemiopsis.","container-title":"BMC Biology","DOI":"10.1186/1741-7007-10-107","ISSN":"1741-7007","issue":"1","journalAbbreviation":"BMC Biol","language":"en","page":"107","source":"Springer Link","title":"Genomic organization, evolution, and expression of photoprotein and opsin genes in Mnemiopsis leidyi: a new view of ctenophore photocytes","title-short":"Genomic organization, evolution, and expression of photoprotein and opsin genes in Mnemiopsis leidyi","volume":"10","author":[{"family":"Schnitzler","given":"Christine E."},{"family":"Pang","given":"Kevin"},{"family":"Powers","given":"Meghan L."},{"family":"Reitzel","given":"Adam M."},{"family":"Ryan","given":"Joseph F."},{"family":"Simmons","given":"David"},{"family":"Tada","given":"Takashi"},{"family":"Park","given":"Morgan"},{"family":"Gupta","given":"Jyoti"},{"family":"Brooks","given":"Shelise Y."},{"family":"Blakesley","given":"Robert W."},{"family":"Yokoyama","given":"Shozo"},{"family":"Haddock","given":"Steven HD"},{"family":"Martindale","given":"Mark Q."},{"family":"Baxevanis","given":"Andreas D."}],"issued":{"date-parts":[["2012",12,21]]}}}],"schema":"https://github.com/citation-style-language/schema/raw/master/csl-citation.json"}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(Schnitzler et al. 2012)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reported to have found many ciliary phototransduction genes in </w:t>
      </w:r>
      <w:r w:rsidRPr="00086D70">
        <w:rPr>
          <w:rFonts w:ascii="Times New Roman" w:eastAsia="Times New Roman" w:hAnsi="Times New Roman" w:cs="Times New Roman"/>
          <w:i/>
          <w:sz w:val="24"/>
          <w:szCs w:val="24"/>
        </w:rPr>
        <w:t>Mnemiopsis leidyi</w:t>
      </w:r>
      <w:r w:rsidRPr="00086D70">
        <w:rPr>
          <w:rFonts w:ascii="Times New Roman" w:eastAsia="Times New Roman" w:hAnsi="Times New Roman" w:cs="Times New Roman"/>
          <w:sz w:val="24"/>
          <w:szCs w:val="24"/>
        </w:rPr>
        <w:t xml:space="preserve">, in contrast to only a handful of rhabdomeric genes. Overall that study reported more phototransduction genes than the ones we report here, however, their data mining was exclusively based on BLAST, with phylogenetic analysis dedicated only to the opsin gene, so likely some of those genes were filtered out in our more rigorous phylogenetic analysis. In any case, their conclusion that </w:t>
      </w:r>
      <w:r w:rsidRPr="00086D70">
        <w:rPr>
          <w:rFonts w:ascii="Times New Roman" w:eastAsia="Times New Roman" w:hAnsi="Times New Roman" w:cs="Times New Roman"/>
          <w:i/>
          <w:sz w:val="24"/>
          <w:szCs w:val="24"/>
        </w:rPr>
        <w:t>M. leidyi</w:t>
      </w:r>
      <w:r w:rsidRPr="00086D70">
        <w:rPr>
          <w:rFonts w:ascii="Times New Roman" w:eastAsia="Times New Roman" w:hAnsi="Times New Roman" w:cs="Times New Roman"/>
          <w:sz w:val="24"/>
          <w:szCs w:val="24"/>
        </w:rPr>
        <w:t xml:space="preserve"> PRCs have a ciliary type phototransduction is compatible with our results, although we caution that possibly ctenophores have some </w:t>
      </w:r>
      <w:r w:rsidR="00AF7372" w:rsidRPr="00086D70">
        <w:rPr>
          <w:rFonts w:ascii="Times New Roman" w:eastAsia="Times New Roman" w:hAnsi="Times New Roman" w:cs="Times New Roman"/>
          <w:sz w:val="24"/>
          <w:szCs w:val="24"/>
        </w:rPr>
        <w:t xml:space="preserve">alternative </w:t>
      </w:r>
      <w:r w:rsidRPr="00086D70">
        <w:rPr>
          <w:rFonts w:ascii="Times New Roman" w:eastAsia="Times New Roman" w:hAnsi="Times New Roman" w:cs="Times New Roman"/>
          <w:sz w:val="24"/>
          <w:szCs w:val="24"/>
        </w:rPr>
        <w:t xml:space="preserve">specific components in their cascade. </w:t>
      </w:r>
    </w:p>
    <w:p w14:paraId="0B6A3E4E"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4F" w14:textId="77777777" w:rsidR="00D57823" w:rsidRPr="000F6F03" w:rsidRDefault="002B567E" w:rsidP="00CA041D">
      <w:pPr>
        <w:spacing w:line="360" w:lineRule="auto"/>
        <w:jc w:val="both"/>
        <w:rPr>
          <w:rFonts w:ascii="Times New Roman" w:eastAsia="Times New Roman" w:hAnsi="Times New Roman" w:cs="Times New Roman"/>
          <w:b/>
          <w:sz w:val="28"/>
          <w:szCs w:val="28"/>
        </w:rPr>
      </w:pPr>
      <w:r w:rsidRPr="000F6F03">
        <w:rPr>
          <w:rFonts w:ascii="Times New Roman" w:eastAsia="Times New Roman" w:hAnsi="Times New Roman" w:cs="Times New Roman"/>
          <w:b/>
          <w:sz w:val="28"/>
          <w:szCs w:val="28"/>
        </w:rPr>
        <w:t>Genetic profile of PRC-Like metacells and transcription factors in common throughout animals</w:t>
      </w:r>
    </w:p>
    <w:p w14:paraId="0B6A3E50"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51" w14:textId="048500F2"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putative PRCs we have identified throughout animals were based on the expression of phototransduction genes. This helped us to identify cells that may have the molecular machinery to perform phototransduction, therefore, are similar to known PRCs at least from a potentially functional perspective. However, to explore the potential homology amongst cell types across species, we must focus on the core regulatory complex of the cells, namely the set of genes, such as transcription factors, that regulate the expression of other genes and determine the cell identity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{"citationID":"AFzOvSpk","properties":{"formattedCitation":"(Arendt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(Arendt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w:t>
      </w:r>
    </w:p>
    <w:p w14:paraId="0B6A3E52"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We collected a list of orthogroups for transcription factors and genes involved in transcription that are differentially expressed in each of the PRC-like metacells (see Methods) and used this information to further understand relationships amongst metacells across species (Figure 5).</w:t>
      </w:r>
    </w:p>
    <w:p w14:paraId="0B6A3E53"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54" w14:textId="77777777" w:rsidR="00D57823" w:rsidRPr="00086D70" w:rsidRDefault="002B567E" w:rsidP="00CA041D">
      <w:pPr>
        <w:spacing w:line="360" w:lineRule="auto"/>
        <w:jc w:val="both"/>
        <w:rPr>
          <w:rFonts w:ascii="Times New Roman" w:eastAsia="Times New Roman" w:hAnsi="Times New Roman" w:cs="Times New Roman"/>
          <w:b/>
          <w:sz w:val="24"/>
          <w:szCs w:val="24"/>
        </w:rPr>
      </w:pPr>
      <w:commentRangeStart w:id="54"/>
      <w:commentRangeStart w:id="55"/>
      <w:r w:rsidRPr="00086D70">
        <w:rPr>
          <w:rFonts w:ascii="Times New Roman" w:eastAsia="Times New Roman" w:hAnsi="Times New Roman" w:cs="Times New Roman"/>
          <w:b/>
          <w:sz w:val="24"/>
          <w:szCs w:val="24"/>
        </w:rPr>
        <w:t xml:space="preserve">Network analysis </w:t>
      </w:r>
      <w:commentRangeEnd w:id="54"/>
      <w:r w:rsidR="003B0869" w:rsidRPr="00086D70">
        <w:rPr>
          <w:rStyle w:val="CommentReference"/>
          <w:rFonts w:ascii="Times New Roman" w:hAnsi="Times New Roman" w:cs="Times New Roman"/>
          <w:sz w:val="24"/>
          <w:szCs w:val="24"/>
        </w:rPr>
        <w:commentReference w:id="54"/>
      </w:r>
      <w:commentRangeEnd w:id="55"/>
      <w:r w:rsidR="00D17776">
        <w:rPr>
          <w:rStyle w:val="CommentReference"/>
        </w:rPr>
        <w:commentReference w:id="55"/>
      </w:r>
      <w:r w:rsidRPr="00086D70">
        <w:rPr>
          <w:rFonts w:ascii="Times New Roman" w:eastAsia="Times New Roman" w:hAnsi="Times New Roman" w:cs="Times New Roman"/>
          <w:b/>
          <w:sz w:val="24"/>
          <w:szCs w:val="24"/>
        </w:rPr>
        <w:t>reveals structure of relationships amongst metacells</w:t>
      </w:r>
    </w:p>
    <w:p w14:paraId="0B6A3E55"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As a first level of comparison across species, we constructed a network to visualise connections amongst metacells based on the number of shared transcriptional genes (Figure 5A). The strength of the network approach is both to obtain an overview of metacell relationships and to identify indirect connections that are otherwise difficult to spot. The network of all metcells revealed a vast amount of connections linking metacells either directly or indirectly. To better discern the relationships amongst a subset of metacells, we extracted subnetworks of the metacells most closely related to human PRC metacells (Figure 5A’) and to the </w:t>
      </w:r>
      <w:r w:rsidRPr="00086D70">
        <w:rPr>
          <w:rFonts w:ascii="Times New Roman" w:eastAsia="Times New Roman" w:hAnsi="Times New Roman" w:cs="Times New Roman"/>
          <w:i/>
          <w:sz w:val="24"/>
          <w:szCs w:val="24"/>
        </w:rPr>
        <w:t>Drosophila</w:t>
      </w:r>
      <w:r w:rsidRPr="00086D70">
        <w:rPr>
          <w:rFonts w:ascii="Times New Roman" w:eastAsia="Times New Roman" w:hAnsi="Times New Roman" w:cs="Times New Roman"/>
          <w:sz w:val="24"/>
          <w:szCs w:val="24"/>
        </w:rPr>
        <w:t xml:space="preserve"> PRC metacell (Figure 5A’’). </w:t>
      </w:r>
    </w:p>
    <w:p w14:paraId="0B6A3E56"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From the human PRCs subnetwork (Figure 5A’), we observe that human rods cluster together and are closely connected to mouse rods. Similarly, human cones are strongly clustered together and connect to mouse cones. While the connection between mouse rods and cones is solid, the direct connection between human rods and cones is weaker. Three </w:t>
      </w:r>
      <w:r w:rsidRPr="00086D70">
        <w:rPr>
          <w:rFonts w:ascii="Times New Roman" w:eastAsia="Times New Roman" w:hAnsi="Times New Roman" w:cs="Times New Roman"/>
          <w:i/>
          <w:sz w:val="24"/>
          <w:szCs w:val="24"/>
        </w:rPr>
        <w:t>Ciona intestinalis</w:t>
      </w:r>
      <w:r w:rsidRPr="00086D70">
        <w:rPr>
          <w:rFonts w:ascii="Times New Roman" w:eastAsia="Times New Roman" w:hAnsi="Times New Roman" w:cs="Times New Roman"/>
          <w:sz w:val="24"/>
          <w:szCs w:val="24"/>
        </w:rPr>
        <w:t xml:space="preserve"> metacells are directly connected to human cones and secondarily to mouse cones. Two sea urchin metacells are also quite related to human and mouse PRCs, one to the cone type and the other to the rod type. A cluster of cnidarian metacells appears connected to both rod and cone clusters. A </w:t>
      </w:r>
      <w:r w:rsidRPr="00086D70">
        <w:rPr>
          <w:rFonts w:ascii="Times New Roman" w:eastAsia="Times New Roman" w:hAnsi="Times New Roman" w:cs="Times New Roman"/>
          <w:i/>
          <w:sz w:val="24"/>
          <w:szCs w:val="24"/>
        </w:rPr>
        <w:t>Trichoplax adhaerens</w:t>
      </w:r>
      <w:r w:rsidRPr="00086D70">
        <w:rPr>
          <w:rFonts w:ascii="Times New Roman" w:eastAsia="Times New Roman" w:hAnsi="Times New Roman" w:cs="Times New Roman"/>
          <w:sz w:val="24"/>
          <w:szCs w:val="24"/>
        </w:rPr>
        <w:t xml:space="preserve"> cluster has a few </w:t>
      </w:r>
      <w:r w:rsidRPr="00086D70">
        <w:rPr>
          <w:rFonts w:ascii="Times New Roman" w:eastAsia="Times New Roman" w:hAnsi="Times New Roman" w:cs="Times New Roman"/>
          <w:sz w:val="24"/>
          <w:szCs w:val="24"/>
        </w:rPr>
        <w:lastRenderedPageBreak/>
        <w:t xml:space="preserve">connections with the rod cluster. The sponge metacell 39 is loosely connected to rod type PRCs via the </w:t>
      </w:r>
      <w:r w:rsidRPr="00086D70">
        <w:rPr>
          <w:rFonts w:ascii="Times New Roman" w:eastAsia="Times New Roman" w:hAnsi="Times New Roman" w:cs="Times New Roman"/>
          <w:i/>
          <w:sz w:val="24"/>
          <w:szCs w:val="24"/>
        </w:rPr>
        <w:t>Trichoplax</w:t>
      </w:r>
      <w:r w:rsidRPr="00086D70">
        <w:rPr>
          <w:rFonts w:ascii="Times New Roman" w:eastAsia="Times New Roman" w:hAnsi="Times New Roman" w:cs="Times New Roman"/>
          <w:sz w:val="24"/>
          <w:szCs w:val="24"/>
        </w:rPr>
        <w:t xml:space="preserve"> cluster. Curiously, the </w:t>
      </w:r>
      <w:r w:rsidRPr="00086D70">
        <w:rPr>
          <w:rFonts w:ascii="Times New Roman" w:eastAsia="Times New Roman" w:hAnsi="Times New Roman" w:cs="Times New Roman"/>
          <w:i/>
          <w:sz w:val="24"/>
          <w:szCs w:val="24"/>
        </w:rPr>
        <w:t xml:space="preserve">Drosophila </w:t>
      </w:r>
      <w:r w:rsidRPr="00086D70">
        <w:rPr>
          <w:rFonts w:ascii="Times New Roman" w:eastAsia="Times New Roman" w:hAnsi="Times New Roman" w:cs="Times New Roman"/>
          <w:sz w:val="24"/>
          <w:szCs w:val="24"/>
        </w:rPr>
        <w:t xml:space="preserve">metacell has a connection with one human metacell of the rods cluster but no connection to the two candidate mouse rhabdomeric PRCs (41 and 64) that instead cluster more closely to the cones cluster. Therefore, while these rhabdomeric-like mouse PRCs may utilise a rhabdomeric-like cascade, from a regulatory perspective they do not share a similar identity to the classic rhabdomeric cell type of </w:t>
      </w:r>
      <w:r w:rsidRPr="00086D70">
        <w:rPr>
          <w:rFonts w:ascii="Times New Roman" w:eastAsia="Times New Roman" w:hAnsi="Times New Roman" w:cs="Times New Roman"/>
          <w:i/>
          <w:sz w:val="24"/>
          <w:szCs w:val="24"/>
        </w:rPr>
        <w:t>Drosophila</w:t>
      </w:r>
      <w:r w:rsidRPr="00086D70">
        <w:rPr>
          <w:rFonts w:ascii="Times New Roman" w:eastAsia="Times New Roman" w:hAnsi="Times New Roman" w:cs="Times New Roman"/>
          <w:sz w:val="24"/>
          <w:szCs w:val="24"/>
        </w:rPr>
        <w:t>.</w:t>
      </w:r>
    </w:p>
    <w:p w14:paraId="0B6A3E57"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metacell 10 is the only representative of the rhabdomeric type PRC. The subnetwork of this metacell with its closest related metacells (Figure 5A’’) confirms the connection to the rod ciliary cluster through direct connection to only one human metacells. No other relationship with the rest of the dataset is detected, suggesting a unique transcription factor profile for this PRC type.</w:t>
      </w:r>
    </w:p>
    <w:p w14:paraId="0B6A3E58"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59"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Species-specific combinations of transcription factors across Metazoan PRC-like metacells</w:t>
      </w:r>
    </w:p>
    <w:p w14:paraId="0B6A3E5B" w14:textId="197EF014"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Next, we examined which genes were responsible for the above network connections</w:t>
      </w:r>
      <w:r w:rsidR="00D32496"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sz w:val="24"/>
          <w:szCs w:val="24"/>
        </w:rPr>
        <w:t>Interestingly, from a vast list of hundreds of orthogroups of regulatory genes, only a handful were expressed in 4 or more phyla (half of the 8 phyla we examined) (Figure 5B). Several were expressed in 3 phyla (Figure 5B), but the majority were expressed in 2 or 1 phyla (</w:t>
      </w:r>
      <w:r w:rsidRPr="00086D70">
        <w:rPr>
          <w:rFonts w:ascii="Times New Roman" w:eastAsia="Times New Roman" w:hAnsi="Times New Roman" w:cs="Times New Roman"/>
          <w:sz w:val="24"/>
          <w:szCs w:val="24"/>
          <w:highlight w:val="yellow"/>
        </w:rPr>
        <w:t xml:space="preserve">Supplementary </w:t>
      </w:r>
      <w:r w:rsidR="00133F47" w:rsidRPr="00086D70">
        <w:rPr>
          <w:rFonts w:ascii="Times New Roman" w:eastAsia="Times New Roman" w:hAnsi="Times New Roman" w:cs="Times New Roman"/>
          <w:sz w:val="24"/>
          <w:szCs w:val="24"/>
          <w:highlight w:val="yellow"/>
        </w:rPr>
        <w:t>Figure X</w:t>
      </w:r>
      <w:r w:rsidRPr="00086D70">
        <w:rPr>
          <w:rFonts w:ascii="Times New Roman" w:eastAsia="Times New Roman" w:hAnsi="Times New Roman" w:cs="Times New Roman"/>
          <w:sz w:val="24"/>
          <w:szCs w:val="24"/>
        </w:rPr>
        <w:t xml:space="preserve">). Of the transcription factors in common between 3 or more phyla, some are already known to be involved in photoreceptor identity and/or specification, for example Six6/3 and Meis2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{"citationID":"XrxzFv0u","properties":{"formattedCitation":"(Vopalensky and Kozmik 2009)","plainCitation":"(Vopalensky and Kozmik 2009)","noteIndex":0},"citationItems":[{"id":897,"uris":["http://zotero.org/users/8176000/items/7C8SR5Y2"],"itemData":{"id":897,"type":"article-journal","abstract":"Animal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(Vopalensky and Kozmik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while for others there is no known connection. Furthermore, some transcription factors that are well known to be involved in photoreceptor identity/specification, for example Otx or Rx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{"citationID":"Q6PorJGR","properties":{"formattedCitation":"(Arendt 2003; Vopalensky and Kozmik 2009)","plainCitation":"(Arendt 2003; Vopalensky and Kozmik 2009)","noteIndex":0},"citationItems":[{"id":361,"uris":["http://zotero.org/users/8176000/items/NZIDMZ9V"],"itemData":{"id":361,"type":"article-journal","abstract":"The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types","volume":"47","author":[{"family":"Arendt","given":"Detlev"}],"issued":{"date-parts":[["2003"]]}}},{"id":897,"uris":["http://zotero.org/users/8176000/items/7C8SR5Y2"],"itemData":{"id":897,"type":"article-journal","abstract":"Animal eyes can vary in complexity ranging from a single photoreceptor cell shaded by a pigment cell to elaborate arrays of these basic units, which allow image formation in compound eyes of insects or camera-type eyes of vertebrates. The evolution of the eye requires involvement of several distinct components—photoreceptors, screening pigment and genes orchestrating their proper temporal and spatial organization. Analysis of particular genetic and biochemical components shows that many evolutionary processes have participated in eye evolution. Multiple examples of co-option of crystallins, Gα protein subunits and screening pigments contrast with the conserved role of opsins and a set of transcription factors governing eye development in distantly related animal phyla. The direct regulation of essential photoreceptor genes by these factors suggests that this regulatory relationship might have been already established in the ancestral photoreceptor cell.","container-title":"Philosophical Transactions of the Royal Society B: Biological Sciences","DOI":"10.1098/rstb.2009.0079","issue":"1531","note":"publisher: Royal Society","page":"2819-2832","source":"royalsocietypublishing.org (Atypon)","title":"Eye evolution: common use and independent recruitment of genetic components","title-short":"Eye evolution","volume":"364","author":[{"family":"Vopalensky","given":"Pavel"},{"family":"Kozmik","given":"Zbynek"}],"issued":{"date-parts":[["2009",10,12]]}}}],"schema":"https://github.com/citation-style-language/schema/raw/master/csl-citation.json"}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(Arendt 2003; Vopalensky and Kozmik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did not pass the threshold of 3 or more phyla in our dataset. Curiously, while there seems to be some conserved pattern of combinations of transcription factors expressed within the same species, across species there seems to be little conservation. This explains all the indirect connections that we found in the network, in which ultimately all metacells are “related” to each other not because they express the same transcription factors with all of them but because they share one or few genes with a metacell that in turn shares another set of few genes with a different metacell and so on. </w:t>
      </w:r>
    </w:p>
    <w:p w14:paraId="0B6A3E5C" w14:textId="74A4292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Our results therefore suggest that the core regulatory complex of PRC-like metacells in different species comprises a set of </w:t>
      </w:r>
      <w:r w:rsidR="00E940BB" w:rsidRPr="00086D70">
        <w:rPr>
          <w:rFonts w:ascii="Times New Roman" w:eastAsia="Times New Roman" w:hAnsi="Times New Roman" w:cs="Times New Roman"/>
          <w:sz w:val="24"/>
          <w:szCs w:val="24"/>
        </w:rPr>
        <w:t>species-specific</w:t>
      </w:r>
      <w:r w:rsidRPr="00086D70">
        <w:rPr>
          <w:rFonts w:ascii="Times New Roman" w:eastAsia="Times New Roman" w:hAnsi="Times New Roman" w:cs="Times New Roman"/>
          <w:sz w:val="24"/>
          <w:szCs w:val="24"/>
        </w:rPr>
        <w:t xml:space="preserve"> genes. Although some transcription </w:t>
      </w:r>
      <w:r w:rsidRPr="00086D70">
        <w:rPr>
          <w:rFonts w:ascii="Times New Roman" w:eastAsia="Times New Roman" w:hAnsi="Times New Roman" w:cs="Times New Roman"/>
          <w:sz w:val="24"/>
          <w:szCs w:val="24"/>
        </w:rPr>
        <w:lastRenderedPageBreak/>
        <w:t xml:space="preserve">factors make a recurrent presence across species, the combination of transcription factors is often different. </w:t>
      </w:r>
    </w:p>
    <w:p w14:paraId="0B6A3E5D" w14:textId="0BF9A89D" w:rsidR="004C4104" w:rsidRDefault="004C4104" w:rsidP="00CA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A3E5E" w14:textId="77777777" w:rsidR="00D57823" w:rsidRDefault="002B567E" w:rsidP="00CA041D">
      <w:pPr>
        <w:spacing w:line="360" w:lineRule="auto"/>
        <w:jc w:val="both"/>
        <w:rPr>
          <w:rFonts w:ascii="Times New Roman" w:eastAsia="Times New Roman" w:hAnsi="Times New Roman" w:cs="Times New Roman"/>
          <w:bCs/>
          <w:sz w:val="32"/>
          <w:szCs w:val="32"/>
        </w:rPr>
      </w:pPr>
      <w:r w:rsidRPr="00697251">
        <w:rPr>
          <w:rFonts w:ascii="Times New Roman" w:eastAsia="Times New Roman" w:hAnsi="Times New Roman" w:cs="Times New Roman"/>
          <w:bCs/>
          <w:sz w:val="32"/>
          <w:szCs w:val="32"/>
        </w:rPr>
        <w:lastRenderedPageBreak/>
        <w:t>Conclusions</w:t>
      </w:r>
    </w:p>
    <w:p w14:paraId="437383F6" w14:textId="77777777" w:rsidR="00697251" w:rsidRPr="00697251" w:rsidRDefault="00697251" w:rsidP="00CA041D">
      <w:pPr>
        <w:spacing w:line="360" w:lineRule="auto"/>
        <w:jc w:val="both"/>
        <w:rPr>
          <w:rFonts w:ascii="Times New Roman" w:eastAsia="Times New Roman" w:hAnsi="Times New Roman" w:cs="Times New Roman"/>
          <w:bCs/>
          <w:sz w:val="32"/>
          <w:szCs w:val="32"/>
        </w:rPr>
      </w:pPr>
    </w:p>
    <w:p w14:paraId="0B6A3E5F"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Our comprehensive analysis of the evolution of phototransduction genes revealed that their broad families mostly originated anciently in eukaryotes and that even the sub lineages that specialised to function in phototransduction have often originated before Metazoa/Holozoa, with few exceptions mainly amongst ciliary components. This has important implications for understanding also the evolution of the photoreceptor cell type in which phototransduction is employed. </w:t>
      </w:r>
    </w:p>
    <w:p w14:paraId="0B6A3E60" w14:textId="1C0D4255"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Using the phototransduction genes we found in non-model organisms, including all non-bilaterian phyla, we were able to detect photoreceptor cell-like profiles in their single cell dataset. In early branching animals a mixed situation in the expression of the core components of either one or both the classical rhabdomeric/ciliary pathways, suggests that some shared components were likely employed early on in phototransduction, but then different animal lineages recruited a specific set of other components. Future research should therefore focus on uncovering these species-specific phototransduction variants in early branching animals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{"citationID":"KY9OR0nz","properties":{"formattedCitation":"(V\\uc0\\u246{}cking et al. 2022)","plainCitation":"(Vöcking et al. 2022)","noteIndex":0},"citationItems":[{"id":846,"uris":["http://zotero.org/users/8176000/items/8768QLV2"],"itemData":{"id":846,"type":"article","abstract":"Understanding the molecular underpinnings of the evolution of complex (multi-part) systems is a fundamental topic in biology. One unanswered question is the extent to which similar or different genes and regulatory interactions underlie similar complex systems across species. Animal eyes and phototransduction (light detection) are outstanding systems to investigate this question because some of the genetics underlying these traits are well-characterized in model organisms. However, comparative studies using non-model organisms are also necessary to understand the diversity and evolution of these traits. Here, we compare the characteristics of photoreceptor cells, opsins, and phototransduction cascades in diverse taxa, with particular focus on cnidarians. In contrast to the common theme of deep homology, whereby similar traits develop mainly using homologous genes, comparisons of visual systems - especially in non-model organisms - are beginning to highlight a &amp;ldquo;deep diversity&amp;rdquo; of underlying components, illustrating how variation can underlie similar complex systems across taxa. Although using candidate genes from model organisms across diversity was a good starting point to understand the evolution of complex systems, unbiased genome-wide comparisons and subsequent functional validation will be necessary to uncover unique genes that comprise complex systems of non-model groups to better understand biodiversity and its evolution.","DOI":"10.20944/preprints202209.0432.v1","language":"en","number":"2022090432","publisher":"Preprints","source":"Preprints.org","title":"Deep Diversity: Extensive Variation in the Components of Complex Visual Systems across Animals","title-short":"Deep Diversity","URL":"https://www.preprints.org/manuscript/202209.0432/v1","author":[{"family":"Vöcking","given":"Oliver"},{"family":"Macias-Muñoz","given":"Aide"},{"family":"Jaeger","given":"Stuart"},{"family":"Oakley","given":"Todd H."}],"accessed":{"date-parts":[["2022",10,3]]},"issued":{"date-parts":[["2022",9,28]]}}}],"schema":"https://github.com/citation-style-language/schema/raw/master/csl-citation.json"}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(Vöcking et al. 2022)</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Furthermore, our analysis of genes involved in transcription differentially expressed in these photoreceptor-like cells suggests that the exact combinations of these regulatory genes are species-specific.</w:t>
      </w:r>
    </w:p>
    <w:p w14:paraId="0B6A3E61"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In this work we have compiled an extensive list of molecular components that could be involved in phototransduction and photoreceptor-like cell identity in non-bilaterians This can be used as a valuable resource in future research on the functional characterisation of visual systems in these organisms.</w:t>
      </w:r>
    </w:p>
    <w:p w14:paraId="0B6A3E62" w14:textId="04493839" w:rsidR="004C4104" w:rsidRDefault="004C4104" w:rsidP="00CA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B6A3E64" w14:textId="77777777" w:rsidR="00D57823" w:rsidRPr="00697251" w:rsidRDefault="002B567E" w:rsidP="00CA041D">
      <w:pPr>
        <w:spacing w:line="360" w:lineRule="auto"/>
        <w:jc w:val="both"/>
        <w:rPr>
          <w:rFonts w:ascii="Times New Roman" w:eastAsia="Times New Roman" w:hAnsi="Times New Roman" w:cs="Times New Roman"/>
          <w:sz w:val="32"/>
          <w:szCs w:val="32"/>
        </w:rPr>
      </w:pPr>
      <w:r w:rsidRPr="00697251">
        <w:rPr>
          <w:rFonts w:ascii="Times New Roman" w:eastAsia="Times New Roman" w:hAnsi="Times New Roman" w:cs="Times New Roman"/>
          <w:sz w:val="32"/>
          <w:szCs w:val="32"/>
        </w:rPr>
        <w:lastRenderedPageBreak/>
        <w:t>Methods</w:t>
      </w:r>
    </w:p>
    <w:p w14:paraId="0B6A3E65"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66" w14:textId="77777777" w:rsidR="00D57823" w:rsidRPr="005107DF" w:rsidRDefault="002B567E" w:rsidP="00CA041D">
      <w:pPr>
        <w:spacing w:line="360" w:lineRule="auto"/>
        <w:jc w:val="both"/>
        <w:rPr>
          <w:rFonts w:ascii="Times New Roman" w:eastAsia="Times New Roman" w:hAnsi="Times New Roman" w:cs="Times New Roman"/>
          <w:b/>
          <w:sz w:val="28"/>
          <w:szCs w:val="28"/>
        </w:rPr>
      </w:pPr>
      <w:r w:rsidRPr="005107DF">
        <w:rPr>
          <w:rFonts w:ascii="Times New Roman" w:eastAsia="Times New Roman" w:hAnsi="Times New Roman" w:cs="Times New Roman"/>
          <w:b/>
          <w:sz w:val="28"/>
          <w:szCs w:val="28"/>
        </w:rPr>
        <w:t>Reconstruction of the Evolution of Phototransduction Components</w:t>
      </w:r>
    </w:p>
    <w:p w14:paraId="0B6A3E67"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68"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Species List and Species Tree</w:t>
      </w:r>
    </w:p>
    <w:p w14:paraId="0B6A3E69" w14:textId="5E16E814"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To investigate the deep origin of the gene families of the phototransduction components, the search was broadened to all eukaryotes. 86 species representatives of Eukarya were chosen based on proteome completeness and taxonomic sampling. Focus was given to sister taxa of Metazoa (8 choanoflagellates and 5 other holozoans) and non-bilaterian Metazoa (25 species), since functional visual processes must have originated at an early stage of animal evolution. The proteome completeness was assessed with BUSCO (v4.0.6)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{"citationID":"OUW3TrY6","properties":{"formattedCitation":"(Sim\\uc0\\u227{}o et al. 2015; Waterhouse et al. 2018)","plainCitation":"(Simão et al. 2015; Waterhouse et al. 2018)","noteIndex":0},"citationItems":[{"id":402,"uris":["http://zotero.org/users/8176000/items/WASQJCDH"],"itemData":{"id":402,"type":"article-journal","abstract":"Motivation: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information:Supplementary data are available at Bioinformatics online.","container-title":"Bioinformatics","DOI":"10.1093/bioinformatics/btv351","ISSN":"1367-4803","issue":"19","journalAbbreviation":"Bioinformatics","page":"3210-3212","source":"Silverchair","title":"BUSCO: assessing genome assembly and annotation completeness with single-copy orthologs","title-short":"BUSCO","volume":"31","author":[{"family":"Simão","given":"Felipe A."},{"family":"Waterhouse","given":"Robert M."},{"family":"Ioannidis","given":"Panagiotis"},{"family":"Kriventseva","given":"Evgenia V."},{"family":"Zdobnov","given":"Evgeny M."}],"issued":{"date-parts":[["2015",10,1]]}}},{"id":405,"uris":["http://zotero.org/users/8176000/items/LHGHFDF5"],"itemData":{"id":405,"type":"article-journal","abstract":"Genomics promises comprehensive surveying of genomes and metagenomes, but rapidly changing technologies and expanding data volumes make evaluation of completeness a challenging task. Technical sequencing quality metrics can be complemented by quantifying completeness of genomic data sets in terms of the expected gene content of Benchmarking Universal Single-Copy Orthologs (BUSCO, http://busco.ezlab.org). The latest software release implements a complete refactoring of the code to make it more flexible and extendable to facilitate high-throughput assessments. The original six lineage assessment data sets have been updated with improved species sampling, 34 new subsets have been built for vertebrates, arthropods, fungi, and prokaryotes that greatly enhance resolution, and data sets are now also available for nematodes, protists, and plants. Here, we present BUSCO v3 with example analyses that highlight the wide-ranging utility of BUSCO assessments, which extend beyond quality control of genomics data sets to applications in comparative genomics analyses, gene predictor training, metagenomics, and phylogenomics.","container-title":"Molecular Biology and Evolution","DOI":"10.1093/molbev/msx319","ISSN":"1537-1719","issue":"3","journalAbbreviation":"Mol Biol Evol","language":"eng","note":"PMID: 29220515\nPMCID: PMC5850278","page":"543-548","source":"PubMed","title":"BUSCO Applications from Quality Assessments to Gene Prediction and Phylogenomics","volume":"35","author":[{"family":"Waterhouse","given":"Robert M."},{"family":"Seppey","given":"Mathieu"},{"family":"Simão","given":"Felipe A."},{"family":"Manni","given":"Mosè"},{"family":"Ioannidis","given":"Panagiotis"},{"family":"Klioutchnikov","given":"Guennadi"},{"family":"Kriventseva","given":"Evgenia V."},{"family":"Zdobnov","given":"Evgeny M."}],"issued":{"date-parts":[["2018",3,1]]}}}],"schema":"https://github.com/citation-style-language/schema/raw/master/csl-citation.json"}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(Simão et al. 2015; Waterhouse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using the eukaryota_odb10 database of 255 BUSCO genes (</w:t>
      </w:r>
      <w:r w:rsidRPr="00086D70">
        <w:rPr>
          <w:rFonts w:ascii="Times New Roman" w:eastAsia="Times New Roman" w:hAnsi="Times New Roman" w:cs="Times New Roman"/>
          <w:sz w:val="24"/>
          <w:szCs w:val="24"/>
          <w:shd w:val="clear" w:color="auto" w:fill="FFD966"/>
        </w:rPr>
        <w:t>See Supplementary File X for list of species with respective BUSCO values</w:t>
      </w:r>
      <w:r w:rsidRPr="00086D70">
        <w:rPr>
          <w:rFonts w:ascii="Times New Roman" w:eastAsia="Times New Roman" w:hAnsi="Times New Roman" w:cs="Times New Roman"/>
          <w:sz w:val="24"/>
          <w:szCs w:val="24"/>
        </w:rPr>
        <w:t>).</w:t>
      </w:r>
    </w:p>
    <w:p w14:paraId="0B6A3E6A" w14:textId="257CAE51"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Prior knowledge of species relationships can provide a backbone for species-tree-aware gene tree construction. Therefore, we used the BUSCO genes from each species for the construction of a species tree. Briefly, BUSCO genes were extracted and aligned with MAFFT v7.470 (--auto)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{"citationID":"aHoQPoXO","properties":{"formattedCitation":"(Katoh and Standley 2013)","plainCitation":"(Katoh and Standley 2013)","noteIndex":0},"citationItems":[{"id":776,"uris":["http://zotero.org/users/8176000/items/8W3A57CH"],"itemData":{"id":776,"type":"article-journal","abstract":"We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limitations.","container-title":"Molecular Biology and Evolution","DOI":"10.1093/molbev/mst010","ISSN":"0737-4038","issue":"4","journalAbbreviation":"Molecular Biology and Evolution","page":"772-780","title":"MAFFT Multiple Sequence Alignment Software Version 7: Improvements in Performance and Usability","volume":"30","author":[{"family":"Katoh","given":"Kazutaka"},{"family":"Standley","given":"Daron M."}],"issued":{"date-parts":[["2013",4,1]]}}}],"schema":"https://github.com/citation-style-language/schema/raw/master/csl-citation.json"}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(Katoh and Standley 2013)</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trimmed with Trimal v1.4.rev22 (-automated1)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{"citationID":"32YEJhPc","properties":{"formattedCitation":"(Capella-Guti\\uc0\\u233{}rrez et al. 2009)","plainCitation":"(Capella-Gutiérrez et al. 2009)","noteIndex":0},"citationItems":[{"id":410,"uris":["http://zotero.org/users/8176000/items/8LKXAWBD"],"itemData":{"id":410,"type":"article-journal","abstract":"Summary: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http://trimal.cgenomics.org/publications.Contact:tgabaldon@crg.es","container-title":"Bioinformatics","DOI":"10.1093/bioinformatics/btp348","ISSN":"1367-4803","issue":"15","journalAbbreviation":"Bioinformatics","page":"1972-1973","source":"Silverchair","title":"trimAl: a tool for automated alignment trimming in large-scale phylogenetic analyses","title-short":"trimAl","volume":"25","author":[{"family":"Capella-Gutiérrez","given":"Salvador"},{"family":"Silla-Martínez","given":"José M."},{"family":"Gabaldón","given":"Toni"}],"issued":{"date-parts":[["2009",8,1]]}}}],"schema":"https://github.com/citation-style-language/schema/raw/master/csl-citation.json"}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(Capella-Gutiérrez et al.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Trimmed alignments of all BUSCO genes were concatenated with FASconCAT v1.11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{"citationID":"I9UTQsOE","properties":{"formattedCitation":"(K\\uc0\\u252{}ck and Meusemann 2010)","plainCitation":"(Kück and Meusemann 2010)","noteIndex":0},"citationItems":[{"id":414,"uris":["http://zotero.org/users/8176000/items/VNTYBBQZ"],"itemData":{"id":414,"type":"article-journal","title":"FASconCAT, Version 1.0, Zool. Forschungsmuseum A. Koenig, Germany, 2010","author":[{"family":"Kück","given":"Patrick"},{"family":"Meusemann","given":"Karen"}],"issued":{"date-parts":[["2010"]]}}}],"schema":"https://github.com/citation-style-language/schema/raw/master/csl-citation.json"}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(Kück and Meusemann 2010)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into a super-matrix. The super-matrix was used as input for species tree construction with IQTREE v2.0.6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{"citationID":"1epoghTm","properties":{"formattedCitation":"(Hoang et al. 2018; Minh et al. 2020)","plainCitation":"(Hoang et al. 2018; Minh et al. 2020)","noteIndex":0},"citationItems":[{"id":416,"uris":["http://zotero.org/users/8176000/items/QG2NMP2U"],"itemData":{"id":416,"type":"article-journal","abstract":"The standard bootstrap (SBS), despite being computationally intensive, is widely used in maximum likelihood phylogenetic analyses. We recently proposed the ultrafast bootstrap approximation (UFBoot) to reduce computing time while achieving more unbiased branch supports than SBS under mild model violations. UFBoot has been steadily adopted as an efficient alternative to SBS and other bootstrap approaches. Here, we present UFBoot2, which substantially accelerates UFBoot and reduces the risk of overestimating branch supports due to polytomies or severe model violations. Additionally, UFBoot2 provides suitable bootstrap resampling strategies for phylogenomic data. UFBoot2 is 778 times (median) faster than SBS and 8.4 times (median) faster than RAxML rapid bootstrap on tested data sets. UFBoot2 is implemented in the IQ-TREE software package version 1.6 and freely available at http://www.iqtree.org.","container-title":"Molecular Biology and Evolution","DOI":"10.1093/molbev/msx281","ISSN":"0737-4038","issue":"2","journalAbbreviation":"Molecular Biology and Evolution","page":"518-522","source":"Silverchair","title":"UFBoot2: Improving the Ultrafast Bootstrap Approximation","title-short":"UFBoot2","volume":"35","author":[{"family":"Hoang","given":"Diep Thi"},{"family":"Chernomor","given":"Olga"},{"family":"Haeseler","given":"Arndt","non-dropping-particle":"von"},{"family":"Minh","given":"Bui Quang"},{"family":"Vinh","given":"Le Sy"}],"issued":{"date-parts":[["2018",2,1]]}}},{"id":417,"uris":["http://zotero.org/users/8176000/items/U2A2J3UV"],"itemData":{"id":417,"type":"article-journal","abstract":"IQ-TREE (http://www.iqtree.org, last accessed February 6, 2020) is a user-friendly and widely used software package for phylogenetic inference using maximum likelihood. Since the release of version 1 in 2014, we have continuously expanded IQ-TREE to integrate a plethora of new models of sequence evolution and efficient computational approaches of phylogenetic inference to deal with genomic data. Here, we describe notable features of IQ-TREE version 2 and highlight the key advantages over other software.","container-title":"Molecular Biology and Evolution","DOI":"10.1093/molbev/msaa015","ISSN":"0737-4038","issue":"5","journalAbbreviation":"Molecular Biology and Evolution","page":"1530-1534","source":"Silverchair","title":"IQ-TREE 2: New Models and Efficient Methods for Phylogenetic Inference in the Genomic Era","title-short":"IQ-TREE 2","volume":"37","author":[{"family":"Minh","given":"Bui Quang"},{"family":"Schmidt","given":"Heiko A"},{"family":"Chernomor","given":"Olga"},{"family":"Schrempf","given":"Dominik"},{"family":"Woodhams","given":"Michael D"},{"family":"Haeseler","given":"Arndt","non-dropping-particle":"von"},{"family":"Lanfear","given":"Robert"}],"issued":{"date-parts":[["2020",5,1]]}}}],"schema":"https://github.com/citation-style-language/schema/raw/master/csl-citation.json"}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(Hoang et al. 2018; Minh et al.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after running Model Finder </w:t>
      </w:r>
      <w:r w:rsidR="004B01C8" w:rsidRPr="00086D70">
        <w:rPr>
          <w:rFonts w:ascii="Times New Roman" w:hAnsi="Times New Roman" w:cs="Times New Roman"/>
          <w:sz w:val="24"/>
          <w:szCs w:val="24"/>
        </w:rPr>
        <w:fldChar w:fldCharType="begin"/>
      </w:r>
      <w:r w:rsidR="004B01C8" w:rsidRPr="00086D70">
        <w:rPr>
          <w:rFonts w:ascii="Times New Roman" w:hAnsi="Times New Roman" w:cs="Times New Roman"/>
          <w:sz w:val="24"/>
          <w:szCs w:val="24"/>
        </w:rPr>
        <w:instrText xml:space="preserve"> ADDIN ZOTERO_ITEM CSL_CITATION {"citationID":"yf8DobGK","properties":{"formattedCitation":"(Kalyaanamoorthy et al. 2017)","plainCitation":"(Kalyaanamoorthy et al. 2017)","noteIndex":0},"citationItems":[{"id":415,"uris":["http://zotero.org/users/8176000/items/ZQMER4AG"],"itemData":{"id":415,"type":"article-journal","abstract":"ModelFinder is a fast model-selection method that greatly improves the accuracy of phylogenetic estimates.","container-title":"Nature Methods","DOI":"10.1038/nmeth.4285","ISSN":"1548-7105","issue":"6","journalAbbreviation":"Nat Methods","language":"en","license":"2017 Nature Publishing Group, a division of Macmillan Publishers Limited. All Rights Reserved.","note":"Bandiera_abtest: a\nCg_type: Nature Research Journals\nnumber: 6\nPrimary_atype: Research\npublisher: Nature Publishing Group\nSubject_term: Computational biology and bioinformatics;Evolution;Phylogeny\nSubject_term_id: computational-biology-and-bioinformatics;evolution;phylogeny","page":"587-589","source":"www.nature.com","title":"ModelFinder: fast model selection for accurate phylogenetic estimates","title-short":"ModelFinder","volume":"14","author":[{"family":"Kalyaanamoorthy","given":"Subha"},{"family":"Minh","given":"Bui Quang"},{"family":"Wong","given":"Thomas K. F."},{"family":"Haeseler","given":"Arndt","non-dropping-particle":"von"},{"family":"Jermiin","given":"Lars S."}],"issued":{"date-parts":[["2017",6]]}}}],"schema":"https://github.com/citation-style-language/schema/raw/master/csl-citation.json"}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(Kalyaanamoorthy et al. 2017)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for best-fitting model. The resulting species tree was inspected to confirm that known species and phyla relationships were recovered. Our species tree places Ctenophores as the most basal animal phylum. As this is one of the currently accepted scenarios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{"citationID":"bApznJQK","properties":{"formattedCitation":"(Whelan et al. 2017)","plainCitation":"(Whelan et al. 2017)","noteIndex":0},"citationItems":[{"id":424,"uris":["http://zotero.org/users/8176000/items/6HDCL8SH"],"itemData":{"id":424,"type":"article-journal","abstract":"Ctenophora, comprising approximately 200 described species, is an important lineage for understanding metazoan evolution and is of great ecological and economic importance. Ctenophore diversity includes species with unique colloblasts used for prey capture, smooth and striated muscles, benthic and pelagic lifestyles, and locomotion with ciliated paddles or muscular propulsion. However, the ancestral states of traits are debated and relationships among many lineages are unresolved. Here, using 27 newly sequenced ctenophore transcriptomes, publicly available data and methods to control systematic error, we establish the placement of Ctenophora as the sister group to all other animals and refine the phylogenetic relationships within ctenophores. Molecular clock analyses suggest modern ctenophore diversity originated approximately 350 million years ago ± 88 million years, conflicting with previous hypotheses, which suggest it originated approximately 65 million years ago. We recover Euplokamis dunlapae—a species with striated muscles—as the sister lineage to other sampled ctenophores. Ancestral state reconstruction shows that the most recent common ancestor of extant ctenophores was pelagic, possessed tentacles, was bioluminescent and did not have separate sexes. Our results imply at least two transitions from a pelagic to benthic lifestyle within Ctenophora, suggesting that such transitions were more common in animal diversification than previously thought.","container-title":"Nature Ecology &amp; Evolution","DOI":"10.1038/s41559-017-0331-3","ISSN":"2397-334X","issue":"11","journalAbbreviation":"Nat Ecol Evol","language":"en","license":"2017 The Author(s)","note":"Bandiera_abtest: a\nCg_type: Nature Research Journals\nnumber: 11\nPrimary_atype: Research\npublisher: Nature Publishing Group\nSubject_term: Phylogenetics;Zoology\nSubject_term_id: phylogenetics;zoology","page":"1737-1746","source":"www.nature.com","title":"Ctenophore relationships and their placement as the sister group to all other animals","volume":"1","author":[{"family":"Whelan","given":"Nathan V."},{"family":"Kocot","given":"Kevin M."},{"family":"Moroz","given":"Tatiana P."},{"family":"Mukherjee","given":"Krishanu"},{"family":"Williams","given":"Peter"},{"family":"Paulay","given":"Gustav"},{"family":"Moroz","given":"Leonid L."},{"family":"Halanych","given":"Kenneth M."}],"issued":{"date-parts":[["2017",11]]}}}],"schema":"https://github.com/citation-style-language/schema/raw/master/csl-citation.json"}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(Whelan et al. 2017)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this topology was kept. The alternative topology (Sponges as sister-group to all other animals)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{"citationID":"TmFs1PXw","properties":{"formattedCitation":"(Feuda et al. 2017)","plainCitation":"(Feuda et al. 2017)","noteIndex":0},"citationItems":[{"id":427,"uris":["http://zotero.org/users/8176000/items/4JD4BRX8"],"itemData":{"id":427,"type":"article-journal","abstract":"The relationships at the root of the animal tree have proven difficult to resolve, with the current debate focusing on whether sponges (phylum Porifera) or comb jellies (phylum Ctenophora) are the sister group of all other animals [1, 2, 3, 4, 5]. The choice of evolutionary models seems to be at the core of the problem because Porifera tends to emerge as the sister group of all other animals (“Porifera-sister”) when site-specific amino acid differences are modeled (e.g., [6, 7]), whereas Ctenophora emerges as the sister group of all other animals (“Ctenophora-sister”) when they are ignored (e.g., [8, 9, 10, 11]). We show that two key phylogenomic datasets that previously supported Ctenophora-sister [10, 12] display strong heterogeneity in amino acid composition across sites and taxa and that no routinely used evolutionary model can adequately describe both forms of heterogeneity. We show that data-recoding methods [13, 14, 15] reduce compositional heterogeneity in these datasets and that models accommodating site-specific amino acid preferences can better describe the recoded datasets. Increased model adequacy is associated with significant topological changes in support of Porifera-sister. Because adequate modeling of the evolutionary process that generated the data is fundamental to recovering an accurate phylogeny [16, 17, 18, 19, 20], our results strongly support sponges as the sister group of all other animals and provide further evidence that Ctenophora-sister represents a tree reconstruction artifact.\nVideo Abstract","container-title":"Current Biology","DOI":"10.1016/j.cub.2017.11.008","ISSN":"0960-9822","issue":"24","journalAbbreviation":"Current Biology","language":"en","page":"3864-3870.e4","source":"ScienceDirect","title":"Improved Modeling of Compositional Heterogeneity Supports Sponges as Sister to All Other Animals","volume":"27","author":[{"family":"Feuda","given":"Roberto"},{"family":"Dohrmann","given":"Martin"},{"family":"Pett","given":"Walker"},{"family":"Philippe","given":"Hervé"},{"family":"Rota-Stabelli","given":"Omar"},{"family":"Lartillot","given":"Nicolas"},{"family":"Wörheide","given":"Gert"},{"family":"Pisani","given":"Davide"}],"issued":{"date-parts":[["2017",12,18]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(Feuda et al. 2017)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was obtained by manually swapping branches with Mesquite v3.6.1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{"citationID":"HhvuS5Cl","properties":{"formattedCitation":"(Maddison and Maddison 2008)","plainCitation":"(Maddison and Maddison 2008)","noteIndex":0},"citationItems":[{"id":430,"uris":["http://zotero.org/users/8176000/items/SU4ZJY3B"],"itemData":{"id":430,"type":"article-journal","issue":"5","journalAbbreviation":"Evolution","page":"1103-1118","title":"Mesquite: A modular system for evolutionary analysis","volume":"62","author":[{"family":"Maddison","given":"Wayne"},{"family":"Maddison","given":"David"}],"issued":{"date-parts":[["2008"]]}}}],"schema":"https://github.com/citation-style-language/schema/raw/master/csl-citation.json"}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(Maddison and Maddison 2008)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Both species topologies were kept for downstream applications (</w:t>
      </w:r>
      <w:r w:rsidRPr="00086D70">
        <w:rPr>
          <w:rFonts w:ascii="Times New Roman" w:eastAsia="Times New Roman" w:hAnsi="Times New Roman" w:cs="Times New Roman"/>
          <w:sz w:val="24"/>
          <w:szCs w:val="24"/>
          <w:shd w:val="clear" w:color="auto" w:fill="FFD966"/>
        </w:rPr>
        <w:t>See Supplementary Files X and Y for the two species trees</w:t>
      </w:r>
      <w:r w:rsidRPr="00086D70">
        <w:rPr>
          <w:rFonts w:ascii="Times New Roman" w:eastAsia="Times New Roman" w:hAnsi="Times New Roman" w:cs="Times New Roman"/>
          <w:sz w:val="24"/>
          <w:szCs w:val="24"/>
        </w:rPr>
        <w:t>).</w:t>
      </w:r>
    </w:p>
    <w:p w14:paraId="0B6A3E6B"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6C"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Data Mining</w:t>
      </w:r>
    </w:p>
    <w:p w14:paraId="0B6A3E6D" w14:textId="155BE63B"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Molecular components of interest were based on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pathways as representative of rhabdomeric and ciliary phototransduction respectively. Some elements of the pathways are composed of multiple subunits encoded by different genes. In total 28 gene families were identified based primarily on the KEGG maps ko04745 (rhabdomeric) and ko04744 (ciliary)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{"citationID":"jCvmrWrg","properties":{"formattedCitation":"(Kanehisa et al. 2021)","plainCitation":"(Kanehisa et al. 2021)","noteIndex":0},"citationItems":[{"id":431,"uris":["http://zotero.org/users/8176000/items/XVTK8CHN"],"itemData":{"id":431,"type":"article-journal","abstract":"In contrast to artificial intelligence and machine learning approaches, KEGG (https://www.kegg.jp) has relied on human intelligence to develop “models” of biological systems, especially in the form of KEGG pathway maps that are manually created by capturing knowledge from published literature. The KEGG models can then be used in biological big data analysis, for example, for uncovering systemic functions of an organism hidden in its genome sequence through the simple procedure of KEGG mapping. Here we present an updated version of KEGG Mapper, a suite of KEGG mapping tools reported previously (Kanehisa and Sato, Protein Sci 2020; 29:28–35), together with the new versions of the KEGG pathway map viewer and the BRITE hierarchy viewer. Significant enhancements have been made for BRITE mapping, where the mapping result can be examined by manipulation of hierarchical trees, such as pruning and zooming. The tree manipulation feature has also been implemented in the taxonomy mapping tool for linking KO (KEGG Orthology) groups and modules to phenotypes.","container-title":"Protein Science","DOI":"10.1002/pro.4172","ISSN":"1469-896X","issue":"n/a","language":"en","note":"_eprint: https://onlinelibrary.wiley.com/doi/pdf/10.1002/pro.4172","source":"Wiley Online Library","title":"KEGG mapping tools for uncovering hidden features in biological data","URL":"https://onlinelibrary.wiley.com/doi/abs/10.1002/pro.4172","volume":"n/a","author":[{"family":"Kanehisa","given":"Minoru"},{"family":"Sato","given":"Yoko"},{"family":"Kawashima","given":"Masayuki"}],"accessed":{"date-parts":[["2021",10,1]]},"issued":{"date-parts":[["2021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(Kanehisa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Two additional genes, the RGS9BP and GNB5 subunits of the RGS9 complex, were added based on updated references of vertebrate phototransduction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{"citationID":"AKc8vNvF","properties":{"formattedCitation":"(Lamb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(Lamb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(Figure 1 and Table 1). Queries were collected from the KEGG Orthology lists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{"citationID":"l0IOOIHF","properties":{"formattedCitation":"(Kanehisa 2019)","plainCitation":"(Kanehisa 2019)","noteIndex":0},"citationItems":[{"id":432,"uris":["http://zotero.org/users/8176000/items/6GBJSVBE"],"itemData":{"id":432,"type":"article-journal","abstract":"In this era of high-throughput biology, bioinformatics has become a major discipline for making sense out of large-scale datasets. Bioinformatics is usually considered as a practical field developing databases and software tools for supporting other fields, rather than a fundamental scientific discipline for uncovering principles of biology. The KEGG resource that we have been developing is a reference knowledge base for biological interpretation of genome sequences and other high-throughput data. It is now one of the most utilized biological databases because of its practical values. For me personally, KEGG is a step toward understanding the origin and evolution of cellular organisms.","container-title":"Protein Science","DOI":"10.1002/pro.3715","ISSN":"1469-896X","issue":"11","language":"en","note":"_eprint: https://onlinelibrary.wiley.com/doi/pdf/10.1002/pro.3715","page":"1947-1951","source":"Wiley Online Library","title":"Toward understanding the origin and evolution of cellular organisms","volume":"28","author":[{"family":"Kanehisa","given":"Minoru"}],"issued":{"date-parts":[["2019"]]}}}],"schema":"https://github.com/citation-style-language/schema/raw/master/csl-citation.json"}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(Kanehisa 2019)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for each component present in the KEGG pathways and from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{"citationID":"uNxbjRZL","properties":{"formattedCitation":"(Lamb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phototransduction","volume":"8","author":[{"family":"Lamb","given":"Trevor D."},{"family":"Patel","given":"Hardip R."},{"family":"Chuah","given":"Aaron"},{"family":"Hunt","given":"David M."}],"issued":{"date-parts":[["2018"]]}}}],"schema":"https://github.com/citation-style-language/schema/raw/master/csl-citation.json"}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(Lamb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for the two additional gene families. BLASTP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{"citationID":"CRWFPeKU","properties":{"formattedCitation":"(Camacho et al. 2009)","plainCitation":"(Camacho et al. 2009)","noteIndex":0},"citationItems":[{"id":436,"uris":["http://zotero.org/users/8176000/items/MQISV7CW"],"itemData":{"id":436,"type":"article-journal","abstract":"Sequence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(Camacho et al. 2009)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was conducted (e-value cut-off of 1e-10) for each query versus the species database. Outputs were used for another BLASTP versus the Swiss-Prot database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{"citationID":"5IPIKBIu","properties":{"formattedCitation":"(Poux et al. 2017)","plainCitation":"(Poux et al. 2017)","noteIndex":0},"citationItems":[{"id":440,"uris":["http://zotero.org/users/8176000/items/DMA5KC6L"],"itemData":{"id":440,"type":"article-journal","abstract":"Biological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(Poux et al. 2017)</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Sequences were kept only if the gene family of interest was within the top five hits and parsing was carried out with gene family-specific keywords (</w:t>
      </w:r>
      <w:r w:rsidRPr="00086D70">
        <w:rPr>
          <w:rFonts w:ascii="Times New Roman" w:eastAsia="Times New Roman" w:hAnsi="Times New Roman" w:cs="Times New Roman"/>
          <w:sz w:val="24"/>
          <w:szCs w:val="24"/>
          <w:shd w:val="clear" w:color="auto" w:fill="FFD966"/>
        </w:rPr>
        <w:t>See Supplementary File X with list of keywords per component</w:t>
      </w:r>
      <w:r w:rsidRPr="00086D70">
        <w:rPr>
          <w:rFonts w:ascii="Times New Roman" w:eastAsia="Times New Roman" w:hAnsi="Times New Roman" w:cs="Times New Roman"/>
          <w:sz w:val="24"/>
          <w:szCs w:val="24"/>
        </w:rPr>
        <w:t xml:space="preserve">). This provided a first level of similarity-based filtering. A second round of filtering was conducted based on the presence of gene family-specific protein motifs. The filtered dataset was scanned with InterProScan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{"citationID":"sUKDm6XE","properties":{"formattedCitation":"(Quevillon et al. 2005; Jones et al. 2014)","plainCitation":"(Quevillon et al. 2005; Jones et al. 2014)","noteIndex":0},"citationItems":[{"id":446,"uris":["http://zotero.org/users/8176000/items/Z9BBVMG6"],"itemData":{"id":446,"type":"article-journal","abstract":"InterProScan [E. M. Zdobnov and R. Apweiler (2001) Bioinformatics , 17, 847–848] is a tool that combines different protein signature recognition methods from the InterPro [N. J. Mulder, R. Apweiler, T. K. Attwood, A. Bairoch, A. Bateman, D. Binns, P. Bradley, P. Bork, P. Bucher, L. Cerutti et al . (2005) Nucleic Acids Res ., 33, D201–D205] consortium member databases into one resource. At the time of writing there are 10 distinct publicly available databases in the application. Protein as well as DNA sequences can be analysed. A web-based version is accessible for academic and commercial organizations from the EBI ( http://www.ebi.ac.uk/InterProScan/ ). In addition, a standalone Perl version and a SOAP Web Service [J. Snell, D. Tidwell and P. Kulchenko (2001) Programming Web Services with SOAP, 1st edn . O'Reilly Publishers, Sebastopol, CA, http://www.w3.org/TR/soap/ ] are also available to the users. Various output formats are supported and include text tables, XML documents, as well as various graphs to help interpret the results.","container-title":"Nucleic Acids Research","DOI":"10.1093/nar/gki442","ISSN":"0305-1048","issue":"suppl_2","journalAbbreviation":"Nucleic Acids Research","page":"W116-W120","source":"Silverchair","title":"InterProScan: protein domains identifier","title-short":"InterProScan","volume":"33","author":[{"family":"Quevillon","given":"E."},{"family":"Silventoinen","given":"V."},{"family":"Pillai","given":"S."},{"family":"Harte","given":"N."},{"family":"Mulder","given":"N."},{"family":"Apweiler","given":"R."},{"family":"Lopez","given":"R."}],"issued":{"date-parts":[["2005",7,1]]}}},{"id":443,"uris":["http://zotero.org/users/8176000/items/BLNEN5WD"],"itemData":{"id":443,"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(Quevillon et al. 2005; Jones et al. 2014)</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sequences were kept only if they contained the combination of motifs characteristic to their gene family (</w:t>
      </w:r>
      <w:r w:rsidRPr="00086D70">
        <w:rPr>
          <w:rFonts w:ascii="Times New Roman" w:eastAsia="Times New Roman" w:hAnsi="Times New Roman" w:cs="Times New Roman"/>
          <w:sz w:val="24"/>
          <w:szCs w:val="24"/>
          <w:shd w:val="clear" w:color="auto" w:fill="FFD966"/>
        </w:rPr>
        <w:t>See Supplementary File X with list of protein motifs</w:t>
      </w:r>
      <w:r w:rsidRPr="00086D70">
        <w:rPr>
          <w:rFonts w:ascii="Times New Roman" w:eastAsia="Times New Roman" w:hAnsi="Times New Roman" w:cs="Times New Roman"/>
          <w:sz w:val="24"/>
          <w:szCs w:val="24"/>
        </w:rPr>
        <w:t>). To provide an annotation to the final collections of sequences, we used the top hit from BLASTP versus SwissProt.</w:t>
      </w:r>
    </w:p>
    <w:p w14:paraId="0B6A3E6E"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6F"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Phylogenetic Trees</w:t>
      </w:r>
    </w:p>
    <w:p w14:paraId="0B6A3E70" w14:textId="77741A21"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Gene trees constructed for each gene family followed a standard pipeline: alignment of sequences with MAFFT (--auto); trimming of sequences to eliminate columns with more than 70% gaps (Trimal with -gt 0.3); tree construction after running Model Finder in IQTREE2. </w:t>
      </w:r>
      <w:r w:rsidRPr="00086D70">
        <w:rPr>
          <w:rFonts w:ascii="Times New Roman" w:eastAsia="Times New Roman" w:hAnsi="Times New Roman" w:cs="Times New Roman"/>
          <w:sz w:val="24"/>
          <w:szCs w:val="24"/>
          <w:shd w:val="clear" w:color="auto" w:fill="FFD966"/>
        </w:rPr>
        <w:t>The list of models tested and the best-fit models for each family, chosen based on the Bayesian Information Criterion (REF), can be found in Supplementary File X</w:t>
      </w:r>
      <w:r w:rsidRPr="00086D70">
        <w:rPr>
          <w:rFonts w:ascii="Times New Roman" w:eastAsia="Times New Roman" w:hAnsi="Times New Roman" w:cs="Times New Roman"/>
          <w:sz w:val="24"/>
          <w:szCs w:val="24"/>
        </w:rPr>
        <w:t xml:space="preserve">. Any polytomy in the gene trees was randomly resolved with ETE3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{"citationID":"z3yTvxod","properties":{"formattedCitation":"(Huerta-Cepas et al. 2016)","plainCitation":"(Huerta-Cepas et al. 2016)","noteIndex":0},"citationItems":[{"id":449,"uris":["http://zotero.org/users/8176000/items/FKLTGGB3"],"itemData":{"id":449,"type":"article-journal","abstract":"The Environment for Tree Exploration (ETE) is a computational framework that simplifies the reconstruction, analysis, and visualization of phylogenetic trees and multiple sequence alignments. Here, we present ETE v3, featuring numerous improvements in the underlying library of methods, and providing a novel set of standalone tools to perform common tasks in comparative genomics and phylogenetics. The new features include (i) building gene-based and supermatrix-based phylogenies using a single command, (ii) testing and visualizing evolutionary models, (iii) calculating distances between trees of different size or including duplications, and (iv) providing seamless integration with the NCBI taxonomy database. ETE is freely available at http://etetoolkit.org","container-title":"Molecular Biology and Evolution","DOI":"10.1093/molbev/msw046","ISSN":"0737-4038","issue":"6","journalAbbreviation":"Molecular Biology and Evolution","page":"1635-1638","source":"Silverchair","title":"ETE 3: Reconstruction, Analysis, and Visualization of Phylogenomic Data","title-short":"ETE 3","volume":"33","author":[{"family":"Huerta-Cepas","given":"Jaime"},{"family":"Serra","given":"François"},{"family":"Bork","given":"Peer"}],"issued":{"date-parts":[["2016",6,1]]}}}],"schema":"https://github.com/citation-style-language/schema/raw/master/csl-citation.json"}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(Huerta-Cepas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so as to obtain fully bifurcating gene trees necessary as inputs for the gene tree to species tree reconciliations (see below).</w:t>
      </w:r>
    </w:p>
    <w:p w14:paraId="0B6A3E71"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72" w14:textId="77777777" w:rsidR="00D57823" w:rsidRPr="00086D70" w:rsidRDefault="002B567E" w:rsidP="00CA041D">
      <w:pPr>
        <w:spacing w:line="360" w:lineRule="auto"/>
        <w:jc w:val="both"/>
        <w:rPr>
          <w:rFonts w:ascii="Times New Roman" w:eastAsia="Times New Roman" w:hAnsi="Times New Roman" w:cs="Times New Roman"/>
          <w:b/>
          <w:sz w:val="24"/>
          <w:szCs w:val="24"/>
        </w:rPr>
      </w:pPr>
      <w:commentRangeStart w:id="56"/>
      <w:r w:rsidRPr="00086D70">
        <w:rPr>
          <w:rFonts w:ascii="Times New Roman" w:eastAsia="Times New Roman" w:hAnsi="Times New Roman" w:cs="Times New Roman"/>
          <w:b/>
          <w:sz w:val="24"/>
          <w:szCs w:val="24"/>
        </w:rPr>
        <w:t>Gene tree to species tree reconciliation</w:t>
      </w:r>
      <w:commentRangeEnd w:id="56"/>
      <w:r w:rsidRPr="00086D70">
        <w:rPr>
          <w:rFonts w:ascii="Times New Roman" w:hAnsi="Times New Roman" w:cs="Times New Roman"/>
          <w:sz w:val="24"/>
          <w:szCs w:val="24"/>
        </w:rPr>
        <w:commentReference w:id="56"/>
      </w:r>
    </w:p>
    <w:p w14:paraId="0B6A3E73" w14:textId="3BF25AA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The resulting gene trees were used as starting trees for a gene tree to species tree reconciliation using Generax (v1.2.3)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{"citationID":"mgQDS7F9","properties":{"formattedCitation":"(Morel et al. 2020)","plainCitation":"(Morel et al. 2020)","noteIndex":0},"citationItems":[{"id":455,"uris":["http://zotero.org/users/8176000/items/S6WJM9PK"],"itemData":{"id":455,"type":"article-journal","abstract":"Inferring phylogenetic trees for individual homologous gene families is difficult because alignments are often too short, and thus contain insufficient signal, while substitution models inevitably fail to capture the complexity of the evolutionary processes. To overcome these challenges, species-tree-aware methods also leverage information from a putative species tree. However, only few methods are available that implement a full likelihood framework or account for horizontal gene transfers. Furthermore, these methods often require expensive data preprocessing (e.g., computing bootstrap trees) and rely on approximations and heuristics that limit the degree of tree space exploration. Here, we present GeneRax, the first maximum likelihood species-tree-aware phylogenetic inference software. It simultaneously accounts for substitutions at the sequence level as well as gene level events, such as duplication, transfer, and loss relying on established maximum likelihood optimization algorithms. GeneRax can infer rooted phylogenetic trees for multiple gene families, directly from the per-gene sequence alignments and a rooted, yet undated, species tree. We show that compared with competing tools, on simulated data GeneRax infers trees that are the closest to the true tree in 90% of the simulations in terms of relative Robinson–Foulds distance. On empirical data sets, GeneRax is the fastest among all tested methods when starting from aligned sequences, and it infers trees with the highest likelihood score, based on our model. GeneRax completed tree inferences and reconciliations for 1,099 Cyanobacteria families in 8 min on 512 CPU cores. Thus, its parallelization scheme enables large-scale analyses. GeneRax is available under GNU GPL at https://github.com/BenoitMorel/GeneRax (last accessed June 17, 2020).","container-title":"Molecular Biology and Evolution","DOI":"10.1093/molbev/msaa141","ISSN":"0737-4038","issue":"9","journalAbbreviation":"Molecular Biology and Evolution","page":"2763-2774","source":"Silverchair","title":"GeneRax: A Tool for Species-Tree-Aware Maximum Likelihood-Based Gene  Family Tree Inference under Gene Duplication, Transfer, and Loss","title-short":"GeneRax","volume":"37","author":[{"family":"Morel","given":"Benoit"},{"family":"Kozlov","given":"Alexey M"},{"family":"Stamatakis","given":"Alexandros"},{"family":"Szöllősi","given":"Gergely J"}],"issued":{"date-parts":[["2020",9,1]]}}}],"schema":"https://github.com/citation-style-language/schema/raw/master/csl-citation.json"}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(Morel et al. 2020)</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model used to compute the reconciliation was set to account for duplication and loss, but not transfer events. Both alternative species trees (ctenophore-first and sponge-first) were tested. </w:t>
      </w:r>
      <w:ins w:id="57" w:author="Aleotti, Alessandra" w:date="2023-06-05T11:56:00Z">
        <w:r w:rsidR="00FC69C9" w:rsidRPr="00086D70">
          <w:rPr>
            <w:rFonts w:ascii="Times New Roman" w:eastAsia="Times New Roman" w:hAnsi="Times New Roman" w:cs="Times New Roman"/>
            <w:sz w:val="24"/>
            <w:szCs w:val="24"/>
          </w:rPr>
          <w:t xml:space="preserve">The number of duplications and losses </w:t>
        </w:r>
        <w:r w:rsidR="0065764D" w:rsidRPr="00086D70">
          <w:rPr>
            <w:rFonts w:ascii="Times New Roman" w:eastAsia="Times New Roman" w:hAnsi="Times New Roman" w:cs="Times New Roman"/>
            <w:sz w:val="24"/>
            <w:szCs w:val="24"/>
          </w:rPr>
          <w:t>were extracted for each gene family and compar</w:t>
        </w:r>
      </w:ins>
      <w:ins w:id="58" w:author="Aleotti, Alessandra" w:date="2023-06-05T11:58:00Z">
        <w:r w:rsidR="009C1D0A" w:rsidRPr="00086D70">
          <w:rPr>
            <w:rFonts w:ascii="Times New Roman" w:eastAsia="Times New Roman" w:hAnsi="Times New Roman" w:cs="Times New Roman"/>
            <w:sz w:val="24"/>
            <w:szCs w:val="24"/>
          </w:rPr>
          <w:t>ed</w:t>
        </w:r>
      </w:ins>
      <w:ins w:id="59" w:author="Aleotti, Alessandra" w:date="2023-06-05T11:57:00Z">
        <w:r w:rsidR="00153C67" w:rsidRPr="00086D70">
          <w:rPr>
            <w:rFonts w:ascii="Times New Roman" w:eastAsia="Times New Roman" w:hAnsi="Times New Roman" w:cs="Times New Roman"/>
            <w:sz w:val="24"/>
            <w:szCs w:val="24"/>
          </w:rPr>
          <w:t xml:space="preserve"> between ctenophore-first and sponge-first scenarios (see Supplementary Table X). </w:t>
        </w:r>
      </w:ins>
    </w:p>
    <w:p w14:paraId="0B6A3E74"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Resulting reconciled trees were manually examined to trace the evolution of the genes of interest. The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genes known to function in phototransduction were used to identify the orthogroups of interest and the duplication and loss events that characterised their lineages. Other subgroups within the gene families and their relationship with the orthogroups of interest were also identified. Comparison between the two alternative reconciliations with ctenophore-first versus sponge-first species tree provided a more comprehensive picture for the reconstruction of the evolutionary history of the gene families.</w:t>
      </w:r>
    </w:p>
    <w:p w14:paraId="0B6A3E75"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76"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Collection of phototransduction marker genes for photoreceptor cells in non-model organisms</w:t>
      </w:r>
    </w:p>
    <w:p w14:paraId="0B6A3E77" w14:textId="0D0C8ED8"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By tracing the presence of the orthogroups of interest, as identified through the </w:t>
      </w:r>
      <w:r w:rsidR="004B2226" w:rsidRPr="00086D70">
        <w:rPr>
          <w:rFonts w:ascii="Times New Roman" w:eastAsia="Times New Roman" w:hAnsi="Times New Roman" w:cs="Times New Roman"/>
          <w:sz w:val="24"/>
          <w:szCs w:val="24"/>
        </w:rPr>
        <w:t>reconciliations, throughout</w:t>
      </w:r>
      <w:r w:rsidRPr="00086D70">
        <w:rPr>
          <w:rFonts w:ascii="Times New Roman" w:eastAsia="Times New Roman" w:hAnsi="Times New Roman" w:cs="Times New Roman"/>
          <w:sz w:val="24"/>
          <w:szCs w:val="24"/>
        </w:rPr>
        <w:t xml:space="preserve"> all the species examined, we were able to collect a list of candidate marker genes for phototransduction also in non-model organisms. Where the orthogroup of interest was not present, closely related lineages were used as potential markers. These marker genes were used for identifying candidate photoreceptor cell types in non-model organism animals, including several non-bilaterians, for which single-cell RNAseq data was available. See more details below.</w:t>
      </w:r>
    </w:p>
    <w:p w14:paraId="0B6A3E78"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79" w14:textId="77777777" w:rsidR="00D57823" w:rsidRPr="000B18E4" w:rsidRDefault="002B567E" w:rsidP="00CA041D">
      <w:pPr>
        <w:spacing w:before="240" w:after="240" w:line="360" w:lineRule="auto"/>
        <w:jc w:val="both"/>
        <w:rPr>
          <w:rFonts w:ascii="Times New Roman" w:eastAsia="Times New Roman" w:hAnsi="Times New Roman" w:cs="Times New Roman"/>
          <w:b/>
          <w:sz w:val="28"/>
          <w:szCs w:val="28"/>
        </w:rPr>
      </w:pPr>
      <w:r w:rsidRPr="000B18E4">
        <w:rPr>
          <w:rFonts w:ascii="Times New Roman" w:eastAsia="Times New Roman" w:hAnsi="Times New Roman" w:cs="Times New Roman"/>
          <w:b/>
          <w:sz w:val="28"/>
          <w:szCs w:val="28"/>
        </w:rPr>
        <w:t>Identification of putative photoreceptor cell types from single-cell RNAseq data</w:t>
      </w:r>
    </w:p>
    <w:p w14:paraId="0B6A3E7A" w14:textId="77777777" w:rsidR="00D57823" w:rsidRPr="00086D70" w:rsidRDefault="002B567E" w:rsidP="00CA041D">
      <w:pPr>
        <w:spacing w:before="240" w:after="240"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Species datasets</w:t>
      </w:r>
    </w:p>
    <w:p w14:paraId="0B6A3E7B" w14:textId="415D85D6"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To obtain a sample of photoreceptor cell diversity throughout Metazoa, we focused the single-cell analysis on twelve species based on scRNAseq data availability and phylogenetic representation.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{"citationID":"AOfgGl0J","properties":{"formattedCitation":"(\\uc0\\u214{}zel et al. 2021)","plainCitation":"(Özel et al. 2021)","noteIndex":0},"citationItems":[{"id":454,"uris":["http://zotero.org/users/8176000/items/TG747F62"],"itemData":{"id":454,"type":"article-journal","abstract":"Deciphering how neuronal diversity is established and maintained requires a detailed knowledge of neuronal gene expression throughout development. In contrast to mammalian brains1,2, the large neuronal diversity of the Drosophila optic lobe3 and its connectome4–6 are almost completely characterized. However, a molecular characterization of this neuronal diversity, particularly during development, has been lacking. Here we present insights into brain development through a nearly complete description of the transcriptomic diversity of the optic lobes of Drosophila. We acquired the transcriptome of 275,000 single cells at adult and at five pupal stages, and built a machine-learning framework to assign them to almost 200 cell types at all time points during development. We discovered two large neuronal populations that wrap neuropils during development but die just before adulthood, as well as neuronal subtypes that partition dorsal and ventral visual circuits by differential Wnt signalling throughout development. Moreover, we show that the transcriptomes of neurons that are of the same type but are produced days apart become synchronized shortly after their production. During synaptogenesis we also resolved neuronal subtypes that, although differing greatly in morphology and connectivity, converge to indistinguishable transcriptomic profiles in adults. Our datasets almost completely account for the known neuronal diversity of the Drosophila optic lobes, and serve as a paradigm to understand brain development across species.","container-title":"Nature","DOI":"10.1038/s41586-020-2879-3","ISSN":"1476-4687","issue":"7840","language":"en","license":"2020 The Author(s), under exclusive licence to Springer Nature Limited","note":"Bandiera_abtest: a\nCg_type: Nature Research Journals\nnumber: 7840\nPrimary_atype: Research\npublisher: Nature Publishing Group\nSubject_term: Bioinformatics;Cell death in the nervous system;Cell type diversity;Genome-wide analysis of gene expression;Neuronal development\nSubject_term_id: bioinformatics;cell-death-in-the-nervous-system;cell-type-diversity;genome-wide-analysis-of-gene-expression;neuronal-development","page":"88-95","source":"www.nature.com","title":"Neuronal diversity and convergence in a visual system developmental atlas","volume":"589","author":[{"family":"Özel","given":"Mehmet Neset"},{"family":"Simon","given":"Félix"},{"family":"Jafari","given":"Shadi"},{"family":"Holguera","given":"Isabel"},{"family":"Chen","given":"Yen-Chung"},{"family":"Benhra","given":"Najate"},{"family":"El-Danaf","given":"Rana Naja"},{"family":"Kapuralin","given":"Katarina"},{"family":"Malin","given":"Jennifer Amy"},{"family":"Konstantinides","given":"Nikolaos"},{"family":"Desplan","given":"Claude"}],"issued":{"date-parts":[["2021",1]]}}}],"schema":"https://github.com/citation-style-language/schema/raw/master/csl-citation.json"}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(Özel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served as an example for rhabdomeric-type PRCs, while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{"citationID":"YjwfJqXm","properties":{"formattedCitation":"(Lukowski et al. 2019)","plainCitation":"(Lukowski et al. 2019)","noteIndex":0},"citationItems":[{"id":462,"uris":["http://zotero.org/users/8176000/items/HE5P6I2L"],"itemData":{"id":462,"type":"article-journal","abstract":"Abstract The retina is a specialized neural tissue that senses light and initiates image processing. Although the functional organization of specific retina cells has been well studied, the molecular profile of many cell types remains unclear in humans. To comprehensively profile the human retina, we performed single-cell RNA sequencing on 20,009 cells from three donors and compiled a reference transcriptome atlas. Using unsupervised clustering analysis, we identified 18 transcriptionally distinct cell populations representing all known neural retinal cells: rod photoreceptors, cone photoreceptors, Müller glia, bipolar cells, amacrine cells, retinal ganglion cells, horizontal cells, astrocytes, and microglia. Our data captured molecular profiles for healthy and putative early degenerating rod photoreceptors, and revealed the loss of MALAT1 expression with longer post-mortem time, which potentially suggested a novel role of MALAT1 in rod photoreceptor degeneration. We have demonstrated the use of this retina transcriptome atlas to benchmark pluripotent stem cell-derived cone photoreceptors and an adult Müller glia cell line. This work provides an important reference with unprecedented insights into the transcriptional landscape of human retinal cells, which is fundamental to understanding retinal biology and disease.","container-title":"The EMBO Journal","DOI":"10.15252/embj.2018100811","ISSN":"0261-4189","issue":"18","journalAbbreviation":"The EMBO Journal","page":"e100811","title":"A single-cell transcriptome atlas of the adult human retina","volume":"38","author":[{"family":"Lukowski","given":"Samuel W"},{"family":"Lo","given":"Camden Y"},{"family":"Sharov","given":"Alexei A"},{"family":"Nguyen","given":"Quan"},{"family":"Fang","given":"Lyujie"},{"family":"Hung","given":"Sandy SC"},{"family":"Zhu","given":"Ling"},{"family":"Zhang","given":"Ting"},{"family":"Grünert","given":"Ulrike"},{"family":"Nguyen","given":"Tu"},{"family":"Senabouth","given":"Anne"},{"family":"Jabbari","given":"Jafar S"},{"family":"Welby","given":"Emily"},{"family":"Sowden","given":"Jane C"},{"family":"Waugh","given":"Hayley S"},{"family":"Mackey","given":"Adrienne"},{"family":"Pollock","given":"Graeme"},{"family":"Lamb","given":"Trevor D"},{"family":"Wang","given":"Peng-Yuan"},{"family":"Hewitt","given":"Alex W"},{"family":"Gillies","given":"Mark C"},{"family":"Powell","given":"Joseph E"},{"family":"Wong","given":"Raymond CB"}],"issued":{"date-parts":[["2019"]]}}}],"schema":"https://github.com/citation-style-language/schema/raw/master/csl-citation.json"}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(Lukowski et al. 2019)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lastRenderedPageBreak/>
        <w:t>Mus musculus</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{"citationID":"DG8hETs7","properties":{"formattedCitation":"(Macosko et al. 2015)","plainCitation":"(Macosko et al. 2015)","noteIndex":0},"citationItems":[{"id":864,"uris":["http://zotero.org/users/8176000/items/XLDRQYDZ"],"itemData":{"id":864,"type":"article-journal","container-title":"Cell","DOI":"10.1016/j.cell.2015.05.002","ISSN":"0092-8674, 1097-4172","issue":"5","journalAbbreviation":"Cell","language":"English","note":"publisher: Elsevier\nPMID: 26000488","page":"1202-1214","source":"www.cell.com","title":"Highly Parallel Genome-wide Expression Profiling of Individual Cells Using Nanoliter Droplets","volume":"161","author":[{"family":"Macosko","given":"Evan Z."},{"family":"Basu","given":"Anindita"},{"family":"Satija","given":"Rahul"},{"family":"Nemesh","given":"James"},{"family":"Shekhar","given":"Karthik"},{"family":"Goldman","given":"Melissa"},{"family":"Tirosh","given":"Itay"},{"family":"Bialas","given":"Allison R."},{"family":"Kamitaki","given":"Nolan"},{"family":"Martersteck","given":"Emily M."},{"family":"Trombetta","given":"John J."},{"family":"Weitz","given":"David A."},{"family":"Sanes","given":"Joshua R."},{"family":"Shalek","given":"Alex K."},{"family":"Regev","given":"Aviv"},{"family":"McCarroll","given":"Steven A."}],"issued":{"date-parts":[["2015",5,21]]}}}],"schema":"https://github.com/citation-style-language/schema/raw/master/csl-citation.json"}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(Macosko et al. 2015)</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were representative for ciliary-type PRCs. Two additional deuterostomes (the urochordate </w:t>
      </w:r>
      <w:r w:rsidRPr="00086D70">
        <w:rPr>
          <w:rFonts w:ascii="Times New Roman" w:eastAsia="Times New Roman" w:hAnsi="Times New Roman" w:cs="Times New Roman"/>
          <w:i/>
          <w:sz w:val="24"/>
          <w:szCs w:val="24"/>
        </w:rPr>
        <w:t>Ciona intestinalis</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{"citationID":"REYPoYsf","properties":{"formattedCitation":"(Sharma et al. 2019)","plainCitation":"(Sharma et al. 2019)","noteIndex":0},"citationItems":[{"id":463,"uris":["http://zotero.org/users/8176000/items/MMA3SHH9"],"itemData":{"id":463,"type":"article-journal","abstract":"The tadpole-type larva of Ciona has emerged as an intriguing model system for the study of neurodevelopment. The Ciona intestinalis connectome has been recently mapped, revealing the smallest central nervous system (CNS) known in any chordate, with only 177 neurons. This minimal CNS is highly reminiscent of larger CNS of vertebrates, sharing many conserved developmental processes, anatomical compartments, neuron subtypes, and even specific neural circuits. Thus, the Ciona tadpole offers a unique opportunity to understand the development and wiring of a chordate CNS at single-cell resolution. Here we report the use of single-cell RNAseq to profile the transcriptomes of single cells isolated by fluorescence-activated cell sorting (FACS) from the whole brain of Ciona robusta (formerly intestinalis Type A) larvae. We have also compared these profiles to bulk RNAseq data from specific subsets of brain cells isolated by FACS using cell type-specific reporter plasmid expression. Taken together, these datasets have begun to reveal the compartment- and cell-specific gene expression patterns that define the organization of the Ciona larval brain.","collection-title":"Current Directions in Tunicate Development","container-title":"Developmental Biology","DOI":"10.1016/j.ydbio.2018.09.023","ISSN":"0012-1606","issue":"2","journalAbbreviation":"Developmental Biology","language":"en","page":"226-236","source":"ScienceDirect","title":"Single-cell transcriptome profiling of the Ciona larval brain","volume":"448","author":[{"family":"Sharma","given":"Sarthak"},{"family":"Wang","given":"Wei"},{"family":"Stolfi","given":"Alberto"}],"issued":{"date-parts":[["2019",4,15]]}}}],"schema":"https://github.com/citation-style-language/schema/raw/master/csl-citation.json"}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(Sharma et al. 2019)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the sea urchin </w:t>
      </w:r>
      <w:r w:rsidRPr="00086D70">
        <w:rPr>
          <w:rFonts w:ascii="Times New Roman" w:eastAsia="Times New Roman" w:hAnsi="Times New Roman" w:cs="Times New Roman"/>
          <w:i/>
          <w:sz w:val="24"/>
          <w:szCs w:val="24"/>
        </w:rPr>
        <w:t xml:space="preserve">Strongylocentrotus purpuratus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{"citationID":"miisMR7n","properties":{"formattedCitation":"(Paganos et al. 2021)","plainCitation":"(Paganos et al. 2021)","noteIndex":0},"citationItems":[{"id":867,"uris":["http://zotero.org/users/8176000/items/K79J3IG7"],"itemData":{"id":867,"type":"article-journal","abstract":"Identifying the molecular fingerprint of organismal cell types is key for understanding their function and evolution. Here, we use single-cell RNA sequencing (scRNA-seq) to survey the cell types of the sea urchin early pluteus larva, representing an important developmental transition from non-feeding to feeding larva. We identify 21 distinct cell clusters, representing cells of the digestive, skeletal, immune, and nervous systems. Further subclustering of these reveal a highly detailed portrait of cell diversity across the larva, including the identification of neuronal cell types. We then validate important gene regulatory networks driving sea urchin development and reveal new domains of activity within the larval body. Focusing on neurons that co-express Pdx-1 and Brn1/2/4, we identify an unprecedented number of genes shared by this population of neurons in sea urchin and vertebrate endocrine pancreatic cells. Using differential expression results from Pdx-1 knockdown experiments, we show that Pdx1 is necessary for the acquisition of the neuronal identity of these cells. We hypothesize that a network similar to the one orchestrated by Pdx1 in the sea urchin neurons was active in an ancestral cell type and then inherited by neuronal and pancreatic developmental lineages in sea urchins and vertebrates.","container-title":"eLife","DOI":"10.7554/eLife.70416","ISSN":"2050-084X","note":"publisher: eLife Sciences Publications, Ltd","page":"e70416","source":"eLife","title":"Single-cell RNA sequencing of the Strongylocentrotus purpuratus larva reveals the blueprint of major cell types and nervous system of a non-chordate deuterostome","volume":"10","author":[{"family":"Paganos","given":"Periklis"},{"family":"Voronov","given":"Danila"},{"family":"Musser","given":"Jacob M"},{"family":"Arendt","given":"Detlev"},{"family":"Arnone","given":"Maria Ina"}],"editor":[{"family":"Tessmar-Raible","given":"Kristin"},{"family":"Bronner","given":"Marianne E"},{"family":"Martinez Serra","given":"Pedro"},{"family":"Revilla-i-Domingo","given":"Roger"},{"family":"Hinman","given":"Veronica"}],"issued":{"date-parts":[["2021",11,25]]}}}],"schema":"https://github.com/citation-style-language/schema/raw/master/csl-citation.json"}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(Paganos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served as bridge species between vertebrate PRCs and protostome PRCs as represented by </w:t>
      </w:r>
      <w:r w:rsidRPr="00086D70">
        <w:rPr>
          <w:rFonts w:ascii="Times New Roman" w:eastAsia="Times New Roman" w:hAnsi="Times New Roman" w:cs="Times New Roman"/>
          <w:i/>
          <w:sz w:val="24"/>
          <w:szCs w:val="24"/>
        </w:rPr>
        <w:t>Drosophila</w:t>
      </w:r>
      <w:r w:rsidRPr="00086D70">
        <w:rPr>
          <w:rFonts w:ascii="Times New Roman" w:eastAsia="Times New Roman" w:hAnsi="Times New Roman" w:cs="Times New Roman"/>
          <w:sz w:val="24"/>
          <w:szCs w:val="24"/>
        </w:rPr>
        <w:t>. Finally, of particular interest for this project are non-bilaterian animals: we therefore included four cnidarian species (</w:t>
      </w:r>
      <w:r w:rsidRPr="00086D70">
        <w:rPr>
          <w:rFonts w:ascii="Times New Roman" w:eastAsia="Times New Roman" w:hAnsi="Times New Roman" w:cs="Times New Roman"/>
          <w:i/>
          <w:sz w:val="24"/>
          <w:szCs w:val="24"/>
        </w:rPr>
        <w:t>Hydra vulgaris</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{"citationID":"xgdBUFRz","properties":{"formattedCitation":"(Siebert et al. 2019)","plainCitation":"(Siebert et al. 2019)","noteIndex":0},"citationItems":[{"id":868,"uris":["http://zotero.org/users/8176000/items/KPKKM8LU"],"itemData":{"id":868,"type":"article-journal","container-title":"Science","DOI":"10.1126/science.aav9314","issue":"6451","note":"publisher: American Association for the Advancement of Science","page":"eaav9314","source":"science.org (Atypon)","title":"Stem cell differentiation trajectories in Hydra resolved at single-cell resolution","volume":"365","author":[{"family":"Siebert","given":"Stefan"},{"family":"Farrell","given":"Jeffrey A."},{"family":"Cazet","given":"Jack F."},{"family":"Abeykoon","given":"Yashodara"},{"family":"Primack","given":"Abby S."},{"family":"Schnitzler","given":"Christine E."},{"family":"Juliano","given":"Celina E."}],"issued":{"date-parts":[["2019",7,26]]}}}],"schema":"https://github.com/citation-style-language/schema/raw/master/csl-citation.json"}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(Siebert et al. 2019)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Clytia hemisphaerica</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{"citationID":"VtD8lUfm","properties":{"formattedCitation":"(Chari et al. 2021)","plainCitation":"(Chari et al. 2021)","noteIndex":0},"citationItems":[{"id":778,"uris":["http://zotero.org/users/8176000/items/72ZAPKWD"],"itemData":{"id":778,"type":"article-journal","abstract":"Whole-organism perturbations reveal single-cell responses across the Clytia medusa. We present an organism-wide, transcriptomic cell atlas of the hydrozoan medusa Clytia hemisphaerica and describe how its component cell types respond to perturbation. Using multiplexed single-cell RNA sequencing, in which individua</w:instrText>
      </w:r>
      <w:r w:rsidR="00D10504" w:rsidRPr="00086D70">
        <w:rPr>
          <w:rFonts w:ascii="Times New Roman" w:hAnsi="Times New Roman" w:cs="Times New Roman"/>
          <w:sz w:val="24"/>
          <w:szCs w:val="24"/>
          <w:lang w:val="it-IT"/>
        </w:rPr>
        <w:instrText xml:space="preserve">l animals were indexed and pooled from control and perturbation conditions into a single sequencing run, we avoid artifacts from batch effects and are able to discern shifts in cell state in response to organismal perturbations. This work serves as a foundation for future studies of development, function, and regeneration in a genetically tractable jellyfish species. Moreover, we introduce a powerful workflow for high-resolution, whole-animal, multiplexed single-cell genomics that is readily adaptable to other traditional or nontraditional model organisms.","container-title":"Science Advances","DOI":"10.1126/sciadv.abh1683","issue":"48","journalAbbreviation":"Science Advances","note":"publisher: American Association for the Advancement of Science","page":"eabh1683","title":"Whole-animal multiplexed single-cell RNA-seq reveals transcriptional shifts across Clytia medusa cell types","volume":"7","author":[{"family":"Chari","given":"Tara"},{"family":"Weissbourd","given":"Brandon"},{"family":"Gehring","given":"Jase"},{"family":"Ferraioli","given":"Anna"},{"family":"Leclère","given":"Lucas"},{"family":"Herl","given":"Makenna"},{"family":"Gao","given":"Fan"},{"family":"Chevalier","given":"Sandra"},{"family":"Copley","given":"Richard R."},{"family":"Houliston","given":"Evelyn"},{"family":"Anderson","given":"David J."},{"family":"Pachter","given":"Lior"}],"issued":{"date-parts":[["2021"]]}}}],"schema":"https://github.com/citation-style-language/schema/raw/master/csl-citation.json"}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lang w:val="it-IT"/>
        </w:rPr>
        <w:t>(Chari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lang w:val="it-IT"/>
        </w:rPr>
        <w:t xml:space="preserve">, </w:t>
      </w:r>
      <w:r w:rsidRPr="00086D70">
        <w:rPr>
          <w:rFonts w:ascii="Times New Roman" w:eastAsia="Times New Roman" w:hAnsi="Times New Roman" w:cs="Times New Roman"/>
          <w:i/>
          <w:sz w:val="24"/>
          <w:szCs w:val="24"/>
          <w:lang w:val="it-IT"/>
        </w:rPr>
        <w:t>Stylophora pistillata</w:t>
      </w:r>
      <w:r w:rsidRPr="00086D70">
        <w:rPr>
          <w:rFonts w:ascii="Times New Roman" w:eastAsia="Times New Roman" w:hAnsi="Times New Roman" w:cs="Times New Roman"/>
          <w:sz w:val="24"/>
          <w:szCs w:val="24"/>
          <w:lang w:val="it-IT"/>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lang w:val="it-IT"/>
        </w:rPr>
        <w:instrText xml:space="preserve"> ADDIN ZOTERO_ITEM CSL_CITATION {"citationID":"Lar9maXO","properties":{"formattedCitation":"(Levy et al. 2021)","plainCitation":"(Levy et al. 2021)","noteIndex":0},"citationItems":[{"id":140,"uris":["http://zotero.org/users/8176000/items/387DRWM2"],"itemData":{"id":140,"type":"article-journal","abstract":"Stony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volume":"184","author":[{"family":"Levy","given":"Shani"},{"family":"Elek","given":"Anamaria"},{"family":"Grau-Bové","given":"Xavier"},{"family":"Menéndez-Bravo","given":"Simón"},{"family":"Iglesias","given":"Marta"},{"family":"Tanay","given":"Amos"},{"family":"Mass","given":"Tali"},{"family":"Sebé-Pedrós","given":"Arnau"}],"issued":{"date-parts":[["2021",5,27]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lang w:val="it-IT"/>
        </w:rPr>
        <w:t>(Levy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lang w:val="it-IT"/>
        </w:rPr>
        <w:t xml:space="preserve"> and </w:t>
      </w:r>
      <w:r w:rsidRPr="00086D70">
        <w:rPr>
          <w:rFonts w:ascii="Times New Roman" w:eastAsia="Times New Roman" w:hAnsi="Times New Roman" w:cs="Times New Roman"/>
          <w:i/>
          <w:sz w:val="24"/>
          <w:szCs w:val="24"/>
          <w:lang w:val="it-IT"/>
        </w:rPr>
        <w:t>Nematostella vectensis</w:t>
      </w:r>
      <w:r w:rsidRPr="00086D70">
        <w:rPr>
          <w:rFonts w:ascii="Times New Roman" w:eastAsia="Times New Roman" w:hAnsi="Times New Roman" w:cs="Times New Roman"/>
          <w:sz w:val="24"/>
          <w:szCs w:val="24"/>
          <w:lang w:val="it-IT"/>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lang w:val="it-IT"/>
        </w:rPr>
        <w:instrText xml:space="preserve"> ADDIN ZOTERO_ITEM CSL_CITATION {"citationID":"PgJxPc1J","properties":{"formattedCitation":"(Seb\\uc0\\u233{}-Pedr\\uc0\\u243{}s, Saudemont, et al. 2018)","plainCitation":"(Sebé-Pedrós, Saudemont, et al. 2018)","noteIndex":0},"citationItems":[{"id":129,"uris":["http://zotero.org/users/8176000/items/AP3LXFC6"],"itemData":{"id":129,"type":"article-journal","abstract":"The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w:instrText>
      </w:r>
      <w:r w:rsidR="00D10504" w:rsidRPr="005B4C4C">
        <w:rPr>
          <w:rFonts w:ascii="Times New Roman" w:hAnsi="Times New Roman" w:cs="Times New Roman"/>
          <w:sz w:val="24"/>
          <w:szCs w:val="24"/>
        </w:rPr>
        <w:instrText>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w:instrText>
      </w:r>
      <w:r w:rsidR="00D10504" w:rsidRPr="00086D70">
        <w:rPr>
          <w:rFonts w:ascii="Times New Roman" w:hAnsi="Times New Roman" w:cs="Times New Roman"/>
          <w:sz w:val="24"/>
          <w:szCs w:val="24"/>
        </w:rPr>
        <w:instrText xml:space="preserve">volution of animal cell-specific genomic regulation.","container-title":"Cell","DOI":"10.1016/j.cell.2018.05.019","ISSN":"0092-8674","issue":"6","journalAbbreviation":"Cell","language":"en","page":"1520-1534.e20","source":"ScienceDirect","title":"Cnidarian Cell Type Diversity and Regulation Revealed by Whole-Organism Single-Cell RNA-Seq","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H."},{"family":"Spitz","given":"François"},{"family":"Tanay","given":"Amos"},{"family":"Marlow","given":"Heather"}],"issued":{"date-parts":[["2018",5,31]]}}}],"schema":"https://github.com/citation-style-language/schema/raw/master/csl-citation.json"}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(Sebé-Pedrós, Saudemont,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placozoan </w:t>
      </w:r>
      <w:r w:rsidRPr="00086D70">
        <w:rPr>
          <w:rFonts w:ascii="Times New Roman" w:eastAsia="Times New Roman" w:hAnsi="Times New Roman" w:cs="Times New Roman"/>
          <w:i/>
          <w:sz w:val="24"/>
          <w:szCs w:val="24"/>
        </w:rPr>
        <w:t>Trichoplax adhaerens</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{"citationID":"koZ5jpwU","properties":{"formattedCitation":"(Seb\\uc0\\u233{}-Pedr\\uc0\\u243{}s,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(Sebé-Pedrós, Chomsky,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the sponge </w:t>
      </w:r>
      <w:r w:rsidRPr="00086D70">
        <w:rPr>
          <w:rFonts w:ascii="Times New Roman" w:eastAsia="Times New Roman" w:hAnsi="Times New Roman" w:cs="Times New Roman"/>
          <w:i/>
          <w:sz w:val="24"/>
          <w:szCs w:val="24"/>
        </w:rPr>
        <w:t>Amphimedon queenslandica</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{"citationID":"oTGGKxtE","properties":{"formattedCitation":"(Seb\\uc0\\u233{}-Pedr\\uc0\\u243{}s,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(Sebé-Pedrós, Chomsky,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and the ctenophore </w:t>
      </w:r>
      <w:r w:rsidRPr="00086D70">
        <w:rPr>
          <w:rFonts w:ascii="Times New Roman" w:eastAsia="Times New Roman" w:hAnsi="Times New Roman" w:cs="Times New Roman"/>
          <w:i/>
          <w:sz w:val="24"/>
          <w:szCs w:val="24"/>
        </w:rPr>
        <w:t>Mnemiopsis leidyi</w:t>
      </w:r>
      <w:r w:rsidRPr="00086D70">
        <w:rPr>
          <w:rFonts w:ascii="Times New Roman" w:eastAsia="Times New Roman" w:hAnsi="Times New Roman" w:cs="Times New Roman"/>
          <w:sz w:val="24"/>
          <w:szCs w:val="24"/>
        </w:rPr>
        <w:t xml:space="preserve">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{"citationID":"iRfUtMQk","properties":{"formattedCitation":"(Seb\\uc0\\u233{}-Pedr\\uc0\\u243{}s, Chomsky, et al. 2018)","plainCitation":"(Sebé-Pedrós, Chomsky, et al. 2018)","noteIndex":0},"citationItems":[{"id":"kTjbO3nB/pc7NuGOy","uris":["http://zotero.org/users/8176000/items/KA8XVWPQ"],"itemData":{"id":"VVB8nvDy/VvJgLVDl","type":"article-journal","container-title":"Nature Ecology &amp; Evolution","DOI":"10.1038/s41559-018-0575-6","ISSN":"2397-334X","issue":"7","journalAbbreviation":"Nat Ecol Evol","language":"en","license":"2018 The Author(s)","note":"Bandiera_abtest: a\nCg_type: Nature Research Journals\nnumber: 7\nPrimary_atype: Research\npublisher: Nature Publishing Group\nSubject_term: Epigenomics;Evolutionary biology;Functional genomics;Zoology\nSubject_term_id: epigenomics;evolutionary-biology;functional-genomics;zoology","page":"1176-1188","source":"www.nature.com","title":"Early metazoan cell type diversity and the evolution of multicellular gene regulation","volume":"2","author":[{"family":"Sebé-Pedrós","given":"Arnau"},{"family":"Chomsky","given":"Elad"},{"family":"Pang","given":"Kevin"},{"family":"Lara-Astiaso","given":"David"},{"family":"Gaiti","given":"Federico"},{"family":"Mukamel","given":"Zohar"},{"family":"Amit","given":"Ido"},{"family":"Hejnol","given":"Andreas"},{"family":"Degnan","given":"Bernard M."},{"family":"Tanay","given":"Amos"}],"issued":{"date-parts":[["2018",7]]}}}],"schema":"https://github.com/citation-style-language/schema/raw/master/csl-citation.json"}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(Sebé-Pedrós, Chomsky, et al. 2018)</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sz w:val="24"/>
          <w:szCs w:val="24"/>
          <w:shd w:val="clear" w:color="auto" w:fill="FFD966"/>
        </w:rPr>
        <w:t>See Supplementary Table X for details of scRNAseq datasets used</w:t>
      </w:r>
      <w:r w:rsidRPr="00086D70">
        <w:rPr>
          <w:rFonts w:ascii="Times New Roman" w:eastAsia="Times New Roman" w:hAnsi="Times New Roman" w:cs="Times New Roman"/>
          <w:sz w:val="24"/>
          <w:szCs w:val="24"/>
        </w:rPr>
        <w:t>.</w:t>
      </w:r>
    </w:p>
    <w:p w14:paraId="0B6A3E7C" w14:textId="77777777" w:rsidR="00D57823" w:rsidRPr="00086D70" w:rsidRDefault="002B567E" w:rsidP="00CA041D">
      <w:pPr>
        <w:spacing w:before="240" w:after="240"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MetaCell pipeline for clustering cells</w:t>
      </w:r>
    </w:p>
    <w:p w14:paraId="0B6A3E7D"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For the search of photoreceptor-like cells in the species of interest, we used the approach of identifying “metacells” or cell states to account for potential low depth of sequencing in non-model organisms, especially when the dataset is of the whole body.</w:t>
      </w:r>
    </w:p>
    <w:p w14:paraId="0B6A3E7E" w14:textId="3D50E613"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Unique Molecular Identifiers (UMI) count matrices for each species were used as input for an established pipeline using the MetaCell v0.3.6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{"citationID":"utarYNi1","properties":{"formattedCitation":"(Baran et al. 2019)","plainCitation":"(Baran et al. 2019)","noteIndex":0},"citationItems":[{"id":135,"uris":["http://zotero.org/users/8176000/items/VML54ZHS"],"itemData":{"id":135,"type":"article-journal","abstract":"scRNA-seq profiles each represent a highly partial sample of mRNA molecules from a unique cell that can never be resampled, and robust analysis must separate the sampling effect from biological variance. We describe a methodology for partitioning scRNA-seq datasets into metacells: disjoint and homogenous groups of profiles that could have been resampled from the same cell. Unlike clustering analysis, our algorithm specializes at obtaining granular as opposed to maximal groups. We show how to use metacells as building blocks for complex quantitative transcriptional maps while avoiding data smoothing. Our algorithms are implemented in the MetaCell R/C++ software package.","container-title":"Genome Biology","DOI":"10.1186/s13059-019-1812-2","ISSN":"1474-760X","issue":"1","journalAbbreviation":"Genome Biology","page":"206","source":"BioMed Central","title":"MetaCell: analysis of single-cell RNA-seq data using K-nn graph partitions","title-short":"MetaCell","volume":"20","author":[{"family":"Baran","given":"Yael"},{"family":"Bercovich","given":"Akhiad"},{"family":"Sebe-Pedros","given":"Arnau"},{"family":"Lubling","given":"Yaniv"},{"family":"Giladi","given":"Amir"},{"family":"Chomsky","given":"Elad"},{"family":"Meir","given":"Zohar"},{"family":"Hoichman","given":"Michael"},{"family":"Lifshitz","given":"Aviezer"},{"family":"Tanay","given":"Amos"}],"issued":{"date-parts":[["2019",10,11]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(Baran et al. 2019)</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R package, as described on MetaCell GitHub </w:t>
      </w:r>
      <w:r w:rsidRPr="00086D70">
        <w:rPr>
          <w:rFonts w:ascii="Times New Roman" w:eastAsia="Times New Roman" w:hAnsi="Times New Roman" w:cs="Times New Roman"/>
          <w:sz w:val="24"/>
          <w:szCs w:val="24"/>
          <w:shd w:val="clear" w:color="auto" w:fill="FFD966"/>
        </w:rPr>
        <w:t>(LINK</w:t>
      </w:r>
      <w:r w:rsidRPr="00086D70">
        <w:rPr>
          <w:rFonts w:ascii="Times New Roman" w:eastAsia="Times New Roman" w:hAnsi="Times New Roman" w:cs="Times New Roman"/>
          <w:sz w:val="24"/>
          <w:szCs w:val="24"/>
        </w:rPr>
        <w:t xml:space="preserve">). Once the metacells were computed, heatmaps for all the species-specific phototransduction markers were generated to visualise which metacells were overexpressing them and indeed whether they were co-expressed in the same metacell. To better visualise the situation for single genes, we also generated bar plots with the log fold change values (lfp) of each gene in each metacell and 2D graphs with the expression of single genes mapped into the metacells 2D graph. </w:t>
      </w:r>
      <w:commentRangeStart w:id="60"/>
      <w:r w:rsidRPr="00086D70">
        <w:rPr>
          <w:rFonts w:ascii="Times New Roman" w:eastAsia="Times New Roman" w:hAnsi="Times New Roman" w:cs="Times New Roman"/>
          <w:sz w:val="24"/>
          <w:szCs w:val="24"/>
          <w:shd w:val="clear" w:color="auto" w:fill="FFD966"/>
        </w:rPr>
        <w:t>See Supplementary Figures for each species</w:t>
      </w:r>
      <w:commentRangeEnd w:id="60"/>
      <w:r w:rsidR="006B1B4B">
        <w:rPr>
          <w:rStyle w:val="CommentReference"/>
        </w:rPr>
        <w:commentReference w:id="60"/>
      </w:r>
      <w:r w:rsidRPr="00086D70">
        <w:rPr>
          <w:rFonts w:ascii="Times New Roman" w:eastAsia="Times New Roman" w:hAnsi="Times New Roman" w:cs="Times New Roman"/>
          <w:sz w:val="24"/>
          <w:szCs w:val="24"/>
        </w:rPr>
        <w:t xml:space="preserve">. Finally, complete lists of lfp values for all genes in all metacells for each species were extracted for downstream analysis. </w:t>
      </w:r>
    </w:p>
    <w:p w14:paraId="0B6A3E7F" w14:textId="77777777" w:rsidR="00D57823" w:rsidRPr="00086D70" w:rsidRDefault="002B567E" w:rsidP="00CA041D">
      <w:pPr>
        <w:spacing w:before="240" w:after="240" w:line="360" w:lineRule="auto"/>
        <w:jc w:val="both"/>
        <w:rPr>
          <w:rFonts w:ascii="Times New Roman" w:eastAsia="Times New Roman" w:hAnsi="Times New Roman" w:cs="Times New Roman"/>
          <w:b/>
          <w:i/>
          <w:sz w:val="24"/>
          <w:szCs w:val="24"/>
        </w:rPr>
      </w:pPr>
      <w:r w:rsidRPr="00086D70">
        <w:rPr>
          <w:rFonts w:ascii="Times New Roman" w:eastAsia="Times New Roman" w:hAnsi="Times New Roman" w:cs="Times New Roman"/>
          <w:b/>
          <w:sz w:val="24"/>
          <w:szCs w:val="24"/>
        </w:rPr>
        <w:t xml:space="preserve">Identification of photoreceptor metacells in the model organisms </w:t>
      </w:r>
      <w:r w:rsidRPr="00086D70">
        <w:rPr>
          <w:rFonts w:ascii="Times New Roman" w:eastAsia="Times New Roman" w:hAnsi="Times New Roman" w:cs="Times New Roman"/>
          <w:b/>
          <w:i/>
          <w:sz w:val="24"/>
          <w:szCs w:val="24"/>
        </w:rPr>
        <w:t>D. melanogaster</w:t>
      </w:r>
      <w:r w:rsidRPr="00086D70">
        <w:rPr>
          <w:rFonts w:ascii="Times New Roman" w:eastAsia="Times New Roman" w:hAnsi="Times New Roman" w:cs="Times New Roman"/>
          <w:b/>
          <w:sz w:val="24"/>
          <w:szCs w:val="24"/>
        </w:rPr>
        <w:t xml:space="preserve">, </w:t>
      </w:r>
      <w:r w:rsidRPr="00086D70">
        <w:rPr>
          <w:rFonts w:ascii="Times New Roman" w:eastAsia="Times New Roman" w:hAnsi="Times New Roman" w:cs="Times New Roman"/>
          <w:b/>
          <w:i/>
          <w:sz w:val="24"/>
          <w:szCs w:val="24"/>
        </w:rPr>
        <w:t>H. sapiens</w:t>
      </w:r>
      <w:r w:rsidRPr="00086D70">
        <w:rPr>
          <w:rFonts w:ascii="Times New Roman" w:eastAsia="Times New Roman" w:hAnsi="Times New Roman" w:cs="Times New Roman"/>
          <w:b/>
          <w:sz w:val="24"/>
          <w:szCs w:val="24"/>
        </w:rPr>
        <w:t xml:space="preserve"> and </w:t>
      </w:r>
      <w:r w:rsidRPr="00086D70">
        <w:rPr>
          <w:rFonts w:ascii="Times New Roman" w:eastAsia="Times New Roman" w:hAnsi="Times New Roman" w:cs="Times New Roman"/>
          <w:b/>
          <w:i/>
          <w:sz w:val="24"/>
          <w:szCs w:val="24"/>
        </w:rPr>
        <w:t>M. musculus</w:t>
      </w:r>
    </w:p>
    <w:p w14:paraId="0B6A3E80" w14:textId="77777777"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As a first step, we tested our pipeline on model organisms to determine whether photoreceptor cells (PRCs) could reliably be identified. </w:t>
      </w:r>
      <w:r w:rsidRPr="00086D70">
        <w:rPr>
          <w:rFonts w:ascii="Times New Roman" w:eastAsia="Times New Roman" w:hAnsi="Times New Roman" w:cs="Times New Roman"/>
          <w:i/>
          <w:sz w:val="24"/>
          <w:szCs w:val="24"/>
        </w:rPr>
        <w:t>D. melangoster</w:t>
      </w:r>
      <w:r w:rsidRPr="00086D70">
        <w:rPr>
          <w:rFonts w:ascii="Times New Roman" w:eastAsia="Times New Roman" w:hAnsi="Times New Roman" w:cs="Times New Roman"/>
          <w:sz w:val="24"/>
          <w:szCs w:val="24"/>
        </w:rPr>
        <w:t xml:space="preserve"> rhabdomeric phototransduction genes were used to pinpoint a rhabdomeric PRC profile; and ciliary phototransduction genes of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M. musculus</w:t>
      </w:r>
      <w:r w:rsidRPr="00086D70">
        <w:rPr>
          <w:rFonts w:ascii="Times New Roman" w:eastAsia="Times New Roman" w:hAnsi="Times New Roman" w:cs="Times New Roman"/>
          <w:sz w:val="24"/>
          <w:szCs w:val="24"/>
        </w:rPr>
        <w:t xml:space="preserve"> were used to identify ciliary-type </w:t>
      </w:r>
      <w:r w:rsidRPr="00086D70">
        <w:rPr>
          <w:rFonts w:ascii="Times New Roman" w:eastAsia="Times New Roman" w:hAnsi="Times New Roman" w:cs="Times New Roman"/>
          <w:sz w:val="24"/>
          <w:szCs w:val="24"/>
        </w:rPr>
        <w:lastRenderedPageBreak/>
        <w:t>PRCs. In the case of human and mouse, since it has been proposed that OPN4 (melanopsin) expressing cells, such as retinal ganglion cells, of vertebrates are homologous to rhabdomeric PRCs, we searched also for candidate rhabdomeric PRC profiles. For this we used OPN4 (an r-opsin) together with the other rhabdomeric genes that were found in human and mouse as markers.</w:t>
      </w:r>
    </w:p>
    <w:p w14:paraId="0B6A3E82" w14:textId="7B6BE55F" w:rsidR="00D57823" w:rsidRPr="00086D70" w:rsidRDefault="002B567E" w:rsidP="00CA041D">
      <w:pPr>
        <w:spacing w:before="240" w:after="240"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In the case of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the identification of a rhabdomeric PRC profile was extremely straightforward. It was possible to spot a candidate metacell already with the heatmap. This metacell was kept as an example for rhabdomeric PRC-type for comparison with non-model organisms (see below). Conversely, in human and mouse datasets, multiple metacells were good candidate PRCs. This was likely due to the fact that both datasets used were from retinal samples and it is indeed expected that we identify multiple PRC profiles, especially rods that are known to be more abundant than cones.</w:t>
      </w:r>
      <w:commentRangeStart w:id="61"/>
      <w:r w:rsidRPr="00086D70">
        <w:rPr>
          <w:rFonts w:ascii="Times New Roman" w:eastAsia="Times New Roman" w:hAnsi="Times New Roman" w:cs="Times New Roman"/>
          <w:sz w:val="24"/>
          <w:szCs w:val="24"/>
        </w:rPr>
        <w:t xml:space="preserve"> Instead the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dataset came from an entire optic lobe, where we do expect more cell types. </w:t>
      </w:r>
      <w:commentRangeEnd w:id="61"/>
      <w:r w:rsidRPr="00086D70">
        <w:rPr>
          <w:rFonts w:ascii="Times New Roman" w:hAnsi="Times New Roman" w:cs="Times New Roman"/>
          <w:sz w:val="24"/>
          <w:szCs w:val="24"/>
        </w:rPr>
        <w:commentReference w:id="61"/>
      </w:r>
      <w:r w:rsidRPr="00086D70">
        <w:rPr>
          <w:rFonts w:ascii="Times New Roman" w:eastAsia="Times New Roman" w:hAnsi="Times New Roman" w:cs="Times New Roman"/>
          <w:sz w:val="24"/>
          <w:szCs w:val="24"/>
        </w:rPr>
        <w:t>Although it is sensible to keep in consideration several metacells per species as PRC candidates (as effectively each metacell is a cell state so there could be several PRC cell states in the dataset), we still needed to discriminate between PRC cells and non-PRC cells present in the retina. Therefore, further steps to decide which metacells to keep were carried out for human and mouse. In order to be consistent with the non-model organisms, the same pipeline was used and is described below.</w:t>
      </w:r>
    </w:p>
    <w:p w14:paraId="0B6A3E83"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Identification of candidate photoreceptor metacells in non-model organisms</w:t>
      </w:r>
    </w:p>
    <w:p w14:paraId="0B6A3E84" w14:textId="34162C31"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As identifying photoreceptors in non-model organisms is not straightforward, particularly for some  non-bilaterians for which we do not even have any evidence that there may be photoreceptors at all (e.g. placozoa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{"citationID":"Oe5zBLc2","properties":{"formattedCitation":"(Smith et al. 2014)","plainCitation":"(Smith et al. 2014)","noteIndex":0},"citationItems":[{"id":885,"uris":["http://zotero.org/users/8176000/items/Z3Z3SADS"],"itemData":{"id":885,"type":"article-journal","abstract":"Background\nTrichoplax adhaerens is the best-known member of the phylum Placozoa, one of the earliest-diverging metazoan phyla. It is a small disk-shaped animal that glides on surfaces in warm oceans to feed on algae. Prior anatomical studies of Trichoplax revealed that it has a simple three-layered organization with four somatic cell types.\nResults\nWe reinvestigate the cellular organization of Trichoplax using advanced freezing and microscopy techniques to identify localize and count cells. Six somatic cell types are deployed in stereotyped positions. A thick ventral plate, comprising the majority of the cells, includes ciliated epithelial cells, newly identified lipophil cells packed with large lipid granules, and gland cells. Lipophils project deep into the interior, where they alternate with regularly spaced fiber cells whose branches contact all other cell types, including cells of the dorsal and ventral epithelium. Crystal cells, each containing a birefringent crystal, are arrayed around the rim. Gland cells express several proteins typical of neurosecretory cells, and a subset of them, around the rim, also expresses an FMRFamide-like neuropeptide.\nConclusions\nStructural analysis of Trichoplax with significantly improved techniques provides an advance in understanding its cell types and their distributions. We find two previously undetected cell types, lipohil and crystal cells, and an organized body plan in which different cell types are arranged in distinct patterns. The composition of gland cells suggests that they are neurosecretory cells and could control locomotor and feeding behavior.","container-title":"Current Biology","DOI":"10.1016/j.cub.2014.05.046","ISSN":"0960-9822","issue":"14","journalAbbreviation":"Current Biology","language":"en","page":"1565-1572","source":"ScienceDirect","title":"Novel Cell Types, Neurosecretory Cells, and Body Plan of the Early-Diverging Metazoan Trichoplax adhaerens","volume":"24","author":[{"family":"Smith","given":"Carolyn L."},{"family":"Varoqueaux","given":"Frédérique"},{"family":"Kittelmann","given":"Maike"},{"family":"Azzam","given":"Rita N."},{"family":"Cooper","given":"Benjamin"},{"family":"Winters","given":"Christine A."},{"family":"Eitel","given":"Michael"},{"family":"Fasshauer","given":"Dirk"},{"family":"Reese","given":"Thomas S."}],"issued":{"date-parts":[["2014",7,21]]}}}],"schema":"https://github.com/citation-style-language/schema/raw/master/csl-citation.json"}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(Smith et al. 2014)</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we developed a pipeline to pick-up the metacells that could be most likely a PRC-type. By this we mean that there was sufficient evidence based on the expression of combinations of phototransduction genes, to say that they have at least a PRC-like profile.</w:t>
      </w:r>
    </w:p>
    <w:p w14:paraId="0B6A3E85"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First, we filtered out metacells in which opsin lfp was below 0.2. This is because the opsin is the strongest marker for a photoreceptor cell, so we expect it to be at least slightly overexpressed. The exception was </w:t>
      </w:r>
      <w:r w:rsidRPr="00086D70">
        <w:rPr>
          <w:rFonts w:ascii="Times New Roman" w:eastAsia="Times New Roman" w:hAnsi="Times New Roman" w:cs="Times New Roman"/>
          <w:i/>
          <w:sz w:val="24"/>
          <w:szCs w:val="24"/>
        </w:rPr>
        <w:t>Amphimedon queenslandica</w:t>
      </w:r>
      <w:r w:rsidRPr="00086D70">
        <w:rPr>
          <w:rFonts w:ascii="Times New Roman" w:eastAsia="Times New Roman" w:hAnsi="Times New Roman" w:cs="Times New Roman"/>
          <w:sz w:val="24"/>
          <w:szCs w:val="24"/>
        </w:rPr>
        <w:t>, as sponges do not possess opsins (</w:t>
      </w:r>
      <w:r w:rsidRPr="00086D70">
        <w:rPr>
          <w:rFonts w:ascii="Times New Roman" w:eastAsia="Times New Roman" w:hAnsi="Times New Roman" w:cs="Times New Roman"/>
          <w:sz w:val="24"/>
          <w:szCs w:val="24"/>
          <w:shd w:val="clear" w:color="auto" w:fill="FFD966"/>
        </w:rPr>
        <w:t>REF</w:t>
      </w:r>
      <w:r w:rsidRPr="00086D70">
        <w:rPr>
          <w:rFonts w:ascii="Times New Roman" w:eastAsia="Times New Roman" w:hAnsi="Times New Roman" w:cs="Times New Roman"/>
          <w:sz w:val="24"/>
          <w:szCs w:val="24"/>
        </w:rPr>
        <w:t xml:space="preserve"> and our results). To detect potential photoreceptor cell homologs in the sponge we had to rely only on the other phototransduction genes. We also ranked all metacells based on highest differential expression (lfp) of an opsin.</w:t>
      </w:r>
    </w:p>
    <w:p w14:paraId="0B6A3E86"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Next, we assessed the level of phototransduction gene expression in the metacells. For this we checked both the percentage of phototransduction genes co-expressed in the same metacell and their level of differential expression within the metacell. Specifically, we calculated the percentage of phototransduction genes expressed and their average lfp for: all genes; all common genes; all rhabdomeric genes; and all ciliary genes. Between the latter two, we kept the highest value as we assume that metacells lean more towards either a rhabdomeric or a ciliary profile. </w:t>
      </w:r>
    </w:p>
    <w:p w14:paraId="0B6A3E87"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Therefore, to classify metacells into best PRC candidates we had available all of the following evidences: 1) lfp of highest expressed opsin in metacell; 2) average lfp of all phototransduction genes; 3) average lfp of common phototransduction genes; 4) average lfp of either ciliary or rhabdomeric genes (whichever is highest); 5) highest percentage of all phototransduction genes; 6) highest percentage of common phototransduction genes; 7) highest percentage of either ciliary or rhabdomeric phototransduction genes (whichever is highest). </w:t>
      </w:r>
    </w:p>
    <w:p w14:paraId="0B6A3E88"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For each of these categories of evidence, we ranked the metacells from best (1st) to worst (nth). We then summed the ranking values for all the metacells to obtain a final ranking. For all rankings, if metacells tied, they got the same ranking value. We decided to keep as best candidate PRCs to be used for further analyses the PRCs that are in the top 5 of the final ranking. As a result, we have circa 5 metacells for each species. Some species have less because less than 5 metacells passed the initial threshold of opsin &gt;0.2. Other species have slightly more than 5 metacells because some metacells tied in the final ranking. In </w:t>
      </w:r>
      <w:r w:rsidRPr="00086D70">
        <w:rPr>
          <w:rFonts w:ascii="Times New Roman" w:eastAsia="Times New Roman" w:hAnsi="Times New Roman" w:cs="Times New Roman"/>
          <w:sz w:val="24"/>
          <w:szCs w:val="24"/>
          <w:shd w:val="clear" w:color="auto" w:fill="FFD966"/>
        </w:rPr>
        <w:t>Supplementary File X</w:t>
      </w:r>
      <w:r w:rsidRPr="00086D70">
        <w:rPr>
          <w:rFonts w:ascii="Times New Roman" w:eastAsia="Times New Roman" w:hAnsi="Times New Roman" w:cs="Times New Roman"/>
          <w:sz w:val="24"/>
          <w:szCs w:val="24"/>
        </w:rPr>
        <w:t xml:space="preserve"> we show these ranking calculations and we also show an alternative ranking system. In this case, metacells were ranked based on how many times they appeared in the top 5 of each of the separate categories. In most cases final best metacells correspond between the two methods. We show the alternative method for completeness.</w:t>
      </w:r>
    </w:p>
    <w:p w14:paraId="0B6A3E89"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Note that in the case of mouse and human, this procedure was done separately for rod and cone metacells and the top 5 were collected for both types as indeed their genetic profile can be a bit different and in this way we have full representation of the ciliary type.</w:t>
      </w:r>
    </w:p>
    <w:p w14:paraId="0B6A3E8A"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8B" w14:textId="77777777" w:rsidR="00D57823" w:rsidRPr="00B9272B" w:rsidRDefault="002B567E" w:rsidP="00CA041D">
      <w:pPr>
        <w:spacing w:line="360" w:lineRule="auto"/>
        <w:jc w:val="both"/>
        <w:rPr>
          <w:rFonts w:ascii="Times New Roman" w:eastAsia="Times New Roman" w:hAnsi="Times New Roman" w:cs="Times New Roman"/>
          <w:b/>
          <w:sz w:val="28"/>
          <w:szCs w:val="28"/>
        </w:rPr>
      </w:pPr>
      <w:r w:rsidRPr="00B9272B">
        <w:rPr>
          <w:rFonts w:ascii="Times New Roman" w:eastAsia="Times New Roman" w:hAnsi="Times New Roman" w:cs="Times New Roman"/>
          <w:b/>
          <w:sz w:val="28"/>
          <w:szCs w:val="28"/>
        </w:rPr>
        <w:t>Exploration of the genetic profile of candidate PRCs and comparison across species</w:t>
      </w:r>
    </w:p>
    <w:p w14:paraId="0B6A3E8C" w14:textId="44301F3E"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lastRenderedPageBreak/>
        <w:t xml:space="preserve">After having identified PRC-like metacells based on the expression of phototransduction genes as markers (see previous sections), we then moved on to further characterise the genetic profile of these candidate PRCs. We focused our analysis on genes involved in transcription, such as transcription factors, as these genes influence the rest of the genetic profile of the cell and are considered the core regulatory complex that defines cell identity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{"citationID":"he6bEzfE","properties":{"formattedCitation":"(Arendt et al. 2016)","plainCitation":"(Arendt et al. 2016)","noteIndex":0},"citationItems":[{"id":399,"uris":["http://zotero.org/users/8176000/items/D42LKGBL"],"itemData":{"id":399,"type":"article-journal","abstract":"Cell types are the basic building blocks of multicellular organisms and are extensively diversified in animals. Despite recent advances in characterizing cell types, classification schemes remain ambiguous. We propose an evolutionary definition of a cell type that allows cell types to be delineated and compared within and between species. Key to cell type identity are evolutionary changes in the 'core regulatory complex' (CoRC) of transcription factors, that make emergent sister cell types distinct, enable their independent evolution and regulate cell type-specific traits termed apomeres. We discuss the distinction between developmental and evolutionary lineages, and present a roadmap for future research.","container-title":"Nature Reviews. Genetics","DOI":"10.1038/nrg.2016.127","ISSN":"1471-0064","issue":"12","journalAbbreviation":"Nat Rev Genet","language":"eng","note":"PMID: 27818507","page":"744-757","source":"PubMed","title":"The origin and evolution of cell types","volume":"17","author":[{"family":"Arendt","given":"Detlev"},{"family":"Musser","given":"Jacob M."},{"family":"Baker","given":"Clare V. H."},{"family":"Bergman","given":"Aviv"},{"family":"Cepko","given":"Connie"},{"family":"Erwin","given":"Douglas H."},{"family":"Pavlicev","given":"Mihaela"},{"family":"Schlosser","given":"Gerhard"},{"family":"Widder","given":"Stefanie"},{"family":"Laubichler","given":"Manfred D."},{"family":"Wagner","given":"Günter P."}],"issued":{"date-parts":[["2016",12]]}}}],"schema":"https://github.com/citation-style-language/schema/raw/master/csl-citation.json"}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(Arendt et al. 2016)</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xml:space="preserve">. </w:t>
      </w:r>
    </w:p>
    <w:p w14:paraId="0B6A3E8D"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For all candidate PRCs of all species, we collected: i) the top 100 most highly expressed genes, these should be considered as additional markers for the metacell; and ii) all genes that have an lfp above 0.5, these represent genes that are mildly overexpressed in the given metacell. </w:t>
      </w:r>
    </w:p>
    <w:p w14:paraId="0B6A3E8E"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8F" w14:textId="77777777" w:rsidR="00D57823" w:rsidRPr="00086D70" w:rsidRDefault="002B567E" w:rsidP="00CA041D">
      <w:pPr>
        <w:spacing w:line="360" w:lineRule="auto"/>
        <w:jc w:val="both"/>
        <w:rPr>
          <w:rFonts w:ascii="Times New Roman" w:eastAsia="Times New Roman" w:hAnsi="Times New Roman" w:cs="Times New Roman"/>
          <w:b/>
          <w:sz w:val="24"/>
          <w:szCs w:val="24"/>
        </w:rPr>
      </w:pPr>
      <w:r w:rsidRPr="00086D70">
        <w:rPr>
          <w:rFonts w:ascii="Times New Roman" w:eastAsia="Times New Roman" w:hAnsi="Times New Roman" w:cs="Times New Roman"/>
          <w:b/>
          <w:sz w:val="24"/>
          <w:szCs w:val="24"/>
        </w:rPr>
        <w:t>Identification of genes involved in transcription</w:t>
      </w:r>
    </w:p>
    <w:p w14:paraId="0B6A3E90" w14:textId="177C4772"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To identify genes involved in transcription, we used two tools. First, we annotated all the collected genes with Eggnog mapper </w:t>
      </w:r>
      <w:r w:rsidR="004B01C8" w:rsidRPr="00086D70">
        <w:rPr>
          <w:rFonts w:ascii="Times New Roman" w:hAnsi="Times New Roman" w:cs="Times New Roman"/>
          <w:sz w:val="24"/>
          <w:szCs w:val="24"/>
        </w:rPr>
        <w:fldChar w:fldCharType="begin"/>
      </w:r>
      <w:r w:rsidR="00D10504" w:rsidRPr="00086D70">
        <w:rPr>
          <w:rFonts w:ascii="Times New Roman" w:hAnsi="Times New Roman" w:cs="Times New Roman"/>
          <w:sz w:val="24"/>
          <w:szCs w:val="24"/>
        </w:rPr>
        <w:instrText xml:space="preserve"> ADDIN ZOTERO_ITEM CSL_CITATION {"citationID":"dBUota72","properties":{"formattedCitation":"(Cantalapiedra et al. 2021)","plainCitation":"(Cantalapiedra et al. 2021)","noteIndex":0},"citationItems":[{"id":475,"uris":["http://zotero.org/users/8176000/items/WDSI2TNI"],"itemData":{"id":475,"type":"report","abstract":"Even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(i) de novo gene prediction from raw contigs, (ii) built-in pairwise orthology prediction, (iii) fast protein domain discovery, and (iv) automated GFF decoration. eggNOG-mapper v2 is available as a standalone tool or as an online service at http://eggnog-mapper.embl.de.","language":"en","license":"© 2021, Posted by Cold Spring Harbor Laboratory. This pre-print is available under a Creative Commons License (Attribution 4.0 International), CC BY 4.0, as described at http://creativecommons.org/licenses/by/4.0/","note":"Company: Cold Spring Harbor Laboratory\nDOI: 10.1101/2021.06.03.446934\nDistributor: Cold Spring Harbor Laboratory\nLabel: Cold Spring Harbor Laboratory\nsection: New Results\ntype: article","page":"2021.06.03.446934","source":"bioRxiv","title":"eggNOG-mapper v2: Functional Annotation, Orthology Assignments, and Domain Prediction at the Metagenomic Scale","title-short":"eggNOG-mapper v2","URL":"https://www.biorxiv.org/content/10.1101/2021.06.03.446934v2","author":[{"family":"Cantalapiedra","given":"Carlos P."},{"family":"Hernández-Plaza","given":"Ana"},{"family":"Letunic","given":"Ivica"},{"family":"Bork","given":"Peer"},{"family":"Huerta-Cepas","given":"Jaime"}],"accessed":{"date-parts":[["2021",10,1]]},"issued":{"date-parts":[["2021",6,4]]}}}],"schema":"https://github.com/citation-style-language/schema/raw/master/csl-citation.json"} </w:instrText>
      </w:r>
      <w:r w:rsidR="004B01C8" w:rsidRPr="00086D70">
        <w:rPr>
          <w:rFonts w:ascii="Times New Roman" w:hAnsi="Times New Roman" w:cs="Times New Roman"/>
          <w:sz w:val="24"/>
          <w:szCs w:val="24"/>
        </w:rPr>
        <w:fldChar w:fldCharType="separate"/>
      </w:r>
      <w:r w:rsidR="004B01C8" w:rsidRPr="00086D70">
        <w:rPr>
          <w:rFonts w:ascii="Times New Roman" w:hAnsi="Times New Roman" w:cs="Times New Roman"/>
          <w:sz w:val="24"/>
          <w:szCs w:val="24"/>
        </w:rPr>
        <w:t>(Cantalapiedra et al. 2021)</w:t>
      </w:r>
      <w:r w:rsidR="004B01C8" w:rsidRPr="00086D70">
        <w:rPr>
          <w:rFonts w:ascii="Times New Roman" w:hAnsi="Times New Roman" w:cs="Times New Roman"/>
          <w:sz w:val="24"/>
          <w:szCs w:val="24"/>
        </w:rPr>
        <w:fldChar w:fldCharType="end"/>
      </w:r>
      <w:r w:rsidRPr="00086D70">
        <w:rPr>
          <w:rFonts w:ascii="Times New Roman" w:eastAsia="Times New Roman" w:hAnsi="Times New Roman" w:cs="Times New Roman"/>
          <w:sz w:val="24"/>
          <w:szCs w:val="24"/>
        </w:rPr>
        <w:t>. We filtered out only the genes that fell into the COG category K, as that indicates that they are involved in transcription. Contemporarily, we scanned our sequences for Pfam profiles of known transcription factors (</w:t>
      </w:r>
      <w:r w:rsidRPr="00086D70">
        <w:rPr>
          <w:rFonts w:ascii="Times New Roman" w:eastAsia="Times New Roman" w:hAnsi="Times New Roman" w:cs="Times New Roman"/>
          <w:sz w:val="24"/>
          <w:szCs w:val="24"/>
          <w:highlight w:val="yellow"/>
        </w:rPr>
        <w:t xml:space="preserve">see supplementary file with </w:t>
      </w:r>
      <w:commentRangeStart w:id="62"/>
      <w:commentRangeStart w:id="63"/>
      <w:r w:rsidRPr="00086D70">
        <w:rPr>
          <w:rFonts w:ascii="Times New Roman" w:eastAsia="Times New Roman" w:hAnsi="Times New Roman" w:cs="Times New Roman"/>
          <w:sz w:val="24"/>
          <w:szCs w:val="24"/>
          <w:highlight w:val="yellow"/>
        </w:rPr>
        <w:t>list of profiles</w:t>
      </w:r>
      <w:commentRangeEnd w:id="62"/>
      <w:r w:rsidR="00443815" w:rsidRPr="00086D70">
        <w:rPr>
          <w:rStyle w:val="CommentReference"/>
          <w:rFonts w:ascii="Times New Roman" w:hAnsi="Times New Roman" w:cs="Times New Roman"/>
          <w:sz w:val="24"/>
          <w:szCs w:val="24"/>
        </w:rPr>
        <w:commentReference w:id="62"/>
      </w:r>
      <w:commentRangeEnd w:id="63"/>
      <w:r w:rsidR="006436D7">
        <w:rPr>
          <w:rStyle w:val="CommentReference"/>
        </w:rPr>
        <w:commentReference w:id="63"/>
      </w:r>
      <w:r w:rsidRPr="00086D70">
        <w:rPr>
          <w:rFonts w:ascii="Times New Roman" w:eastAsia="Times New Roman" w:hAnsi="Times New Roman" w:cs="Times New Roman"/>
          <w:sz w:val="24"/>
          <w:szCs w:val="24"/>
          <w:highlight w:val="yellow"/>
        </w:rPr>
        <w:t xml:space="preserve"> searched</w:t>
      </w:r>
      <w:r w:rsidRPr="00086D70">
        <w:rPr>
          <w:rFonts w:ascii="Times New Roman" w:eastAsia="Times New Roman" w:hAnsi="Times New Roman" w:cs="Times New Roman"/>
          <w:sz w:val="24"/>
          <w:szCs w:val="24"/>
        </w:rPr>
        <w:t xml:space="preserve">). </w:t>
      </w:r>
      <w:ins w:id="64" w:author="Aleotti, Alessandra" w:date="2023-06-06T17:48:00Z">
        <w:r w:rsidR="00E06336">
          <w:rPr>
            <w:rFonts w:ascii="Times New Roman" w:eastAsia="Times New Roman" w:hAnsi="Times New Roman" w:cs="Times New Roman"/>
            <w:sz w:val="24"/>
            <w:szCs w:val="24"/>
          </w:rPr>
          <w:t>These</w:t>
        </w:r>
      </w:ins>
      <w:ins w:id="65" w:author="Aleotti, Alessandra" w:date="2023-06-06T17:49:00Z">
        <w:r w:rsidR="00E06336">
          <w:rPr>
            <w:rFonts w:ascii="Times New Roman" w:eastAsia="Times New Roman" w:hAnsi="Times New Roman" w:cs="Times New Roman"/>
            <w:sz w:val="24"/>
            <w:szCs w:val="24"/>
          </w:rPr>
          <w:t xml:space="preserve"> two approaches are co</w:t>
        </w:r>
        <w:r w:rsidR="00E57022">
          <w:rPr>
            <w:rFonts w:ascii="Times New Roman" w:eastAsia="Times New Roman" w:hAnsi="Times New Roman" w:cs="Times New Roman"/>
            <w:sz w:val="24"/>
            <w:szCs w:val="24"/>
          </w:rPr>
          <w:t>mplementary</w:t>
        </w:r>
      </w:ins>
      <w:ins w:id="66" w:author="Aleotti, Alessandra" w:date="2023-06-06T17:50:00Z">
        <w:r w:rsidR="00BA2A49">
          <w:rPr>
            <w:rFonts w:ascii="Times New Roman" w:eastAsia="Times New Roman" w:hAnsi="Times New Roman" w:cs="Times New Roman"/>
            <w:sz w:val="24"/>
            <w:szCs w:val="24"/>
          </w:rPr>
          <w:t>,</w:t>
        </w:r>
      </w:ins>
      <w:ins w:id="67" w:author="Aleotti, Alessandra" w:date="2023-06-06T17:49:00Z">
        <w:r w:rsidR="00E57022">
          <w:rPr>
            <w:rFonts w:ascii="Times New Roman" w:eastAsia="Times New Roman" w:hAnsi="Times New Roman" w:cs="Times New Roman"/>
            <w:sz w:val="24"/>
            <w:szCs w:val="24"/>
          </w:rPr>
          <w:t xml:space="preserve"> as the first selects </w:t>
        </w:r>
      </w:ins>
      <w:ins w:id="68" w:author="Aleotti, Alessandra" w:date="2023-06-06T17:50:00Z">
        <w:r w:rsidR="00BA2A49">
          <w:rPr>
            <w:rFonts w:ascii="Times New Roman" w:eastAsia="Times New Roman" w:hAnsi="Times New Roman" w:cs="Times New Roman"/>
            <w:sz w:val="24"/>
            <w:szCs w:val="24"/>
          </w:rPr>
          <w:t>genes</w:t>
        </w:r>
      </w:ins>
      <w:ins w:id="69" w:author="Aleotti, Alessandra" w:date="2023-06-06T17:49:00Z">
        <w:r w:rsidR="00E57022">
          <w:rPr>
            <w:rFonts w:ascii="Times New Roman" w:eastAsia="Times New Roman" w:hAnsi="Times New Roman" w:cs="Times New Roman"/>
            <w:sz w:val="24"/>
            <w:szCs w:val="24"/>
          </w:rPr>
          <w:t xml:space="preserve"> based on </w:t>
        </w:r>
      </w:ins>
      <w:ins w:id="70" w:author="Aleotti, Alessandra" w:date="2023-06-06T17:50:00Z">
        <w:r w:rsidR="00BA2A49">
          <w:rPr>
            <w:rFonts w:ascii="Times New Roman" w:eastAsia="Times New Roman" w:hAnsi="Times New Roman" w:cs="Times New Roman"/>
            <w:sz w:val="24"/>
            <w:szCs w:val="24"/>
          </w:rPr>
          <w:t xml:space="preserve">whether they may have a </w:t>
        </w:r>
      </w:ins>
      <w:ins w:id="71" w:author="Aleotti, Alessandra" w:date="2023-06-06T17:49:00Z">
        <w:r w:rsidR="00E57022">
          <w:rPr>
            <w:rFonts w:ascii="Times New Roman" w:eastAsia="Times New Roman" w:hAnsi="Times New Roman" w:cs="Times New Roman"/>
            <w:sz w:val="24"/>
            <w:szCs w:val="24"/>
          </w:rPr>
          <w:t xml:space="preserve">regulatory </w:t>
        </w:r>
      </w:ins>
      <w:ins w:id="72" w:author="Aleotti, Alessandra" w:date="2023-06-06T17:50:00Z">
        <w:r w:rsidR="003A37FD">
          <w:rPr>
            <w:rFonts w:ascii="Times New Roman" w:eastAsia="Times New Roman" w:hAnsi="Times New Roman" w:cs="Times New Roman"/>
            <w:sz w:val="24"/>
            <w:szCs w:val="24"/>
          </w:rPr>
          <w:t>role in transcri</w:t>
        </w:r>
      </w:ins>
      <w:ins w:id="73" w:author="Aleotti, Alessandra" w:date="2023-06-06T17:51:00Z">
        <w:r w:rsidR="003A37FD">
          <w:rPr>
            <w:rFonts w:ascii="Times New Roman" w:eastAsia="Times New Roman" w:hAnsi="Times New Roman" w:cs="Times New Roman"/>
            <w:sz w:val="24"/>
            <w:szCs w:val="24"/>
          </w:rPr>
          <w:t>ption</w:t>
        </w:r>
      </w:ins>
      <w:ins w:id="74" w:author="Aleotti, Alessandra" w:date="2023-06-06T17:49:00Z">
        <w:r w:rsidR="00E57022">
          <w:rPr>
            <w:rFonts w:ascii="Times New Roman" w:eastAsia="Times New Roman" w:hAnsi="Times New Roman" w:cs="Times New Roman"/>
            <w:sz w:val="24"/>
            <w:szCs w:val="24"/>
          </w:rPr>
          <w:t>, and the second</w:t>
        </w:r>
        <w:r w:rsidR="00BA2A49">
          <w:rPr>
            <w:rFonts w:ascii="Times New Roman" w:eastAsia="Times New Roman" w:hAnsi="Times New Roman" w:cs="Times New Roman"/>
            <w:sz w:val="24"/>
            <w:szCs w:val="24"/>
          </w:rPr>
          <w:t xml:space="preserve"> focuses on collecting </w:t>
        </w:r>
      </w:ins>
      <w:ins w:id="75" w:author="Aleotti, Alessandra" w:date="2023-06-06T17:51:00Z">
        <w:r w:rsidR="003A37FD">
          <w:rPr>
            <w:rFonts w:ascii="Times New Roman" w:eastAsia="Times New Roman" w:hAnsi="Times New Roman" w:cs="Times New Roman"/>
            <w:sz w:val="24"/>
            <w:szCs w:val="24"/>
          </w:rPr>
          <w:t>genes</w:t>
        </w:r>
      </w:ins>
      <w:ins w:id="76" w:author="Aleotti, Alessandra" w:date="2023-06-06T17:50:00Z">
        <w:r w:rsidR="00BA2A49">
          <w:rPr>
            <w:rFonts w:ascii="Times New Roman" w:eastAsia="Times New Roman" w:hAnsi="Times New Roman" w:cs="Times New Roman"/>
            <w:sz w:val="24"/>
            <w:szCs w:val="24"/>
          </w:rPr>
          <w:t xml:space="preserve"> based on the presence of </w:t>
        </w:r>
      </w:ins>
      <w:ins w:id="77" w:author="Aleotti, Alessandra" w:date="2023-06-06T17:51:00Z">
        <w:r w:rsidR="003A37FD">
          <w:rPr>
            <w:rFonts w:ascii="Times New Roman" w:eastAsia="Times New Roman" w:hAnsi="Times New Roman" w:cs="Times New Roman"/>
            <w:sz w:val="24"/>
            <w:szCs w:val="24"/>
          </w:rPr>
          <w:t xml:space="preserve">protein </w:t>
        </w:r>
        <w:r w:rsidR="00D00D5D">
          <w:rPr>
            <w:rFonts w:ascii="Times New Roman" w:eastAsia="Times New Roman" w:hAnsi="Times New Roman" w:cs="Times New Roman"/>
            <w:sz w:val="24"/>
            <w:szCs w:val="24"/>
          </w:rPr>
          <w:t xml:space="preserve">domains known to be </w:t>
        </w:r>
      </w:ins>
      <w:ins w:id="78" w:author="Aleotti, Alessandra" w:date="2023-06-06T17:50:00Z">
        <w:r w:rsidR="00BA2A49">
          <w:rPr>
            <w:rFonts w:ascii="Times New Roman" w:eastAsia="Times New Roman" w:hAnsi="Times New Roman" w:cs="Times New Roman"/>
            <w:sz w:val="24"/>
            <w:szCs w:val="24"/>
          </w:rPr>
          <w:t xml:space="preserve">present in certain transcription factors. </w:t>
        </w:r>
      </w:ins>
      <w:r w:rsidRPr="00086D70">
        <w:rPr>
          <w:rFonts w:ascii="Times New Roman" w:eastAsia="Times New Roman" w:hAnsi="Times New Roman" w:cs="Times New Roman"/>
          <w:sz w:val="24"/>
          <w:szCs w:val="24"/>
        </w:rPr>
        <w:t xml:space="preserve">Combining these two approaches, we collected a list of transcription factors and genes involved in transcription for all metacells. </w:t>
      </w:r>
    </w:p>
    <w:p w14:paraId="0B6A3E91"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For comparison across species, we used the Eggnog Orthogroup (Eggnog_OG) of the genes. As we are comparing amongst distantly related animals, we chose to compare preferably the Metazoa level of the Eggnog_OG, and only when the Eggnog_OG did not reach Metazoa level, did we collect the most stringent level available (often either Eukarya or Opisthokonta). We then made an </w:t>
      </w:r>
      <w:commentRangeStart w:id="79"/>
      <w:r w:rsidRPr="00086D70">
        <w:rPr>
          <w:rFonts w:ascii="Times New Roman" w:eastAsia="Times New Roman" w:hAnsi="Times New Roman" w:cs="Times New Roman"/>
          <w:sz w:val="24"/>
          <w:szCs w:val="24"/>
        </w:rPr>
        <w:t>all-against-all</w:t>
      </w:r>
      <w:commentRangeEnd w:id="79"/>
      <w:r w:rsidR="00EA6BBF" w:rsidRPr="00086D70">
        <w:rPr>
          <w:rStyle w:val="CommentReference"/>
          <w:rFonts w:ascii="Times New Roman" w:hAnsi="Times New Roman" w:cs="Times New Roman"/>
          <w:sz w:val="24"/>
          <w:szCs w:val="24"/>
        </w:rPr>
        <w:commentReference w:id="79"/>
      </w:r>
      <w:r w:rsidRPr="00086D70">
        <w:rPr>
          <w:rFonts w:ascii="Times New Roman" w:eastAsia="Times New Roman" w:hAnsi="Times New Roman" w:cs="Times New Roman"/>
          <w:sz w:val="24"/>
          <w:szCs w:val="24"/>
        </w:rPr>
        <w:t xml:space="preserve"> comparison of all metacells of all species to check for co-expression amongst species. </w:t>
      </w:r>
    </w:p>
    <w:p w14:paraId="0B6A3E92"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93" w14:textId="493F1730" w:rsidR="00D57823" w:rsidRPr="00086D70" w:rsidRDefault="002B567E" w:rsidP="00CA041D">
      <w:pPr>
        <w:spacing w:line="360" w:lineRule="auto"/>
        <w:jc w:val="both"/>
        <w:rPr>
          <w:rFonts w:ascii="Times New Roman" w:eastAsia="Times New Roman" w:hAnsi="Times New Roman" w:cs="Times New Roman"/>
          <w:b/>
          <w:sz w:val="24"/>
          <w:szCs w:val="24"/>
        </w:rPr>
      </w:pPr>
      <w:del w:id="80" w:author="Aleotti, Alessandra" w:date="2023-06-06T17:58:00Z">
        <w:r w:rsidRPr="00086D70" w:rsidDel="00A84F4A">
          <w:rPr>
            <w:rFonts w:ascii="Times New Roman" w:eastAsia="Times New Roman" w:hAnsi="Times New Roman" w:cs="Times New Roman"/>
            <w:b/>
            <w:sz w:val="24"/>
            <w:szCs w:val="24"/>
          </w:rPr>
          <w:delText xml:space="preserve">Visualisation </w:delText>
        </w:r>
      </w:del>
      <w:ins w:id="81" w:author="Aleotti, Alessandra" w:date="2023-06-06T17:58:00Z">
        <w:r w:rsidR="00A84F4A">
          <w:rPr>
            <w:rFonts w:ascii="Times New Roman" w:eastAsia="Times New Roman" w:hAnsi="Times New Roman" w:cs="Times New Roman"/>
            <w:b/>
            <w:sz w:val="24"/>
            <w:szCs w:val="24"/>
          </w:rPr>
          <w:t>Comparison</w:t>
        </w:r>
        <w:r w:rsidR="00A84F4A" w:rsidRPr="00086D70">
          <w:rPr>
            <w:rFonts w:ascii="Times New Roman" w:eastAsia="Times New Roman" w:hAnsi="Times New Roman" w:cs="Times New Roman"/>
            <w:b/>
            <w:sz w:val="24"/>
            <w:szCs w:val="24"/>
          </w:rPr>
          <w:t xml:space="preserve"> </w:t>
        </w:r>
      </w:ins>
      <w:r w:rsidRPr="00086D70">
        <w:rPr>
          <w:rFonts w:ascii="Times New Roman" w:eastAsia="Times New Roman" w:hAnsi="Times New Roman" w:cs="Times New Roman"/>
          <w:b/>
          <w:sz w:val="24"/>
          <w:szCs w:val="24"/>
        </w:rPr>
        <w:t xml:space="preserve">of genes in common across </w:t>
      </w:r>
      <w:commentRangeStart w:id="82"/>
      <w:r w:rsidRPr="00086D70">
        <w:rPr>
          <w:rFonts w:ascii="Times New Roman" w:eastAsia="Times New Roman" w:hAnsi="Times New Roman" w:cs="Times New Roman"/>
          <w:b/>
          <w:sz w:val="24"/>
          <w:szCs w:val="24"/>
        </w:rPr>
        <w:t>species</w:t>
      </w:r>
      <w:commentRangeEnd w:id="82"/>
      <w:r w:rsidR="00750F8B">
        <w:rPr>
          <w:rStyle w:val="CommentReference"/>
        </w:rPr>
        <w:commentReference w:id="82"/>
      </w:r>
    </w:p>
    <w:p w14:paraId="0B6A3E94" w14:textId="1EA9C8F4"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To </w:t>
      </w:r>
      <w:del w:id="83" w:author="Aleotti, Alessandra" w:date="2023-06-06T18:46:00Z">
        <w:r w:rsidRPr="00086D70" w:rsidDel="006C4695">
          <w:rPr>
            <w:rFonts w:ascii="Times New Roman" w:eastAsia="Times New Roman" w:hAnsi="Times New Roman" w:cs="Times New Roman"/>
            <w:sz w:val="24"/>
            <w:szCs w:val="24"/>
          </w:rPr>
          <w:delText xml:space="preserve">visualise </w:delText>
        </w:r>
      </w:del>
      <w:ins w:id="84" w:author="Aleotti, Alessandra" w:date="2023-06-06T18:47:00Z">
        <w:r w:rsidR="00DA26CC">
          <w:rPr>
            <w:rFonts w:ascii="Times New Roman" w:eastAsia="Times New Roman" w:hAnsi="Times New Roman" w:cs="Times New Roman"/>
            <w:sz w:val="24"/>
            <w:szCs w:val="24"/>
          </w:rPr>
          <w:t xml:space="preserve">understand </w:t>
        </w:r>
      </w:ins>
      <w:r w:rsidRPr="00086D70">
        <w:rPr>
          <w:rFonts w:ascii="Times New Roman" w:eastAsia="Times New Roman" w:hAnsi="Times New Roman" w:cs="Times New Roman"/>
          <w:sz w:val="24"/>
          <w:szCs w:val="24"/>
        </w:rPr>
        <w:t>the relationships across metacells and species</w:t>
      </w:r>
      <w:ins w:id="85" w:author="Aleotti, Alessandra" w:date="2023-06-06T18:46:00Z">
        <w:r w:rsidR="006C4695">
          <w:rPr>
            <w:rFonts w:ascii="Times New Roman" w:eastAsia="Times New Roman" w:hAnsi="Times New Roman" w:cs="Times New Roman"/>
            <w:sz w:val="24"/>
            <w:szCs w:val="24"/>
          </w:rPr>
          <w:t xml:space="preserve"> based on shared regulatory genes</w:t>
        </w:r>
      </w:ins>
      <w:r w:rsidRPr="00086D70">
        <w:rPr>
          <w:rFonts w:ascii="Times New Roman" w:eastAsia="Times New Roman" w:hAnsi="Times New Roman" w:cs="Times New Roman"/>
          <w:sz w:val="24"/>
          <w:szCs w:val="24"/>
        </w:rPr>
        <w:t>, we created a network graph using cytoscape (</w:t>
      </w:r>
      <w:r w:rsidRPr="00086D70">
        <w:rPr>
          <w:rFonts w:ascii="Times New Roman" w:eastAsia="Times New Roman" w:hAnsi="Times New Roman" w:cs="Times New Roman"/>
          <w:sz w:val="24"/>
          <w:szCs w:val="24"/>
          <w:shd w:val="clear" w:color="auto" w:fill="FFD966"/>
        </w:rPr>
        <w:t>REF</w:t>
      </w:r>
      <w:r w:rsidRPr="00086D70">
        <w:rPr>
          <w:rFonts w:ascii="Times New Roman" w:eastAsia="Times New Roman" w:hAnsi="Times New Roman" w:cs="Times New Roman"/>
          <w:sz w:val="24"/>
          <w:szCs w:val="24"/>
        </w:rPr>
        <w:t>) (Figure 5A)</w:t>
      </w:r>
      <w:ins w:id="86" w:author="Aleotti, Alessandra" w:date="2023-06-06T18:47:00Z">
        <w:r w:rsidR="006C4695">
          <w:rPr>
            <w:rFonts w:ascii="Times New Roman" w:eastAsia="Times New Roman" w:hAnsi="Times New Roman" w:cs="Times New Roman"/>
            <w:sz w:val="24"/>
            <w:szCs w:val="24"/>
          </w:rPr>
          <w:t xml:space="preserve"> to visualise </w:t>
        </w:r>
        <w:r w:rsidR="00DA26CC">
          <w:rPr>
            <w:rFonts w:ascii="Times New Roman" w:eastAsia="Times New Roman" w:hAnsi="Times New Roman" w:cs="Times New Roman"/>
            <w:sz w:val="24"/>
            <w:szCs w:val="24"/>
          </w:rPr>
          <w:t>which connections were formed</w:t>
        </w:r>
      </w:ins>
      <w:r w:rsidRPr="00086D70">
        <w:rPr>
          <w:rFonts w:ascii="Times New Roman" w:eastAsia="Times New Roman" w:hAnsi="Times New Roman" w:cs="Times New Roman"/>
          <w:sz w:val="24"/>
          <w:szCs w:val="24"/>
        </w:rPr>
        <w:t xml:space="preserve">. </w:t>
      </w:r>
      <w:del w:id="87" w:author="Aleotti, Alessandra" w:date="2023-06-06T18:20:00Z">
        <w:r w:rsidRPr="00086D70" w:rsidDel="00DD2A4E">
          <w:rPr>
            <w:rFonts w:ascii="Times New Roman" w:eastAsia="Times New Roman" w:hAnsi="Times New Roman" w:cs="Times New Roman"/>
            <w:sz w:val="24"/>
            <w:szCs w:val="24"/>
          </w:rPr>
          <w:delText>With cytoscape w</w:delText>
        </w:r>
      </w:del>
      <w:ins w:id="88" w:author="Aleotti, Alessandra" w:date="2023-06-06T18:20:00Z">
        <w:r w:rsidR="00DD2A4E">
          <w:rPr>
            <w:rFonts w:ascii="Times New Roman" w:eastAsia="Times New Roman" w:hAnsi="Times New Roman" w:cs="Times New Roman"/>
            <w:sz w:val="24"/>
            <w:szCs w:val="24"/>
          </w:rPr>
          <w:t>W</w:t>
        </w:r>
      </w:ins>
      <w:r w:rsidRPr="00086D70">
        <w:rPr>
          <w:rFonts w:ascii="Times New Roman" w:eastAsia="Times New Roman" w:hAnsi="Times New Roman" w:cs="Times New Roman"/>
          <w:sz w:val="24"/>
          <w:szCs w:val="24"/>
        </w:rPr>
        <w:t xml:space="preserve">e </w:t>
      </w:r>
      <w:del w:id="89" w:author="Aleotti, Alessandra" w:date="2023-06-06T18:20:00Z">
        <w:r w:rsidRPr="00086D70" w:rsidDel="00DD2A4E">
          <w:rPr>
            <w:rFonts w:ascii="Times New Roman" w:eastAsia="Times New Roman" w:hAnsi="Times New Roman" w:cs="Times New Roman"/>
            <w:sz w:val="24"/>
            <w:szCs w:val="24"/>
          </w:rPr>
          <w:delText xml:space="preserve">can </w:delText>
        </w:r>
      </w:del>
      <w:r w:rsidRPr="00086D70">
        <w:rPr>
          <w:rFonts w:ascii="Times New Roman" w:eastAsia="Times New Roman" w:hAnsi="Times New Roman" w:cs="Times New Roman"/>
          <w:sz w:val="24"/>
          <w:szCs w:val="24"/>
        </w:rPr>
        <w:t>highlight</w:t>
      </w:r>
      <w:ins w:id="90" w:author="Aleotti, Alessandra" w:date="2023-06-06T18:20:00Z">
        <w:r w:rsidR="00DD2A4E">
          <w:rPr>
            <w:rFonts w:ascii="Times New Roman" w:eastAsia="Times New Roman" w:hAnsi="Times New Roman" w:cs="Times New Roman"/>
            <w:sz w:val="24"/>
            <w:szCs w:val="24"/>
          </w:rPr>
          <w:t>ed</w:t>
        </w:r>
      </w:ins>
      <w:r w:rsidRPr="00086D70">
        <w:rPr>
          <w:rFonts w:ascii="Times New Roman" w:eastAsia="Times New Roman" w:hAnsi="Times New Roman" w:cs="Times New Roman"/>
          <w:sz w:val="24"/>
          <w:szCs w:val="24"/>
        </w:rPr>
        <w:t xml:space="preserve"> which connections are already present considering only the top 100 genes per metacell and </w:t>
      </w:r>
      <w:r w:rsidRPr="00086D70">
        <w:rPr>
          <w:rFonts w:ascii="Times New Roman" w:eastAsia="Times New Roman" w:hAnsi="Times New Roman" w:cs="Times New Roman"/>
          <w:sz w:val="24"/>
          <w:szCs w:val="24"/>
        </w:rPr>
        <w:lastRenderedPageBreak/>
        <w:t>which appear later when including all genes with lfp&gt;0.5 (</w:t>
      </w:r>
      <w:del w:id="91" w:author="Aleotti, Alessandra" w:date="2023-06-06T18:22:00Z">
        <w:r w:rsidRPr="00086D70" w:rsidDel="00E67FC4">
          <w:rPr>
            <w:rFonts w:ascii="Times New Roman" w:eastAsia="Times New Roman" w:hAnsi="Times New Roman" w:cs="Times New Roman"/>
            <w:sz w:val="24"/>
            <w:szCs w:val="24"/>
            <w:highlight w:val="yellow"/>
          </w:rPr>
          <w:delText xml:space="preserve">see </w:delText>
        </w:r>
      </w:del>
      <w:ins w:id="92" w:author="Aleotti, Alessandra" w:date="2023-06-06T18:22:00Z">
        <w:r w:rsidR="00E67FC4">
          <w:rPr>
            <w:rFonts w:ascii="Times New Roman" w:eastAsia="Times New Roman" w:hAnsi="Times New Roman" w:cs="Times New Roman"/>
            <w:sz w:val="24"/>
            <w:szCs w:val="24"/>
            <w:highlight w:val="yellow"/>
          </w:rPr>
          <w:t xml:space="preserve">Figure 5A and </w:t>
        </w:r>
      </w:ins>
      <w:r w:rsidRPr="00086D70">
        <w:rPr>
          <w:rFonts w:ascii="Times New Roman" w:eastAsia="Times New Roman" w:hAnsi="Times New Roman" w:cs="Times New Roman"/>
          <w:sz w:val="24"/>
          <w:szCs w:val="24"/>
          <w:highlight w:val="yellow"/>
        </w:rPr>
        <w:t>Supplementary Figure</w:t>
      </w:r>
      <w:r w:rsidRPr="00086D70">
        <w:rPr>
          <w:rFonts w:ascii="Times New Roman" w:eastAsia="Times New Roman" w:hAnsi="Times New Roman" w:cs="Times New Roman"/>
          <w:sz w:val="24"/>
          <w:szCs w:val="24"/>
        </w:rPr>
        <w:t xml:space="preserve">). As the network of all metacells from all species contained too many connections to easily focus on relationships amongst specific subsets of metacells, we extracted subsets of the networks to identify more meaningful connections. So, we extracted the subnetwork containing Human PRCs and the first two neighbouring metacells (directly connecting metacells, and metacells connecting to the directly connected metacells) to explore connections amongst candidate ciliary PRCs. For candidate rhabdomeric PRCs, we made a subnetwork with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metacell and its next two neighbours (Figure 5 A’ and A’’).</w:t>
      </w:r>
      <w:ins w:id="93" w:author="Aleotti, Alessandra" w:date="2023-06-06T18:50:00Z">
        <w:r w:rsidR="00073C43">
          <w:rPr>
            <w:rFonts w:ascii="Times New Roman" w:eastAsia="Times New Roman" w:hAnsi="Times New Roman" w:cs="Times New Roman"/>
            <w:sz w:val="24"/>
            <w:szCs w:val="24"/>
          </w:rPr>
          <w:t xml:space="preserve"> Furthermore, to visualise more clearly the number of shared genes across metacells and species, we also plotted a heatmap</w:t>
        </w:r>
      </w:ins>
      <w:ins w:id="94" w:author="Aleotti, Alessandra" w:date="2023-06-06T18:52:00Z">
        <w:r w:rsidR="004555F8">
          <w:rPr>
            <w:rFonts w:ascii="Times New Roman" w:eastAsia="Times New Roman" w:hAnsi="Times New Roman" w:cs="Times New Roman"/>
            <w:sz w:val="24"/>
            <w:szCs w:val="24"/>
          </w:rPr>
          <w:t xml:space="preserve"> (Figure SX)</w:t>
        </w:r>
      </w:ins>
      <w:ins w:id="95" w:author="Aleotti, Alessandra" w:date="2023-06-06T18:50:00Z">
        <w:r w:rsidR="00073C43">
          <w:rPr>
            <w:rFonts w:ascii="Times New Roman" w:eastAsia="Times New Roman" w:hAnsi="Times New Roman" w:cs="Times New Roman"/>
            <w:sz w:val="24"/>
            <w:szCs w:val="24"/>
          </w:rPr>
          <w:t>.</w:t>
        </w:r>
      </w:ins>
    </w:p>
    <w:p w14:paraId="0B6A3E95" w14:textId="59454868"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The network graphs provided broad information about how many connections are shared amongst metacells, however, they are not the best visualisation to focus on which genes are in common across metacells. For that we made a presence absence table with genes ordered by most frequent (specifically with the hierarchy: present in most phyla, present in most species, present in most metacells) (Figure 5B and </w:t>
      </w:r>
      <w:r w:rsidRPr="00086D70">
        <w:rPr>
          <w:rFonts w:ascii="Times New Roman" w:eastAsia="Times New Roman" w:hAnsi="Times New Roman" w:cs="Times New Roman"/>
          <w:sz w:val="24"/>
          <w:szCs w:val="24"/>
          <w:highlight w:val="yellow"/>
        </w:rPr>
        <w:t>Supplementary figure with full list of genes</w:t>
      </w:r>
      <w:r w:rsidRPr="00086D70">
        <w:rPr>
          <w:rFonts w:ascii="Times New Roman" w:eastAsia="Times New Roman" w:hAnsi="Times New Roman" w:cs="Times New Roman"/>
          <w:sz w:val="24"/>
          <w:szCs w:val="24"/>
        </w:rPr>
        <w:t xml:space="preserve">). </w:t>
      </w:r>
      <w:ins w:id="96" w:author="Aleotti, Alessandra" w:date="2023-06-06T18:23:00Z">
        <w:r w:rsidR="004F23FD">
          <w:rPr>
            <w:rFonts w:ascii="Times New Roman" w:eastAsia="Times New Roman" w:hAnsi="Times New Roman" w:cs="Times New Roman"/>
            <w:sz w:val="24"/>
            <w:szCs w:val="24"/>
          </w:rPr>
          <w:t>We also counted which Pfam domains were most frequently present</w:t>
        </w:r>
        <w:r w:rsidR="00E95301">
          <w:rPr>
            <w:rFonts w:ascii="Times New Roman" w:eastAsia="Times New Roman" w:hAnsi="Times New Roman" w:cs="Times New Roman"/>
            <w:sz w:val="24"/>
            <w:szCs w:val="24"/>
          </w:rPr>
          <w:t>.</w:t>
        </w:r>
      </w:ins>
    </w:p>
    <w:p w14:paraId="0B6A3E96" w14:textId="74A2E94A" w:rsidR="004C4104" w:rsidRDefault="004C4104" w:rsidP="00CA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D5E5B1" w14:textId="3CF9F7BF" w:rsidR="00E272BD" w:rsidRDefault="00C61723" w:rsidP="00E272BD">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Data Availability</w:t>
      </w:r>
    </w:p>
    <w:p w14:paraId="536481A4" w14:textId="77777777" w:rsidR="00C61723" w:rsidRDefault="00C61723" w:rsidP="00E272BD">
      <w:pPr>
        <w:spacing w:line="360" w:lineRule="auto"/>
        <w:jc w:val="both"/>
        <w:rPr>
          <w:rFonts w:ascii="Times New Roman" w:eastAsia="Times New Roman" w:hAnsi="Times New Roman" w:cs="Times New Roman"/>
          <w:sz w:val="32"/>
          <w:szCs w:val="32"/>
        </w:rPr>
      </w:pPr>
    </w:p>
    <w:p w14:paraId="70F9F1B5" w14:textId="31FF1140" w:rsidR="00C61723" w:rsidRDefault="00C61723" w:rsidP="00E272B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4905">
        <w:rPr>
          <w:rFonts w:ascii="Times New Roman" w:eastAsia="Times New Roman" w:hAnsi="Times New Roman" w:cs="Times New Roman"/>
          <w:sz w:val="24"/>
          <w:szCs w:val="24"/>
        </w:rPr>
        <w:t xml:space="preserve">dditional supplementary material and raw output files are available at the GitHub repository: </w:t>
      </w:r>
      <w:r w:rsidR="00134905" w:rsidRPr="00134905">
        <w:rPr>
          <w:rFonts w:ascii="Times New Roman" w:eastAsia="Times New Roman" w:hAnsi="Times New Roman" w:cs="Times New Roman"/>
          <w:sz w:val="24"/>
          <w:szCs w:val="24"/>
          <w:highlight w:val="yellow"/>
        </w:rPr>
        <w:t>put link.</w:t>
      </w:r>
    </w:p>
    <w:p w14:paraId="05955821" w14:textId="77777777" w:rsidR="00134905" w:rsidRPr="00C61723" w:rsidRDefault="00134905" w:rsidP="00E272BD">
      <w:pPr>
        <w:spacing w:line="360" w:lineRule="auto"/>
        <w:jc w:val="both"/>
        <w:rPr>
          <w:rFonts w:ascii="Times New Roman" w:eastAsia="Times New Roman" w:hAnsi="Times New Roman" w:cs="Times New Roman"/>
          <w:sz w:val="24"/>
          <w:szCs w:val="24"/>
        </w:rPr>
      </w:pPr>
    </w:p>
    <w:p w14:paraId="598223F2" w14:textId="77777777" w:rsidR="00134905" w:rsidRDefault="00134905" w:rsidP="00E272BD">
      <w:pPr>
        <w:spacing w:line="360" w:lineRule="auto"/>
        <w:jc w:val="both"/>
        <w:rPr>
          <w:rFonts w:ascii="Times New Roman" w:eastAsia="Times New Roman" w:hAnsi="Times New Roman" w:cs="Times New Roman"/>
          <w:sz w:val="32"/>
          <w:szCs w:val="32"/>
        </w:rPr>
      </w:pPr>
    </w:p>
    <w:p w14:paraId="73F2668E" w14:textId="4D6291DA" w:rsidR="00C61723" w:rsidRPr="001E634B" w:rsidRDefault="00C61723" w:rsidP="00E272BD">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Acknowledgements</w:t>
      </w:r>
    </w:p>
    <w:p w14:paraId="5FA85BC8" w14:textId="1836BC02" w:rsidR="00E272BD" w:rsidRPr="00134905" w:rsidRDefault="004B1883" w:rsidP="00CA041D">
      <w:pPr>
        <w:spacing w:line="360" w:lineRule="auto"/>
        <w:jc w:val="both"/>
        <w:rPr>
          <w:rFonts w:ascii="Times New Roman" w:eastAsia="Times New Roman" w:hAnsi="Times New Roman" w:cs="Times New Roman"/>
          <w:sz w:val="24"/>
          <w:szCs w:val="24"/>
        </w:rPr>
      </w:pPr>
      <w:r w:rsidRPr="004B1883">
        <w:rPr>
          <w:rFonts w:ascii="Times New Roman" w:eastAsia="Times New Roman" w:hAnsi="Times New Roman" w:cs="Times New Roman"/>
          <w:sz w:val="24"/>
          <w:szCs w:val="24"/>
          <w:highlight w:val="yellow"/>
        </w:rPr>
        <w:t>Maryam for help in scripts.</w:t>
      </w:r>
    </w:p>
    <w:p w14:paraId="41FFB77F" w14:textId="77777777" w:rsidR="00134905" w:rsidRDefault="00134905" w:rsidP="00CA041D">
      <w:pPr>
        <w:spacing w:line="360" w:lineRule="auto"/>
        <w:jc w:val="both"/>
        <w:rPr>
          <w:rFonts w:ascii="Times New Roman" w:eastAsia="Times New Roman" w:hAnsi="Times New Roman" w:cs="Times New Roman"/>
          <w:sz w:val="32"/>
          <w:szCs w:val="32"/>
        </w:rPr>
      </w:pPr>
    </w:p>
    <w:p w14:paraId="0B6A3E98" w14:textId="69D9B2AC" w:rsidR="00D57823" w:rsidRPr="001E634B" w:rsidRDefault="002B567E" w:rsidP="00CA041D">
      <w:pPr>
        <w:spacing w:line="360" w:lineRule="auto"/>
        <w:jc w:val="both"/>
        <w:rPr>
          <w:rFonts w:ascii="Times New Roman" w:eastAsia="Times New Roman" w:hAnsi="Times New Roman" w:cs="Times New Roman"/>
          <w:sz w:val="32"/>
          <w:szCs w:val="32"/>
        </w:rPr>
      </w:pPr>
      <w:r w:rsidRPr="001E634B">
        <w:rPr>
          <w:rFonts w:ascii="Times New Roman" w:eastAsia="Times New Roman" w:hAnsi="Times New Roman" w:cs="Times New Roman"/>
          <w:sz w:val="32"/>
          <w:szCs w:val="32"/>
        </w:rPr>
        <w:t>References</w:t>
      </w:r>
    </w:p>
    <w:p w14:paraId="0B6A3E99" w14:textId="77777777" w:rsidR="00D57823" w:rsidRPr="00086D70" w:rsidRDefault="00D57823" w:rsidP="00CA041D">
      <w:pPr>
        <w:pBdr>
          <w:top w:val="nil"/>
          <w:left w:val="nil"/>
          <w:bottom w:val="nil"/>
          <w:right w:val="nil"/>
          <w:between w:val="nil"/>
        </w:pBdr>
        <w:spacing w:after="240" w:line="360" w:lineRule="auto"/>
        <w:ind w:left="720" w:hanging="720"/>
        <w:jc w:val="both"/>
        <w:rPr>
          <w:rFonts w:ascii="Times New Roman" w:eastAsia="Times New Roman" w:hAnsi="Times New Roman" w:cs="Times New Roman"/>
          <w:sz w:val="24"/>
          <w:szCs w:val="24"/>
        </w:rPr>
      </w:pPr>
    </w:p>
    <w:p w14:paraId="0E73A2B2" w14:textId="77777777" w:rsidR="00224BBC" w:rsidRPr="00086D70" w:rsidRDefault="004B01C8"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fldChar w:fldCharType="begin"/>
      </w:r>
      <w:r w:rsidR="00224BBC" w:rsidRPr="00086D70">
        <w:rPr>
          <w:rFonts w:ascii="Times New Roman" w:hAnsi="Times New Roman" w:cs="Times New Roman"/>
          <w:sz w:val="24"/>
          <w:szCs w:val="24"/>
        </w:rPr>
        <w:instrText xml:space="preserve"> ADDIN ZOTERO_BIBL {"uncited":[],"omitted":[],"custom":[]} CSL_BIBLIOGRAPHY </w:instrText>
      </w:r>
      <w:r w:rsidRPr="00086D70">
        <w:rPr>
          <w:rFonts w:ascii="Times New Roman" w:hAnsi="Times New Roman" w:cs="Times New Roman"/>
          <w:sz w:val="24"/>
          <w:szCs w:val="24"/>
        </w:rPr>
        <w:fldChar w:fldCharType="separate"/>
      </w:r>
      <w:r w:rsidR="00224BBC" w:rsidRPr="00086D70">
        <w:rPr>
          <w:rFonts w:ascii="Times New Roman" w:hAnsi="Times New Roman" w:cs="Times New Roman"/>
          <w:sz w:val="24"/>
          <w:szCs w:val="24"/>
        </w:rPr>
        <w:t xml:space="preserve">Altimimi HF, Schnetkamp PPM. 2007. Na+/Ca2+-K+ Exchangers (NCKX):Functional Properties and Physiological Roles. </w:t>
      </w:r>
      <w:r w:rsidR="00224BBC" w:rsidRPr="00086D70">
        <w:rPr>
          <w:rFonts w:ascii="Times New Roman" w:hAnsi="Times New Roman" w:cs="Times New Roman"/>
          <w:i/>
          <w:iCs/>
          <w:sz w:val="24"/>
          <w:szCs w:val="24"/>
        </w:rPr>
        <w:t>Channels</w:t>
      </w:r>
      <w:r w:rsidR="00224BBC" w:rsidRPr="00086D70">
        <w:rPr>
          <w:rFonts w:ascii="Times New Roman" w:hAnsi="Times New Roman" w:cs="Times New Roman"/>
          <w:sz w:val="24"/>
          <w:szCs w:val="24"/>
        </w:rPr>
        <w:t xml:space="preserve"> 1:62–69.</w:t>
      </w:r>
    </w:p>
    <w:p w14:paraId="0535302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Arendt D. 2003. Evolution of eyes and photoreceptor cell types. </w:t>
      </w:r>
      <w:r w:rsidRPr="00086D70">
        <w:rPr>
          <w:rFonts w:ascii="Times New Roman" w:hAnsi="Times New Roman" w:cs="Times New Roman"/>
          <w:i/>
          <w:iCs/>
          <w:sz w:val="24"/>
          <w:szCs w:val="24"/>
        </w:rPr>
        <w:t>Int. J. Dev. Biol.</w:t>
      </w:r>
      <w:r w:rsidRPr="00086D70">
        <w:rPr>
          <w:rFonts w:ascii="Times New Roman" w:hAnsi="Times New Roman" w:cs="Times New Roman"/>
          <w:sz w:val="24"/>
          <w:szCs w:val="24"/>
        </w:rPr>
        <w:t xml:space="preserve"> 47:563–571.</w:t>
      </w:r>
    </w:p>
    <w:p w14:paraId="6485F9F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Arendt D. 2008. The evolution of cell types in animals: emerging principles from molecular studies. </w:t>
      </w:r>
      <w:r w:rsidRPr="00086D70">
        <w:rPr>
          <w:rFonts w:ascii="Times New Roman" w:hAnsi="Times New Roman" w:cs="Times New Roman"/>
          <w:i/>
          <w:iCs/>
          <w:sz w:val="24"/>
          <w:szCs w:val="24"/>
        </w:rPr>
        <w:t>Nat. Rev. Genet.</w:t>
      </w:r>
      <w:r w:rsidRPr="00086D70">
        <w:rPr>
          <w:rFonts w:ascii="Times New Roman" w:hAnsi="Times New Roman" w:cs="Times New Roman"/>
          <w:sz w:val="24"/>
          <w:szCs w:val="24"/>
        </w:rPr>
        <w:t xml:space="preserve"> 9:868–882.</w:t>
      </w:r>
    </w:p>
    <w:p w14:paraId="02D2C3AF"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Arendt D, Musser JM, Baker CVH, Bergman A, Cepko C, Erwin DH, Pavlicev M, Schlosser G, Widder S, Laubichler MD, et al. 2016. The origin and evolution of cell types. </w:t>
      </w:r>
      <w:r w:rsidRPr="00086D70">
        <w:rPr>
          <w:rFonts w:ascii="Times New Roman" w:hAnsi="Times New Roman" w:cs="Times New Roman"/>
          <w:i/>
          <w:iCs/>
          <w:sz w:val="24"/>
          <w:szCs w:val="24"/>
        </w:rPr>
        <w:t>Nat. Rev. Genet.</w:t>
      </w:r>
      <w:r w:rsidRPr="00086D70">
        <w:rPr>
          <w:rFonts w:ascii="Times New Roman" w:hAnsi="Times New Roman" w:cs="Times New Roman"/>
          <w:sz w:val="24"/>
          <w:szCs w:val="24"/>
        </w:rPr>
        <w:t xml:space="preserve"> 17:744–757.</w:t>
      </w:r>
    </w:p>
    <w:p w14:paraId="6AA9D355"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Arendt D, Tessmar-Raible K, Snyman H, Dorresteijn AW, Wittbrodt J. 2004. Ciliary photoreceptors with a vertebrate-type opsin in an invertebrate brain. </w:t>
      </w:r>
      <w:r w:rsidRPr="00086D70">
        <w:rPr>
          <w:rFonts w:ascii="Times New Roman" w:hAnsi="Times New Roman" w:cs="Times New Roman"/>
          <w:i/>
          <w:iCs/>
          <w:sz w:val="24"/>
          <w:szCs w:val="24"/>
        </w:rPr>
        <w:t>Science</w:t>
      </w:r>
      <w:r w:rsidRPr="00086D70">
        <w:rPr>
          <w:rFonts w:ascii="Times New Roman" w:hAnsi="Times New Roman" w:cs="Times New Roman"/>
          <w:sz w:val="24"/>
          <w:szCs w:val="24"/>
        </w:rPr>
        <w:t xml:space="preserve"> 306:869–871.</w:t>
      </w:r>
    </w:p>
    <w:p w14:paraId="101D5E05"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Baran Y, Bercovich A, Sebe-Pedros A, Lubling Y, Giladi A, Chomsky E, Meir Z, Hoichman M, Lifshitz A, Tanay A. 2019. MetaCell: analysis of single-cell RNA-seq data using K-nn graph partitions. </w:t>
      </w:r>
      <w:r w:rsidRPr="00086D70">
        <w:rPr>
          <w:rFonts w:ascii="Times New Roman" w:hAnsi="Times New Roman" w:cs="Times New Roman"/>
          <w:i/>
          <w:iCs/>
          <w:sz w:val="24"/>
          <w:szCs w:val="24"/>
        </w:rPr>
        <w:t>Genome Biol.</w:t>
      </w:r>
      <w:r w:rsidRPr="00086D70">
        <w:rPr>
          <w:rFonts w:ascii="Times New Roman" w:hAnsi="Times New Roman" w:cs="Times New Roman"/>
          <w:sz w:val="24"/>
          <w:szCs w:val="24"/>
        </w:rPr>
        <w:t xml:space="preserve"> 20:206.</w:t>
      </w:r>
    </w:p>
    <w:p w14:paraId="51AC8CC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Camacho C, Coulouris G, Avagyan V, Ma N, Papadopoulos J, Bealer K, Madden TL. 2009. BLAST+: architecture and applications. </w:t>
      </w:r>
      <w:r w:rsidRPr="00086D70">
        <w:rPr>
          <w:rFonts w:ascii="Times New Roman" w:hAnsi="Times New Roman" w:cs="Times New Roman"/>
          <w:i/>
          <w:iCs/>
          <w:sz w:val="24"/>
          <w:szCs w:val="24"/>
        </w:rPr>
        <w:t>BMC Bioinformatics</w:t>
      </w:r>
      <w:r w:rsidRPr="00086D70">
        <w:rPr>
          <w:rFonts w:ascii="Times New Roman" w:hAnsi="Times New Roman" w:cs="Times New Roman"/>
          <w:sz w:val="24"/>
          <w:szCs w:val="24"/>
        </w:rPr>
        <w:t xml:space="preserve"> 10:421.</w:t>
      </w:r>
    </w:p>
    <w:p w14:paraId="63A1998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Cantalapiedra CP, Hernández-Plaza A, Letunic I, Bork P, Huerta-Cepas J. 2021. eggNOG-mapper v2: Functional Annotation, Orthology Assignments, and Domain Prediction at the Metagenomic Scale. Available from: https://www.biorxiv.org/content/10.1101/2021.06.03.446934v2</w:t>
      </w:r>
    </w:p>
    <w:p w14:paraId="498B3405"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Capella-Gutiérrez S, Silla-Martínez JM, Gabaldón T. 2009. trimAl: a tool for automated alignment trimming in large-scale phylogenetic analyses. </w:t>
      </w:r>
      <w:r w:rsidRPr="00086D70">
        <w:rPr>
          <w:rFonts w:ascii="Times New Roman" w:hAnsi="Times New Roman" w:cs="Times New Roman"/>
          <w:i/>
          <w:iCs/>
          <w:sz w:val="24"/>
          <w:szCs w:val="24"/>
        </w:rPr>
        <w:t>Bioinformatics</w:t>
      </w:r>
      <w:r w:rsidRPr="00086D70">
        <w:rPr>
          <w:rFonts w:ascii="Times New Roman" w:hAnsi="Times New Roman" w:cs="Times New Roman"/>
          <w:sz w:val="24"/>
          <w:szCs w:val="24"/>
        </w:rPr>
        <w:t xml:space="preserve"> 25:1972–1973.</w:t>
      </w:r>
    </w:p>
    <w:p w14:paraId="7C57803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Chari T, Weissbourd B, Gehring J, Ferraioli A, Leclère L, Herl M, Gao F, Chevalier S, Copley RR, Houliston E, et al. 2021. Whole-animal multiplexed single-cell RNA-seq reveals transcriptional shifts across Clytia medusa cell types. </w:t>
      </w:r>
      <w:r w:rsidRPr="00086D70">
        <w:rPr>
          <w:rFonts w:ascii="Times New Roman" w:hAnsi="Times New Roman" w:cs="Times New Roman"/>
          <w:i/>
          <w:iCs/>
          <w:sz w:val="24"/>
          <w:szCs w:val="24"/>
        </w:rPr>
        <w:t>Sci. Adv.</w:t>
      </w:r>
      <w:r w:rsidRPr="00086D70">
        <w:rPr>
          <w:rFonts w:ascii="Times New Roman" w:hAnsi="Times New Roman" w:cs="Times New Roman"/>
          <w:sz w:val="24"/>
          <w:szCs w:val="24"/>
        </w:rPr>
        <w:t xml:space="preserve"> 7:eabh1683.</w:t>
      </w:r>
    </w:p>
    <w:p w14:paraId="43DE234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von Döhren J, Bartolomaeus T. 2018. Unexpected ultrastructure of an eye in Spiralia: the larval ocelli of Procephalothrix oestrymnicus (Nemertea). </w:t>
      </w:r>
      <w:r w:rsidRPr="00086D70">
        <w:rPr>
          <w:rFonts w:ascii="Times New Roman" w:hAnsi="Times New Roman" w:cs="Times New Roman"/>
          <w:i/>
          <w:iCs/>
          <w:sz w:val="24"/>
          <w:szCs w:val="24"/>
        </w:rPr>
        <w:t>Zoomorphology</w:t>
      </w:r>
      <w:r w:rsidRPr="00086D70">
        <w:rPr>
          <w:rFonts w:ascii="Times New Roman" w:hAnsi="Times New Roman" w:cs="Times New Roman"/>
          <w:sz w:val="24"/>
          <w:szCs w:val="24"/>
        </w:rPr>
        <w:t xml:space="preserve"> 137:241–248.</w:t>
      </w:r>
    </w:p>
    <w:p w14:paraId="3BFD4E1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Eakin RM, Kuda A. 1970. Ultrastructure of sensory receptors in ascidian tadpoles. </w:t>
      </w:r>
      <w:r w:rsidRPr="00086D70">
        <w:rPr>
          <w:rFonts w:ascii="Times New Roman" w:hAnsi="Times New Roman" w:cs="Times New Roman"/>
          <w:i/>
          <w:iCs/>
          <w:sz w:val="24"/>
          <w:szCs w:val="24"/>
        </w:rPr>
        <w:t>Z. Für Zellforsch. Mikrosk. Anat.</w:t>
      </w:r>
      <w:r w:rsidRPr="00086D70">
        <w:rPr>
          <w:rFonts w:ascii="Times New Roman" w:hAnsi="Times New Roman" w:cs="Times New Roman"/>
          <w:sz w:val="24"/>
          <w:szCs w:val="24"/>
        </w:rPr>
        <w:t xml:space="preserve"> 112:287–312.</w:t>
      </w:r>
    </w:p>
    <w:p w14:paraId="7FA896C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Elliott GRD, Leys SP. 2004. SPONGE LARVAL PHOTOTAXIS: A COMPARATIVE STUDY. </w:t>
      </w:r>
      <w:r w:rsidRPr="00086D70">
        <w:rPr>
          <w:rFonts w:ascii="Times New Roman" w:hAnsi="Times New Roman" w:cs="Times New Roman"/>
          <w:i/>
          <w:iCs/>
          <w:sz w:val="24"/>
          <w:szCs w:val="24"/>
        </w:rPr>
        <w:t>BMIB - Boll. Dei Musei E Degli Ist. Biol.</w:t>
      </w:r>
      <w:r w:rsidRPr="00086D70">
        <w:rPr>
          <w:rFonts w:ascii="Times New Roman" w:hAnsi="Times New Roman" w:cs="Times New Roman"/>
          <w:sz w:val="24"/>
          <w:szCs w:val="24"/>
        </w:rPr>
        <w:t xml:space="preserve"> [Internet] 68. Available from: https://riviste.unige.it/index.php/BMIB/article/view/625</w:t>
      </w:r>
    </w:p>
    <w:p w14:paraId="01AD176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lang w:val="it-IT"/>
        </w:rPr>
        <w:t xml:space="preserve">Feuda R, Dohrmann M, Pett W, Philippe H, Rota-Stabelli O, Lartillot N, Wörheide G, Pisani D. 2017. </w:t>
      </w:r>
      <w:r w:rsidRPr="00086D70">
        <w:rPr>
          <w:rFonts w:ascii="Times New Roman" w:hAnsi="Times New Roman" w:cs="Times New Roman"/>
          <w:sz w:val="24"/>
          <w:szCs w:val="24"/>
        </w:rPr>
        <w:t xml:space="preserve">Improved Modeling of Compositional Heterogeneity Supports Sponges as Sister to All Other Animals. </w:t>
      </w:r>
      <w:r w:rsidRPr="00086D70">
        <w:rPr>
          <w:rFonts w:ascii="Times New Roman" w:hAnsi="Times New Roman" w:cs="Times New Roman"/>
          <w:i/>
          <w:iCs/>
          <w:sz w:val="24"/>
          <w:szCs w:val="24"/>
        </w:rPr>
        <w:t>Curr. Biol.</w:t>
      </w:r>
      <w:r w:rsidRPr="00086D70">
        <w:rPr>
          <w:rFonts w:ascii="Times New Roman" w:hAnsi="Times New Roman" w:cs="Times New Roman"/>
          <w:sz w:val="24"/>
          <w:szCs w:val="24"/>
        </w:rPr>
        <w:t xml:space="preserve"> 27:3864-3870.e4.</w:t>
      </w:r>
    </w:p>
    <w:p w14:paraId="68678C6D"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Feuda R, Hamilton SC, McInerney JO, Pisani D. 2012. Metazoan opsin evolution reveals a simple route to animal vision. </w:t>
      </w:r>
      <w:r w:rsidRPr="00086D70">
        <w:rPr>
          <w:rFonts w:ascii="Times New Roman" w:hAnsi="Times New Roman" w:cs="Times New Roman"/>
          <w:i/>
          <w:iCs/>
          <w:sz w:val="24"/>
          <w:szCs w:val="24"/>
        </w:rPr>
        <w:t>Proc. Natl. Acad. Sci.</w:t>
      </w:r>
      <w:r w:rsidRPr="00086D70">
        <w:rPr>
          <w:rFonts w:ascii="Times New Roman" w:hAnsi="Times New Roman" w:cs="Times New Roman"/>
          <w:sz w:val="24"/>
          <w:szCs w:val="24"/>
        </w:rPr>
        <w:t xml:space="preserve"> 109:18868–18872.</w:t>
      </w:r>
    </w:p>
    <w:p w14:paraId="678332C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Fleming JF, Feuda R, Roberts NW, Pisani D. 2020. A Novel Approach to Investigate the Effect of Tree Reconstruction Artifacts in Single-Gene Analysis Clarifies Opsin Evolution in Nonbilaterian Metazoans. </w:t>
      </w:r>
      <w:r w:rsidRPr="00086D70">
        <w:rPr>
          <w:rFonts w:ascii="Times New Roman" w:hAnsi="Times New Roman" w:cs="Times New Roman"/>
          <w:i/>
          <w:iCs/>
          <w:sz w:val="24"/>
          <w:szCs w:val="24"/>
        </w:rPr>
        <w:t>Genome Biol. Evol.</w:t>
      </w:r>
      <w:r w:rsidRPr="00086D70">
        <w:rPr>
          <w:rFonts w:ascii="Times New Roman" w:hAnsi="Times New Roman" w:cs="Times New Roman"/>
          <w:sz w:val="24"/>
          <w:szCs w:val="24"/>
        </w:rPr>
        <w:t xml:space="preserve"> 12:3906–3916.</w:t>
      </w:r>
    </w:p>
    <w:p w14:paraId="2F3FCC7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Fu Y, Liao H-W, Do MTH, Yau K-W. 2005. Non-image-forming ocular photoreception in vertebrates. </w:t>
      </w:r>
      <w:r w:rsidRPr="00086D70">
        <w:rPr>
          <w:rFonts w:ascii="Times New Roman" w:hAnsi="Times New Roman" w:cs="Times New Roman"/>
          <w:i/>
          <w:iCs/>
          <w:sz w:val="24"/>
          <w:szCs w:val="24"/>
        </w:rPr>
        <w:t>Curr. Opin. Neurobiol.</w:t>
      </w:r>
      <w:r w:rsidRPr="00086D70">
        <w:rPr>
          <w:rFonts w:ascii="Times New Roman" w:hAnsi="Times New Roman" w:cs="Times New Roman"/>
          <w:sz w:val="24"/>
          <w:szCs w:val="24"/>
        </w:rPr>
        <w:t xml:space="preserve"> 15:415–422.</w:t>
      </w:r>
    </w:p>
    <w:p w14:paraId="3D93D8B5"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Gornik SG, Bergheim BG, Morel B, Stamatakis A, Foulkes NS, Guse A. 2021. Photoreceptor Diversification Accompanies the Evolution of Anthozoa.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38:1744–1760.</w:t>
      </w:r>
    </w:p>
    <w:p w14:paraId="6BED6BA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Gurevich VV, Gurevich EV. 2016. G Protein-Coupled Receptor Kinases (GRKs) History: Evolution and Discovery. In: Gurevich VV, Gurevich EV, Tesmer JJG, editors. G Protein-Coupled Receptor Kinases. New York, NY: Springer New York. p. 3–22. Available from: https://doi.org/10.1007/978-1-4939-3798-1_1</w:t>
      </w:r>
    </w:p>
    <w:p w14:paraId="0E48901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Hardie RC, Juusola M. 2015. Phototransduction in Drosophila. </w:t>
      </w:r>
      <w:r w:rsidRPr="00086D70">
        <w:rPr>
          <w:rFonts w:ascii="Times New Roman" w:hAnsi="Times New Roman" w:cs="Times New Roman"/>
          <w:i/>
          <w:iCs/>
          <w:sz w:val="24"/>
          <w:szCs w:val="24"/>
        </w:rPr>
        <w:t>Curr. Opin. Neurobiol.</w:t>
      </w:r>
      <w:r w:rsidRPr="00086D70">
        <w:rPr>
          <w:rFonts w:ascii="Times New Roman" w:hAnsi="Times New Roman" w:cs="Times New Roman"/>
          <w:sz w:val="24"/>
          <w:szCs w:val="24"/>
        </w:rPr>
        <w:t xml:space="preserve"> 34:37–45.</w:t>
      </w:r>
    </w:p>
    <w:p w14:paraId="10CD47EF"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086D70">
        <w:rPr>
          <w:rFonts w:ascii="Times New Roman" w:hAnsi="Times New Roman" w:cs="Times New Roman"/>
          <w:i/>
          <w:iCs/>
          <w:sz w:val="24"/>
          <w:szCs w:val="24"/>
        </w:rPr>
        <w:t>Science</w:t>
      </w:r>
      <w:r w:rsidRPr="00086D70">
        <w:rPr>
          <w:rFonts w:ascii="Times New Roman" w:hAnsi="Times New Roman" w:cs="Times New Roman"/>
          <w:sz w:val="24"/>
          <w:szCs w:val="24"/>
        </w:rPr>
        <w:t xml:space="preserve"> 295:1065–1070.</w:t>
      </w:r>
    </w:p>
    <w:p w14:paraId="2E4D536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Heyland A, Croll R, Goodall S, Kranyak J, Wyeth R. 2014. Trichoplax adhaerens, an Enigmatic Basal Metazoan with Potential. In: Carroll DJ, Stricker SA, editors. Developmental Biology of the Sea Urchin and Other Marine Invertebrates: Methods and Protocols. Methods in Molecular Biology. Totowa, NJ: Humana Press. p. 45–61. Available from: https://doi.org/10.1007/978-1-62703-974-1_4</w:t>
      </w:r>
    </w:p>
    <w:p w14:paraId="6786278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Hoang DT, Chernomor O, von Haeseler A, Minh BQ, Vinh LS. 2018. UFBoot2: Improving the Ultrafast Bootstrap Approximation.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35:518–522.</w:t>
      </w:r>
    </w:p>
    <w:p w14:paraId="20A7695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Horridge GA. 1964. Presumed photoreceptive cilia in a ctenophore. </w:t>
      </w:r>
      <w:r w:rsidRPr="00086D70">
        <w:rPr>
          <w:rFonts w:ascii="Times New Roman" w:hAnsi="Times New Roman" w:cs="Times New Roman"/>
          <w:i/>
          <w:iCs/>
          <w:sz w:val="24"/>
          <w:szCs w:val="24"/>
        </w:rPr>
        <w:t>Q. J. Microsc. Sci.</w:t>
      </w:r>
      <w:r w:rsidRPr="00086D70">
        <w:rPr>
          <w:rFonts w:ascii="Times New Roman" w:hAnsi="Times New Roman" w:cs="Times New Roman"/>
          <w:sz w:val="24"/>
          <w:szCs w:val="24"/>
        </w:rPr>
        <w:t xml:space="preserve"> [Internet]. Available from: https://openresearch-repository.anu.edu.au/handle/1885/167542</w:t>
      </w:r>
    </w:p>
    <w:p w14:paraId="51802B41"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lang w:val="it-IT"/>
        </w:rPr>
        <w:t xml:space="preserve">Huerta-Cepas J, Serra F, Bork P. 2016. </w:t>
      </w:r>
      <w:r w:rsidRPr="00086D70">
        <w:rPr>
          <w:rFonts w:ascii="Times New Roman" w:hAnsi="Times New Roman" w:cs="Times New Roman"/>
          <w:sz w:val="24"/>
          <w:szCs w:val="24"/>
        </w:rPr>
        <w:t xml:space="preserve">ETE 3: Reconstruction, Analysis, and Visualization of Phylogenomic Data.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33:1635–1638.</w:t>
      </w:r>
    </w:p>
    <w:p w14:paraId="3D084CD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Jékely G, Paps J, Nielsen C. 2015. The phylogenetic position of ctenophores and the origin(s) of nervous systems. </w:t>
      </w:r>
      <w:r w:rsidRPr="00086D70">
        <w:rPr>
          <w:rFonts w:ascii="Times New Roman" w:hAnsi="Times New Roman" w:cs="Times New Roman"/>
          <w:i/>
          <w:iCs/>
          <w:sz w:val="24"/>
          <w:szCs w:val="24"/>
        </w:rPr>
        <w:t>EvoDevo</w:t>
      </w:r>
      <w:r w:rsidRPr="00086D70">
        <w:rPr>
          <w:rFonts w:ascii="Times New Roman" w:hAnsi="Times New Roman" w:cs="Times New Roman"/>
          <w:sz w:val="24"/>
          <w:szCs w:val="24"/>
        </w:rPr>
        <w:t xml:space="preserve"> 6:1.</w:t>
      </w:r>
    </w:p>
    <w:p w14:paraId="02794B2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Jones P, Binns D, Chang H-Y, Fraser M, Li W, McAnulla C, McWilliam H, Maslen J, Mitchell A, Nuka G, et al. 2014. InterProScan 5: genome-scale protein function classification. </w:t>
      </w:r>
      <w:r w:rsidRPr="00086D70">
        <w:rPr>
          <w:rFonts w:ascii="Times New Roman" w:hAnsi="Times New Roman" w:cs="Times New Roman"/>
          <w:i/>
          <w:iCs/>
          <w:sz w:val="24"/>
          <w:szCs w:val="24"/>
        </w:rPr>
        <w:t>Bioinformatics</w:t>
      </w:r>
      <w:r w:rsidRPr="00086D70">
        <w:rPr>
          <w:rFonts w:ascii="Times New Roman" w:hAnsi="Times New Roman" w:cs="Times New Roman"/>
          <w:sz w:val="24"/>
          <w:szCs w:val="24"/>
        </w:rPr>
        <w:t xml:space="preserve"> 30:1236–1240.</w:t>
      </w:r>
    </w:p>
    <w:p w14:paraId="02449F44"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Kalyaanamoorthy S, Minh BQ, Wong TKF, von Haeseler A, Jermiin LS. 2017. ModelFinder: fast model selection for accurate phylogenetic estimates. </w:t>
      </w:r>
      <w:r w:rsidRPr="00086D70">
        <w:rPr>
          <w:rFonts w:ascii="Times New Roman" w:hAnsi="Times New Roman" w:cs="Times New Roman"/>
          <w:i/>
          <w:iCs/>
          <w:sz w:val="24"/>
          <w:szCs w:val="24"/>
        </w:rPr>
        <w:t>Nat. Methods</w:t>
      </w:r>
      <w:r w:rsidRPr="00086D70">
        <w:rPr>
          <w:rFonts w:ascii="Times New Roman" w:hAnsi="Times New Roman" w:cs="Times New Roman"/>
          <w:sz w:val="24"/>
          <w:szCs w:val="24"/>
        </w:rPr>
        <w:t xml:space="preserve"> 14:587–589.</w:t>
      </w:r>
    </w:p>
    <w:p w14:paraId="1D9E987F"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Kanehisa M. 2019. Toward understanding the origin and evolution of cellular organisms. </w:t>
      </w:r>
      <w:r w:rsidRPr="00086D70">
        <w:rPr>
          <w:rFonts w:ascii="Times New Roman" w:hAnsi="Times New Roman" w:cs="Times New Roman"/>
          <w:i/>
          <w:iCs/>
          <w:sz w:val="24"/>
          <w:szCs w:val="24"/>
        </w:rPr>
        <w:t>Protein Sci.</w:t>
      </w:r>
      <w:r w:rsidRPr="00086D70">
        <w:rPr>
          <w:rFonts w:ascii="Times New Roman" w:hAnsi="Times New Roman" w:cs="Times New Roman"/>
          <w:sz w:val="24"/>
          <w:szCs w:val="24"/>
        </w:rPr>
        <w:t xml:space="preserve"> 28:1947–1951.</w:t>
      </w:r>
    </w:p>
    <w:p w14:paraId="684D11BA"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Kanehisa M, Sato Y, Kawashima M. 2021. KEGG mapping tools for uncovering hidden features in biological data. </w:t>
      </w:r>
      <w:r w:rsidRPr="00086D70">
        <w:rPr>
          <w:rFonts w:ascii="Times New Roman" w:hAnsi="Times New Roman" w:cs="Times New Roman"/>
          <w:i/>
          <w:iCs/>
          <w:sz w:val="24"/>
          <w:szCs w:val="24"/>
        </w:rPr>
        <w:t>Protein Sci.</w:t>
      </w:r>
      <w:r w:rsidRPr="00086D70">
        <w:rPr>
          <w:rFonts w:ascii="Times New Roman" w:hAnsi="Times New Roman" w:cs="Times New Roman"/>
          <w:sz w:val="24"/>
          <w:szCs w:val="24"/>
        </w:rPr>
        <w:t xml:space="preserve"> [Internet] n/a. Available from: https://onlinelibrary.wiley.com/doi/abs/10.1002/pro.4172</w:t>
      </w:r>
    </w:p>
    <w:p w14:paraId="6FADFDB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Katoh K, Standley DM. 2013. MAFFT Multiple Sequence Alignment Software Version 7: Improvements in Performance and Usability.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30:772–780.</w:t>
      </w:r>
    </w:p>
    <w:p w14:paraId="00EB139A"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Koyanagi M, Ono K, Suga H, Iwabe N, Miyata T. 1998. Phospholipase C cDNAs from sponge and hydra: antiquity of genes involved in the inositol phospholipid signaling pathway1The nucleotide sequence data reported in this paper will appear in the DDBJ, EMBL and GenBank nucleotide sequence databases.1. </w:t>
      </w:r>
      <w:r w:rsidRPr="00086D70">
        <w:rPr>
          <w:rFonts w:ascii="Times New Roman" w:hAnsi="Times New Roman" w:cs="Times New Roman"/>
          <w:i/>
          <w:iCs/>
          <w:sz w:val="24"/>
          <w:szCs w:val="24"/>
        </w:rPr>
        <w:t>FEBS Lett.</w:t>
      </w:r>
      <w:r w:rsidRPr="00086D70">
        <w:rPr>
          <w:rFonts w:ascii="Times New Roman" w:hAnsi="Times New Roman" w:cs="Times New Roman"/>
          <w:sz w:val="24"/>
          <w:szCs w:val="24"/>
        </w:rPr>
        <w:t xml:space="preserve"> 439:66–70.</w:t>
      </w:r>
    </w:p>
    <w:p w14:paraId="555B9E6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Kozmik Z, Ruzickova J, Jonasova K, Matsumoto Y, Vopalensky P, Kozmikova I, Strnad H, Kawamura S, Piatigorsky J, Paces V, et al. 2008. Assembly of the cnidarian camera-type eye from vertebrate-like components. </w:t>
      </w:r>
      <w:r w:rsidRPr="00086D70">
        <w:rPr>
          <w:rFonts w:ascii="Times New Roman" w:hAnsi="Times New Roman" w:cs="Times New Roman"/>
          <w:i/>
          <w:iCs/>
          <w:sz w:val="24"/>
          <w:szCs w:val="24"/>
        </w:rPr>
        <w:t>Proc. Natl. Acad. Sci.</w:t>
      </w:r>
      <w:r w:rsidRPr="00086D70">
        <w:rPr>
          <w:rFonts w:ascii="Times New Roman" w:hAnsi="Times New Roman" w:cs="Times New Roman"/>
          <w:sz w:val="24"/>
          <w:szCs w:val="24"/>
        </w:rPr>
        <w:t xml:space="preserve"> 105:8989–8993.</w:t>
      </w:r>
    </w:p>
    <w:p w14:paraId="36D8129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Krishnan A, Mustafa A, Almén MS, Fredriksson R, Williams MJ, Schiöth HB. 2015. Evolutionary hierarchy of vertebrate-like heterotrimeric G protein families. </w:t>
      </w:r>
      <w:r w:rsidRPr="00086D70">
        <w:rPr>
          <w:rFonts w:ascii="Times New Roman" w:hAnsi="Times New Roman" w:cs="Times New Roman"/>
          <w:i/>
          <w:iCs/>
          <w:sz w:val="24"/>
          <w:szCs w:val="24"/>
        </w:rPr>
        <w:t>Mol. Phylogenet. Evol.</w:t>
      </w:r>
      <w:r w:rsidRPr="00086D70">
        <w:rPr>
          <w:rFonts w:ascii="Times New Roman" w:hAnsi="Times New Roman" w:cs="Times New Roman"/>
          <w:sz w:val="24"/>
          <w:szCs w:val="24"/>
        </w:rPr>
        <w:t xml:space="preserve"> 91:27–40.</w:t>
      </w:r>
    </w:p>
    <w:p w14:paraId="1A4DC289"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Kück P, Meusemann K. 2010. FASconCAT, Version 1.0, Zool. Forschungsmuseum A. Koenig, Germany, 2010.</w:t>
      </w:r>
    </w:p>
    <w:p w14:paraId="342CC48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Lagman D, Franzén IE, Eggert J, Larhammar D, Abalo XM. 2016. Evolution and expression of the phosphodiesterase 6 genes unveils vertebrate novelty to control photosensitivity. </w:t>
      </w:r>
      <w:r w:rsidRPr="00086D70">
        <w:rPr>
          <w:rFonts w:ascii="Times New Roman" w:hAnsi="Times New Roman" w:cs="Times New Roman"/>
          <w:i/>
          <w:iCs/>
          <w:sz w:val="24"/>
          <w:szCs w:val="24"/>
        </w:rPr>
        <w:t>BMC Evol. Biol.</w:t>
      </w:r>
      <w:r w:rsidRPr="00086D70">
        <w:rPr>
          <w:rFonts w:ascii="Times New Roman" w:hAnsi="Times New Roman" w:cs="Times New Roman"/>
          <w:sz w:val="24"/>
          <w:szCs w:val="24"/>
        </w:rPr>
        <w:t xml:space="preserve"> 16:124.</w:t>
      </w:r>
    </w:p>
    <w:p w14:paraId="347C692D"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Lagman D, Sundström G, Ocampo Daza D, Abalo XM, Larhammar D. 2012. Expansion of transducin subunit gene families in early vertebrate tetraploidizations. </w:t>
      </w:r>
      <w:r w:rsidRPr="00086D70">
        <w:rPr>
          <w:rFonts w:ascii="Times New Roman" w:hAnsi="Times New Roman" w:cs="Times New Roman"/>
          <w:i/>
          <w:iCs/>
          <w:sz w:val="24"/>
          <w:szCs w:val="24"/>
        </w:rPr>
        <w:t>Genomics</w:t>
      </w:r>
      <w:r w:rsidRPr="00086D70">
        <w:rPr>
          <w:rFonts w:ascii="Times New Roman" w:hAnsi="Times New Roman" w:cs="Times New Roman"/>
          <w:sz w:val="24"/>
          <w:szCs w:val="24"/>
        </w:rPr>
        <w:t xml:space="preserve"> 100:203–211.</w:t>
      </w:r>
    </w:p>
    <w:p w14:paraId="23DBC009"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Lamb TD. 2020. Evolution of the genes mediating phototransduction in rod and cone photoreceptors. </w:t>
      </w:r>
      <w:r w:rsidRPr="00086D70">
        <w:rPr>
          <w:rFonts w:ascii="Times New Roman" w:hAnsi="Times New Roman" w:cs="Times New Roman"/>
          <w:i/>
          <w:iCs/>
          <w:sz w:val="24"/>
          <w:szCs w:val="24"/>
        </w:rPr>
        <w:t>Prog. Retin. Eye Res.</w:t>
      </w:r>
      <w:r w:rsidRPr="00086D70">
        <w:rPr>
          <w:rFonts w:ascii="Times New Roman" w:hAnsi="Times New Roman" w:cs="Times New Roman"/>
          <w:sz w:val="24"/>
          <w:szCs w:val="24"/>
        </w:rPr>
        <w:t xml:space="preserve"> 76:100823.</w:t>
      </w:r>
    </w:p>
    <w:p w14:paraId="4062E73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Lamb TD, Patel HR, Chuah A, Hunt DM. 2018. Evolution of the shut-off steps of vertebrate phototransduction. </w:t>
      </w:r>
      <w:r w:rsidRPr="00086D70">
        <w:rPr>
          <w:rFonts w:ascii="Times New Roman" w:hAnsi="Times New Roman" w:cs="Times New Roman"/>
          <w:i/>
          <w:iCs/>
          <w:sz w:val="24"/>
          <w:szCs w:val="24"/>
        </w:rPr>
        <w:t>Open Biol.</w:t>
      </w:r>
      <w:r w:rsidRPr="00086D70">
        <w:rPr>
          <w:rFonts w:ascii="Times New Roman" w:hAnsi="Times New Roman" w:cs="Times New Roman"/>
          <w:sz w:val="24"/>
          <w:szCs w:val="24"/>
        </w:rPr>
        <w:t xml:space="preserve"> 8:170232.</w:t>
      </w:r>
    </w:p>
    <w:p w14:paraId="2D4C3F6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Lee S-J, Xu H, Montell C. 2004. Rhodopsin kinase activity modulates the amplitude of the visual response in Drosophila. </w:t>
      </w:r>
      <w:r w:rsidRPr="00086D70">
        <w:rPr>
          <w:rFonts w:ascii="Times New Roman" w:hAnsi="Times New Roman" w:cs="Times New Roman"/>
          <w:i/>
          <w:iCs/>
          <w:sz w:val="24"/>
          <w:szCs w:val="24"/>
        </w:rPr>
        <w:t>Proc. Natl. Acad. Sci.</w:t>
      </w:r>
      <w:r w:rsidRPr="00086D70">
        <w:rPr>
          <w:rFonts w:ascii="Times New Roman" w:hAnsi="Times New Roman" w:cs="Times New Roman"/>
          <w:sz w:val="24"/>
          <w:szCs w:val="24"/>
        </w:rPr>
        <w:t xml:space="preserve"> 101:11874–11879.</w:t>
      </w:r>
    </w:p>
    <w:p w14:paraId="6129553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Levy S, Elek A, Grau-Bové X, Menéndez-Bravo S, Iglesias M, Tanay A, Mass T, Sebé-Pedrós A. 2021. A stony coral cell atlas illuminates the molecular and cellular basis of coral symbiosis, calcification, and immunity. </w:t>
      </w:r>
      <w:r w:rsidRPr="00086D70">
        <w:rPr>
          <w:rFonts w:ascii="Times New Roman" w:hAnsi="Times New Roman" w:cs="Times New Roman"/>
          <w:i/>
          <w:iCs/>
          <w:sz w:val="24"/>
          <w:szCs w:val="24"/>
        </w:rPr>
        <w:t>Cell</w:t>
      </w:r>
      <w:r w:rsidRPr="00086D70">
        <w:rPr>
          <w:rFonts w:ascii="Times New Roman" w:hAnsi="Times New Roman" w:cs="Times New Roman"/>
          <w:sz w:val="24"/>
          <w:szCs w:val="24"/>
        </w:rPr>
        <w:t xml:space="preserve"> 184:2973-2987.e18.</w:t>
      </w:r>
    </w:p>
    <w:p w14:paraId="09B80AE9"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Leys SP, Degnan BM. 2001. Cytological Basis of Photoresponsive Behavior in a Sponge Larva. </w:t>
      </w:r>
      <w:r w:rsidRPr="00086D70">
        <w:rPr>
          <w:rFonts w:ascii="Times New Roman" w:hAnsi="Times New Roman" w:cs="Times New Roman"/>
          <w:i/>
          <w:iCs/>
          <w:sz w:val="24"/>
          <w:szCs w:val="24"/>
        </w:rPr>
        <w:t>Biol. Bull.</w:t>
      </w:r>
      <w:r w:rsidRPr="00086D70">
        <w:rPr>
          <w:rFonts w:ascii="Times New Roman" w:hAnsi="Times New Roman" w:cs="Times New Roman"/>
          <w:sz w:val="24"/>
          <w:szCs w:val="24"/>
        </w:rPr>
        <w:t xml:space="preserve"> [Internet]. Available from: https://www.journals.uchicago.edu/doi/10.2307/1543611</w:t>
      </w:r>
    </w:p>
    <w:p w14:paraId="748748E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Lukowski SW, Lo CY, Sharov AA, Nguyen Q, Fang L, Hung SS, Zhu L, Zhang T, Grünert U, Nguyen T, et al. 2019. A single-cell transcriptome atlas of the adult human retina. </w:t>
      </w:r>
      <w:r w:rsidRPr="00086D70">
        <w:rPr>
          <w:rFonts w:ascii="Times New Roman" w:hAnsi="Times New Roman" w:cs="Times New Roman"/>
          <w:i/>
          <w:iCs/>
          <w:sz w:val="24"/>
          <w:szCs w:val="24"/>
        </w:rPr>
        <w:t>EMBO J.</w:t>
      </w:r>
      <w:r w:rsidRPr="00086D70">
        <w:rPr>
          <w:rFonts w:ascii="Times New Roman" w:hAnsi="Times New Roman" w:cs="Times New Roman"/>
          <w:sz w:val="24"/>
          <w:szCs w:val="24"/>
        </w:rPr>
        <w:t xml:space="preserve"> 38:e100811.</w:t>
      </w:r>
    </w:p>
    <w:p w14:paraId="050407C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Macosko EZ, Basu A, Satija R, Nemesh J, Shekhar K, Goldman M, Tirosh I, Bialas AR, Kamitaki N, Martersteck EM, et al. 2015. Highly Parallel Genome-wide Expression Profiling of Individual Cells Using Nanoliter Droplets. </w:t>
      </w:r>
      <w:r w:rsidRPr="00086D70">
        <w:rPr>
          <w:rFonts w:ascii="Times New Roman" w:hAnsi="Times New Roman" w:cs="Times New Roman"/>
          <w:i/>
          <w:iCs/>
          <w:sz w:val="24"/>
          <w:szCs w:val="24"/>
        </w:rPr>
        <w:t>Cell</w:t>
      </w:r>
      <w:r w:rsidRPr="00086D70">
        <w:rPr>
          <w:rFonts w:ascii="Times New Roman" w:hAnsi="Times New Roman" w:cs="Times New Roman"/>
          <w:sz w:val="24"/>
          <w:szCs w:val="24"/>
        </w:rPr>
        <w:t xml:space="preserve"> 161:1202–1214.</w:t>
      </w:r>
    </w:p>
    <w:p w14:paraId="06AC2D8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Maddison W, Maddison D. 2008. Mesquite: A modular system for evolutionary analysis. </w:t>
      </w:r>
      <w:r w:rsidRPr="00086D70">
        <w:rPr>
          <w:rFonts w:ascii="Times New Roman" w:hAnsi="Times New Roman" w:cs="Times New Roman"/>
          <w:i/>
          <w:iCs/>
          <w:sz w:val="24"/>
          <w:szCs w:val="24"/>
        </w:rPr>
        <w:t>Evolution</w:t>
      </w:r>
      <w:r w:rsidRPr="00086D70">
        <w:rPr>
          <w:rFonts w:ascii="Times New Roman" w:hAnsi="Times New Roman" w:cs="Times New Roman"/>
          <w:sz w:val="24"/>
          <w:szCs w:val="24"/>
        </w:rPr>
        <w:t xml:space="preserve"> 62:1103–1118.</w:t>
      </w:r>
    </w:p>
    <w:p w14:paraId="165A3BC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Maldonado M, Durfort M, McCarthy DA, Young CM. 2003. The cellular basis of photobehavior in the tufted parenchymella larva of demosponges. </w:t>
      </w:r>
      <w:r w:rsidRPr="00086D70">
        <w:rPr>
          <w:rFonts w:ascii="Times New Roman" w:hAnsi="Times New Roman" w:cs="Times New Roman"/>
          <w:i/>
          <w:iCs/>
          <w:sz w:val="24"/>
          <w:szCs w:val="24"/>
        </w:rPr>
        <w:t>Mar. Biol.</w:t>
      </w:r>
      <w:r w:rsidRPr="00086D70">
        <w:rPr>
          <w:rFonts w:ascii="Times New Roman" w:hAnsi="Times New Roman" w:cs="Times New Roman"/>
          <w:sz w:val="24"/>
          <w:szCs w:val="24"/>
        </w:rPr>
        <w:t xml:space="preserve"> 143:427–441.</w:t>
      </w:r>
    </w:p>
    <w:p w14:paraId="1EB4F91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Mikami K. 2014. Structural divergence and loss of phosphoinositide-specific phospholipase C signaling components during the evolution of the green plant lineage: implications from structural characteristics of algal components. </w:t>
      </w:r>
      <w:r w:rsidRPr="00086D70">
        <w:rPr>
          <w:rFonts w:ascii="Times New Roman" w:hAnsi="Times New Roman" w:cs="Times New Roman"/>
          <w:i/>
          <w:iCs/>
          <w:sz w:val="24"/>
          <w:szCs w:val="24"/>
        </w:rPr>
        <w:t>Front. Plant Sci.</w:t>
      </w:r>
      <w:r w:rsidRPr="00086D70">
        <w:rPr>
          <w:rFonts w:ascii="Times New Roman" w:hAnsi="Times New Roman" w:cs="Times New Roman"/>
          <w:sz w:val="24"/>
          <w:szCs w:val="24"/>
        </w:rPr>
        <w:t xml:space="preserve"> 5:380.</w:t>
      </w:r>
    </w:p>
    <w:p w14:paraId="1FC3F9F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Minh BQ, Schmidt HA, Chernomor O, Schrempf D, Woodhams MD, von Haeseler A, Lanfear R. 2020. IQ-TREE 2: New Models and Efficient Methods for Phylogenetic Inference in the Genomic Era.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37:1530–1534.</w:t>
      </w:r>
    </w:p>
    <w:p w14:paraId="3C5924B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Morel B, Kozlov AM, Stamatakis A, Szöllősi GJ. 2020. GeneRax: A Tool for Species-Tree-Aware Maximum Likelihood-Based Gene  Family Tree Inference under Gene Duplication, Transfer, and Loss.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37:2763–2774.</w:t>
      </w:r>
    </w:p>
    <w:p w14:paraId="42E24BD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Mushegian A, Gurevich VV, Gurevich EV. 2012. The Origin and Evolution of G Protein-Coupled Receptor Kinases. </w:t>
      </w:r>
      <w:r w:rsidRPr="00086D70">
        <w:rPr>
          <w:rFonts w:ascii="Times New Roman" w:hAnsi="Times New Roman" w:cs="Times New Roman"/>
          <w:i/>
          <w:iCs/>
          <w:sz w:val="24"/>
          <w:szCs w:val="24"/>
        </w:rPr>
        <w:t>PLOS ONE</w:t>
      </w:r>
      <w:r w:rsidRPr="00086D70">
        <w:rPr>
          <w:rFonts w:ascii="Times New Roman" w:hAnsi="Times New Roman" w:cs="Times New Roman"/>
          <w:sz w:val="24"/>
          <w:szCs w:val="24"/>
        </w:rPr>
        <w:t xml:space="preserve"> 7:e33806.</w:t>
      </w:r>
    </w:p>
    <w:p w14:paraId="7E85066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Nilsson D-E. 2009. The evolution of eyes and visually guided behaviour. </w:t>
      </w:r>
      <w:r w:rsidRPr="00086D70">
        <w:rPr>
          <w:rFonts w:ascii="Times New Roman" w:hAnsi="Times New Roman" w:cs="Times New Roman"/>
          <w:i/>
          <w:iCs/>
          <w:sz w:val="24"/>
          <w:szCs w:val="24"/>
        </w:rPr>
        <w:t>Philos. Trans. R. Soc. B Biol. Sci.</w:t>
      </w:r>
      <w:r w:rsidRPr="00086D70">
        <w:rPr>
          <w:rFonts w:ascii="Times New Roman" w:hAnsi="Times New Roman" w:cs="Times New Roman"/>
          <w:sz w:val="24"/>
          <w:szCs w:val="24"/>
        </w:rPr>
        <w:t xml:space="preserve"> 364:2833–2847.</w:t>
      </w:r>
    </w:p>
    <w:p w14:paraId="50542C5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Nilsson D-E. 2013. Eye evolution and its functional basis. </w:t>
      </w:r>
      <w:r w:rsidRPr="00086D70">
        <w:rPr>
          <w:rFonts w:ascii="Times New Roman" w:hAnsi="Times New Roman" w:cs="Times New Roman"/>
          <w:i/>
          <w:iCs/>
          <w:sz w:val="24"/>
          <w:szCs w:val="24"/>
        </w:rPr>
        <w:t>Vis. Neurosci.</w:t>
      </w:r>
      <w:r w:rsidRPr="00086D70">
        <w:rPr>
          <w:rFonts w:ascii="Times New Roman" w:hAnsi="Times New Roman" w:cs="Times New Roman"/>
          <w:sz w:val="24"/>
          <w:szCs w:val="24"/>
        </w:rPr>
        <w:t xml:space="preserve"> 30:5–20.</w:t>
      </w:r>
    </w:p>
    <w:p w14:paraId="48369811"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Nordström K, Wallén  null, Seymour J, Nilsson D. 2003. A simple visual system without neurons in jellyfish larvae. </w:t>
      </w:r>
      <w:r w:rsidRPr="00086D70">
        <w:rPr>
          <w:rFonts w:ascii="Times New Roman" w:hAnsi="Times New Roman" w:cs="Times New Roman"/>
          <w:i/>
          <w:iCs/>
          <w:sz w:val="24"/>
          <w:szCs w:val="24"/>
        </w:rPr>
        <w:t>Proc. R. Soc. Lond. B Biol. Sci.</w:t>
      </w:r>
      <w:r w:rsidRPr="00086D70">
        <w:rPr>
          <w:rFonts w:ascii="Times New Roman" w:hAnsi="Times New Roman" w:cs="Times New Roman"/>
          <w:sz w:val="24"/>
          <w:szCs w:val="24"/>
        </w:rPr>
        <w:t xml:space="preserve"> 270:2349–2354.</w:t>
      </w:r>
    </w:p>
    <w:p w14:paraId="7174AB6D"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Orban T, Palczewski K. 2016. Structure and Function of G-Protein-Coupled Receptor Kinases 1 and 7. In: Gurevich VV, Gurevich EV, Tesmer JJG, editors. G Protein-Coupled Receptor Kinases. New York, NY: Springer New York. p. 25–43. Available from: https://doi.org/10.1007/978-1-4939-3798-1_2</w:t>
      </w:r>
    </w:p>
    <w:p w14:paraId="23E159FA" w14:textId="77777777" w:rsidR="00224BBC" w:rsidRPr="00086D70" w:rsidRDefault="00224BBC" w:rsidP="00CA041D">
      <w:pPr>
        <w:pStyle w:val="Bibliography"/>
        <w:spacing w:line="360" w:lineRule="auto"/>
        <w:jc w:val="both"/>
        <w:rPr>
          <w:rFonts w:ascii="Times New Roman" w:hAnsi="Times New Roman" w:cs="Times New Roman"/>
          <w:sz w:val="24"/>
          <w:szCs w:val="24"/>
          <w:lang w:val="it-IT"/>
        </w:rPr>
      </w:pPr>
      <w:r w:rsidRPr="00086D70">
        <w:rPr>
          <w:rFonts w:ascii="Times New Roman" w:hAnsi="Times New Roman" w:cs="Times New Roman"/>
          <w:sz w:val="24"/>
          <w:szCs w:val="24"/>
        </w:rPr>
        <w:t xml:space="preserve">Özel MN, Simon F, Jafari S, Holguera I, Chen Y-C, Benhra N, El-Danaf RN, Kapuralin K, Malin JA, Konstantinides N, et al. 2021. Neuronal diversity and convergence in a visual system developmental atlas. </w:t>
      </w:r>
      <w:r w:rsidRPr="00086D70">
        <w:rPr>
          <w:rFonts w:ascii="Times New Roman" w:hAnsi="Times New Roman" w:cs="Times New Roman"/>
          <w:i/>
          <w:iCs/>
          <w:sz w:val="24"/>
          <w:szCs w:val="24"/>
          <w:lang w:val="it-IT"/>
        </w:rPr>
        <w:t>Nature</w:t>
      </w:r>
      <w:r w:rsidRPr="00086D70">
        <w:rPr>
          <w:rFonts w:ascii="Times New Roman" w:hAnsi="Times New Roman" w:cs="Times New Roman"/>
          <w:sz w:val="24"/>
          <w:szCs w:val="24"/>
          <w:lang w:val="it-IT"/>
        </w:rPr>
        <w:t xml:space="preserve"> 589:88–95.</w:t>
      </w:r>
    </w:p>
    <w:p w14:paraId="17459C85"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lang w:val="it-IT"/>
        </w:rPr>
        <w:lastRenderedPageBreak/>
        <w:t xml:space="preserve">Paganos P, Voronov D, Musser JM, Arendt D, Arnone MI. 2021. </w:t>
      </w:r>
      <w:r w:rsidRPr="00086D70">
        <w:rPr>
          <w:rFonts w:ascii="Times New Roman" w:hAnsi="Times New Roman" w:cs="Times New Roman"/>
          <w:sz w:val="24"/>
          <w:szCs w:val="24"/>
        </w:rPr>
        <w:t xml:space="preserve">Single-cell RNA sequencing of the Strongylocentrotus purpuratus larva reveals the blueprint of major cell types and nervous system of a non-chordate deuterostome.Tessmar-Raible K, Bronner ME, Martinez Serra P, Revilla-i-Domingo R, Hinman V, editors. </w:t>
      </w:r>
      <w:r w:rsidRPr="00086D70">
        <w:rPr>
          <w:rFonts w:ascii="Times New Roman" w:hAnsi="Times New Roman" w:cs="Times New Roman"/>
          <w:i/>
          <w:iCs/>
          <w:sz w:val="24"/>
          <w:szCs w:val="24"/>
        </w:rPr>
        <w:t>eLife</w:t>
      </w:r>
      <w:r w:rsidRPr="00086D70">
        <w:rPr>
          <w:rFonts w:ascii="Times New Roman" w:hAnsi="Times New Roman" w:cs="Times New Roman"/>
          <w:sz w:val="24"/>
          <w:szCs w:val="24"/>
        </w:rPr>
        <w:t xml:space="preserve"> 10:e70416.</w:t>
      </w:r>
    </w:p>
    <w:p w14:paraId="649265D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Palczewski K, Kiser PD. 2020. Shedding new light on the generation of the visual chromophore. </w:t>
      </w:r>
      <w:r w:rsidRPr="00086D70">
        <w:rPr>
          <w:rFonts w:ascii="Times New Roman" w:hAnsi="Times New Roman" w:cs="Times New Roman"/>
          <w:i/>
          <w:iCs/>
          <w:sz w:val="24"/>
          <w:szCs w:val="24"/>
        </w:rPr>
        <w:t>Proc. Natl. Acad. Sci. U. S. A.</w:t>
      </w:r>
      <w:r w:rsidRPr="00086D70">
        <w:rPr>
          <w:rFonts w:ascii="Times New Roman" w:hAnsi="Times New Roman" w:cs="Times New Roman"/>
          <w:sz w:val="24"/>
          <w:szCs w:val="24"/>
        </w:rPr>
        <w:t xml:space="preserve"> 117:19629–19638.</w:t>
      </w:r>
    </w:p>
    <w:p w14:paraId="5F59ECE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Passamaneck YJ, Furchheim N, Hejnol A, Martindale MQ, Lüter C. 2011. Ciliary photoreceptors in the cerebral eyes of a protostome larva. </w:t>
      </w:r>
      <w:r w:rsidRPr="00086D70">
        <w:rPr>
          <w:rFonts w:ascii="Times New Roman" w:hAnsi="Times New Roman" w:cs="Times New Roman"/>
          <w:i/>
          <w:iCs/>
          <w:sz w:val="24"/>
          <w:szCs w:val="24"/>
        </w:rPr>
        <w:t>EvoDevo</w:t>
      </w:r>
      <w:r w:rsidRPr="00086D70">
        <w:rPr>
          <w:rFonts w:ascii="Times New Roman" w:hAnsi="Times New Roman" w:cs="Times New Roman"/>
          <w:sz w:val="24"/>
          <w:szCs w:val="24"/>
        </w:rPr>
        <w:t xml:space="preserve"> 2:6.</w:t>
      </w:r>
    </w:p>
    <w:p w14:paraId="17E2472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Piatigorsky J, Kozmik Z. 2004. Cubozoan jellyfish: an Evo/Devo model for eyes and other sensory systems. </w:t>
      </w:r>
      <w:r w:rsidRPr="00086D70">
        <w:rPr>
          <w:rFonts w:ascii="Times New Roman" w:hAnsi="Times New Roman" w:cs="Times New Roman"/>
          <w:i/>
          <w:iCs/>
          <w:sz w:val="24"/>
          <w:szCs w:val="24"/>
        </w:rPr>
        <w:t>Int. J. Dev. Biol.</w:t>
      </w:r>
      <w:r w:rsidRPr="00086D70">
        <w:rPr>
          <w:rFonts w:ascii="Times New Roman" w:hAnsi="Times New Roman" w:cs="Times New Roman"/>
          <w:sz w:val="24"/>
          <w:szCs w:val="24"/>
        </w:rPr>
        <w:t xml:space="preserve"> 48:719–729.</w:t>
      </w:r>
    </w:p>
    <w:p w14:paraId="5ED0E9A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Picciani N, Kerlin JR, Sierra N, Swafford AJM, Ramirez MD, Roberts NG, Cannon JT, Daly M, Oakley TH. 2018. Prolific Origination of Eyes in Cnidaria with Co-option of Non-visual Opsins. </w:t>
      </w:r>
      <w:r w:rsidRPr="00086D70">
        <w:rPr>
          <w:rFonts w:ascii="Times New Roman" w:hAnsi="Times New Roman" w:cs="Times New Roman"/>
          <w:i/>
          <w:iCs/>
          <w:sz w:val="24"/>
          <w:szCs w:val="24"/>
        </w:rPr>
        <w:t>Curr. Biol.</w:t>
      </w:r>
      <w:r w:rsidRPr="00086D70">
        <w:rPr>
          <w:rFonts w:ascii="Times New Roman" w:hAnsi="Times New Roman" w:cs="Times New Roman"/>
          <w:sz w:val="24"/>
          <w:szCs w:val="24"/>
        </w:rPr>
        <w:t xml:space="preserve"> 28:2413-2419.e4.</w:t>
      </w:r>
    </w:p>
    <w:p w14:paraId="0FA08BE1"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Plachetzki DC, Fong CR, Oakley TH. 2010. The evolution of phototransduction from an ancestral cyclic nucleotide gated pathway. </w:t>
      </w:r>
      <w:r w:rsidRPr="00086D70">
        <w:rPr>
          <w:rFonts w:ascii="Times New Roman" w:hAnsi="Times New Roman" w:cs="Times New Roman"/>
          <w:i/>
          <w:iCs/>
          <w:sz w:val="24"/>
          <w:szCs w:val="24"/>
        </w:rPr>
        <w:t>Proc. R. Soc. B Biol. Sci.</w:t>
      </w:r>
      <w:r w:rsidRPr="00086D70">
        <w:rPr>
          <w:rFonts w:ascii="Times New Roman" w:hAnsi="Times New Roman" w:cs="Times New Roman"/>
          <w:sz w:val="24"/>
          <w:szCs w:val="24"/>
        </w:rPr>
        <w:t xml:space="preserve"> 277:1963–1969.</w:t>
      </w:r>
    </w:p>
    <w:p w14:paraId="1D22F2E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Poux S, Arighi CN, Magrane M, Bateman A, Wei C-H, Lu Z, Boutet E, Bye-A-Jee H, Famiglietti ML, Roechert B, et al. 2017. On expert curation and scalability: UniProtKB/Swiss-Prot as a case study. </w:t>
      </w:r>
      <w:r w:rsidRPr="00086D70">
        <w:rPr>
          <w:rFonts w:ascii="Times New Roman" w:hAnsi="Times New Roman" w:cs="Times New Roman"/>
          <w:i/>
          <w:iCs/>
          <w:sz w:val="24"/>
          <w:szCs w:val="24"/>
        </w:rPr>
        <w:t>Bioinformatics</w:t>
      </w:r>
      <w:r w:rsidRPr="00086D70">
        <w:rPr>
          <w:rFonts w:ascii="Times New Roman" w:hAnsi="Times New Roman" w:cs="Times New Roman"/>
          <w:sz w:val="24"/>
          <w:szCs w:val="24"/>
        </w:rPr>
        <w:t xml:space="preserve"> 33:3454–3460.</w:t>
      </w:r>
    </w:p>
    <w:p w14:paraId="60CD82A6"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Provencio I, Rodriguez IR, Jiang G, Hayes WP, Moreira EF, Rollag MD. 2000. A Novel Human Opsin in the Inner Retina. </w:t>
      </w:r>
      <w:r w:rsidRPr="00086D70">
        <w:rPr>
          <w:rFonts w:ascii="Times New Roman" w:hAnsi="Times New Roman" w:cs="Times New Roman"/>
          <w:i/>
          <w:iCs/>
          <w:sz w:val="24"/>
          <w:szCs w:val="24"/>
        </w:rPr>
        <w:t>J. Neurosci.</w:t>
      </w:r>
      <w:r w:rsidRPr="00086D70">
        <w:rPr>
          <w:rFonts w:ascii="Times New Roman" w:hAnsi="Times New Roman" w:cs="Times New Roman"/>
          <w:sz w:val="24"/>
          <w:szCs w:val="24"/>
        </w:rPr>
        <w:t xml:space="preserve"> 20:600–605.</w:t>
      </w:r>
    </w:p>
    <w:p w14:paraId="471A086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Quevillon E, Silventoinen V, Pillai S, Harte N, Mulder N, Apweiler R, Lopez R. 2005. InterProScan: protein domains identifier. </w:t>
      </w:r>
      <w:r w:rsidRPr="00086D70">
        <w:rPr>
          <w:rFonts w:ascii="Times New Roman" w:hAnsi="Times New Roman" w:cs="Times New Roman"/>
          <w:i/>
          <w:iCs/>
          <w:sz w:val="24"/>
          <w:szCs w:val="24"/>
        </w:rPr>
        <w:t>Nucleic Acids Res.</w:t>
      </w:r>
      <w:r w:rsidRPr="00086D70">
        <w:rPr>
          <w:rFonts w:ascii="Times New Roman" w:hAnsi="Times New Roman" w:cs="Times New Roman"/>
          <w:sz w:val="24"/>
          <w:szCs w:val="24"/>
        </w:rPr>
        <w:t xml:space="preserve"> 33:W116–W120.</w:t>
      </w:r>
    </w:p>
    <w:p w14:paraId="4CC01E3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Rebecchi MJ, Pentyala SN. 2000. Structure, Function, and Control of Phosphoinositide-Specific Phospholipase C. </w:t>
      </w:r>
      <w:r w:rsidRPr="00086D70">
        <w:rPr>
          <w:rFonts w:ascii="Times New Roman" w:hAnsi="Times New Roman" w:cs="Times New Roman"/>
          <w:i/>
          <w:iCs/>
          <w:sz w:val="24"/>
          <w:szCs w:val="24"/>
        </w:rPr>
        <w:t>Physiol. Rev.</w:t>
      </w:r>
      <w:r w:rsidRPr="00086D70">
        <w:rPr>
          <w:rFonts w:ascii="Times New Roman" w:hAnsi="Times New Roman" w:cs="Times New Roman"/>
          <w:sz w:val="24"/>
          <w:szCs w:val="24"/>
        </w:rPr>
        <w:t xml:space="preserve"> 80:1291–1335.</w:t>
      </w:r>
    </w:p>
    <w:p w14:paraId="01533D6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Rollag MD, Berson DM, Provencio I. 2003. Melanopsin, Ganglion-Cell Photoreceptors, and Mammalian Photoentrainment. </w:t>
      </w:r>
      <w:r w:rsidRPr="00086D70">
        <w:rPr>
          <w:rFonts w:ascii="Times New Roman" w:hAnsi="Times New Roman" w:cs="Times New Roman"/>
          <w:i/>
          <w:iCs/>
          <w:sz w:val="24"/>
          <w:szCs w:val="24"/>
        </w:rPr>
        <w:t>J. Biol. Rhythms</w:t>
      </w:r>
      <w:r w:rsidRPr="00086D70">
        <w:rPr>
          <w:rFonts w:ascii="Times New Roman" w:hAnsi="Times New Roman" w:cs="Times New Roman"/>
          <w:sz w:val="24"/>
          <w:szCs w:val="24"/>
        </w:rPr>
        <w:t xml:space="preserve"> 18:227–234.</w:t>
      </w:r>
    </w:p>
    <w:p w14:paraId="71677F11"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Ryan K, Lu Z, Meinertzhagen IA. 2016. The CNS connectome of a tadpole larva of Ciona intestinalis (L.) highlights sidedness in the brain of a chordate sibling.Marder E, editor. </w:t>
      </w:r>
      <w:r w:rsidRPr="00086D70">
        <w:rPr>
          <w:rFonts w:ascii="Times New Roman" w:hAnsi="Times New Roman" w:cs="Times New Roman"/>
          <w:i/>
          <w:iCs/>
          <w:sz w:val="24"/>
          <w:szCs w:val="24"/>
        </w:rPr>
        <w:t>eLife</w:t>
      </w:r>
      <w:r w:rsidRPr="00086D70">
        <w:rPr>
          <w:rFonts w:ascii="Times New Roman" w:hAnsi="Times New Roman" w:cs="Times New Roman"/>
          <w:sz w:val="24"/>
          <w:szCs w:val="24"/>
        </w:rPr>
        <w:t xml:space="preserve"> 5:e16962.</w:t>
      </w:r>
    </w:p>
    <w:p w14:paraId="2A82A989"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Schnitzler CE, Pang K, Powers ML, Reitzel AM, Ryan JF, Simmons D, Tada T, Park M, Gupta J, Brooks SY, et al. 2012. Genomic organization, evolution, and expression of photoprotein and opsin genes in Mnemiopsis leidyi: a new view of ctenophore photocytes. </w:t>
      </w:r>
      <w:r w:rsidRPr="00086D70">
        <w:rPr>
          <w:rFonts w:ascii="Times New Roman" w:hAnsi="Times New Roman" w:cs="Times New Roman"/>
          <w:i/>
          <w:iCs/>
          <w:sz w:val="24"/>
          <w:szCs w:val="24"/>
        </w:rPr>
        <w:t>BMC Biol.</w:t>
      </w:r>
      <w:r w:rsidRPr="00086D70">
        <w:rPr>
          <w:rFonts w:ascii="Times New Roman" w:hAnsi="Times New Roman" w:cs="Times New Roman"/>
          <w:sz w:val="24"/>
          <w:szCs w:val="24"/>
        </w:rPr>
        <w:t xml:space="preserve"> 10:107.</w:t>
      </w:r>
    </w:p>
    <w:p w14:paraId="71AEC39C"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Sebé-Pedrós A, Chomsky E, Pang K, Lara-Astiaso D, Gaiti F, Mukamel Z, Amit I, Hejnol A, Degnan BM, Tanay A. 2018. Early metazoan cell type diversity and the evolution of multicellular gene regulation. </w:t>
      </w:r>
      <w:r w:rsidRPr="00086D70">
        <w:rPr>
          <w:rFonts w:ascii="Times New Roman" w:hAnsi="Times New Roman" w:cs="Times New Roman"/>
          <w:i/>
          <w:iCs/>
          <w:sz w:val="24"/>
          <w:szCs w:val="24"/>
        </w:rPr>
        <w:t>Nat. Ecol. Evol.</w:t>
      </w:r>
      <w:r w:rsidRPr="00086D70">
        <w:rPr>
          <w:rFonts w:ascii="Times New Roman" w:hAnsi="Times New Roman" w:cs="Times New Roman"/>
          <w:sz w:val="24"/>
          <w:szCs w:val="24"/>
        </w:rPr>
        <w:t xml:space="preserve"> 2:1176–1188.</w:t>
      </w:r>
    </w:p>
    <w:p w14:paraId="58932584"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Sebé-Pedrós A, Saudemont B, Chomsky E, Plessier F, Mailhé M-P, Renno J, Loe-Mie Y, Lifshitz A, Mukamel Z, Schmutz S, et al. 2018. Cnidarian Cell Type Diversity and Regulation Revealed by Whole-Organism Single-Cell RNA-Seq. </w:t>
      </w:r>
      <w:r w:rsidRPr="00086D70">
        <w:rPr>
          <w:rFonts w:ascii="Times New Roman" w:hAnsi="Times New Roman" w:cs="Times New Roman"/>
          <w:i/>
          <w:iCs/>
          <w:sz w:val="24"/>
          <w:szCs w:val="24"/>
        </w:rPr>
        <w:t>Cell</w:t>
      </w:r>
      <w:r w:rsidRPr="00086D70">
        <w:rPr>
          <w:rFonts w:ascii="Times New Roman" w:hAnsi="Times New Roman" w:cs="Times New Roman"/>
          <w:sz w:val="24"/>
          <w:szCs w:val="24"/>
        </w:rPr>
        <w:t xml:space="preserve"> 173:1520-1534.e20.</w:t>
      </w:r>
    </w:p>
    <w:p w14:paraId="20131DE2"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Sharma S, Wang W, Stolfi A. 2019. Single-cell transcriptome profiling of the Ciona larval brain. </w:t>
      </w:r>
      <w:r w:rsidRPr="00086D70">
        <w:rPr>
          <w:rFonts w:ascii="Times New Roman" w:hAnsi="Times New Roman" w:cs="Times New Roman"/>
          <w:i/>
          <w:iCs/>
          <w:sz w:val="24"/>
          <w:szCs w:val="24"/>
        </w:rPr>
        <w:t>Dev. Biol.</w:t>
      </w:r>
      <w:r w:rsidRPr="00086D70">
        <w:rPr>
          <w:rFonts w:ascii="Times New Roman" w:hAnsi="Times New Roman" w:cs="Times New Roman"/>
          <w:sz w:val="24"/>
          <w:szCs w:val="24"/>
        </w:rPr>
        <w:t xml:space="preserve"> 448:226–236.</w:t>
      </w:r>
    </w:p>
    <w:p w14:paraId="186E344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Shichida Y, Matsuyama T. 2009. Evolution of opsins and phototransduction. </w:t>
      </w:r>
      <w:r w:rsidRPr="00086D70">
        <w:rPr>
          <w:rFonts w:ascii="Times New Roman" w:hAnsi="Times New Roman" w:cs="Times New Roman"/>
          <w:i/>
          <w:iCs/>
          <w:sz w:val="24"/>
          <w:szCs w:val="24"/>
        </w:rPr>
        <w:t>Philos. Trans. R. Soc. B Biol. Sci.</w:t>
      </w:r>
      <w:r w:rsidRPr="00086D70">
        <w:rPr>
          <w:rFonts w:ascii="Times New Roman" w:hAnsi="Times New Roman" w:cs="Times New Roman"/>
          <w:sz w:val="24"/>
          <w:szCs w:val="24"/>
        </w:rPr>
        <w:t xml:space="preserve"> 364:2881–2895.</w:t>
      </w:r>
    </w:p>
    <w:p w14:paraId="56D86514"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Siebert S, Farrell JA, Cazet JF, Abeykoon Y, Primack AS, Schnitzler CE, Juliano CE. 2019. Stem cell differentiation trajectories in Hydra resolved at single-cell resolution. </w:t>
      </w:r>
      <w:r w:rsidRPr="00086D70">
        <w:rPr>
          <w:rFonts w:ascii="Times New Roman" w:hAnsi="Times New Roman" w:cs="Times New Roman"/>
          <w:i/>
          <w:iCs/>
          <w:sz w:val="24"/>
          <w:szCs w:val="24"/>
        </w:rPr>
        <w:t>Science</w:t>
      </w:r>
      <w:r w:rsidRPr="00086D70">
        <w:rPr>
          <w:rFonts w:ascii="Times New Roman" w:hAnsi="Times New Roman" w:cs="Times New Roman"/>
          <w:sz w:val="24"/>
          <w:szCs w:val="24"/>
        </w:rPr>
        <w:t xml:space="preserve"> 365:eaav9314.</w:t>
      </w:r>
    </w:p>
    <w:p w14:paraId="46AA8F9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Simão FA, Waterhouse RM, Ioannidis P, Kriventseva EV, Zdobnov EM. 2015. BUSCO: assessing genome assembly and annotation completeness with single-copy orthologs. </w:t>
      </w:r>
      <w:r w:rsidRPr="00086D70">
        <w:rPr>
          <w:rFonts w:ascii="Times New Roman" w:hAnsi="Times New Roman" w:cs="Times New Roman"/>
          <w:i/>
          <w:iCs/>
          <w:sz w:val="24"/>
          <w:szCs w:val="24"/>
        </w:rPr>
        <w:t>Bioinformatics</w:t>
      </w:r>
      <w:r w:rsidRPr="00086D70">
        <w:rPr>
          <w:rFonts w:ascii="Times New Roman" w:hAnsi="Times New Roman" w:cs="Times New Roman"/>
          <w:sz w:val="24"/>
          <w:szCs w:val="24"/>
        </w:rPr>
        <w:t xml:space="preserve"> 31:3210–3212.</w:t>
      </w:r>
    </w:p>
    <w:p w14:paraId="1852D60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Smith CL, Varoqueaux F, Kittelmann M, Azzam RN, Cooper B, Winters CA, Eitel M, Fasshauer D, Reese TS. 2014. Novel Cell Types, Neurosecretory Cells, and Body Plan of the Early-Diverging Metazoan Trichoplax adhaerens. </w:t>
      </w:r>
      <w:r w:rsidRPr="00086D70">
        <w:rPr>
          <w:rFonts w:ascii="Times New Roman" w:hAnsi="Times New Roman" w:cs="Times New Roman"/>
          <w:i/>
          <w:iCs/>
          <w:sz w:val="24"/>
          <w:szCs w:val="24"/>
        </w:rPr>
        <w:t>Curr. Biol.</w:t>
      </w:r>
      <w:r w:rsidRPr="00086D70">
        <w:rPr>
          <w:rFonts w:ascii="Times New Roman" w:hAnsi="Times New Roman" w:cs="Times New Roman"/>
          <w:sz w:val="24"/>
          <w:szCs w:val="24"/>
        </w:rPr>
        <w:t xml:space="preserve"> 24:1565–1572.</w:t>
      </w:r>
    </w:p>
    <w:p w14:paraId="3CEA1D1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Suh P-G, Park J-I, Manzoli L, Cocco L, Peak JC, Katan M, Fukami K, Kataoka T, Yun S, Ryu SH. 2008. Multiple roles of phosphoinositide-specific phospholipase C isozymes. </w:t>
      </w:r>
      <w:r w:rsidRPr="00086D70">
        <w:rPr>
          <w:rFonts w:ascii="Times New Roman" w:hAnsi="Times New Roman" w:cs="Times New Roman"/>
          <w:i/>
          <w:iCs/>
          <w:sz w:val="24"/>
          <w:szCs w:val="24"/>
        </w:rPr>
        <w:t>BMB Rep.</w:t>
      </w:r>
      <w:r w:rsidRPr="00086D70">
        <w:rPr>
          <w:rFonts w:ascii="Times New Roman" w:hAnsi="Times New Roman" w:cs="Times New Roman"/>
          <w:sz w:val="24"/>
          <w:szCs w:val="24"/>
        </w:rPr>
        <w:t xml:space="preserve"> 41:415–434.</w:t>
      </w:r>
    </w:p>
    <w:p w14:paraId="7C6AE4ED"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Tamm SL. 2016. Novel Structures Associated with Presumed Photoreceptors in the Aboral Sense Organ of Ctenophores. </w:t>
      </w:r>
      <w:r w:rsidRPr="00086D70">
        <w:rPr>
          <w:rFonts w:ascii="Times New Roman" w:hAnsi="Times New Roman" w:cs="Times New Roman"/>
          <w:i/>
          <w:iCs/>
          <w:sz w:val="24"/>
          <w:szCs w:val="24"/>
        </w:rPr>
        <w:t>Biol. Bull.</w:t>
      </w:r>
      <w:r w:rsidRPr="00086D70">
        <w:rPr>
          <w:rFonts w:ascii="Times New Roman" w:hAnsi="Times New Roman" w:cs="Times New Roman"/>
          <w:sz w:val="24"/>
          <w:szCs w:val="24"/>
        </w:rPr>
        <w:t xml:space="preserve"> 231:97–102.</w:t>
      </w:r>
    </w:p>
    <w:p w14:paraId="2BDD55A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Terakita A. 2005. The opsins. </w:t>
      </w:r>
      <w:r w:rsidRPr="00086D70">
        <w:rPr>
          <w:rFonts w:ascii="Times New Roman" w:hAnsi="Times New Roman" w:cs="Times New Roman"/>
          <w:i/>
          <w:iCs/>
          <w:sz w:val="24"/>
          <w:szCs w:val="24"/>
        </w:rPr>
        <w:t>Genome Biol.</w:t>
      </w:r>
      <w:r w:rsidRPr="00086D70">
        <w:rPr>
          <w:rFonts w:ascii="Times New Roman" w:hAnsi="Times New Roman" w:cs="Times New Roman"/>
          <w:sz w:val="24"/>
          <w:szCs w:val="24"/>
        </w:rPr>
        <w:t xml:space="preserve"> 6:213.</w:t>
      </w:r>
    </w:p>
    <w:p w14:paraId="652CB82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Tsutsui K, Minami J, Matsushita O, Katayama S, Taniguchi Y, Nakamura S, Nishioka M, Okabe A. 1995. Phylogenetic analysis of phospholipase C genes from Clostridium perfringens types A to E and Clostridium novyi. </w:t>
      </w:r>
      <w:r w:rsidRPr="00086D70">
        <w:rPr>
          <w:rFonts w:ascii="Times New Roman" w:hAnsi="Times New Roman" w:cs="Times New Roman"/>
          <w:i/>
          <w:iCs/>
          <w:sz w:val="24"/>
          <w:szCs w:val="24"/>
        </w:rPr>
        <w:t>J. Bacteriol.</w:t>
      </w:r>
      <w:r w:rsidRPr="00086D70">
        <w:rPr>
          <w:rFonts w:ascii="Times New Roman" w:hAnsi="Times New Roman" w:cs="Times New Roman"/>
          <w:sz w:val="24"/>
          <w:szCs w:val="24"/>
        </w:rPr>
        <w:t xml:space="preserve"> 177:7164–7170.</w:t>
      </w:r>
    </w:p>
    <w:p w14:paraId="7FA24027"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Ullrich-Lüter EM, Dupont S, Arboleda E, Hausen H, Arnone MI. 2011. Unique system of photoreceptors in sea urchin tube feet. </w:t>
      </w:r>
      <w:r w:rsidRPr="00086D70">
        <w:rPr>
          <w:rFonts w:ascii="Times New Roman" w:hAnsi="Times New Roman" w:cs="Times New Roman"/>
          <w:i/>
          <w:iCs/>
          <w:sz w:val="24"/>
          <w:szCs w:val="24"/>
        </w:rPr>
        <w:t>Proc. Natl. Acad. Sci. U. S. A.</w:t>
      </w:r>
      <w:r w:rsidRPr="00086D70">
        <w:rPr>
          <w:rFonts w:ascii="Times New Roman" w:hAnsi="Times New Roman" w:cs="Times New Roman"/>
          <w:sz w:val="24"/>
          <w:szCs w:val="24"/>
        </w:rPr>
        <w:t xml:space="preserve"> 108:8367–8372.</w:t>
      </w:r>
    </w:p>
    <w:p w14:paraId="0E842603"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Valencia JE, Feuda R, Mellott DO, Burke RD, Peter IS. 2021. Ciliary photoreceptors in sea urchin larvae indicate pan-deuterostome cell type conservation. </w:t>
      </w:r>
      <w:r w:rsidRPr="00086D70">
        <w:rPr>
          <w:rFonts w:ascii="Times New Roman" w:hAnsi="Times New Roman" w:cs="Times New Roman"/>
          <w:i/>
          <w:iCs/>
          <w:sz w:val="24"/>
          <w:szCs w:val="24"/>
        </w:rPr>
        <w:t>BMC Biol.</w:t>
      </w:r>
      <w:r w:rsidRPr="00086D70">
        <w:rPr>
          <w:rFonts w:ascii="Times New Roman" w:hAnsi="Times New Roman" w:cs="Times New Roman"/>
          <w:sz w:val="24"/>
          <w:szCs w:val="24"/>
        </w:rPr>
        <w:t xml:space="preserve"> 19:257.</w:t>
      </w:r>
    </w:p>
    <w:p w14:paraId="7EB2EEB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Varoqueaux F, Williams EA, Grandemange S, Truscello L, Kamm K, Schierwater B, Jékely G, Fasshauer D. 2018. High Cell Diversity and Complex Peptidergic Signaling Underlie Placozoan Behavior. </w:t>
      </w:r>
      <w:r w:rsidRPr="00086D70">
        <w:rPr>
          <w:rFonts w:ascii="Times New Roman" w:hAnsi="Times New Roman" w:cs="Times New Roman"/>
          <w:i/>
          <w:iCs/>
          <w:sz w:val="24"/>
          <w:szCs w:val="24"/>
        </w:rPr>
        <w:t>Curr. Biol.</w:t>
      </w:r>
      <w:r w:rsidRPr="00086D70">
        <w:rPr>
          <w:rFonts w:ascii="Times New Roman" w:hAnsi="Times New Roman" w:cs="Times New Roman"/>
          <w:sz w:val="24"/>
          <w:szCs w:val="24"/>
        </w:rPr>
        <w:t xml:space="preserve"> 28:3495-3501.e2.</w:t>
      </w:r>
    </w:p>
    <w:p w14:paraId="317CFA7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Vöcking O, Macias-Muñoz A, Jaeger S, Oakley TH. 2022. Deep Diversity: Extensive Variation in the Components of Complex Visual Systems across Animals. Available from: https://www.preprints.org/manuscript/202209.0432/v1</w:t>
      </w:r>
    </w:p>
    <w:p w14:paraId="22A05C4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Vopalensky P, Kozmik Z. 2009. Eye evolution: common use and independent recruitment of genetic components. </w:t>
      </w:r>
      <w:r w:rsidRPr="00086D70">
        <w:rPr>
          <w:rFonts w:ascii="Times New Roman" w:hAnsi="Times New Roman" w:cs="Times New Roman"/>
          <w:i/>
          <w:iCs/>
          <w:sz w:val="24"/>
          <w:szCs w:val="24"/>
        </w:rPr>
        <w:t>Philos. Trans. R. Soc. B Biol. Sci.</w:t>
      </w:r>
      <w:r w:rsidRPr="00086D70">
        <w:rPr>
          <w:rFonts w:ascii="Times New Roman" w:hAnsi="Times New Roman" w:cs="Times New Roman"/>
          <w:sz w:val="24"/>
          <w:szCs w:val="24"/>
        </w:rPr>
        <w:t xml:space="preserve"> 364:2819–2832.</w:t>
      </w:r>
    </w:p>
    <w:p w14:paraId="7CFFDA9D"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Wang T, Montell C. 2007. Phototransduction and retinal degeneration in Drosophila. </w:t>
      </w:r>
      <w:r w:rsidRPr="00086D70">
        <w:rPr>
          <w:rFonts w:ascii="Times New Roman" w:hAnsi="Times New Roman" w:cs="Times New Roman"/>
          <w:i/>
          <w:iCs/>
          <w:sz w:val="24"/>
          <w:szCs w:val="24"/>
        </w:rPr>
        <w:t>Pflüg. Arch. - Eur. J. Physiol.</w:t>
      </w:r>
      <w:r w:rsidRPr="00086D70">
        <w:rPr>
          <w:rFonts w:ascii="Times New Roman" w:hAnsi="Times New Roman" w:cs="Times New Roman"/>
          <w:sz w:val="24"/>
          <w:szCs w:val="24"/>
        </w:rPr>
        <w:t xml:space="preserve"> 454:821–847.</w:t>
      </w:r>
    </w:p>
    <w:p w14:paraId="7E72B14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lastRenderedPageBreak/>
        <w:t xml:space="preserve">Wang X, Liu Y, Li Z, Gao X, Dong J, Yang M. 2020. Expression and evolution of the phospholipase C gene family in Brachypodium distachyon. </w:t>
      </w:r>
      <w:r w:rsidRPr="00086D70">
        <w:rPr>
          <w:rFonts w:ascii="Times New Roman" w:hAnsi="Times New Roman" w:cs="Times New Roman"/>
          <w:i/>
          <w:iCs/>
          <w:sz w:val="24"/>
          <w:szCs w:val="24"/>
        </w:rPr>
        <w:t>Genes Genomics</w:t>
      </w:r>
      <w:r w:rsidRPr="00086D70">
        <w:rPr>
          <w:rFonts w:ascii="Times New Roman" w:hAnsi="Times New Roman" w:cs="Times New Roman"/>
          <w:sz w:val="24"/>
          <w:szCs w:val="24"/>
        </w:rPr>
        <w:t xml:space="preserve"> 42:1041–1053.</w:t>
      </w:r>
    </w:p>
    <w:p w14:paraId="1108789E"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Waterhouse RM, Seppey M, Simão FA, Manni M, Ioannidis P, Klioutchnikov G, Kriventseva EV, Zdobnov EM. 2018. BUSCO Applications from Quality Assessments to Gene Prediction and Phylogenomics. </w:t>
      </w:r>
      <w:r w:rsidRPr="00086D70">
        <w:rPr>
          <w:rFonts w:ascii="Times New Roman" w:hAnsi="Times New Roman" w:cs="Times New Roman"/>
          <w:i/>
          <w:iCs/>
          <w:sz w:val="24"/>
          <w:szCs w:val="24"/>
        </w:rPr>
        <w:t>Mol. Biol. Evol.</w:t>
      </w:r>
      <w:r w:rsidRPr="00086D70">
        <w:rPr>
          <w:rFonts w:ascii="Times New Roman" w:hAnsi="Times New Roman" w:cs="Times New Roman"/>
          <w:sz w:val="24"/>
          <w:szCs w:val="24"/>
        </w:rPr>
        <w:t xml:space="preserve"> 35:543–548.</w:t>
      </w:r>
    </w:p>
    <w:p w14:paraId="0D080E4F"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Whelan NV, Kocot KM, Moroz TP, Mukherjee K, Williams P, Paulay G, Moroz LL, Halanych KM. 2017. Ctenophore relationships and their placement as the sister group to all other animals. </w:t>
      </w:r>
      <w:r w:rsidRPr="00086D70">
        <w:rPr>
          <w:rFonts w:ascii="Times New Roman" w:hAnsi="Times New Roman" w:cs="Times New Roman"/>
          <w:i/>
          <w:iCs/>
          <w:sz w:val="24"/>
          <w:szCs w:val="24"/>
        </w:rPr>
        <w:t>Nat. Ecol. Evol.</w:t>
      </w:r>
      <w:r w:rsidRPr="00086D70">
        <w:rPr>
          <w:rFonts w:ascii="Times New Roman" w:hAnsi="Times New Roman" w:cs="Times New Roman"/>
          <w:sz w:val="24"/>
          <w:szCs w:val="24"/>
        </w:rPr>
        <w:t xml:space="preserve"> 1:1737–1746.</w:t>
      </w:r>
    </w:p>
    <w:p w14:paraId="09199610"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Widjaja-Adhi MAK, Golczak M. 2020. The molecular aspects of absorption and metabolism of carotenoids and retinoids in vertebrates. </w:t>
      </w:r>
      <w:r w:rsidRPr="00086D70">
        <w:rPr>
          <w:rFonts w:ascii="Times New Roman" w:hAnsi="Times New Roman" w:cs="Times New Roman"/>
          <w:i/>
          <w:iCs/>
          <w:sz w:val="24"/>
          <w:szCs w:val="24"/>
        </w:rPr>
        <w:t>Biochim. Biophys. Acta Mol. Cell Biol. Lipids</w:t>
      </w:r>
      <w:r w:rsidRPr="00086D70">
        <w:rPr>
          <w:rFonts w:ascii="Times New Roman" w:hAnsi="Times New Roman" w:cs="Times New Roman"/>
          <w:sz w:val="24"/>
          <w:szCs w:val="24"/>
        </w:rPr>
        <w:t xml:space="preserve"> 1865:158571.</w:t>
      </w:r>
    </w:p>
    <w:p w14:paraId="359EA17B"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Wong E, Anggono V, Williams SR, Degnan SM, Degnan BM. 2022. Phototransduction in a marine sponge provides insights into the origin of animal vision. </w:t>
      </w:r>
      <w:r w:rsidRPr="00086D70">
        <w:rPr>
          <w:rFonts w:ascii="Times New Roman" w:hAnsi="Times New Roman" w:cs="Times New Roman"/>
          <w:i/>
          <w:iCs/>
          <w:sz w:val="24"/>
          <w:szCs w:val="24"/>
        </w:rPr>
        <w:t>iScience</w:t>
      </w:r>
      <w:r w:rsidRPr="00086D70">
        <w:rPr>
          <w:rFonts w:ascii="Times New Roman" w:hAnsi="Times New Roman" w:cs="Times New Roman"/>
          <w:sz w:val="24"/>
          <w:szCs w:val="24"/>
        </w:rPr>
        <w:t xml:space="preserve"> 25:104436.</w:t>
      </w:r>
    </w:p>
    <w:p w14:paraId="21A5B1F8" w14:textId="77777777" w:rsidR="00224BBC" w:rsidRPr="00086D70" w:rsidRDefault="00224BBC" w:rsidP="00CA041D">
      <w:pPr>
        <w:pStyle w:val="Bibliography"/>
        <w:spacing w:line="360" w:lineRule="auto"/>
        <w:jc w:val="both"/>
        <w:rPr>
          <w:rFonts w:ascii="Times New Roman" w:hAnsi="Times New Roman" w:cs="Times New Roman"/>
          <w:sz w:val="24"/>
          <w:szCs w:val="24"/>
        </w:rPr>
      </w:pPr>
      <w:r w:rsidRPr="00086D70">
        <w:rPr>
          <w:rFonts w:ascii="Times New Roman" w:hAnsi="Times New Roman" w:cs="Times New Roman"/>
          <w:sz w:val="24"/>
          <w:szCs w:val="24"/>
        </w:rPr>
        <w:t xml:space="preserve">Yau K-W, Hardie RC. 2009. Phototransduction Motifs and Variations. </w:t>
      </w:r>
      <w:r w:rsidRPr="00086D70">
        <w:rPr>
          <w:rFonts w:ascii="Times New Roman" w:hAnsi="Times New Roman" w:cs="Times New Roman"/>
          <w:i/>
          <w:iCs/>
          <w:sz w:val="24"/>
          <w:szCs w:val="24"/>
        </w:rPr>
        <w:t>Cell</w:t>
      </w:r>
      <w:r w:rsidRPr="00086D70">
        <w:rPr>
          <w:rFonts w:ascii="Times New Roman" w:hAnsi="Times New Roman" w:cs="Times New Roman"/>
          <w:sz w:val="24"/>
          <w:szCs w:val="24"/>
        </w:rPr>
        <w:t xml:space="preserve"> 139:246–264.</w:t>
      </w:r>
    </w:p>
    <w:p w14:paraId="0B6A3E9A" w14:textId="395F024C" w:rsidR="00D57823" w:rsidRPr="00086D70" w:rsidRDefault="004B01C8" w:rsidP="00CA041D">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sz w:val="24"/>
          <w:szCs w:val="24"/>
        </w:rPr>
      </w:pPr>
      <w:r w:rsidRPr="00086D70">
        <w:rPr>
          <w:rFonts w:ascii="Times New Roman" w:hAnsi="Times New Roman" w:cs="Times New Roman"/>
          <w:sz w:val="24"/>
          <w:szCs w:val="24"/>
        </w:rPr>
        <w:fldChar w:fldCharType="end"/>
      </w:r>
    </w:p>
    <w:p w14:paraId="0B6A3E9B" w14:textId="77777777" w:rsidR="00D57823" w:rsidRPr="00086D70" w:rsidRDefault="00D57823" w:rsidP="00CA041D">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sz w:val="24"/>
          <w:szCs w:val="24"/>
        </w:rPr>
      </w:pPr>
    </w:p>
    <w:p w14:paraId="0B6A3E9C"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9D" w14:textId="77777777" w:rsidR="00D57823" w:rsidRPr="004C4104" w:rsidRDefault="002B567E" w:rsidP="00CA041D">
      <w:pPr>
        <w:spacing w:line="360" w:lineRule="auto"/>
        <w:jc w:val="both"/>
        <w:rPr>
          <w:rFonts w:ascii="Times New Roman" w:eastAsia="Times New Roman" w:hAnsi="Times New Roman" w:cs="Times New Roman"/>
          <w:sz w:val="28"/>
          <w:szCs w:val="28"/>
        </w:rPr>
      </w:pPr>
      <w:r w:rsidRPr="004C4104">
        <w:rPr>
          <w:rFonts w:ascii="Times New Roman" w:eastAsia="Times New Roman" w:hAnsi="Times New Roman" w:cs="Times New Roman"/>
          <w:sz w:val="28"/>
          <w:szCs w:val="28"/>
        </w:rPr>
        <w:t>Figures and Tables Captions</w:t>
      </w:r>
    </w:p>
    <w:p w14:paraId="0B6A3E9E"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9F"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Table 1: All phototransduction components with respective gene and protein names.</w:t>
      </w:r>
      <w:r w:rsidRPr="00086D70">
        <w:rPr>
          <w:rFonts w:ascii="Times New Roman" w:eastAsia="Times New Roman" w:hAnsi="Times New Roman" w:cs="Times New Roman"/>
          <w:sz w:val="24"/>
          <w:szCs w:val="24"/>
        </w:rPr>
        <w:t xml:space="preserve"> Common components are listed for both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and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Rhabdomeric components are listed for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and ciliary components are listed for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The gene and protein names are based on FlyBase, GeneCards and UniProt.</w:t>
      </w:r>
    </w:p>
    <w:p w14:paraId="0B6A3EA0"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A1" w14:textId="3B1179E3"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Figure 1: Schematics of rhabdomeric and ciliary phototransduction pathways.</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b/>
          <w:sz w:val="24"/>
          <w:szCs w:val="24"/>
        </w:rPr>
        <w:t>A</w:t>
      </w:r>
      <w:r w:rsidRPr="00086D70">
        <w:rPr>
          <w:rFonts w:ascii="Times New Roman" w:eastAsia="Times New Roman" w:hAnsi="Times New Roman" w:cs="Times New Roman"/>
          <w:sz w:val="24"/>
          <w:szCs w:val="24"/>
        </w:rPr>
        <w:t xml:space="preserve">) Rhabdomeric phototransduction in </w:t>
      </w:r>
      <w:r w:rsidRPr="00086D70">
        <w:rPr>
          <w:rFonts w:ascii="Times New Roman" w:eastAsia="Times New Roman" w:hAnsi="Times New Roman" w:cs="Times New Roman"/>
          <w:i/>
          <w:sz w:val="24"/>
          <w:szCs w:val="24"/>
        </w:rPr>
        <w:t>Drosophila melanogaster</w:t>
      </w:r>
      <w:r w:rsidRPr="00086D70">
        <w:rPr>
          <w:rFonts w:ascii="Times New Roman" w:eastAsia="Times New Roman" w:hAnsi="Times New Roman" w:cs="Times New Roman"/>
          <w:sz w:val="24"/>
          <w:szCs w:val="24"/>
        </w:rPr>
        <w:t xml:space="preserve">. This cascade occurs in the </w:t>
      </w:r>
      <w:r w:rsidRPr="00086D70">
        <w:rPr>
          <w:rFonts w:ascii="Times New Roman" w:eastAsia="Times New Roman" w:hAnsi="Times New Roman" w:cs="Times New Roman"/>
          <w:sz w:val="24"/>
          <w:szCs w:val="24"/>
        </w:rPr>
        <w:lastRenderedPageBreak/>
        <w:t xml:space="preserve">microvilli of the rhabdomere, </w:t>
      </w:r>
      <w:r w:rsidR="00DC7EDB" w:rsidRPr="00086D70">
        <w:rPr>
          <w:rFonts w:ascii="Times New Roman" w:eastAsia="Times New Roman" w:hAnsi="Times New Roman" w:cs="Times New Roman"/>
          <w:sz w:val="24"/>
          <w:szCs w:val="24"/>
        </w:rPr>
        <w:t>i.e.,</w:t>
      </w:r>
      <w:r w:rsidRPr="00086D70">
        <w:rPr>
          <w:rFonts w:ascii="Times New Roman" w:eastAsia="Times New Roman" w:hAnsi="Times New Roman" w:cs="Times New Roman"/>
          <w:sz w:val="24"/>
          <w:szCs w:val="24"/>
        </w:rPr>
        <w:t xml:space="preserve"> at the level of the cell body of the photoreceptor cell. The opsin interacts with a G alpha q that activates phospholipase C (PLC) initiating a phosphoinositide cascade that culminates in depolarisation of the photoreceptor cell. </w:t>
      </w:r>
      <w:r w:rsidRPr="00086D70">
        <w:rPr>
          <w:rFonts w:ascii="Times New Roman" w:eastAsia="Times New Roman" w:hAnsi="Times New Roman" w:cs="Times New Roman"/>
          <w:b/>
          <w:sz w:val="24"/>
          <w:szCs w:val="24"/>
        </w:rPr>
        <w:t>B</w:t>
      </w:r>
      <w:r w:rsidRPr="00086D70">
        <w:rPr>
          <w:rFonts w:ascii="Times New Roman" w:eastAsia="Times New Roman" w:hAnsi="Times New Roman" w:cs="Times New Roman"/>
          <w:sz w:val="24"/>
          <w:szCs w:val="24"/>
        </w:rPr>
        <w:t xml:space="preserve">) Ciliary phototransduction in </w:t>
      </w:r>
      <w:r w:rsidRPr="00086D70">
        <w:rPr>
          <w:rFonts w:ascii="Times New Roman" w:eastAsia="Times New Roman" w:hAnsi="Times New Roman" w:cs="Times New Roman"/>
          <w:i/>
          <w:sz w:val="24"/>
          <w:szCs w:val="24"/>
        </w:rPr>
        <w:t>Homo sapiens</w:t>
      </w:r>
      <w:r w:rsidRPr="00086D70">
        <w:rPr>
          <w:rFonts w:ascii="Times New Roman" w:eastAsia="Times New Roman" w:hAnsi="Times New Roman" w:cs="Times New Roman"/>
          <w:sz w:val="24"/>
          <w:szCs w:val="24"/>
        </w:rPr>
        <w:t xml:space="preserve">. This cascade occurs in a specialised cilium of the photoreceptor cell. The opsin activates the G alpha of transducin that in turn activates phosphodiesterase 6 with consequent cascade that causes the hyperpolarization of the photoreceptor cell. In rod photoreceptors, the opsin and the other membrane proteins, with the exception of the ion channels, are in the membrane of the disk as depicted here. In cone photoreceptors, whilst the components and the cascade are the same, all membrane components are in the cell membrane (not depicted here). The pathways are based primarily on the Kegg maps ko04745 (rhabdomeric) and ko04744 (ciliary). Additional references were </w:t>
      </w:r>
      <w:r w:rsidRPr="00086D70">
        <w:rPr>
          <w:rFonts w:ascii="Times New Roman" w:eastAsia="Times New Roman" w:hAnsi="Times New Roman" w:cs="Times New Roman"/>
          <w:sz w:val="24"/>
          <w:szCs w:val="24"/>
          <w:highlight w:val="yellow"/>
        </w:rPr>
        <w:t>Hardie and Juusola 2015</w:t>
      </w:r>
      <w:r w:rsidRPr="00086D70">
        <w:rPr>
          <w:rFonts w:ascii="Times New Roman" w:eastAsia="Times New Roman" w:hAnsi="Times New Roman" w:cs="Times New Roman"/>
          <w:sz w:val="24"/>
          <w:szCs w:val="24"/>
        </w:rPr>
        <w:t xml:space="preserve"> for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phototransduction and </w:t>
      </w:r>
      <w:r w:rsidRPr="00086D70">
        <w:rPr>
          <w:rFonts w:ascii="Times New Roman" w:eastAsia="Times New Roman" w:hAnsi="Times New Roman" w:cs="Times New Roman"/>
          <w:sz w:val="24"/>
          <w:szCs w:val="24"/>
          <w:highlight w:val="yellow"/>
        </w:rPr>
        <w:t>Lamb 2020</w:t>
      </w:r>
      <w:r w:rsidRPr="00086D70">
        <w:rPr>
          <w:rFonts w:ascii="Times New Roman" w:eastAsia="Times New Roman" w:hAnsi="Times New Roman" w:cs="Times New Roman"/>
          <w:sz w:val="24"/>
          <w:szCs w:val="24"/>
        </w:rPr>
        <w:t xml:space="preserve"> for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Protein components are coloured in red (rhabdomeric pathway) or green (ciliary pathway), ions and other non-protein molecules are represented by small grey circles. Lines between components indicate physical interaction, normal arrows between components indicate activation, normal arrows through channels indicate passage of ions, inhibitory arrows indicate inactivation, dotted arrows indicate movement/ transition towards, +p indicates phosphorylation, -p indicates de-phosphorylation, ? indicates unclear mechanism.</w:t>
      </w:r>
    </w:p>
    <w:p w14:paraId="0B6A3EA2" w14:textId="77777777" w:rsidR="00D57823" w:rsidRPr="00086D70" w:rsidRDefault="00D57823" w:rsidP="00CA041D">
      <w:pPr>
        <w:spacing w:line="360" w:lineRule="auto"/>
        <w:jc w:val="both"/>
        <w:rPr>
          <w:rFonts w:ascii="Times New Roman" w:eastAsia="Times New Roman" w:hAnsi="Times New Roman" w:cs="Times New Roman"/>
          <w:b/>
          <w:sz w:val="24"/>
          <w:szCs w:val="24"/>
        </w:rPr>
      </w:pPr>
    </w:p>
    <w:p w14:paraId="0B6A3EA3"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Figure 2: Evolutionary history of phototransduction components gene families and distribution across Eukarya.</w:t>
      </w:r>
      <w:r w:rsidRPr="00086D70">
        <w:rPr>
          <w:rFonts w:ascii="Times New Roman" w:eastAsia="Times New Roman" w:hAnsi="Times New Roman" w:cs="Times New Roman"/>
          <w:sz w:val="24"/>
          <w:szCs w:val="24"/>
        </w:rPr>
        <w:t xml:space="preserve"> We reconstructed the evolution of each gene family for all common (</w:t>
      </w:r>
      <w:r w:rsidRPr="00086D70">
        <w:rPr>
          <w:rFonts w:ascii="Times New Roman" w:eastAsia="Times New Roman" w:hAnsi="Times New Roman" w:cs="Times New Roman"/>
          <w:b/>
          <w:sz w:val="24"/>
          <w:szCs w:val="24"/>
        </w:rPr>
        <w:t>A</w:t>
      </w:r>
      <w:r w:rsidRPr="00086D70">
        <w:rPr>
          <w:rFonts w:ascii="Times New Roman" w:eastAsia="Times New Roman" w:hAnsi="Times New Roman" w:cs="Times New Roman"/>
          <w:sz w:val="24"/>
          <w:szCs w:val="24"/>
        </w:rPr>
        <w:t>), rhabdomeric-specific (</w:t>
      </w:r>
      <w:r w:rsidRPr="00086D70">
        <w:rPr>
          <w:rFonts w:ascii="Times New Roman" w:eastAsia="Times New Roman" w:hAnsi="Times New Roman" w:cs="Times New Roman"/>
          <w:b/>
          <w:sz w:val="24"/>
          <w:szCs w:val="24"/>
        </w:rPr>
        <w:t>B</w:t>
      </w:r>
      <w:r w:rsidRPr="00086D70">
        <w:rPr>
          <w:rFonts w:ascii="Times New Roman" w:eastAsia="Times New Roman" w:hAnsi="Times New Roman" w:cs="Times New Roman"/>
          <w:sz w:val="24"/>
          <w:szCs w:val="24"/>
        </w:rPr>
        <w:t>) and ciliary-specific (</w:t>
      </w:r>
      <w:r w:rsidRPr="00086D70">
        <w:rPr>
          <w:rFonts w:ascii="Times New Roman" w:eastAsia="Times New Roman" w:hAnsi="Times New Roman" w:cs="Times New Roman"/>
          <w:b/>
          <w:sz w:val="24"/>
          <w:szCs w:val="24"/>
        </w:rPr>
        <w:t>C</w:t>
      </w:r>
      <w:r w:rsidRPr="00086D70">
        <w:rPr>
          <w:rFonts w:ascii="Times New Roman" w:eastAsia="Times New Roman" w:hAnsi="Times New Roman" w:cs="Times New Roman"/>
          <w:sz w:val="24"/>
          <w:szCs w:val="24"/>
        </w:rPr>
        <w:t xml:space="preserve">) components and we mapped their distribution across all major groups of Eukarya. </w:t>
      </w:r>
    </w:p>
    <w:p w14:paraId="0B6A3EA4" w14:textId="77777777"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sz w:val="24"/>
          <w:szCs w:val="24"/>
        </w:rPr>
        <w:t xml:space="preserve">For each gene family, we obtained a gene tree based on maximum likelihood phylogenetic trees and gene tree to species tree reconciliations. Most gene families examined were broad, therefore, within each gene family tree we highlight the branch containing the </w:t>
      </w:r>
      <w:r w:rsidRPr="00086D70">
        <w:rPr>
          <w:rFonts w:ascii="Times New Roman" w:eastAsia="Times New Roman" w:hAnsi="Times New Roman" w:cs="Times New Roman"/>
          <w:i/>
          <w:sz w:val="24"/>
          <w:szCs w:val="24"/>
        </w:rPr>
        <w:t>D. melanogaster</w:t>
      </w:r>
      <w:r w:rsidRPr="00086D70">
        <w:rPr>
          <w:rFonts w:ascii="Times New Roman" w:eastAsia="Times New Roman" w:hAnsi="Times New Roman" w:cs="Times New Roman"/>
          <w:sz w:val="24"/>
          <w:szCs w:val="24"/>
        </w:rPr>
        <w:t xml:space="preserve"> and/or </w:t>
      </w:r>
      <w:r w:rsidRPr="00086D70">
        <w:rPr>
          <w:rFonts w:ascii="Times New Roman" w:eastAsia="Times New Roman" w:hAnsi="Times New Roman" w:cs="Times New Roman"/>
          <w:i/>
          <w:sz w:val="24"/>
          <w:szCs w:val="24"/>
        </w:rPr>
        <w:t>H. sapiens</w:t>
      </w:r>
      <w:r w:rsidRPr="00086D70">
        <w:rPr>
          <w:rFonts w:ascii="Times New Roman" w:eastAsia="Times New Roman" w:hAnsi="Times New Roman" w:cs="Times New Roman"/>
          <w:sz w:val="24"/>
          <w:szCs w:val="24"/>
        </w:rPr>
        <w:t xml:space="preserve"> gene that is known to function in the phototransduction pathway. When mapping the presence/absence of the phototransduction components throughout the tree of eukaryotes, we distinguish for each gene family whether the presence refers to the specific orthogroup of interest or to any of the other related sub-lineages within the broad gene family. While the specific-orthogroup of interest is often present only within animals or in sister-groups to animals, we detected numerous cases </w:t>
      </w:r>
      <w:r w:rsidRPr="00086D70">
        <w:rPr>
          <w:rFonts w:ascii="Times New Roman" w:eastAsia="Times New Roman" w:hAnsi="Times New Roman" w:cs="Times New Roman"/>
          <w:sz w:val="24"/>
          <w:szCs w:val="24"/>
        </w:rPr>
        <w:lastRenderedPageBreak/>
        <w:t>in which organisms more distantly related to animals possessed related genes within the broad gene family.</w:t>
      </w:r>
    </w:p>
    <w:p w14:paraId="0B6A3EA5"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A6" w14:textId="0F2EC9E6"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 xml:space="preserve">Figure 3: Major events of duplication, </w:t>
      </w:r>
      <w:r w:rsidR="00D67E4C" w:rsidRPr="00086D70">
        <w:rPr>
          <w:rFonts w:ascii="Times New Roman" w:eastAsia="Times New Roman" w:hAnsi="Times New Roman" w:cs="Times New Roman"/>
          <w:b/>
          <w:sz w:val="24"/>
          <w:szCs w:val="24"/>
        </w:rPr>
        <w:t>speciation,</w:t>
      </w:r>
      <w:r w:rsidRPr="00086D70">
        <w:rPr>
          <w:rFonts w:ascii="Times New Roman" w:eastAsia="Times New Roman" w:hAnsi="Times New Roman" w:cs="Times New Roman"/>
          <w:b/>
          <w:sz w:val="24"/>
          <w:szCs w:val="24"/>
        </w:rPr>
        <w:t xml:space="preserve"> and losses for three phototransduction gene families of interest. </w:t>
      </w:r>
      <w:r w:rsidRPr="00086D70">
        <w:rPr>
          <w:rFonts w:ascii="Times New Roman" w:eastAsia="Times New Roman" w:hAnsi="Times New Roman" w:cs="Times New Roman"/>
          <w:sz w:val="24"/>
          <w:szCs w:val="24"/>
        </w:rPr>
        <w:t xml:space="preserve">Reconciliations were constructed under both ctenophore-first and sponge-first scenarios and no major differences were found. </w:t>
      </w:r>
      <w:r w:rsidRPr="00086D70">
        <w:rPr>
          <w:rFonts w:ascii="Times New Roman" w:eastAsia="Times New Roman" w:hAnsi="Times New Roman" w:cs="Times New Roman"/>
          <w:b/>
          <w:sz w:val="24"/>
          <w:szCs w:val="24"/>
        </w:rPr>
        <w:t xml:space="preserve">A) </w:t>
      </w:r>
      <w:r w:rsidRPr="00086D70">
        <w:rPr>
          <w:rFonts w:ascii="Times New Roman" w:eastAsia="Times New Roman" w:hAnsi="Times New Roman" w:cs="Times New Roman"/>
          <w:sz w:val="24"/>
          <w:szCs w:val="24"/>
        </w:rPr>
        <w:t>GPCR Kinases (GRK) are important for the shut-off of light response in both rhabdomeric and ciliary phototransduction. The gene family has an ancient eukaryotic origin, however the key duplication events that gave rise to the diversity of the family present in animals, occurred just prior to animals and at the base of animals. The lineage that gives rise to the</w:t>
      </w:r>
      <w:r w:rsidRPr="00086D70">
        <w:rPr>
          <w:rFonts w:ascii="Times New Roman" w:eastAsia="Times New Roman" w:hAnsi="Times New Roman" w:cs="Times New Roman"/>
          <w:i/>
          <w:sz w:val="24"/>
          <w:szCs w:val="24"/>
        </w:rPr>
        <w:t xml:space="preserve"> Drosophila melanogaster </w:t>
      </w:r>
      <w:r w:rsidRPr="00086D70">
        <w:rPr>
          <w:rFonts w:ascii="Times New Roman" w:eastAsia="Times New Roman" w:hAnsi="Times New Roman" w:cs="Times New Roman"/>
          <w:sz w:val="24"/>
          <w:szCs w:val="24"/>
        </w:rPr>
        <w:t xml:space="preserve">gene Gprk1 that is used in rhabdomeric phototransduction derives from a duplication at the base of Holozoa. While a duplication at the base of animals gave rise to the lineage that includes the human GRK1 and GRK7 involved in ciliary phototransduction. </w:t>
      </w:r>
      <w:r w:rsidRPr="00086D70">
        <w:rPr>
          <w:rFonts w:ascii="Times New Roman" w:eastAsia="Times New Roman" w:hAnsi="Times New Roman" w:cs="Times New Roman"/>
          <w:b/>
          <w:sz w:val="24"/>
          <w:szCs w:val="24"/>
        </w:rPr>
        <w:t>B)</w:t>
      </w:r>
      <w:r w:rsidRPr="00086D70">
        <w:rPr>
          <w:rFonts w:ascii="Times New Roman" w:eastAsia="Times New Roman" w:hAnsi="Times New Roman" w:cs="Times New Roman"/>
          <w:sz w:val="24"/>
          <w:szCs w:val="24"/>
        </w:rPr>
        <w:t xml:space="preserve"> The phospholipase C</w:t>
      </w:r>
      <w:r w:rsidRPr="00086D70">
        <w:rPr>
          <w:rFonts w:ascii="Times New Roman" w:eastAsia="Times New Roman" w:hAnsi="Times New Roman" w:cs="Times New Roman"/>
          <w:b/>
          <w:sz w:val="24"/>
          <w:szCs w:val="24"/>
        </w:rPr>
        <w:t xml:space="preserve"> (</w:t>
      </w:r>
      <w:r w:rsidRPr="00086D70">
        <w:rPr>
          <w:rFonts w:ascii="Times New Roman" w:eastAsia="Times New Roman" w:hAnsi="Times New Roman" w:cs="Times New Roman"/>
          <w:sz w:val="24"/>
          <w:szCs w:val="24"/>
        </w:rPr>
        <w:t xml:space="preserve">PLC) is important for the initial steps of the rhabdomeric phototransduction. It is a very broad family of enzymes that includes many subgroups. The </w:t>
      </w:r>
      <w:r w:rsidRPr="00086D70">
        <w:rPr>
          <w:rFonts w:ascii="Times New Roman" w:eastAsia="Times New Roman" w:hAnsi="Times New Roman" w:cs="Times New Roman"/>
          <w:i/>
          <w:sz w:val="24"/>
          <w:szCs w:val="24"/>
        </w:rPr>
        <w:t>Drosophila</w:t>
      </w:r>
      <w:r w:rsidRPr="00086D70">
        <w:rPr>
          <w:rFonts w:ascii="Times New Roman" w:eastAsia="Times New Roman" w:hAnsi="Times New Roman" w:cs="Times New Roman"/>
          <w:sz w:val="24"/>
          <w:szCs w:val="24"/>
        </w:rPr>
        <w:t xml:space="preserve"> gene NorpA involved in phototransduction is a PLC type beta. This lineage, like most others in the family, derived from a duplication at the base of Holozoa. </w:t>
      </w:r>
      <w:r w:rsidRPr="00086D70">
        <w:rPr>
          <w:rFonts w:ascii="Times New Roman" w:eastAsia="Times New Roman" w:hAnsi="Times New Roman" w:cs="Times New Roman"/>
          <w:b/>
          <w:sz w:val="24"/>
          <w:szCs w:val="24"/>
        </w:rPr>
        <w:t>C)</w:t>
      </w:r>
      <w:r w:rsidRPr="00086D70">
        <w:rPr>
          <w:rFonts w:ascii="Times New Roman" w:eastAsia="Times New Roman" w:hAnsi="Times New Roman" w:cs="Times New Roman"/>
          <w:sz w:val="24"/>
          <w:szCs w:val="24"/>
        </w:rPr>
        <w:t xml:space="preserve"> The cyclic nucleotide gated ion channels </w:t>
      </w:r>
      <w:r w:rsidRPr="00086D70">
        <w:rPr>
          <w:rFonts w:ascii="Times New Roman" w:eastAsia="Times New Roman" w:hAnsi="Times New Roman" w:cs="Times New Roman"/>
          <w:b/>
          <w:sz w:val="24"/>
          <w:szCs w:val="24"/>
        </w:rPr>
        <w:t>(</w:t>
      </w:r>
      <w:r w:rsidRPr="00086D70">
        <w:rPr>
          <w:rFonts w:ascii="Times New Roman" w:eastAsia="Times New Roman" w:hAnsi="Times New Roman" w:cs="Times New Roman"/>
          <w:sz w:val="24"/>
          <w:szCs w:val="24"/>
        </w:rPr>
        <w:t>CNG) are responsible for the hyperpolarization of vertebrate photoreceptor cells at the end of the signal cascade. It is again a very ancient family and the two subunits, alpha and beta, that compose vertebrate CNG channels originated from a duplication at the split between choanoflagellates and animals.</w:t>
      </w:r>
    </w:p>
    <w:p w14:paraId="0B6A3EA7"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A8" w14:textId="4F381002"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Figure 4: Expression of phototransduction genes in photoreceptor-like cells across animals.</w:t>
      </w:r>
      <w:r w:rsidRPr="00086D70">
        <w:rPr>
          <w:rFonts w:ascii="Times New Roman" w:eastAsia="Times New Roman" w:hAnsi="Times New Roman" w:cs="Times New Roman"/>
          <w:sz w:val="24"/>
          <w:szCs w:val="24"/>
        </w:rPr>
        <w:t xml:space="preserve"> The single</w:t>
      </w:r>
      <w:r w:rsidR="00EE2EC2" w:rsidRPr="00086D70">
        <w:rPr>
          <w:rFonts w:ascii="Times New Roman" w:eastAsia="Times New Roman" w:hAnsi="Times New Roman" w:cs="Times New Roman"/>
          <w:sz w:val="24"/>
          <w:szCs w:val="24"/>
        </w:rPr>
        <w:t>-</w:t>
      </w:r>
      <w:r w:rsidRPr="00086D70">
        <w:rPr>
          <w:rFonts w:ascii="Times New Roman" w:eastAsia="Times New Roman" w:hAnsi="Times New Roman" w:cs="Times New Roman"/>
          <w:sz w:val="24"/>
          <w:szCs w:val="24"/>
        </w:rPr>
        <w:t xml:space="preserve">cell RNA sequencing analysis identified putative PRC-like metacells across all the species examined, including all non-bilaterian phyla. Humans and mouse ciliary PRCs express mainly ciliary type genes, but also some rhabdomeric type ones. </w:t>
      </w:r>
      <w:r w:rsidR="00EE2EC2" w:rsidRPr="00086D70">
        <w:rPr>
          <w:rFonts w:ascii="Times New Roman" w:eastAsia="Times New Roman" w:hAnsi="Times New Roman" w:cs="Times New Roman"/>
          <w:sz w:val="24"/>
          <w:szCs w:val="24"/>
        </w:rPr>
        <w:t>Instead,</w:t>
      </w:r>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Drosophila</w:t>
      </w:r>
      <w:r w:rsidRPr="00086D70">
        <w:rPr>
          <w:rFonts w:ascii="Times New Roman" w:eastAsia="Times New Roman" w:hAnsi="Times New Roman" w:cs="Times New Roman"/>
          <w:sz w:val="24"/>
          <w:szCs w:val="24"/>
        </w:rPr>
        <w:t xml:space="preserve"> PRC expresses almost exclusively rhabdomeric type genes. Two candidate </w:t>
      </w:r>
      <w:ins w:id="97" w:author="Aleotti, Alessandra" w:date="2023-06-26T20:49:00Z">
        <w:r w:rsidR="00AE6AE1">
          <w:rPr>
            <w:rFonts w:ascii="Times New Roman" w:eastAsia="Times New Roman" w:hAnsi="Times New Roman" w:cs="Times New Roman"/>
            <w:sz w:val="24"/>
            <w:szCs w:val="24"/>
          </w:rPr>
          <w:t>ipRGC</w:t>
        </w:r>
      </w:ins>
      <w:ins w:id="98" w:author="Aleotti, Alessandra" w:date="2023-06-26T20:50:00Z">
        <w:r w:rsidR="00F51336">
          <w:rPr>
            <w:rFonts w:ascii="Times New Roman" w:eastAsia="Times New Roman" w:hAnsi="Times New Roman" w:cs="Times New Roman"/>
            <w:sz w:val="24"/>
            <w:szCs w:val="24"/>
          </w:rPr>
          <w:t xml:space="preserve"> (intrinsically photosensitive retinal ganglion cells)</w:t>
        </w:r>
        <w:r w:rsidR="00AE6AE1">
          <w:rPr>
            <w:rFonts w:ascii="Times New Roman" w:eastAsia="Times New Roman" w:hAnsi="Times New Roman" w:cs="Times New Roman"/>
            <w:sz w:val="24"/>
            <w:szCs w:val="24"/>
          </w:rPr>
          <w:t xml:space="preserve"> in mouse </w:t>
        </w:r>
        <w:r w:rsidR="00F51336">
          <w:rPr>
            <w:rFonts w:ascii="Times New Roman" w:eastAsia="Times New Roman" w:hAnsi="Times New Roman" w:cs="Times New Roman"/>
            <w:sz w:val="24"/>
            <w:szCs w:val="24"/>
          </w:rPr>
          <w:t xml:space="preserve">display a </w:t>
        </w:r>
      </w:ins>
      <w:r w:rsidRPr="00086D70">
        <w:rPr>
          <w:rFonts w:ascii="Times New Roman" w:eastAsia="Times New Roman" w:hAnsi="Times New Roman" w:cs="Times New Roman"/>
          <w:sz w:val="24"/>
          <w:szCs w:val="24"/>
        </w:rPr>
        <w:t xml:space="preserve">rhabdomeric-type </w:t>
      </w:r>
      <w:del w:id="99" w:author="Aleotti, Alessandra" w:date="2023-06-26T20:50:00Z">
        <w:r w:rsidRPr="00086D70" w:rsidDel="00F51336">
          <w:rPr>
            <w:rFonts w:ascii="Times New Roman" w:eastAsia="Times New Roman" w:hAnsi="Times New Roman" w:cs="Times New Roman"/>
            <w:sz w:val="24"/>
            <w:szCs w:val="24"/>
          </w:rPr>
          <w:delText>metacells are found in mouse</w:delText>
        </w:r>
      </w:del>
      <w:ins w:id="100" w:author="Aleotti, Alessandra" w:date="2023-06-26T20:50:00Z">
        <w:r w:rsidR="00F51336">
          <w:rPr>
            <w:rFonts w:ascii="Times New Roman" w:eastAsia="Times New Roman" w:hAnsi="Times New Roman" w:cs="Times New Roman"/>
            <w:sz w:val="24"/>
            <w:szCs w:val="24"/>
          </w:rPr>
          <w:t>profile</w:t>
        </w:r>
      </w:ins>
      <w:r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i/>
          <w:sz w:val="24"/>
          <w:szCs w:val="24"/>
        </w:rPr>
        <w:t>Ciona intestinalis</w:t>
      </w:r>
      <w:r w:rsidRPr="00086D70">
        <w:rPr>
          <w:rFonts w:ascii="Times New Roman" w:eastAsia="Times New Roman" w:hAnsi="Times New Roman" w:cs="Times New Roman"/>
          <w:sz w:val="24"/>
          <w:szCs w:val="24"/>
        </w:rPr>
        <w:t xml:space="preserve"> metacells appear to have ciliary-like profiles. Outside of chordates, </w:t>
      </w:r>
      <w:r w:rsidR="00D217C1" w:rsidRPr="00086D70">
        <w:rPr>
          <w:rFonts w:ascii="Times New Roman" w:eastAsia="Times New Roman" w:hAnsi="Times New Roman" w:cs="Times New Roman"/>
          <w:sz w:val="24"/>
          <w:szCs w:val="24"/>
        </w:rPr>
        <w:t>a large</w:t>
      </w:r>
      <w:r w:rsidRPr="00086D70">
        <w:rPr>
          <w:rFonts w:ascii="Times New Roman" w:eastAsia="Times New Roman" w:hAnsi="Times New Roman" w:cs="Times New Roman"/>
          <w:sz w:val="24"/>
          <w:szCs w:val="24"/>
        </w:rPr>
        <w:t xml:space="preserve"> amount </w:t>
      </w:r>
      <w:r w:rsidR="00865543" w:rsidRPr="00086D70">
        <w:rPr>
          <w:rFonts w:ascii="Times New Roman" w:eastAsia="Times New Roman" w:hAnsi="Times New Roman" w:cs="Times New Roman"/>
          <w:sz w:val="24"/>
          <w:szCs w:val="24"/>
        </w:rPr>
        <w:t>of phototransduction</w:t>
      </w:r>
      <w:r w:rsidRPr="00086D70">
        <w:rPr>
          <w:rFonts w:ascii="Times New Roman" w:eastAsia="Times New Roman" w:hAnsi="Times New Roman" w:cs="Times New Roman"/>
          <w:sz w:val="24"/>
          <w:szCs w:val="24"/>
        </w:rPr>
        <w:t xml:space="preserve"> genes </w:t>
      </w:r>
      <w:r w:rsidR="00E06136" w:rsidRPr="00086D70">
        <w:rPr>
          <w:rFonts w:ascii="Times New Roman" w:eastAsia="Times New Roman" w:hAnsi="Times New Roman" w:cs="Times New Roman"/>
          <w:sz w:val="24"/>
          <w:szCs w:val="24"/>
        </w:rPr>
        <w:t>is</w:t>
      </w:r>
      <w:r w:rsidR="00D217C1"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sz w:val="24"/>
          <w:szCs w:val="24"/>
        </w:rPr>
        <w:t>either not present in the genome or not detected in the scRNAseq data</w:t>
      </w:r>
      <w:r w:rsidR="00D217C1" w:rsidRPr="00086D70">
        <w:rPr>
          <w:rFonts w:ascii="Times New Roman" w:eastAsia="Times New Roman" w:hAnsi="Times New Roman" w:cs="Times New Roman"/>
          <w:sz w:val="24"/>
          <w:szCs w:val="24"/>
        </w:rPr>
        <w:t xml:space="preserve">, </w:t>
      </w:r>
      <w:r w:rsidRPr="00086D70">
        <w:rPr>
          <w:rFonts w:ascii="Times New Roman" w:eastAsia="Times New Roman" w:hAnsi="Times New Roman" w:cs="Times New Roman"/>
          <w:sz w:val="24"/>
          <w:szCs w:val="24"/>
        </w:rPr>
        <w:t>and</w:t>
      </w:r>
      <w:r w:rsidR="008C2689" w:rsidRPr="00086D70">
        <w:rPr>
          <w:rFonts w:ascii="Times New Roman" w:eastAsia="Times New Roman" w:hAnsi="Times New Roman" w:cs="Times New Roman"/>
          <w:sz w:val="24"/>
          <w:szCs w:val="24"/>
        </w:rPr>
        <w:t>,</w:t>
      </w:r>
      <w:r w:rsidRPr="00086D70">
        <w:rPr>
          <w:rFonts w:ascii="Times New Roman" w:eastAsia="Times New Roman" w:hAnsi="Times New Roman" w:cs="Times New Roman"/>
          <w:sz w:val="24"/>
          <w:szCs w:val="24"/>
        </w:rPr>
        <w:t xml:space="preserve"> </w:t>
      </w:r>
      <w:r w:rsidR="00EE2EC2" w:rsidRPr="00086D70">
        <w:rPr>
          <w:rFonts w:ascii="Times New Roman" w:eastAsia="Times New Roman" w:hAnsi="Times New Roman" w:cs="Times New Roman"/>
          <w:sz w:val="24"/>
          <w:szCs w:val="24"/>
        </w:rPr>
        <w:t>overall,</w:t>
      </w:r>
      <w:r w:rsidRPr="00086D70">
        <w:rPr>
          <w:rFonts w:ascii="Times New Roman" w:eastAsia="Times New Roman" w:hAnsi="Times New Roman" w:cs="Times New Roman"/>
          <w:sz w:val="24"/>
          <w:szCs w:val="24"/>
        </w:rPr>
        <w:t xml:space="preserve"> most species have a mixture of rhabdomeric and ciliary genes expressed.</w:t>
      </w:r>
    </w:p>
    <w:p w14:paraId="0B6A3EA9" w14:textId="77777777" w:rsidR="00D57823" w:rsidRPr="00086D70" w:rsidRDefault="00D57823" w:rsidP="00CA041D">
      <w:pPr>
        <w:spacing w:line="360" w:lineRule="auto"/>
        <w:jc w:val="both"/>
        <w:rPr>
          <w:rFonts w:ascii="Times New Roman" w:eastAsia="Times New Roman" w:hAnsi="Times New Roman" w:cs="Times New Roman"/>
          <w:sz w:val="24"/>
          <w:szCs w:val="24"/>
        </w:rPr>
      </w:pPr>
    </w:p>
    <w:p w14:paraId="0B6A3EAA" w14:textId="2454EEED" w:rsidR="00D57823" w:rsidRPr="00086D70" w:rsidRDefault="002B567E" w:rsidP="00CA041D">
      <w:pPr>
        <w:spacing w:line="360" w:lineRule="auto"/>
        <w:jc w:val="both"/>
        <w:rPr>
          <w:rFonts w:ascii="Times New Roman" w:eastAsia="Times New Roman" w:hAnsi="Times New Roman" w:cs="Times New Roman"/>
          <w:sz w:val="24"/>
          <w:szCs w:val="24"/>
        </w:rPr>
      </w:pPr>
      <w:r w:rsidRPr="00086D70">
        <w:rPr>
          <w:rFonts w:ascii="Times New Roman" w:eastAsia="Times New Roman" w:hAnsi="Times New Roman" w:cs="Times New Roman"/>
          <w:b/>
          <w:sz w:val="24"/>
          <w:szCs w:val="24"/>
        </w:rPr>
        <w:t xml:space="preserve">Figure </w:t>
      </w:r>
      <w:commentRangeStart w:id="101"/>
      <w:r w:rsidRPr="00086D70">
        <w:rPr>
          <w:rFonts w:ascii="Times New Roman" w:eastAsia="Times New Roman" w:hAnsi="Times New Roman" w:cs="Times New Roman"/>
          <w:b/>
          <w:sz w:val="24"/>
          <w:szCs w:val="24"/>
        </w:rPr>
        <w:t>5</w:t>
      </w:r>
      <w:commentRangeEnd w:id="101"/>
      <w:r w:rsidR="00DD11CC">
        <w:rPr>
          <w:rStyle w:val="CommentReference"/>
        </w:rPr>
        <w:commentReference w:id="101"/>
      </w:r>
      <w:r w:rsidRPr="00086D70">
        <w:rPr>
          <w:rFonts w:ascii="Times New Roman" w:eastAsia="Times New Roman" w:hAnsi="Times New Roman" w:cs="Times New Roman"/>
          <w:b/>
          <w:sz w:val="24"/>
          <w:szCs w:val="24"/>
        </w:rPr>
        <w:t xml:space="preserve">: Comparison of the genes involved in transcription differentially expressed across PRC-like metacells of all animals. </w:t>
      </w:r>
      <w:ins w:id="102" w:author="Aleotti, Alessandra" w:date="2023-06-04T16:50:00Z">
        <w:r w:rsidR="00667819" w:rsidRPr="00086D70">
          <w:rPr>
            <w:rFonts w:ascii="Times New Roman" w:eastAsia="Times New Roman" w:hAnsi="Times New Roman" w:cs="Times New Roman"/>
            <w:bCs/>
            <w:sz w:val="24"/>
            <w:szCs w:val="24"/>
          </w:rPr>
          <w:t xml:space="preserve">EggNog orthogroups of the genes involved in transcription </w:t>
        </w:r>
      </w:ins>
      <w:ins w:id="103" w:author="Aleotti, Alessandra" w:date="2023-06-04T16:51:00Z">
        <w:r w:rsidR="000760C1" w:rsidRPr="00086D70">
          <w:rPr>
            <w:rFonts w:ascii="Times New Roman" w:eastAsia="Times New Roman" w:hAnsi="Times New Roman" w:cs="Times New Roman"/>
            <w:bCs/>
            <w:sz w:val="24"/>
            <w:szCs w:val="24"/>
          </w:rPr>
          <w:t xml:space="preserve">were compared across all metacells of all species. </w:t>
        </w:r>
      </w:ins>
      <w:r w:rsidRPr="00086D70">
        <w:rPr>
          <w:rFonts w:ascii="Times New Roman" w:eastAsia="Times New Roman" w:hAnsi="Times New Roman" w:cs="Times New Roman"/>
          <w:b/>
          <w:sz w:val="24"/>
          <w:szCs w:val="24"/>
        </w:rPr>
        <w:t>A</w:t>
      </w:r>
      <w:r w:rsidRPr="00086D70">
        <w:rPr>
          <w:rFonts w:ascii="Times New Roman" w:eastAsia="Times New Roman" w:hAnsi="Times New Roman" w:cs="Times New Roman"/>
          <w:sz w:val="24"/>
          <w:szCs w:val="24"/>
        </w:rPr>
        <w:t xml:space="preserve">) A network analysis of the genes in common highlighted a large number of connections, indicating some level of relationship across all metacells. </w:t>
      </w:r>
      <w:r w:rsidRPr="00086D70">
        <w:rPr>
          <w:rFonts w:ascii="Times New Roman" w:eastAsia="Times New Roman" w:hAnsi="Times New Roman" w:cs="Times New Roman"/>
          <w:b/>
          <w:sz w:val="24"/>
          <w:szCs w:val="24"/>
        </w:rPr>
        <w:t>A’</w:t>
      </w:r>
      <w:r w:rsidRPr="00086D70">
        <w:rPr>
          <w:rFonts w:ascii="Times New Roman" w:eastAsia="Times New Roman" w:hAnsi="Times New Roman" w:cs="Times New Roman"/>
          <w:sz w:val="24"/>
          <w:szCs w:val="24"/>
        </w:rPr>
        <w:t xml:space="preserve">) A subnetwork of human PRC metacells and their most closely related metacells (first two neighbours) reveals details about the relationships between potentially ciliary type metacells. Of note, the mouse candidate rhabdomeric PRCs appear more similar to human cone PRCs rather than to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rhabdomeric metacell. </w:t>
      </w:r>
      <w:r w:rsidRPr="00086D70">
        <w:rPr>
          <w:rFonts w:ascii="Times New Roman" w:eastAsia="Times New Roman" w:hAnsi="Times New Roman" w:cs="Times New Roman"/>
          <w:b/>
          <w:sz w:val="24"/>
          <w:szCs w:val="24"/>
        </w:rPr>
        <w:t>A’’</w:t>
      </w:r>
      <w:r w:rsidRPr="00086D70">
        <w:rPr>
          <w:rFonts w:ascii="Times New Roman" w:eastAsia="Times New Roman" w:hAnsi="Times New Roman" w:cs="Times New Roman"/>
          <w:sz w:val="24"/>
          <w:szCs w:val="24"/>
        </w:rPr>
        <w:t xml:space="preserve">) A subnetwork with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PRC and its closest relatives (first two neighbours) does not provide any evidence of rhabdomeric type metacells in other species, as the </w:t>
      </w:r>
      <w:r w:rsidRPr="00086D70">
        <w:rPr>
          <w:rFonts w:ascii="Times New Roman" w:eastAsia="Times New Roman" w:hAnsi="Times New Roman" w:cs="Times New Roman"/>
          <w:i/>
          <w:iCs/>
          <w:sz w:val="24"/>
          <w:szCs w:val="24"/>
        </w:rPr>
        <w:t>Drosophila</w:t>
      </w:r>
      <w:r w:rsidRPr="00086D70">
        <w:rPr>
          <w:rFonts w:ascii="Times New Roman" w:eastAsia="Times New Roman" w:hAnsi="Times New Roman" w:cs="Times New Roman"/>
          <w:sz w:val="24"/>
          <w:szCs w:val="24"/>
        </w:rPr>
        <w:t xml:space="preserve"> metacell primarily connects to a human rod PRC. </w:t>
      </w:r>
      <w:r w:rsidRPr="00086D70">
        <w:rPr>
          <w:rFonts w:ascii="Times New Roman" w:eastAsia="Times New Roman" w:hAnsi="Times New Roman" w:cs="Times New Roman"/>
          <w:b/>
          <w:sz w:val="24"/>
          <w:szCs w:val="24"/>
        </w:rPr>
        <w:t>B</w:t>
      </w:r>
      <w:r w:rsidRPr="00086D70">
        <w:rPr>
          <w:rFonts w:ascii="Times New Roman" w:eastAsia="Times New Roman" w:hAnsi="Times New Roman" w:cs="Times New Roman"/>
          <w:sz w:val="24"/>
          <w:szCs w:val="24"/>
        </w:rPr>
        <w:t xml:space="preserve">) A presence/absence table of the </w:t>
      </w:r>
      <w:ins w:id="104" w:author="Aleotti, Alessandra" w:date="2023-06-04T16:50:00Z">
        <w:r w:rsidR="00510F2F" w:rsidRPr="00086D70">
          <w:rPr>
            <w:rFonts w:ascii="Times New Roman" w:eastAsia="Times New Roman" w:hAnsi="Times New Roman" w:cs="Times New Roman"/>
            <w:sz w:val="24"/>
            <w:szCs w:val="24"/>
          </w:rPr>
          <w:t xml:space="preserve">EggNog orthogroups of the </w:t>
        </w:r>
      </w:ins>
      <w:r w:rsidRPr="00086D70">
        <w:rPr>
          <w:rFonts w:ascii="Times New Roman" w:eastAsia="Times New Roman" w:hAnsi="Times New Roman" w:cs="Times New Roman"/>
          <w:sz w:val="24"/>
          <w:szCs w:val="24"/>
        </w:rPr>
        <w:t xml:space="preserve">genes involved in transcription expressed in PRC-like metacells across animals, reveals that only a handful of genes are expressed in at least 4 of the eight phyla examined. Furthermore, while some genes are frequently expressed throughout animals, the exact combination of co-expressed genes varies in the different species. Presence amongst top100 genes differentially expressed genes is indicated with a black square; presence only when extending lfp cut-off to &gt;0.5 is indicated in grey. Therefore, black squares indicate highly differentially expressed genes, while grey squares indicate that the gene is expressed in the metacell but differential expression level is not necessarily always high. </w:t>
      </w:r>
      <w:r w:rsidR="0096332F" w:rsidRPr="00086D70">
        <w:rPr>
          <w:rFonts w:ascii="Times New Roman" w:eastAsia="Times New Roman" w:hAnsi="Times New Roman" w:cs="Times New Roman"/>
          <w:sz w:val="24"/>
          <w:szCs w:val="24"/>
        </w:rPr>
        <w:t>N</w:t>
      </w:r>
      <w:r w:rsidR="001B0A7E" w:rsidRPr="00086D70">
        <w:rPr>
          <w:rFonts w:ascii="Times New Roman" w:eastAsia="Times New Roman" w:hAnsi="Times New Roman" w:cs="Times New Roman"/>
          <w:sz w:val="24"/>
          <w:szCs w:val="24"/>
        </w:rPr>
        <w:t xml:space="preserve">ames </w:t>
      </w:r>
      <w:r w:rsidR="0096332F" w:rsidRPr="00086D70">
        <w:rPr>
          <w:rFonts w:ascii="Times New Roman" w:eastAsia="Times New Roman" w:hAnsi="Times New Roman" w:cs="Times New Roman"/>
          <w:sz w:val="24"/>
          <w:szCs w:val="24"/>
        </w:rPr>
        <w:t>derive from</w:t>
      </w:r>
      <w:r w:rsidR="001B0A7E" w:rsidRPr="00086D70">
        <w:rPr>
          <w:rFonts w:ascii="Times New Roman" w:eastAsia="Times New Roman" w:hAnsi="Times New Roman" w:cs="Times New Roman"/>
          <w:sz w:val="24"/>
          <w:szCs w:val="24"/>
        </w:rPr>
        <w:t xml:space="preserve"> the Preferred_names of the respective EggNog orthogroups, where present, or the EggNog orthogroup itself. </w:t>
      </w:r>
      <w:r w:rsidR="001A790C" w:rsidRPr="00086D70">
        <w:rPr>
          <w:rFonts w:ascii="Times New Roman" w:eastAsia="Times New Roman" w:hAnsi="Times New Roman" w:cs="Times New Roman"/>
          <w:sz w:val="24"/>
          <w:szCs w:val="24"/>
        </w:rPr>
        <w:t>GeneCards</w:t>
      </w:r>
      <w:r w:rsidR="000B1CA9" w:rsidRPr="00086D70">
        <w:rPr>
          <w:rFonts w:ascii="Times New Roman" w:eastAsia="Times New Roman" w:hAnsi="Times New Roman" w:cs="Times New Roman"/>
          <w:sz w:val="24"/>
          <w:szCs w:val="24"/>
        </w:rPr>
        <w:t>/</w:t>
      </w:r>
      <w:r w:rsidR="00B7213C" w:rsidRPr="00086D70">
        <w:rPr>
          <w:rFonts w:ascii="Times New Roman" w:eastAsia="Times New Roman" w:hAnsi="Times New Roman" w:cs="Times New Roman"/>
          <w:sz w:val="24"/>
          <w:szCs w:val="24"/>
        </w:rPr>
        <w:t>Flybase</w:t>
      </w:r>
      <w:r w:rsidR="001A790C" w:rsidRPr="00086D70">
        <w:rPr>
          <w:rFonts w:ascii="Times New Roman" w:eastAsia="Times New Roman" w:hAnsi="Times New Roman" w:cs="Times New Roman"/>
          <w:sz w:val="24"/>
          <w:szCs w:val="24"/>
        </w:rPr>
        <w:t xml:space="preserve"> w</w:t>
      </w:r>
      <w:r w:rsidR="00B7213C" w:rsidRPr="00086D70">
        <w:rPr>
          <w:rFonts w:ascii="Times New Roman" w:eastAsia="Times New Roman" w:hAnsi="Times New Roman" w:cs="Times New Roman"/>
          <w:sz w:val="24"/>
          <w:szCs w:val="24"/>
        </w:rPr>
        <w:t>ere</w:t>
      </w:r>
      <w:r w:rsidR="001A790C" w:rsidRPr="00086D70">
        <w:rPr>
          <w:rFonts w:ascii="Times New Roman" w:eastAsia="Times New Roman" w:hAnsi="Times New Roman" w:cs="Times New Roman"/>
          <w:sz w:val="24"/>
          <w:szCs w:val="24"/>
        </w:rPr>
        <w:t xml:space="preserve"> used to </w:t>
      </w:r>
      <w:r w:rsidR="00B7213C" w:rsidRPr="00086D70">
        <w:rPr>
          <w:rFonts w:ascii="Times New Roman" w:eastAsia="Times New Roman" w:hAnsi="Times New Roman" w:cs="Times New Roman"/>
          <w:sz w:val="24"/>
          <w:szCs w:val="24"/>
        </w:rPr>
        <w:t>characterise the human/</w:t>
      </w:r>
      <w:r w:rsidR="00B7213C" w:rsidRPr="00086D70">
        <w:rPr>
          <w:rFonts w:ascii="Times New Roman" w:eastAsia="Times New Roman" w:hAnsi="Times New Roman" w:cs="Times New Roman"/>
          <w:i/>
          <w:iCs/>
          <w:sz w:val="24"/>
          <w:szCs w:val="24"/>
        </w:rPr>
        <w:t>Drosophila</w:t>
      </w:r>
      <w:r w:rsidR="00B7213C" w:rsidRPr="00086D70">
        <w:rPr>
          <w:rFonts w:ascii="Times New Roman" w:eastAsia="Times New Roman" w:hAnsi="Times New Roman" w:cs="Times New Roman"/>
          <w:sz w:val="24"/>
          <w:szCs w:val="24"/>
        </w:rPr>
        <w:t xml:space="preserve"> representatives. Genes</w:t>
      </w:r>
      <w:r w:rsidRPr="00086D70">
        <w:rPr>
          <w:rFonts w:ascii="Times New Roman" w:eastAsia="Times New Roman" w:hAnsi="Times New Roman" w:cs="Times New Roman"/>
          <w:sz w:val="24"/>
          <w:szCs w:val="24"/>
        </w:rPr>
        <w:t xml:space="preserve"> are </w:t>
      </w:r>
      <w:r w:rsidR="005309B8" w:rsidRPr="00086D70">
        <w:rPr>
          <w:rFonts w:ascii="Times New Roman" w:eastAsia="Times New Roman" w:hAnsi="Times New Roman" w:cs="Times New Roman"/>
          <w:sz w:val="24"/>
          <w:szCs w:val="24"/>
        </w:rPr>
        <w:t xml:space="preserve">highlighted: </w:t>
      </w:r>
      <w:r w:rsidRPr="00086D70">
        <w:rPr>
          <w:rFonts w:ascii="Times New Roman" w:eastAsia="Times New Roman" w:hAnsi="Times New Roman" w:cs="Times New Roman"/>
          <w:sz w:val="24"/>
          <w:szCs w:val="24"/>
        </w:rPr>
        <w:t>in bold</w:t>
      </w:r>
      <w:r w:rsidR="005309B8" w:rsidRPr="00086D70">
        <w:rPr>
          <w:rFonts w:ascii="Times New Roman" w:eastAsia="Times New Roman" w:hAnsi="Times New Roman" w:cs="Times New Roman"/>
          <w:sz w:val="24"/>
          <w:szCs w:val="24"/>
        </w:rPr>
        <w:t xml:space="preserve"> if the</w:t>
      </w:r>
      <w:r w:rsidR="00670888" w:rsidRPr="00086D70">
        <w:rPr>
          <w:rFonts w:ascii="Times New Roman" w:eastAsia="Times New Roman" w:hAnsi="Times New Roman" w:cs="Times New Roman"/>
          <w:sz w:val="24"/>
          <w:szCs w:val="24"/>
        </w:rPr>
        <w:t>re is some evidence of involvement in vision and</w:t>
      </w:r>
      <w:r w:rsidR="00C443F2" w:rsidRPr="00086D70">
        <w:rPr>
          <w:rFonts w:ascii="Times New Roman" w:eastAsia="Times New Roman" w:hAnsi="Times New Roman" w:cs="Times New Roman"/>
          <w:sz w:val="24"/>
          <w:szCs w:val="24"/>
        </w:rPr>
        <w:t xml:space="preserve">/or eye/photoreceptor development; in bold and underlined if there is strong evidence of involvement in vision and/or </w:t>
      </w:r>
      <w:r w:rsidR="00C91D6E" w:rsidRPr="00086D70">
        <w:rPr>
          <w:rFonts w:ascii="Times New Roman" w:eastAsia="Times New Roman" w:hAnsi="Times New Roman" w:cs="Times New Roman"/>
          <w:sz w:val="24"/>
          <w:szCs w:val="24"/>
        </w:rPr>
        <w:t>are expressed</w:t>
      </w:r>
      <w:r w:rsidR="00FA157C" w:rsidRPr="00086D70">
        <w:rPr>
          <w:rFonts w:ascii="Times New Roman" w:eastAsia="Times New Roman" w:hAnsi="Times New Roman" w:cs="Times New Roman"/>
          <w:sz w:val="24"/>
          <w:szCs w:val="24"/>
        </w:rPr>
        <w:t xml:space="preserve"> in the retina, although not necessarily in cones and rods</w:t>
      </w:r>
      <w:r w:rsidR="002E0EA4" w:rsidRPr="00086D70">
        <w:rPr>
          <w:rFonts w:ascii="Times New Roman" w:eastAsia="Times New Roman" w:hAnsi="Times New Roman" w:cs="Times New Roman"/>
          <w:sz w:val="24"/>
          <w:szCs w:val="24"/>
        </w:rPr>
        <w:t xml:space="preserve">; </w:t>
      </w:r>
      <w:r w:rsidR="00852CE2" w:rsidRPr="00086D70">
        <w:rPr>
          <w:rFonts w:ascii="Times New Roman" w:eastAsia="Times New Roman" w:hAnsi="Times New Roman" w:cs="Times New Roman"/>
          <w:sz w:val="24"/>
          <w:szCs w:val="24"/>
        </w:rPr>
        <w:t xml:space="preserve">in </w:t>
      </w:r>
      <w:r w:rsidR="002E0EA4" w:rsidRPr="00086D70">
        <w:rPr>
          <w:rFonts w:ascii="Times New Roman" w:eastAsia="Times New Roman" w:hAnsi="Times New Roman" w:cs="Times New Roman"/>
          <w:sz w:val="24"/>
          <w:szCs w:val="24"/>
        </w:rPr>
        <w:t xml:space="preserve">bold, underlined and with </w:t>
      </w:r>
      <w:r w:rsidR="00FF2039" w:rsidRPr="00086D70">
        <w:rPr>
          <w:rFonts w:ascii="Times New Roman" w:eastAsia="Times New Roman" w:hAnsi="Times New Roman" w:cs="Times New Roman"/>
          <w:sz w:val="24"/>
          <w:szCs w:val="24"/>
        </w:rPr>
        <w:t>asterisk</w:t>
      </w:r>
      <w:r w:rsidR="002E0EA4" w:rsidRPr="00086D70">
        <w:rPr>
          <w:rFonts w:ascii="Times New Roman" w:eastAsia="Times New Roman" w:hAnsi="Times New Roman" w:cs="Times New Roman"/>
          <w:sz w:val="24"/>
          <w:szCs w:val="24"/>
        </w:rPr>
        <w:t xml:space="preserve"> </w:t>
      </w:r>
      <w:r w:rsidR="00FF2039" w:rsidRPr="00086D70">
        <w:rPr>
          <w:rFonts w:ascii="Times New Roman" w:eastAsia="Times New Roman" w:hAnsi="Times New Roman" w:cs="Times New Roman"/>
          <w:sz w:val="24"/>
          <w:szCs w:val="24"/>
        </w:rPr>
        <w:t>if they are specifically expressed in photoreceptor cells.</w:t>
      </w:r>
      <w:ins w:id="105" w:author="Aleotti, Alessandra" w:date="2023-06-26T20:51:00Z">
        <w:r w:rsidR="00F077F3">
          <w:rPr>
            <w:rFonts w:ascii="Times New Roman" w:eastAsia="Times New Roman" w:hAnsi="Times New Roman" w:cs="Times New Roman"/>
            <w:sz w:val="24"/>
            <w:szCs w:val="24"/>
          </w:rPr>
          <w:t xml:space="preserve"> Species s</w:t>
        </w:r>
      </w:ins>
      <w:ins w:id="106" w:author="Aleotti, Alessandra" w:date="2023-07-07T16:33:00Z">
        <w:r w:rsidR="005B4C4C" w:rsidRPr="005B4C4C">
          <w:rPr>
            <w:rFonts w:ascii="Times New Roman" w:eastAsia="Times New Roman" w:hAnsi="Times New Roman" w:cs="Times New Roman"/>
            <w:sz w:val="24"/>
            <w:szCs w:val="24"/>
          </w:rPr>
          <w:t xml:space="preserve">ilhouettes were </w:t>
        </w:r>
      </w:ins>
      <w:ins w:id="107" w:author="Aleotti, Alessandra" w:date="2023-07-07T16:35:00Z">
        <w:r w:rsidR="00251C5A">
          <w:rPr>
            <w:rFonts w:ascii="Times New Roman" w:eastAsia="Times New Roman" w:hAnsi="Times New Roman" w:cs="Times New Roman"/>
            <w:sz w:val="24"/>
            <w:szCs w:val="24"/>
          </w:rPr>
          <w:t xml:space="preserve">modified </w:t>
        </w:r>
      </w:ins>
      <w:ins w:id="108" w:author="Aleotti, Alessandra" w:date="2023-07-07T16:36:00Z">
        <w:r w:rsidR="002767D9">
          <w:rPr>
            <w:rFonts w:ascii="Times New Roman" w:eastAsia="Times New Roman" w:hAnsi="Times New Roman" w:cs="Times New Roman"/>
            <w:sz w:val="24"/>
            <w:szCs w:val="24"/>
          </w:rPr>
          <w:t>from</w:t>
        </w:r>
      </w:ins>
      <w:ins w:id="109" w:author="Aleotti, Alessandra" w:date="2023-07-07T16:35:00Z">
        <w:r w:rsidR="00251C5A">
          <w:rPr>
            <w:rFonts w:ascii="Times New Roman" w:eastAsia="Times New Roman" w:hAnsi="Times New Roman" w:cs="Times New Roman"/>
            <w:sz w:val="24"/>
            <w:szCs w:val="24"/>
          </w:rPr>
          <w:t xml:space="preserve"> images with </w:t>
        </w:r>
        <w:r w:rsidR="00251C5A" w:rsidRPr="00251C5A">
          <w:rPr>
            <w:rFonts w:ascii="Times New Roman" w:eastAsia="Times New Roman" w:hAnsi="Times New Roman" w:cs="Times New Roman"/>
            <w:sz w:val="24"/>
            <w:szCs w:val="24"/>
          </w:rPr>
          <w:t>CC0 1.0 Universal Public Domain Dedication</w:t>
        </w:r>
        <w:r w:rsidR="00251C5A">
          <w:rPr>
            <w:rFonts w:ascii="Times New Roman" w:eastAsia="Times New Roman" w:hAnsi="Times New Roman" w:cs="Times New Roman"/>
            <w:sz w:val="24"/>
            <w:szCs w:val="24"/>
          </w:rPr>
          <w:t xml:space="preserve"> licences </w:t>
        </w:r>
      </w:ins>
      <w:ins w:id="110" w:author="Aleotti, Alessandra" w:date="2023-07-07T16:33:00Z">
        <w:r w:rsidR="005B4C4C" w:rsidRPr="005B4C4C">
          <w:rPr>
            <w:rFonts w:ascii="Times New Roman" w:eastAsia="Times New Roman" w:hAnsi="Times New Roman" w:cs="Times New Roman"/>
            <w:sz w:val="24"/>
            <w:szCs w:val="24"/>
          </w:rPr>
          <w:t>obtained from</w:t>
        </w:r>
      </w:ins>
      <w:ins w:id="111" w:author="Aleotti, Alessandra" w:date="2023-07-07T16:35:00Z">
        <w:r w:rsidR="00251C5A">
          <w:rPr>
            <w:rFonts w:ascii="Times New Roman" w:eastAsia="Times New Roman" w:hAnsi="Times New Roman" w:cs="Times New Roman"/>
            <w:sz w:val="24"/>
            <w:szCs w:val="24"/>
          </w:rPr>
          <w:t xml:space="preserve"> </w:t>
        </w:r>
        <w:r w:rsidR="00251C5A">
          <w:rPr>
            <w:rFonts w:ascii="Times New Roman" w:eastAsia="Times New Roman" w:hAnsi="Times New Roman" w:cs="Times New Roman"/>
            <w:sz w:val="24"/>
            <w:szCs w:val="24"/>
          </w:rPr>
          <w:fldChar w:fldCharType="begin"/>
        </w:r>
        <w:r w:rsidR="00251C5A">
          <w:rPr>
            <w:rFonts w:ascii="Times New Roman" w:eastAsia="Times New Roman" w:hAnsi="Times New Roman" w:cs="Times New Roman"/>
            <w:sz w:val="24"/>
            <w:szCs w:val="24"/>
          </w:rPr>
          <w:instrText>HYPERLINK "</w:instrText>
        </w:r>
      </w:ins>
      <w:ins w:id="112" w:author="Aleotti, Alessandra" w:date="2023-07-07T16:33:00Z">
        <w:r w:rsidR="00251C5A" w:rsidRPr="00251C5A">
          <w:rPr>
            <w:rFonts w:ascii="Times New Roman" w:eastAsia="Times New Roman" w:hAnsi="Times New Roman" w:cs="Times New Roman"/>
            <w:sz w:val="24"/>
            <w:szCs w:val="24"/>
            <w:rPrChange w:id="113" w:author="Aleotti, Alessandra" w:date="2023-07-07T16:35:00Z">
              <w:rPr>
                <w:rStyle w:val="Hyperlink"/>
                <w:rFonts w:ascii="Times New Roman" w:eastAsia="Times New Roman" w:hAnsi="Times New Roman" w:cs="Times New Roman"/>
                <w:sz w:val="24"/>
                <w:szCs w:val="24"/>
              </w:rPr>
            </w:rPrChange>
          </w:rPr>
          <w:instrText>https://www.phylopic.org/</w:instrText>
        </w:r>
      </w:ins>
      <w:ins w:id="114" w:author="Aleotti, Alessandra" w:date="2023-07-07T16:35:00Z">
        <w:r w:rsidR="00251C5A">
          <w:rPr>
            <w:rFonts w:ascii="Times New Roman" w:eastAsia="Times New Roman" w:hAnsi="Times New Roman" w:cs="Times New Roman"/>
            <w:sz w:val="24"/>
            <w:szCs w:val="24"/>
          </w:rPr>
          <w:instrText>"</w:instrText>
        </w:r>
        <w:r w:rsidR="00251C5A">
          <w:rPr>
            <w:rFonts w:ascii="Times New Roman" w:eastAsia="Times New Roman" w:hAnsi="Times New Roman" w:cs="Times New Roman"/>
            <w:sz w:val="24"/>
            <w:szCs w:val="24"/>
          </w:rPr>
          <w:fldChar w:fldCharType="separate"/>
        </w:r>
      </w:ins>
      <w:ins w:id="115" w:author="Aleotti, Alessandra" w:date="2023-07-07T16:33:00Z">
        <w:r w:rsidR="00251C5A" w:rsidRPr="00251C5A">
          <w:rPr>
            <w:rStyle w:val="Hyperlink"/>
            <w:rFonts w:ascii="Times New Roman" w:eastAsia="Times New Roman" w:hAnsi="Times New Roman" w:cs="Times New Roman"/>
            <w:sz w:val="24"/>
            <w:szCs w:val="24"/>
          </w:rPr>
          <w:t>https://www.phylopic.org/</w:t>
        </w:r>
      </w:ins>
      <w:ins w:id="116" w:author="Aleotti, Alessandra" w:date="2023-07-07T16:35:00Z">
        <w:r w:rsidR="00251C5A">
          <w:rPr>
            <w:rFonts w:ascii="Times New Roman" w:eastAsia="Times New Roman" w:hAnsi="Times New Roman" w:cs="Times New Roman"/>
            <w:sz w:val="24"/>
            <w:szCs w:val="24"/>
          </w:rPr>
          <w:fldChar w:fldCharType="end"/>
        </w:r>
        <w:r w:rsidR="00251C5A">
          <w:rPr>
            <w:rFonts w:ascii="Times New Roman" w:eastAsia="Times New Roman" w:hAnsi="Times New Roman" w:cs="Times New Roman"/>
            <w:sz w:val="24"/>
            <w:szCs w:val="24"/>
          </w:rPr>
          <w:t xml:space="preserve">. </w:t>
        </w:r>
      </w:ins>
    </w:p>
    <w:p w14:paraId="0B6A3EAB" w14:textId="77777777" w:rsidR="00D57823" w:rsidRPr="00086D7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B6A3EAC" w14:textId="77777777" w:rsidR="00D57823" w:rsidRPr="00086D7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B6A3EAD" w14:textId="77777777" w:rsidR="00D57823" w:rsidRPr="00086D7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B6A3EAE" w14:textId="174A6B30" w:rsidR="00D57823" w:rsidRPr="00086D70" w:rsidRDefault="00D57823" w:rsidP="00CA041D">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sectPr w:rsidR="00D57823" w:rsidRPr="00086D70" w:rsidSect="002364FF">
      <w:footerReference w:type="default" r:id="rId10"/>
      <w:pgSz w:w="11909" w:h="16834"/>
      <w:pgMar w:top="1418" w:right="1418" w:bottom="1418"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ssandra Aleotti" w:date="2022-11-24T11:52:00Z" w:initials="">
    <w:p w14:paraId="0B6A3EB1" w14:textId="77777777" w:rsidR="00D57823" w:rsidRDefault="002B567E">
      <w:pPr>
        <w:widowControl w:val="0"/>
        <w:pBdr>
          <w:top w:val="nil"/>
          <w:left w:val="nil"/>
          <w:bottom w:val="nil"/>
          <w:right w:val="nil"/>
          <w:between w:val="nil"/>
        </w:pBdr>
        <w:spacing w:line="240" w:lineRule="auto"/>
        <w:rPr>
          <w:color w:val="000000"/>
        </w:rPr>
      </w:pPr>
      <w:r>
        <w:rPr>
          <w:color w:val="000000"/>
        </w:rPr>
        <w:t>Flav comment: explain difference!</w:t>
      </w:r>
    </w:p>
  </w:comment>
  <w:comment w:id="4" w:author="Alessandra Aleotti" w:date="2022-11-24T11:52:00Z" w:initials="">
    <w:p w14:paraId="0B6A3EB2" w14:textId="77777777" w:rsidR="00D57823" w:rsidRDefault="002B567E">
      <w:pPr>
        <w:widowControl w:val="0"/>
        <w:pBdr>
          <w:top w:val="nil"/>
          <w:left w:val="nil"/>
          <w:bottom w:val="nil"/>
          <w:right w:val="nil"/>
          <w:between w:val="nil"/>
        </w:pBdr>
        <w:spacing w:line="240" w:lineRule="auto"/>
        <w:rPr>
          <w:color w:val="000000"/>
        </w:rPr>
      </w:pPr>
      <w:r>
        <w:rPr>
          <w:color w:val="000000"/>
        </w:rPr>
        <w:t>Flav comment: explain why?</w:t>
      </w:r>
    </w:p>
  </w:comment>
  <w:comment w:id="5" w:author="Alessandra Aleotti" w:date="2022-11-24T11:53:00Z" w:initials="">
    <w:p w14:paraId="0B6A3EB4" w14:textId="77777777" w:rsidR="00D57823" w:rsidRDefault="002B567E">
      <w:pPr>
        <w:widowControl w:val="0"/>
        <w:pBdr>
          <w:top w:val="nil"/>
          <w:left w:val="nil"/>
          <w:bottom w:val="nil"/>
          <w:right w:val="nil"/>
          <w:between w:val="nil"/>
        </w:pBdr>
        <w:spacing w:line="240" w:lineRule="auto"/>
        <w:rPr>
          <w:color w:val="000000"/>
        </w:rPr>
      </w:pPr>
      <w:r>
        <w:rPr>
          <w:color w:val="000000"/>
        </w:rPr>
        <w:t>Flav comment: combine.</w:t>
      </w:r>
    </w:p>
  </w:comment>
  <w:comment w:id="6" w:author="Alessandra Aleotti" w:date="2022-11-24T11:55:00Z" w:initials="">
    <w:p w14:paraId="0B6A3EB8" w14:textId="77777777" w:rsidR="00D57823" w:rsidRDefault="002B567E">
      <w:pPr>
        <w:widowControl w:val="0"/>
        <w:pBdr>
          <w:top w:val="nil"/>
          <w:left w:val="nil"/>
          <w:bottom w:val="nil"/>
          <w:right w:val="nil"/>
          <w:between w:val="nil"/>
        </w:pBdr>
        <w:spacing w:line="240" w:lineRule="auto"/>
        <w:rPr>
          <w:color w:val="000000"/>
        </w:rPr>
      </w:pPr>
      <w:r>
        <w:rPr>
          <w:color w:val="000000"/>
        </w:rPr>
        <w:t>Flav comment: state why novel/important</w:t>
      </w:r>
    </w:p>
  </w:comment>
  <w:comment w:id="8" w:author="Alessandra Aleotti" w:date="2022-12-06T16:21:00Z" w:initials="">
    <w:p w14:paraId="0B6A3EBA" w14:textId="77777777" w:rsidR="00D57823" w:rsidRDefault="002B567E">
      <w:pPr>
        <w:widowControl w:val="0"/>
        <w:pBdr>
          <w:top w:val="nil"/>
          <w:left w:val="nil"/>
          <w:bottom w:val="nil"/>
          <w:right w:val="nil"/>
          <w:between w:val="nil"/>
        </w:pBdr>
        <w:spacing w:line="240" w:lineRule="auto"/>
        <w:rPr>
          <w:color w:val="000000"/>
        </w:rPr>
      </w:pPr>
      <w:r>
        <w:rPr>
          <w:color w:val="000000"/>
        </w:rPr>
        <w:t>perhaps add in the figure also:</w:t>
      </w:r>
    </w:p>
    <w:p w14:paraId="0B6A3EBB" w14:textId="77777777" w:rsidR="00D57823" w:rsidRDefault="002B567E">
      <w:pPr>
        <w:widowControl w:val="0"/>
        <w:pBdr>
          <w:top w:val="nil"/>
          <w:left w:val="nil"/>
          <w:bottom w:val="nil"/>
          <w:right w:val="nil"/>
          <w:between w:val="nil"/>
        </w:pBdr>
        <w:spacing w:line="240" w:lineRule="auto"/>
        <w:rPr>
          <w:color w:val="000000"/>
        </w:rPr>
      </w:pPr>
      <w:r>
        <w:rPr>
          <w:color w:val="000000"/>
        </w:rPr>
        <w:t>- whether genome or transcriptome</w:t>
      </w:r>
    </w:p>
    <w:p w14:paraId="0B6A3EBC" w14:textId="77777777" w:rsidR="00D57823" w:rsidRDefault="002B567E">
      <w:pPr>
        <w:widowControl w:val="0"/>
        <w:pBdr>
          <w:top w:val="nil"/>
          <w:left w:val="nil"/>
          <w:bottom w:val="nil"/>
          <w:right w:val="nil"/>
          <w:between w:val="nil"/>
        </w:pBdr>
        <w:spacing w:line="240" w:lineRule="auto"/>
        <w:rPr>
          <w:color w:val="000000"/>
        </w:rPr>
      </w:pPr>
      <w:r>
        <w:rPr>
          <w:color w:val="000000"/>
        </w:rPr>
        <w:t>- link to source or accession.</w:t>
      </w:r>
    </w:p>
  </w:comment>
  <w:comment w:id="14" w:author="Alessandra Aleotti" w:date="2022-12-06T16:21:00Z" w:initials="">
    <w:p w14:paraId="0B6A3EBD" w14:textId="77777777" w:rsidR="00D57823" w:rsidRDefault="002B567E">
      <w:pPr>
        <w:widowControl w:val="0"/>
        <w:pBdr>
          <w:top w:val="nil"/>
          <w:left w:val="nil"/>
          <w:bottom w:val="nil"/>
          <w:right w:val="nil"/>
          <w:between w:val="nil"/>
        </w:pBdr>
        <w:spacing w:line="240" w:lineRule="auto"/>
        <w:rPr>
          <w:color w:val="000000"/>
        </w:rPr>
      </w:pPr>
      <w:r>
        <w:rPr>
          <w:color w:val="000000"/>
        </w:rPr>
        <w:t>Check in my data for an example in which i find exact orthologs (should be rare) e.g. outside of vertebrates. And an example in which we needed to define orthogroups e.g. opsins or Galpaha.</w:t>
      </w:r>
    </w:p>
  </w:comment>
  <w:comment w:id="15" w:author="Alessandra Aleotti" w:date="2022-12-06T16:21:00Z" w:initials="">
    <w:p w14:paraId="0B6A3EC1" w14:textId="77777777" w:rsidR="00D57823" w:rsidRDefault="002B567E">
      <w:pPr>
        <w:widowControl w:val="0"/>
        <w:pBdr>
          <w:top w:val="nil"/>
          <w:left w:val="nil"/>
          <w:bottom w:val="nil"/>
          <w:right w:val="nil"/>
          <w:between w:val="nil"/>
        </w:pBdr>
        <w:spacing w:line="240" w:lineRule="auto"/>
        <w:rPr>
          <w:color w:val="000000"/>
        </w:rPr>
      </w:pPr>
      <w:r>
        <w:rPr>
          <w:color w:val="000000"/>
        </w:rPr>
        <w:t>issue of G alpha full results.</w:t>
      </w:r>
    </w:p>
  </w:comment>
  <w:comment w:id="16" w:author="Aleotti, Alessandra" w:date="2023-05-30T14:52:00Z" w:initials="AA">
    <w:p w14:paraId="43F5B1F5" w14:textId="4B3A1464" w:rsidR="00B30284" w:rsidRDefault="00B30284">
      <w:pPr>
        <w:pStyle w:val="CommentText"/>
      </w:pPr>
      <w:r>
        <w:rPr>
          <w:rStyle w:val="CommentReference"/>
        </w:rPr>
        <w:annotationRef/>
      </w:r>
      <w:r>
        <w:t>I now have updated results in which I analysed also the full g alpha family all together.</w:t>
      </w:r>
      <w:r w:rsidR="00724E19">
        <w:t xml:space="preserve">. So this phrase can either be removed or updated. Also, to be decided if I am happy to keep separate G alpha groups in main figure or rather keep the </w:t>
      </w:r>
      <w:r w:rsidR="00660F1F">
        <w:t>full family..</w:t>
      </w:r>
    </w:p>
  </w:comment>
  <w:comment w:id="19" w:author="Alessandra Aleotti" w:date="2022-12-06T16:27:00Z" w:initials="">
    <w:p w14:paraId="0B6A3ECB" w14:textId="77777777" w:rsidR="00D57823" w:rsidRDefault="002B567E">
      <w:pPr>
        <w:widowControl w:val="0"/>
        <w:pBdr>
          <w:top w:val="nil"/>
          <w:left w:val="nil"/>
          <w:bottom w:val="nil"/>
          <w:right w:val="nil"/>
          <w:between w:val="nil"/>
        </w:pBdr>
        <w:spacing w:line="240" w:lineRule="auto"/>
        <w:rPr>
          <w:color w:val="000000"/>
        </w:rPr>
      </w:pPr>
      <w:r>
        <w:rPr>
          <w:color w:val="000000"/>
        </w:rPr>
        <w:t>slight differences regarding "-like" sequences.</w:t>
      </w:r>
    </w:p>
    <w:p w14:paraId="0B6A3ECC" w14:textId="77777777" w:rsidR="00D57823" w:rsidRDefault="002B567E">
      <w:pPr>
        <w:widowControl w:val="0"/>
        <w:pBdr>
          <w:top w:val="nil"/>
          <w:left w:val="nil"/>
          <w:bottom w:val="nil"/>
          <w:right w:val="nil"/>
          <w:between w:val="nil"/>
        </w:pBdr>
        <w:spacing w:line="240" w:lineRule="auto"/>
        <w:rPr>
          <w:color w:val="000000"/>
        </w:rPr>
      </w:pPr>
      <w:r>
        <w:rPr>
          <w:color w:val="000000"/>
        </w:rPr>
        <w:t>maybe could be addressed in the supplementary version of plc results.</w:t>
      </w:r>
    </w:p>
  </w:comment>
  <w:comment w:id="20" w:author="Alessandra Aleotti" w:date="2022-12-06T16:28:00Z" w:initials="">
    <w:p w14:paraId="0B6A3ECF" w14:textId="77777777" w:rsidR="00D57823" w:rsidRDefault="002B567E">
      <w:pPr>
        <w:widowControl w:val="0"/>
        <w:pBdr>
          <w:top w:val="nil"/>
          <w:left w:val="nil"/>
          <w:bottom w:val="nil"/>
          <w:right w:val="nil"/>
          <w:between w:val="nil"/>
        </w:pBdr>
        <w:spacing w:line="240" w:lineRule="auto"/>
        <w:rPr>
          <w:color w:val="000000"/>
        </w:rPr>
      </w:pPr>
      <w:r>
        <w:rPr>
          <w:color w:val="000000"/>
        </w:rPr>
        <w:t>Either they are an outgroup, (e.g HCN channels ?) or these sequences are misplaced as being nearer to the non-alpha/beta ones even when they should belong to the alpha/beta lineages.</w:t>
      </w:r>
    </w:p>
  </w:comment>
  <w:comment w:id="21" w:author="Aleotti, Alessandra" w:date="2023-06-04T13:21:00Z" w:initials="AA">
    <w:p w14:paraId="32179367" w14:textId="77777777" w:rsidR="00F512AD" w:rsidRDefault="00F512AD" w:rsidP="00077FD5">
      <w:pPr>
        <w:pStyle w:val="CommentText"/>
      </w:pPr>
      <w:r>
        <w:rPr>
          <w:rStyle w:val="CommentReference"/>
        </w:rPr>
        <w:annotationRef/>
      </w:r>
      <w:r>
        <w:t>More appropriate title?</w:t>
      </w:r>
    </w:p>
  </w:comment>
  <w:comment w:id="22" w:author="Alessandra Aleotti" w:date="2022-11-24T12:21:00Z" w:initials="">
    <w:p w14:paraId="0B6A3ED6" w14:textId="4EA59799" w:rsidR="00D57823" w:rsidRDefault="002B567E">
      <w:pPr>
        <w:widowControl w:val="0"/>
        <w:pBdr>
          <w:top w:val="nil"/>
          <w:left w:val="nil"/>
          <w:bottom w:val="nil"/>
          <w:right w:val="nil"/>
          <w:between w:val="nil"/>
        </w:pBdr>
        <w:spacing w:line="240" w:lineRule="auto"/>
        <w:rPr>
          <w:color w:val="000000"/>
        </w:rPr>
      </w:pPr>
      <w:r>
        <w:rPr>
          <w:color w:val="000000"/>
        </w:rPr>
        <w:t>Flav comment: mRNA italicised</w:t>
      </w:r>
    </w:p>
  </w:comment>
  <w:comment w:id="25" w:author="Alessandra Aleotti" w:date="2022-12-06T16:29:00Z" w:initials="">
    <w:p w14:paraId="0B6A3ED7" w14:textId="77777777" w:rsidR="00D57823" w:rsidRDefault="002B567E">
      <w:pPr>
        <w:widowControl w:val="0"/>
        <w:pBdr>
          <w:top w:val="nil"/>
          <w:left w:val="nil"/>
          <w:bottom w:val="nil"/>
          <w:right w:val="nil"/>
          <w:between w:val="nil"/>
        </w:pBdr>
        <w:spacing w:line="240" w:lineRule="auto"/>
        <w:rPr>
          <w:color w:val="000000"/>
        </w:rPr>
      </w:pPr>
      <w:r>
        <w:rPr>
          <w:color w:val="000000"/>
        </w:rPr>
        <w:t>and potenitally others e.g. amacrine and horizontal cells... although all of these are anyway likely homologous cells (arendt 2003)</w:t>
      </w:r>
    </w:p>
  </w:comment>
  <w:comment w:id="26" w:author="Aleotti, Alessandra" w:date="2023-06-26T16:56:00Z" w:initials="AA">
    <w:p w14:paraId="551B6F05" w14:textId="77777777" w:rsidR="00AC4705" w:rsidRDefault="00AC4705" w:rsidP="00890494">
      <w:pPr>
        <w:pStyle w:val="CommentText"/>
      </w:pPr>
      <w:r>
        <w:rPr>
          <w:rStyle w:val="CommentReference"/>
        </w:rPr>
        <w:annotationRef/>
      </w:r>
      <w:r>
        <w:t>Focus on RGC, specifically ipRGC (intrinsically photosensitive RGCs). Another marker for ipRGC is EOMES... Both met 41 and 64 have it!! ☺️</w:t>
      </w:r>
    </w:p>
  </w:comment>
  <w:comment w:id="43" w:author="Alessandra Aleotti" w:date="2022-12-06T16:30:00Z" w:initials="">
    <w:p w14:paraId="0B6A3ED8" w14:textId="3FB56EB7" w:rsidR="00D57823" w:rsidRDefault="002B567E">
      <w:pPr>
        <w:widowControl w:val="0"/>
        <w:pBdr>
          <w:top w:val="nil"/>
          <w:left w:val="nil"/>
          <w:bottom w:val="nil"/>
          <w:right w:val="nil"/>
          <w:between w:val="nil"/>
        </w:pBdr>
        <w:spacing w:line="240" w:lineRule="auto"/>
        <w:rPr>
          <w:color w:val="000000"/>
        </w:rPr>
      </w:pPr>
      <w:r>
        <w:rPr>
          <w:color w:val="000000"/>
        </w:rPr>
        <w:t>i should check for markers for this specific cell type...</w:t>
      </w:r>
    </w:p>
    <w:p w14:paraId="0B6A3ED9" w14:textId="77777777" w:rsidR="00D57823" w:rsidRDefault="002B567E">
      <w:pPr>
        <w:widowControl w:val="0"/>
        <w:pBdr>
          <w:top w:val="nil"/>
          <w:left w:val="nil"/>
          <w:bottom w:val="nil"/>
          <w:right w:val="nil"/>
          <w:between w:val="nil"/>
        </w:pBdr>
        <w:spacing w:line="240" w:lineRule="auto"/>
        <w:rPr>
          <w:color w:val="000000"/>
        </w:rPr>
      </w:pPr>
      <w:r>
        <w:rPr>
          <w:color w:val="000000"/>
        </w:rPr>
        <w:t>check the macosko 2015 paper</w:t>
      </w:r>
    </w:p>
  </w:comment>
  <w:comment w:id="45" w:author="Alessandra Aleotti" w:date="2022-12-06T16:30:00Z" w:initials="">
    <w:p w14:paraId="0B6A3EDA" w14:textId="77777777" w:rsidR="00D57823" w:rsidRDefault="002B567E">
      <w:pPr>
        <w:widowControl w:val="0"/>
        <w:pBdr>
          <w:top w:val="nil"/>
          <w:left w:val="nil"/>
          <w:bottom w:val="nil"/>
          <w:right w:val="nil"/>
          <w:between w:val="nil"/>
        </w:pBdr>
        <w:spacing w:line="240" w:lineRule="auto"/>
        <w:rPr>
          <w:color w:val="000000"/>
        </w:rPr>
      </w:pPr>
      <w:r>
        <w:rPr>
          <w:color w:val="000000"/>
        </w:rPr>
        <w:t>did we use genome or transcriptome?</w:t>
      </w:r>
    </w:p>
  </w:comment>
  <w:comment w:id="46" w:author="Alessandra Aleotti" w:date="2022-12-06T16:30:00Z" w:initials="">
    <w:p w14:paraId="0B6A3EDB" w14:textId="77777777" w:rsidR="00D57823" w:rsidRDefault="002B567E">
      <w:pPr>
        <w:widowControl w:val="0"/>
        <w:pBdr>
          <w:top w:val="nil"/>
          <w:left w:val="nil"/>
          <w:bottom w:val="nil"/>
          <w:right w:val="nil"/>
          <w:between w:val="nil"/>
        </w:pBdr>
        <w:spacing w:line="240" w:lineRule="auto"/>
        <w:rPr>
          <w:color w:val="000000"/>
        </w:rPr>
      </w:pPr>
      <w:r>
        <w:rPr>
          <w:color w:val="000000"/>
        </w:rPr>
        <w:t>according to literature what are these opsin considered? c- or r- type?</w:t>
      </w:r>
    </w:p>
  </w:comment>
  <w:comment w:id="47" w:author="Alessandra Aleotti" w:date="2022-12-06T16:40:00Z" w:initials="">
    <w:p w14:paraId="0B6A3EDC" w14:textId="77777777" w:rsidR="00D57823" w:rsidRDefault="002B567E">
      <w:pPr>
        <w:widowControl w:val="0"/>
        <w:pBdr>
          <w:top w:val="nil"/>
          <w:left w:val="nil"/>
          <w:bottom w:val="nil"/>
          <w:right w:val="nil"/>
          <w:between w:val="nil"/>
        </w:pBdr>
        <w:spacing w:line="240" w:lineRule="auto"/>
        <w:rPr>
          <w:color w:val="000000"/>
        </w:rPr>
      </w:pPr>
      <w:r>
        <w:rPr>
          <w:color w:val="000000"/>
        </w:rPr>
        <w:t>In Paganos, Ullrich-Lueter et al 2022 Cells:</w:t>
      </w:r>
    </w:p>
    <w:p w14:paraId="0B6A3EDD" w14:textId="77777777" w:rsidR="00D57823" w:rsidRDefault="002B567E">
      <w:pPr>
        <w:widowControl w:val="0"/>
        <w:pBdr>
          <w:top w:val="nil"/>
          <w:left w:val="nil"/>
          <w:bottom w:val="nil"/>
          <w:right w:val="nil"/>
          <w:between w:val="nil"/>
        </w:pBdr>
        <w:spacing w:line="240" w:lineRule="auto"/>
        <w:rPr>
          <w:color w:val="000000"/>
        </w:rPr>
      </w:pPr>
      <w:r>
        <w:rPr>
          <w:color w:val="000000"/>
        </w:rPr>
        <w:t>sea urchins have:</w:t>
      </w:r>
    </w:p>
    <w:p w14:paraId="0B6A3EDE" w14:textId="77777777" w:rsidR="00D57823" w:rsidRDefault="002B567E">
      <w:pPr>
        <w:widowControl w:val="0"/>
        <w:pBdr>
          <w:top w:val="nil"/>
          <w:left w:val="nil"/>
          <w:bottom w:val="nil"/>
          <w:right w:val="nil"/>
          <w:between w:val="nil"/>
        </w:pBdr>
        <w:spacing w:line="240" w:lineRule="auto"/>
        <w:rPr>
          <w:color w:val="000000"/>
        </w:rPr>
      </w:pPr>
      <w:r>
        <w:rPr>
          <w:color w:val="000000"/>
        </w:rPr>
        <w:t>- Opsin 1 = ciliary opsin</w:t>
      </w:r>
    </w:p>
    <w:p w14:paraId="0B6A3EDF" w14:textId="77777777" w:rsidR="00D57823" w:rsidRDefault="002B567E">
      <w:pPr>
        <w:widowControl w:val="0"/>
        <w:pBdr>
          <w:top w:val="nil"/>
          <w:left w:val="nil"/>
          <w:bottom w:val="nil"/>
          <w:right w:val="nil"/>
          <w:between w:val="nil"/>
        </w:pBdr>
        <w:spacing w:line="240" w:lineRule="auto"/>
        <w:rPr>
          <w:color w:val="000000"/>
        </w:rPr>
      </w:pPr>
      <w:r>
        <w:rPr>
          <w:color w:val="000000"/>
        </w:rPr>
        <w:t>- Opsin 2 = Echinopsin A</w:t>
      </w:r>
    </w:p>
    <w:p w14:paraId="0B6A3EE0" w14:textId="77777777" w:rsidR="00D57823" w:rsidRDefault="002B567E">
      <w:pPr>
        <w:widowControl w:val="0"/>
        <w:pBdr>
          <w:top w:val="nil"/>
          <w:left w:val="nil"/>
          <w:bottom w:val="nil"/>
          <w:right w:val="nil"/>
          <w:between w:val="nil"/>
        </w:pBdr>
        <w:spacing w:line="240" w:lineRule="auto"/>
        <w:rPr>
          <w:color w:val="000000"/>
        </w:rPr>
      </w:pPr>
      <w:r>
        <w:rPr>
          <w:color w:val="000000"/>
        </w:rPr>
        <w:t>- Opsin 3.1 = Go opsin</w:t>
      </w:r>
    </w:p>
    <w:p w14:paraId="0B6A3EE1" w14:textId="77777777" w:rsidR="00D57823" w:rsidRDefault="002B567E">
      <w:pPr>
        <w:widowControl w:val="0"/>
        <w:pBdr>
          <w:top w:val="nil"/>
          <w:left w:val="nil"/>
          <w:bottom w:val="nil"/>
          <w:right w:val="nil"/>
          <w:between w:val="nil"/>
        </w:pBdr>
        <w:spacing w:line="240" w:lineRule="auto"/>
        <w:rPr>
          <w:color w:val="000000"/>
        </w:rPr>
      </w:pPr>
      <w:r>
        <w:rPr>
          <w:color w:val="000000"/>
        </w:rPr>
        <w:t>- Opsin 3.2 = Go opsin</w:t>
      </w:r>
    </w:p>
    <w:p w14:paraId="0B6A3EE2" w14:textId="77777777" w:rsidR="00D57823" w:rsidRDefault="002B567E">
      <w:pPr>
        <w:widowControl w:val="0"/>
        <w:pBdr>
          <w:top w:val="nil"/>
          <w:left w:val="nil"/>
          <w:bottom w:val="nil"/>
          <w:right w:val="nil"/>
          <w:between w:val="nil"/>
        </w:pBdr>
        <w:spacing w:line="240" w:lineRule="auto"/>
        <w:rPr>
          <w:color w:val="000000"/>
        </w:rPr>
      </w:pPr>
      <w:r>
        <w:rPr>
          <w:color w:val="000000"/>
        </w:rPr>
        <w:t>- Opsin 4 = rhabdomeric opsin</w:t>
      </w:r>
    </w:p>
    <w:p w14:paraId="5AD84A91" w14:textId="4E993EE0" w:rsidR="00BC3ED4" w:rsidRDefault="00BC3ED4">
      <w:pPr>
        <w:widowControl w:val="0"/>
        <w:pBdr>
          <w:top w:val="nil"/>
          <w:left w:val="nil"/>
          <w:bottom w:val="nil"/>
          <w:right w:val="nil"/>
          <w:between w:val="nil"/>
        </w:pBdr>
        <w:spacing w:line="240" w:lineRule="auto"/>
        <w:rPr>
          <w:color w:val="000000"/>
        </w:rPr>
      </w:pPr>
      <w:r>
        <w:rPr>
          <w:color w:val="000000"/>
        </w:rPr>
        <w:t>- Opsin 5 = Echinopsin B</w:t>
      </w:r>
    </w:p>
    <w:p w14:paraId="17EB1DEB" w14:textId="14E4B1FF" w:rsidR="00BC3ED4" w:rsidRDefault="002B567E">
      <w:pPr>
        <w:widowControl w:val="0"/>
        <w:pBdr>
          <w:top w:val="nil"/>
          <w:left w:val="nil"/>
          <w:bottom w:val="nil"/>
          <w:right w:val="nil"/>
          <w:between w:val="nil"/>
        </w:pBdr>
        <w:spacing w:line="240" w:lineRule="auto"/>
        <w:rPr>
          <w:color w:val="000000"/>
        </w:rPr>
      </w:pPr>
      <w:r>
        <w:rPr>
          <w:color w:val="000000"/>
        </w:rPr>
        <w:t>- Opsin 6 = peropsin</w:t>
      </w:r>
    </w:p>
    <w:p w14:paraId="0B6A3EE4" w14:textId="77777777" w:rsidR="00D57823" w:rsidRDefault="002B567E">
      <w:pPr>
        <w:widowControl w:val="0"/>
        <w:pBdr>
          <w:top w:val="nil"/>
          <w:left w:val="nil"/>
          <w:bottom w:val="nil"/>
          <w:right w:val="nil"/>
          <w:between w:val="nil"/>
        </w:pBdr>
        <w:spacing w:line="240" w:lineRule="auto"/>
        <w:rPr>
          <w:color w:val="000000"/>
        </w:rPr>
      </w:pPr>
      <w:r>
        <w:rPr>
          <w:color w:val="000000"/>
        </w:rPr>
        <w:t>- Opsin 7 = RGR opsin</w:t>
      </w:r>
    </w:p>
  </w:comment>
  <w:comment w:id="48" w:author="Alessandra Aleotti" w:date="2022-12-06T16:31:00Z" w:initials="">
    <w:p w14:paraId="0B6A3EE6" w14:textId="77777777" w:rsidR="00D57823" w:rsidRDefault="002B567E">
      <w:pPr>
        <w:widowControl w:val="0"/>
        <w:pBdr>
          <w:top w:val="nil"/>
          <w:left w:val="nil"/>
          <w:bottom w:val="nil"/>
          <w:right w:val="nil"/>
          <w:between w:val="nil"/>
        </w:pBdr>
        <w:spacing w:line="240" w:lineRule="auto"/>
        <w:rPr>
          <w:color w:val="000000"/>
        </w:rPr>
      </w:pPr>
      <w:r>
        <w:rPr>
          <w:color w:val="000000"/>
        </w:rPr>
        <w:t>check which ones were used.</w:t>
      </w:r>
    </w:p>
  </w:comment>
  <w:comment w:id="49" w:author="Aleotti, Alessandra" w:date="2023-06-04T14:02:00Z" w:initials="AA">
    <w:p w14:paraId="0A72B36B" w14:textId="77777777" w:rsidR="00101D30" w:rsidRDefault="00101D30" w:rsidP="000430E8">
      <w:pPr>
        <w:pStyle w:val="CommentText"/>
      </w:pPr>
      <w:r>
        <w:rPr>
          <w:rStyle w:val="CommentReference"/>
        </w:rPr>
        <w:annotationRef/>
      </w:r>
      <w:r>
        <w:t>Check with literature.</w:t>
      </w:r>
    </w:p>
  </w:comment>
  <w:comment w:id="51" w:author="Alessandra Aleotti" w:date="2022-12-06T16:31:00Z" w:initials="">
    <w:p w14:paraId="0B6A3EE7" w14:textId="2207CC50" w:rsidR="00D57823" w:rsidRDefault="002B567E">
      <w:pPr>
        <w:widowControl w:val="0"/>
        <w:pBdr>
          <w:top w:val="nil"/>
          <w:left w:val="nil"/>
          <w:bottom w:val="nil"/>
          <w:right w:val="nil"/>
          <w:between w:val="nil"/>
        </w:pBdr>
        <w:spacing w:line="240" w:lineRule="auto"/>
        <w:rPr>
          <w:color w:val="000000"/>
        </w:rPr>
      </w:pPr>
      <w:r>
        <w:rPr>
          <w:color w:val="000000"/>
        </w:rPr>
        <w:t>genome or transcriptome?</w:t>
      </w:r>
    </w:p>
  </w:comment>
  <w:comment w:id="52" w:author="Alessandra Aleotti" w:date="2022-12-06T16:32:00Z" w:initials="">
    <w:p w14:paraId="0B6A3EE8"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53" w:author="Alessandra Aleotti" w:date="2022-12-06T16:32:00Z" w:initials="">
    <w:p w14:paraId="0B6A3EE9" w14:textId="77777777" w:rsidR="00D57823" w:rsidRDefault="002B567E">
      <w:pPr>
        <w:widowControl w:val="0"/>
        <w:pBdr>
          <w:top w:val="nil"/>
          <w:left w:val="nil"/>
          <w:bottom w:val="nil"/>
          <w:right w:val="nil"/>
          <w:between w:val="nil"/>
        </w:pBdr>
        <w:spacing w:line="240" w:lineRule="auto"/>
        <w:rPr>
          <w:color w:val="000000"/>
        </w:rPr>
      </w:pPr>
      <w:r>
        <w:rPr>
          <w:color w:val="000000"/>
        </w:rPr>
        <w:t>genome/transcriptome?</w:t>
      </w:r>
    </w:p>
  </w:comment>
  <w:comment w:id="54" w:author="Aleotti, Alessandra" w:date="2023-05-30T14:32:00Z" w:initials="AA">
    <w:p w14:paraId="382D5980" w14:textId="23D8768C" w:rsidR="003B0869" w:rsidRDefault="003B0869">
      <w:pPr>
        <w:pStyle w:val="CommentText"/>
      </w:pPr>
      <w:r>
        <w:rPr>
          <w:rStyle w:val="CommentReference"/>
        </w:rPr>
        <w:annotationRef/>
      </w:r>
      <w:r>
        <w:t xml:space="preserve">Full dataset (cutoff0.5) for main figure, </w:t>
      </w:r>
      <w:r w:rsidR="0000069E">
        <w:t>top100 dataset available for supplementary.</w:t>
      </w:r>
    </w:p>
  </w:comment>
  <w:comment w:id="55" w:author="Aleotti, Alessandra" w:date="2023-07-07T14:21:00Z" w:initials="AA">
    <w:p w14:paraId="741E1065" w14:textId="77777777" w:rsidR="00D17776" w:rsidRDefault="00D17776" w:rsidP="00D53349">
      <w:pPr>
        <w:pStyle w:val="CommentText"/>
      </w:pPr>
      <w:r>
        <w:rPr>
          <w:rStyle w:val="CommentReference"/>
        </w:rPr>
        <w:annotationRef/>
      </w:r>
      <w:r>
        <w:t>But for the subsets, actually the cutoff0.5 dataset was filtered to remove the connections that were 0 for top100... So effectively it is top100 for the subsets. This filtering was harsh for Dmel: that's why there appears to be only one connection...</w:t>
      </w:r>
    </w:p>
  </w:comment>
  <w:comment w:id="56" w:author="Alessandra Aleotti" w:date="2022-12-06T16:32:00Z" w:initials="">
    <w:p w14:paraId="0B6A3EEB" w14:textId="5CBB550E" w:rsidR="00D57823" w:rsidRDefault="002B567E">
      <w:pPr>
        <w:widowControl w:val="0"/>
        <w:pBdr>
          <w:top w:val="nil"/>
          <w:left w:val="nil"/>
          <w:bottom w:val="nil"/>
          <w:right w:val="nil"/>
          <w:between w:val="nil"/>
        </w:pBdr>
        <w:spacing w:line="240" w:lineRule="auto"/>
        <w:rPr>
          <w:color w:val="000000"/>
        </w:rPr>
      </w:pPr>
      <w:r>
        <w:rPr>
          <w:color w:val="000000"/>
        </w:rPr>
        <w:t>ezio comment: still not clear how reconciliation works.. in the thesis can be explained in the methods chapter.. in the paper does it need additional explanantion?</w:t>
      </w:r>
    </w:p>
  </w:comment>
  <w:comment w:id="60" w:author="Aleotti, Alessandra" w:date="2023-06-26T16:44:00Z" w:initials="AA">
    <w:p w14:paraId="05BB9263" w14:textId="77777777" w:rsidR="006B1B4B" w:rsidRDefault="006B1B4B" w:rsidP="0039486E">
      <w:pPr>
        <w:pStyle w:val="CommentText"/>
      </w:pPr>
      <w:r>
        <w:rPr>
          <w:rStyle w:val="CommentReference"/>
        </w:rPr>
        <w:annotationRef/>
      </w:r>
      <w:r>
        <w:t>See slides of NG presentation of March 2022</w:t>
      </w:r>
    </w:p>
  </w:comment>
  <w:comment w:id="61" w:author="Alessandra Aleotti" w:date="2022-12-06T16:34:00Z" w:initials="">
    <w:p w14:paraId="0B6A3EEC" w14:textId="622B2B1E" w:rsidR="00D57823" w:rsidRDefault="002B567E">
      <w:pPr>
        <w:widowControl w:val="0"/>
        <w:pBdr>
          <w:top w:val="nil"/>
          <w:left w:val="nil"/>
          <w:bottom w:val="nil"/>
          <w:right w:val="nil"/>
          <w:between w:val="nil"/>
        </w:pBdr>
        <w:spacing w:line="240" w:lineRule="auto"/>
        <w:rPr>
          <w:color w:val="000000"/>
        </w:rPr>
      </w:pPr>
      <w:r>
        <w:rPr>
          <w:color w:val="000000"/>
        </w:rPr>
        <w:t>doublecheck this and find examples. Really confirm number of cell types that you would expect to find in human/mouse retina is less than number of cell types you can find in fly optic lobe.</w:t>
      </w:r>
    </w:p>
  </w:comment>
  <w:comment w:id="62" w:author="Aleotti, Alessandra" w:date="2023-06-04T16:09:00Z" w:initials="AA">
    <w:p w14:paraId="76468AC9" w14:textId="77777777" w:rsidR="00443815" w:rsidRDefault="00443815" w:rsidP="00E004E3">
      <w:pPr>
        <w:pStyle w:val="CommentText"/>
      </w:pPr>
      <w:r>
        <w:rPr>
          <w:rStyle w:val="CommentReference"/>
        </w:rPr>
        <w:annotationRef/>
      </w:r>
      <w:r>
        <w:t>List received from Roberto: how was this list compiled?</w:t>
      </w:r>
    </w:p>
  </w:comment>
  <w:comment w:id="63" w:author="Aleotti, Alessandra" w:date="2023-06-26T16:53:00Z" w:initials="AA">
    <w:p w14:paraId="6E5DEA69" w14:textId="77777777" w:rsidR="006436D7" w:rsidRDefault="006436D7" w:rsidP="0036414A">
      <w:pPr>
        <w:pStyle w:val="CommentText"/>
      </w:pPr>
      <w:r>
        <w:rPr>
          <w:rStyle w:val="CommentReference"/>
        </w:rPr>
        <w:annotationRef/>
      </w:r>
      <w:r>
        <w:t>Manually.</w:t>
      </w:r>
    </w:p>
  </w:comment>
  <w:comment w:id="79" w:author="Aleotti, Alessandra" w:date="2023-06-04T16:11:00Z" w:initials="AA">
    <w:p w14:paraId="5DE3F321" w14:textId="661F70BE" w:rsidR="00EA6BBF" w:rsidRDefault="00EA6BBF" w:rsidP="008A31FC">
      <w:pPr>
        <w:pStyle w:val="CommentText"/>
      </w:pPr>
      <w:r>
        <w:rPr>
          <w:rStyle w:val="CommentReference"/>
        </w:rPr>
        <w:annotationRef/>
      </w:r>
      <w:r>
        <w:t>Provide also the heatmap? Or network and comparisons table of Figure 5 are enough?</w:t>
      </w:r>
    </w:p>
  </w:comment>
  <w:comment w:id="82" w:author="Aleotti, Alessandra" w:date="2023-06-06T18:53:00Z" w:initials="AA">
    <w:p w14:paraId="7B943F23" w14:textId="77777777" w:rsidR="00750F8B" w:rsidRDefault="00750F8B" w:rsidP="00D131B6">
      <w:pPr>
        <w:pStyle w:val="CommentText"/>
      </w:pPr>
      <w:r>
        <w:rPr>
          <w:rStyle w:val="CommentReference"/>
        </w:rPr>
        <w:annotationRef/>
      </w:r>
      <w:r>
        <w:t>Idea: maybe the Figure 5A could have a heatmap of all mets vs all (instead of the network all vs all) and then the inslets of the zoomed in networks?..</w:t>
      </w:r>
    </w:p>
  </w:comment>
  <w:comment w:id="101" w:author="Aleotti, Alessandra" w:date="2023-06-05T18:18:00Z" w:initials="AA">
    <w:p w14:paraId="71CF93C5" w14:textId="49F6FAC0" w:rsidR="00DD11CC" w:rsidRDefault="00DD11CC" w:rsidP="006F2743">
      <w:pPr>
        <w:pStyle w:val="CommentText"/>
      </w:pPr>
      <w:r>
        <w:rPr>
          <w:rStyle w:val="CommentReference"/>
        </w:rPr>
        <w:annotationRef/>
      </w:r>
      <w:r>
        <w:t>Add credits for phylopics in caption.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A3EB1" w15:done="0"/>
  <w15:commentEx w15:paraId="0B6A3EB2" w15:done="0"/>
  <w15:commentEx w15:paraId="0B6A3EB4" w15:done="0"/>
  <w15:commentEx w15:paraId="0B6A3EB8" w15:done="0"/>
  <w15:commentEx w15:paraId="0B6A3EBC" w15:done="0"/>
  <w15:commentEx w15:paraId="0B6A3EBD" w15:done="0"/>
  <w15:commentEx w15:paraId="0B6A3EC1" w15:done="0"/>
  <w15:commentEx w15:paraId="43F5B1F5" w15:paraIdParent="0B6A3EC1" w15:done="0"/>
  <w15:commentEx w15:paraId="0B6A3ECC" w15:done="0"/>
  <w15:commentEx w15:paraId="0B6A3ECF" w15:done="0"/>
  <w15:commentEx w15:paraId="32179367" w15:done="0"/>
  <w15:commentEx w15:paraId="0B6A3ED6" w15:done="0"/>
  <w15:commentEx w15:paraId="0B6A3ED7" w15:done="0"/>
  <w15:commentEx w15:paraId="551B6F05" w15:paraIdParent="0B6A3ED7" w15:done="0"/>
  <w15:commentEx w15:paraId="0B6A3ED9" w15:done="0"/>
  <w15:commentEx w15:paraId="0B6A3EDA" w15:done="0"/>
  <w15:commentEx w15:paraId="0B6A3EDB" w15:done="0"/>
  <w15:commentEx w15:paraId="0B6A3EE4" w15:done="0"/>
  <w15:commentEx w15:paraId="0B6A3EE6" w15:done="0"/>
  <w15:commentEx w15:paraId="0A72B36B" w15:done="0"/>
  <w15:commentEx w15:paraId="0B6A3EE7" w15:done="0"/>
  <w15:commentEx w15:paraId="0B6A3EE8" w15:done="0"/>
  <w15:commentEx w15:paraId="0B6A3EE9" w15:done="0"/>
  <w15:commentEx w15:paraId="382D5980" w15:done="0"/>
  <w15:commentEx w15:paraId="741E1065" w15:paraIdParent="382D5980" w15:done="0"/>
  <w15:commentEx w15:paraId="0B6A3EEB" w15:done="0"/>
  <w15:commentEx w15:paraId="05BB9263" w15:done="0"/>
  <w15:commentEx w15:paraId="0B6A3EEC" w15:done="0"/>
  <w15:commentEx w15:paraId="76468AC9" w15:done="0"/>
  <w15:commentEx w15:paraId="6E5DEA69" w15:paraIdParent="76468AC9" w15:done="0"/>
  <w15:commentEx w15:paraId="5DE3F321" w15:done="0"/>
  <w15:commentEx w15:paraId="7B943F23" w15:done="0"/>
  <w15:commentEx w15:paraId="71CF9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8C43" w16cex:dateUtc="2023-05-30T13:52:00Z"/>
  <w16cex:commentExtensible w16cex:durableId="28270E61" w16cex:dateUtc="2023-06-04T12:21:00Z"/>
  <w16cex:commentExtensible w16cex:durableId="284441A1" w16cex:dateUtc="2023-06-26T15:56:00Z"/>
  <w16cex:commentExtensible w16cex:durableId="282717EF" w16cex:dateUtc="2023-06-04T13:02:00Z"/>
  <w16cex:commentExtensible w16cex:durableId="2820877C" w16cex:dateUtc="2023-05-30T13:32:00Z"/>
  <w16cex:commentExtensible w16cex:durableId="28529DD9" w16cex:dateUtc="2023-07-07T13:21:00Z"/>
  <w16cex:commentExtensible w16cex:durableId="28443ED1" w16cex:dateUtc="2023-06-26T15:44:00Z"/>
  <w16cex:commentExtensible w16cex:durableId="282735C7" w16cex:dateUtc="2023-06-04T15:09:00Z"/>
  <w16cex:commentExtensible w16cex:durableId="2844410A" w16cex:dateUtc="2023-06-26T15:53:00Z"/>
  <w16cex:commentExtensible w16cex:durableId="2827362E" w16cex:dateUtc="2023-06-04T15:11:00Z"/>
  <w16cex:commentExtensible w16cex:durableId="2829FF2F" w16cex:dateUtc="2023-06-06T17:53:00Z"/>
  <w16cex:commentExtensible w16cex:durableId="2828A55D" w16cex:dateUtc="2023-06-0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A3EB1" w16cid:durableId="28204F58"/>
  <w16cid:commentId w16cid:paraId="0B6A3EB2" w16cid:durableId="28204F59"/>
  <w16cid:commentId w16cid:paraId="0B6A3EB4" w16cid:durableId="28204F5B"/>
  <w16cid:commentId w16cid:paraId="0B6A3EB8" w16cid:durableId="28204F5F"/>
  <w16cid:commentId w16cid:paraId="0B6A3EBC" w16cid:durableId="28204F61"/>
  <w16cid:commentId w16cid:paraId="0B6A3EBD" w16cid:durableId="28204F62"/>
  <w16cid:commentId w16cid:paraId="0B6A3EC1" w16cid:durableId="28204F66"/>
  <w16cid:commentId w16cid:paraId="43F5B1F5" w16cid:durableId="28208C43"/>
  <w16cid:commentId w16cid:paraId="0B6A3ECC" w16cid:durableId="28204F70"/>
  <w16cid:commentId w16cid:paraId="0B6A3ECF" w16cid:durableId="28204F73"/>
  <w16cid:commentId w16cid:paraId="32179367" w16cid:durableId="28270E61"/>
  <w16cid:commentId w16cid:paraId="0B6A3ED6" w16cid:durableId="28204F7A"/>
  <w16cid:commentId w16cid:paraId="0B6A3ED7" w16cid:durableId="28204F7B"/>
  <w16cid:commentId w16cid:paraId="551B6F05" w16cid:durableId="284441A1"/>
  <w16cid:commentId w16cid:paraId="0B6A3ED9" w16cid:durableId="28204F7C"/>
  <w16cid:commentId w16cid:paraId="0B6A3EDA" w16cid:durableId="28204F7D"/>
  <w16cid:commentId w16cid:paraId="0B6A3EDB" w16cid:durableId="28204F7E"/>
  <w16cid:commentId w16cid:paraId="0B6A3EE4" w16cid:durableId="28204F7F"/>
  <w16cid:commentId w16cid:paraId="0B6A3EE6" w16cid:durableId="28204F81"/>
  <w16cid:commentId w16cid:paraId="0A72B36B" w16cid:durableId="282717EF"/>
  <w16cid:commentId w16cid:paraId="0B6A3EE7" w16cid:durableId="28204F82"/>
  <w16cid:commentId w16cid:paraId="0B6A3EE8" w16cid:durableId="28204F83"/>
  <w16cid:commentId w16cid:paraId="0B6A3EE9" w16cid:durableId="28204F84"/>
  <w16cid:commentId w16cid:paraId="382D5980" w16cid:durableId="2820877C"/>
  <w16cid:commentId w16cid:paraId="741E1065" w16cid:durableId="28529DD9"/>
  <w16cid:commentId w16cid:paraId="0B6A3EEB" w16cid:durableId="28204F86"/>
  <w16cid:commentId w16cid:paraId="05BB9263" w16cid:durableId="28443ED1"/>
  <w16cid:commentId w16cid:paraId="0B6A3EEC" w16cid:durableId="28204F87"/>
  <w16cid:commentId w16cid:paraId="76468AC9" w16cid:durableId="282735C7"/>
  <w16cid:commentId w16cid:paraId="6E5DEA69" w16cid:durableId="2844410A"/>
  <w16cid:commentId w16cid:paraId="5DE3F321" w16cid:durableId="2827362E"/>
  <w16cid:commentId w16cid:paraId="7B943F23" w16cid:durableId="2829FF2F"/>
  <w16cid:commentId w16cid:paraId="71CF93C5" w16cid:durableId="2828A5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464D" w14:textId="77777777" w:rsidR="009D6CD6" w:rsidRDefault="009D6CD6">
      <w:pPr>
        <w:spacing w:line="240" w:lineRule="auto"/>
      </w:pPr>
      <w:r>
        <w:separator/>
      </w:r>
    </w:p>
  </w:endnote>
  <w:endnote w:type="continuationSeparator" w:id="0">
    <w:p w14:paraId="3F3089FA" w14:textId="77777777" w:rsidR="009D6CD6" w:rsidRDefault="009D6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A3EF0" w14:textId="03E1786E" w:rsidR="00D57823" w:rsidRDefault="002B567E">
    <w:pPr>
      <w:jc w:val="right"/>
    </w:pPr>
    <w:r>
      <w:fldChar w:fldCharType="begin"/>
    </w:r>
    <w:r>
      <w:instrText>PAGE</w:instrText>
    </w:r>
    <w:r>
      <w:fldChar w:fldCharType="separate"/>
    </w:r>
    <w:r w:rsidR="004B01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CD6B" w14:textId="77777777" w:rsidR="009D6CD6" w:rsidRDefault="009D6CD6">
      <w:pPr>
        <w:spacing w:line="240" w:lineRule="auto"/>
      </w:pPr>
      <w:r>
        <w:separator/>
      </w:r>
    </w:p>
  </w:footnote>
  <w:footnote w:type="continuationSeparator" w:id="0">
    <w:p w14:paraId="7BF16E2C" w14:textId="77777777" w:rsidR="009D6CD6" w:rsidRDefault="009D6CD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rson w15:author="Alessandra Aleotti">
    <w15:presenceInfo w15:providerId="Windows Live" w15:userId="d3e66079e095e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3"/>
    <w:rsid w:val="0000069E"/>
    <w:rsid w:val="00005DD3"/>
    <w:rsid w:val="00013264"/>
    <w:rsid w:val="000205C9"/>
    <w:rsid w:val="000445AB"/>
    <w:rsid w:val="0004607F"/>
    <w:rsid w:val="000650A2"/>
    <w:rsid w:val="00067F3C"/>
    <w:rsid w:val="00073C43"/>
    <w:rsid w:val="00075D5A"/>
    <w:rsid w:val="000760C1"/>
    <w:rsid w:val="00086D70"/>
    <w:rsid w:val="00087864"/>
    <w:rsid w:val="000B18E4"/>
    <w:rsid w:val="000B1CA9"/>
    <w:rsid w:val="000D3609"/>
    <w:rsid w:val="000D6937"/>
    <w:rsid w:val="000E405C"/>
    <w:rsid w:val="000F6F03"/>
    <w:rsid w:val="001017E3"/>
    <w:rsid w:val="00101D30"/>
    <w:rsid w:val="001048ED"/>
    <w:rsid w:val="00123626"/>
    <w:rsid w:val="001270BC"/>
    <w:rsid w:val="00133F47"/>
    <w:rsid w:val="00134905"/>
    <w:rsid w:val="00137524"/>
    <w:rsid w:val="00153C67"/>
    <w:rsid w:val="001615CB"/>
    <w:rsid w:val="00164530"/>
    <w:rsid w:val="0018752A"/>
    <w:rsid w:val="001A790C"/>
    <w:rsid w:val="001B0A7E"/>
    <w:rsid w:val="001E4A05"/>
    <w:rsid w:val="001E634B"/>
    <w:rsid w:val="001F0138"/>
    <w:rsid w:val="001F431A"/>
    <w:rsid w:val="002126BD"/>
    <w:rsid w:val="00224BBC"/>
    <w:rsid w:val="0023597D"/>
    <w:rsid w:val="002364FF"/>
    <w:rsid w:val="002409A2"/>
    <w:rsid w:val="002426DC"/>
    <w:rsid w:val="00251C5A"/>
    <w:rsid w:val="0026426D"/>
    <w:rsid w:val="00271F56"/>
    <w:rsid w:val="002767D9"/>
    <w:rsid w:val="0028391D"/>
    <w:rsid w:val="00283D46"/>
    <w:rsid w:val="0028403B"/>
    <w:rsid w:val="00286977"/>
    <w:rsid w:val="00295157"/>
    <w:rsid w:val="002951EA"/>
    <w:rsid w:val="002B545D"/>
    <w:rsid w:val="002B567E"/>
    <w:rsid w:val="002D502C"/>
    <w:rsid w:val="002E0EA4"/>
    <w:rsid w:val="002E19E1"/>
    <w:rsid w:val="002E7EA9"/>
    <w:rsid w:val="002F4445"/>
    <w:rsid w:val="002F4BF2"/>
    <w:rsid w:val="00320DD6"/>
    <w:rsid w:val="003257C1"/>
    <w:rsid w:val="00351728"/>
    <w:rsid w:val="003546F2"/>
    <w:rsid w:val="00363AE6"/>
    <w:rsid w:val="00391ACA"/>
    <w:rsid w:val="0039336D"/>
    <w:rsid w:val="003A37FD"/>
    <w:rsid w:val="003B0869"/>
    <w:rsid w:val="003C5833"/>
    <w:rsid w:val="003E529E"/>
    <w:rsid w:val="00402D73"/>
    <w:rsid w:val="00414E9A"/>
    <w:rsid w:val="004219CC"/>
    <w:rsid w:val="00441B4F"/>
    <w:rsid w:val="00443815"/>
    <w:rsid w:val="004555F8"/>
    <w:rsid w:val="0046029E"/>
    <w:rsid w:val="0046752E"/>
    <w:rsid w:val="004729F6"/>
    <w:rsid w:val="00487A5B"/>
    <w:rsid w:val="004B01C8"/>
    <w:rsid w:val="004B1883"/>
    <w:rsid w:val="004B2226"/>
    <w:rsid w:val="004C31F7"/>
    <w:rsid w:val="004C4104"/>
    <w:rsid w:val="004D7045"/>
    <w:rsid w:val="004F0A17"/>
    <w:rsid w:val="004F23FD"/>
    <w:rsid w:val="005107DF"/>
    <w:rsid w:val="00510F2F"/>
    <w:rsid w:val="00513800"/>
    <w:rsid w:val="00526568"/>
    <w:rsid w:val="005309B8"/>
    <w:rsid w:val="00534AD3"/>
    <w:rsid w:val="00540802"/>
    <w:rsid w:val="00557BE2"/>
    <w:rsid w:val="005603B9"/>
    <w:rsid w:val="00572924"/>
    <w:rsid w:val="005732B3"/>
    <w:rsid w:val="00573B57"/>
    <w:rsid w:val="005A4ED4"/>
    <w:rsid w:val="005A72D8"/>
    <w:rsid w:val="005B4C4C"/>
    <w:rsid w:val="00630516"/>
    <w:rsid w:val="0063398B"/>
    <w:rsid w:val="00634355"/>
    <w:rsid w:val="006436D7"/>
    <w:rsid w:val="006567D9"/>
    <w:rsid w:val="0065764D"/>
    <w:rsid w:val="00660F1F"/>
    <w:rsid w:val="00667819"/>
    <w:rsid w:val="00670888"/>
    <w:rsid w:val="00697225"/>
    <w:rsid w:val="00697251"/>
    <w:rsid w:val="006B1B4B"/>
    <w:rsid w:val="006C4695"/>
    <w:rsid w:val="006F2894"/>
    <w:rsid w:val="00707A9F"/>
    <w:rsid w:val="00711CDE"/>
    <w:rsid w:val="00714E8F"/>
    <w:rsid w:val="0072179C"/>
    <w:rsid w:val="00724E19"/>
    <w:rsid w:val="0073116D"/>
    <w:rsid w:val="00737BA6"/>
    <w:rsid w:val="00750F8B"/>
    <w:rsid w:val="00751C36"/>
    <w:rsid w:val="00785EF4"/>
    <w:rsid w:val="00790E61"/>
    <w:rsid w:val="007B1566"/>
    <w:rsid w:val="007C17AA"/>
    <w:rsid w:val="007C5879"/>
    <w:rsid w:val="007D26E6"/>
    <w:rsid w:val="007F40FB"/>
    <w:rsid w:val="00804799"/>
    <w:rsid w:val="0081000B"/>
    <w:rsid w:val="00852CE2"/>
    <w:rsid w:val="008553FC"/>
    <w:rsid w:val="008554FF"/>
    <w:rsid w:val="00865543"/>
    <w:rsid w:val="00874A89"/>
    <w:rsid w:val="00875ABB"/>
    <w:rsid w:val="008B44EF"/>
    <w:rsid w:val="008B56D2"/>
    <w:rsid w:val="008C2689"/>
    <w:rsid w:val="008D650F"/>
    <w:rsid w:val="008E3891"/>
    <w:rsid w:val="0090531D"/>
    <w:rsid w:val="00917B22"/>
    <w:rsid w:val="009578C8"/>
    <w:rsid w:val="009615A0"/>
    <w:rsid w:val="0096332F"/>
    <w:rsid w:val="00970E36"/>
    <w:rsid w:val="00970F15"/>
    <w:rsid w:val="00972BBC"/>
    <w:rsid w:val="009802B1"/>
    <w:rsid w:val="009829C8"/>
    <w:rsid w:val="0099513D"/>
    <w:rsid w:val="009B447B"/>
    <w:rsid w:val="009B6109"/>
    <w:rsid w:val="009C10B6"/>
    <w:rsid w:val="009C1D0A"/>
    <w:rsid w:val="009D616A"/>
    <w:rsid w:val="009D6CD6"/>
    <w:rsid w:val="009E26A9"/>
    <w:rsid w:val="009E4FB7"/>
    <w:rsid w:val="00A10079"/>
    <w:rsid w:val="00A13EEF"/>
    <w:rsid w:val="00A33E15"/>
    <w:rsid w:val="00A53326"/>
    <w:rsid w:val="00A56CE5"/>
    <w:rsid w:val="00A65C5E"/>
    <w:rsid w:val="00A71A7A"/>
    <w:rsid w:val="00A84F4A"/>
    <w:rsid w:val="00A97665"/>
    <w:rsid w:val="00AC1D4F"/>
    <w:rsid w:val="00AC4705"/>
    <w:rsid w:val="00AD3DE6"/>
    <w:rsid w:val="00AE6AE1"/>
    <w:rsid w:val="00AF53C3"/>
    <w:rsid w:val="00AF7372"/>
    <w:rsid w:val="00AF78FE"/>
    <w:rsid w:val="00B30284"/>
    <w:rsid w:val="00B61511"/>
    <w:rsid w:val="00B62991"/>
    <w:rsid w:val="00B7213C"/>
    <w:rsid w:val="00B72F83"/>
    <w:rsid w:val="00B91314"/>
    <w:rsid w:val="00B9272B"/>
    <w:rsid w:val="00B95325"/>
    <w:rsid w:val="00BA2A49"/>
    <w:rsid w:val="00BC3ED4"/>
    <w:rsid w:val="00BD733B"/>
    <w:rsid w:val="00BE15B2"/>
    <w:rsid w:val="00BE2EBF"/>
    <w:rsid w:val="00BE40FC"/>
    <w:rsid w:val="00BF65FF"/>
    <w:rsid w:val="00C21FDD"/>
    <w:rsid w:val="00C26B39"/>
    <w:rsid w:val="00C27660"/>
    <w:rsid w:val="00C443F2"/>
    <w:rsid w:val="00C61723"/>
    <w:rsid w:val="00C91D6E"/>
    <w:rsid w:val="00CA041D"/>
    <w:rsid w:val="00CD3ACA"/>
    <w:rsid w:val="00CE74AD"/>
    <w:rsid w:val="00D00D5D"/>
    <w:rsid w:val="00D10504"/>
    <w:rsid w:val="00D17776"/>
    <w:rsid w:val="00D217C1"/>
    <w:rsid w:val="00D32496"/>
    <w:rsid w:val="00D45B13"/>
    <w:rsid w:val="00D57823"/>
    <w:rsid w:val="00D61EFE"/>
    <w:rsid w:val="00D67E4C"/>
    <w:rsid w:val="00D707FB"/>
    <w:rsid w:val="00D77097"/>
    <w:rsid w:val="00D852B6"/>
    <w:rsid w:val="00D96D7C"/>
    <w:rsid w:val="00DA26CC"/>
    <w:rsid w:val="00DC4143"/>
    <w:rsid w:val="00DC61DB"/>
    <w:rsid w:val="00DC7EDB"/>
    <w:rsid w:val="00DD11CC"/>
    <w:rsid w:val="00DD2A4E"/>
    <w:rsid w:val="00DE55FB"/>
    <w:rsid w:val="00E02E32"/>
    <w:rsid w:val="00E04927"/>
    <w:rsid w:val="00E06136"/>
    <w:rsid w:val="00E06336"/>
    <w:rsid w:val="00E10965"/>
    <w:rsid w:val="00E206A6"/>
    <w:rsid w:val="00E255F4"/>
    <w:rsid w:val="00E272BD"/>
    <w:rsid w:val="00E323F3"/>
    <w:rsid w:val="00E53AB0"/>
    <w:rsid w:val="00E57022"/>
    <w:rsid w:val="00E67FC4"/>
    <w:rsid w:val="00E940BB"/>
    <w:rsid w:val="00E95301"/>
    <w:rsid w:val="00EA3078"/>
    <w:rsid w:val="00EA6BBF"/>
    <w:rsid w:val="00EB1C94"/>
    <w:rsid w:val="00EB4810"/>
    <w:rsid w:val="00EC53DE"/>
    <w:rsid w:val="00EE0013"/>
    <w:rsid w:val="00EE2EC2"/>
    <w:rsid w:val="00EF6FC3"/>
    <w:rsid w:val="00F058F1"/>
    <w:rsid w:val="00F077F3"/>
    <w:rsid w:val="00F1529E"/>
    <w:rsid w:val="00F31F6F"/>
    <w:rsid w:val="00F512AD"/>
    <w:rsid w:val="00F51336"/>
    <w:rsid w:val="00F5268F"/>
    <w:rsid w:val="00F642D1"/>
    <w:rsid w:val="00F7741E"/>
    <w:rsid w:val="00FA157C"/>
    <w:rsid w:val="00FA4CCC"/>
    <w:rsid w:val="00FB6B7D"/>
    <w:rsid w:val="00FC69C9"/>
    <w:rsid w:val="00FC715A"/>
    <w:rsid w:val="00FD3A2F"/>
    <w:rsid w:val="00FE371E"/>
    <w:rsid w:val="00FF2039"/>
    <w:rsid w:val="00FF6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3DE9"/>
  <w15:docId w15:val="{06AA92CF-13A7-4FD7-96D4-D2C1BB9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4B01C8"/>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46752E"/>
    <w:rPr>
      <w:b/>
      <w:bCs/>
    </w:rPr>
  </w:style>
  <w:style w:type="character" w:customStyle="1" w:styleId="CommentSubjectChar">
    <w:name w:val="Comment Subject Char"/>
    <w:basedOn w:val="CommentTextChar"/>
    <w:link w:val="CommentSubject"/>
    <w:uiPriority w:val="99"/>
    <w:semiHidden/>
    <w:rsid w:val="0046752E"/>
    <w:rPr>
      <w:b/>
      <w:bCs/>
      <w:sz w:val="20"/>
      <w:szCs w:val="20"/>
    </w:rPr>
  </w:style>
  <w:style w:type="paragraph" w:styleId="Revision">
    <w:name w:val="Revision"/>
    <w:hidden/>
    <w:uiPriority w:val="99"/>
    <w:semiHidden/>
    <w:rsid w:val="009E4FB7"/>
    <w:pPr>
      <w:spacing w:line="240" w:lineRule="auto"/>
    </w:pPr>
  </w:style>
  <w:style w:type="character" w:styleId="Hyperlink">
    <w:name w:val="Hyperlink"/>
    <w:basedOn w:val="DefaultParagraphFont"/>
    <w:uiPriority w:val="99"/>
    <w:unhideWhenUsed/>
    <w:rsid w:val="006567D9"/>
    <w:rPr>
      <w:color w:val="0000FF" w:themeColor="hyperlink"/>
      <w:u w:val="single"/>
    </w:rPr>
  </w:style>
  <w:style w:type="character" w:styleId="UnresolvedMention">
    <w:name w:val="Unresolved Mention"/>
    <w:basedOn w:val="DefaultParagraphFont"/>
    <w:uiPriority w:val="99"/>
    <w:semiHidden/>
    <w:unhideWhenUsed/>
    <w:rsid w:val="00656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1757</TotalTime>
  <Pages>41</Pages>
  <Words>55791</Words>
  <Characters>318010</Characters>
  <Application>Microsoft Office Word</Application>
  <DocSecurity>0</DocSecurity>
  <Lines>2650</Lines>
  <Paragraphs>746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373055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Aleotti, Alessandra</cp:lastModifiedBy>
  <cp:revision>261</cp:revision>
  <dcterms:created xsi:type="dcterms:W3CDTF">2023-05-30T09:32:00Z</dcterms:created>
  <dcterms:modified xsi:type="dcterms:W3CDTF">2023-07-07T15:36:00Z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{"style":{"styleID":"http://www.zotero.org/styles/molecular-biology-and-evolution","hasBibliography":true,"bibliographyStyleHasBeenSet":true},"prefs":{"fieldType":"Field","automaticJournalAbbreviations":true,"delayCitationUpdates":false,"noteType":0},"ses</vt:lpwstr>
  </property>
  <property fmtid="{D5CDD505-2E9C-101B-9397-08002B2CF9AE}" pid="3" name="ZOTERO_PREF_2">
    <vt:lpwstr>sionID":"kTjbO3nB","zoteroVersion":"6.0.26","dataVersion":4}</vt:lpwstr>
  </property>
</Properties>
</file>
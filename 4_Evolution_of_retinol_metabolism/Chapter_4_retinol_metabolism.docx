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B79F01" w14:textId="77777777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5D5BC539" w14:textId="2D979C7F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color w:val="0070C0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color w:val="0070C0"/>
          <w:sz w:val="144"/>
          <w:szCs w:val="144"/>
        </w:rPr>
        <w:t>Chapter 4</w:t>
      </w:r>
    </w:p>
    <w:p w14:paraId="24AA1013" w14:textId="77777777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</w:p>
    <w:p w14:paraId="2B375FC0" w14:textId="1085A2BF" w:rsidR="00C20B37" w:rsidRPr="00327A2F" w:rsidRDefault="00C20B37" w:rsidP="00C20B37">
      <w:pPr>
        <w:spacing w:line="360" w:lineRule="auto"/>
        <w:jc w:val="both"/>
        <w:rPr>
          <w:rFonts w:ascii="Times New Roman" w:eastAsia="Times New Roman" w:hAnsi="Times New Roman" w:cs="Times New Roman"/>
          <w:color w:val="002060"/>
          <w:sz w:val="56"/>
          <w:szCs w:val="56"/>
        </w:rPr>
      </w:pPr>
      <w:r w:rsidRPr="00327A2F">
        <w:rPr>
          <w:rFonts w:ascii="Times New Roman" w:eastAsia="Times New Roman" w:hAnsi="Times New Roman" w:cs="Times New Roman"/>
          <w:color w:val="002060"/>
          <w:sz w:val="56"/>
          <w:szCs w:val="56"/>
        </w:rPr>
        <w:t>The evolution of the retinol metabolism</w:t>
      </w:r>
    </w:p>
    <w:p w14:paraId="06612118" w14:textId="77777777" w:rsidR="00C20B37" w:rsidRPr="00327A2F" w:rsidRDefault="00C20B37" w:rsidP="00C20B37">
      <w:pPr>
        <w:jc w:val="both"/>
        <w:rPr>
          <w:rFonts w:ascii="Times New Roman" w:eastAsia="Times New Roman" w:hAnsi="Times New Roman" w:cs="Times New Roman"/>
          <w:sz w:val="144"/>
          <w:szCs w:val="144"/>
        </w:rPr>
      </w:pPr>
      <w:r w:rsidRPr="00327A2F">
        <w:rPr>
          <w:rFonts w:ascii="Times New Roman" w:eastAsia="Times New Roman" w:hAnsi="Times New Roman" w:cs="Times New Roman"/>
          <w:sz w:val="144"/>
          <w:szCs w:val="144"/>
        </w:rPr>
        <w:br w:type="page"/>
      </w:r>
    </w:p>
    <w:p w14:paraId="0A30697E" w14:textId="0B17BBA0" w:rsidR="00327A2F" w:rsidRPr="00327A2F" w:rsidRDefault="0087654E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lastRenderedPageBreak/>
        <w:t>Abstract</w:t>
      </w:r>
    </w:p>
    <w:p w14:paraId="276B61EA" w14:textId="77777777" w:rsidR="0087654E" w:rsidRPr="00327A2F" w:rsidRDefault="0087654E" w:rsidP="00C20B37">
      <w:pPr>
        <w:rPr>
          <w:rFonts w:ascii="Times New Roman" w:hAnsi="Times New Roman" w:cs="Times New Roman"/>
          <w:sz w:val="32"/>
          <w:szCs w:val="32"/>
        </w:rPr>
      </w:pPr>
    </w:p>
    <w:p w14:paraId="2E802110" w14:textId="77777777" w:rsidR="0087654E" w:rsidRDefault="0087654E" w:rsidP="00C20B37">
      <w:pPr>
        <w:rPr>
          <w:rFonts w:ascii="Times New Roman" w:hAnsi="Times New Roman" w:cs="Times New Roman"/>
          <w:sz w:val="24"/>
          <w:szCs w:val="24"/>
        </w:rPr>
      </w:pPr>
    </w:p>
    <w:p w14:paraId="3EA5C519" w14:textId="7BFE46CC" w:rsidR="00327A2F" w:rsidRDefault="00327A2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64EEEA6E" w14:textId="3726E4E3" w:rsidR="00327A2F" w:rsidRPr="00327A2F" w:rsidRDefault="00327A2F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  <w:r w:rsidRPr="00327A2F">
        <w:rPr>
          <w:rFonts w:ascii="Times New Roman" w:hAnsi="Times New Roman" w:cs="Times New Roman"/>
          <w:color w:val="0070C0"/>
          <w:sz w:val="32"/>
          <w:szCs w:val="32"/>
        </w:rPr>
        <w:t>Introduction</w:t>
      </w:r>
    </w:p>
    <w:p w14:paraId="15BFE6B7" w14:textId="77777777" w:rsidR="00327A2F" w:rsidRPr="00327A2F" w:rsidRDefault="00327A2F" w:rsidP="00C20B37">
      <w:pPr>
        <w:rPr>
          <w:rFonts w:ascii="Times New Roman" w:hAnsi="Times New Roman" w:cs="Times New Roman"/>
          <w:color w:val="0070C0"/>
          <w:sz w:val="32"/>
          <w:szCs w:val="32"/>
        </w:rPr>
      </w:pPr>
    </w:p>
    <w:p w14:paraId="473768EB" w14:textId="77777777" w:rsidR="00327A2F" w:rsidRPr="00327A2F" w:rsidRDefault="00327A2F" w:rsidP="00C20B37">
      <w:pPr>
        <w:rPr>
          <w:rFonts w:ascii="Times New Roman" w:hAnsi="Times New Roman" w:cs="Times New Roman"/>
          <w:sz w:val="24"/>
          <w:szCs w:val="24"/>
        </w:rPr>
      </w:pPr>
    </w:p>
    <w:sectPr w:rsidR="00327A2F" w:rsidRPr="00327A2F" w:rsidSect="00C20B37">
      <w:pgSz w:w="11906" w:h="16838"/>
      <w:pgMar w:top="1418" w:right="1418" w:bottom="1418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0B37"/>
    <w:rsid w:val="0008623C"/>
    <w:rsid w:val="00327A2F"/>
    <w:rsid w:val="00615C13"/>
    <w:rsid w:val="007E3848"/>
    <w:rsid w:val="0087654E"/>
    <w:rsid w:val="00C20B37"/>
    <w:rsid w:val="00DF3586"/>
    <w:rsid w:val="00E87D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F0550C"/>
  <w15:chartTrackingRefBased/>
  <w15:docId w15:val="{7B2157CD-A6B6-498E-B6EC-41CC6DBFE9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20B3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12</Words>
  <Characters>70</Characters>
  <Application>Microsoft Office Word</Application>
  <DocSecurity>0</DocSecurity>
  <Lines>1</Lines>
  <Paragraphs>1</Paragraphs>
  <ScaleCrop>false</ScaleCrop>
  <Company/>
  <LinksUpToDate>false</LinksUpToDate>
  <CharactersWithSpaces>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Aleotti, Alessandra</dc:creator>
  <cp:keywords/>
  <dc:description/>
  <cp:lastModifiedBy>Aleotti, Alessandra</cp:lastModifiedBy>
  <cp:revision>3</cp:revision>
  <dcterms:created xsi:type="dcterms:W3CDTF">2023-07-14T13:47:00Z</dcterms:created>
  <dcterms:modified xsi:type="dcterms:W3CDTF">2023-08-20T18:38:00Z</dcterms:modified>
</cp:coreProperties>
</file>